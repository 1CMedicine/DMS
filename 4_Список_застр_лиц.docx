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7F6195" w:rsidRDefault="00241828" w:rsidP="00241828">
      <w:pPr>
        <w:ind w:left="6096" w:right="397"/>
      </w:pPr>
      <w:r w:rsidRPr="007F6195">
        <w:t>УТВЕРЖДЕН</w:t>
      </w:r>
    </w:p>
    <w:p w14:paraId="66BC579D" w14:textId="77777777" w:rsidR="00241828" w:rsidRPr="007F6195" w:rsidRDefault="00241828" w:rsidP="00241828">
      <w:pPr>
        <w:ind w:left="6096" w:right="397"/>
      </w:pPr>
      <w:r w:rsidRPr="007F6195">
        <w:t>приказом ФНС России</w:t>
      </w:r>
    </w:p>
    <w:p w14:paraId="627A19EB" w14:textId="77777777" w:rsidR="00241828" w:rsidRPr="007F6195" w:rsidRDefault="00241828" w:rsidP="00241828">
      <w:pPr>
        <w:ind w:left="6096" w:right="397"/>
      </w:pPr>
      <w:r w:rsidRPr="007F6195">
        <w:t>от «__</w:t>
      </w:r>
      <w:proofErr w:type="gramStart"/>
      <w:r w:rsidRPr="007F6195">
        <w:t>_»_</w:t>
      </w:r>
      <w:proofErr w:type="gramEnd"/>
      <w:r w:rsidRPr="007F6195">
        <w:t>___________</w:t>
      </w:r>
    </w:p>
    <w:p w14:paraId="01413E31" w14:textId="77777777" w:rsidR="00241828" w:rsidRPr="007F6195" w:rsidRDefault="00241828" w:rsidP="00241828">
      <w:pPr>
        <w:ind w:left="6096" w:right="397"/>
        <w:rPr>
          <w:b/>
          <w:sz w:val="32"/>
          <w:szCs w:val="28"/>
        </w:rPr>
      </w:pPr>
      <w:r w:rsidRPr="007F6195">
        <w:t>№_________________</w:t>
      </w:r>
    </w:p>
    <w:p w14:paraId="3EFB8DE8" w14:textId="77777777" w:rsidR="00241828" w:rsidRPr="007F6195" w:rsidRDefault="00241828" w:rsidP="00241828">
      <w:pPr>
        <w:ind w:right="397"/>
        <w:rPr>
          <w:b/>
          <w:sz w:val="32"/>
          <w:szCs w:val="28"/>
        </w:rPr>
      </w:pPr>
    </w:p>
    <w:p w14:paraId="537FC849" w14:textId="0EACFA3A" w:rsidR="00241828" w:rsidRDefault="00241828" w:rsidP="00817275">
      <w:pPr>
        <w:ind w:left="397" w:right="397"/>
        <w:jc w:val="center"/>
        <w:rPr>
          <w:b/>
          <w:sz w:val="36"/>
          <w:szCs w:val="36"/>
        </w:rPr>
      </w:pPr>
      <w:r w:rsidRPr="00817275">
        <w:rPr>
          <w:b/>
          <w:sz w:val="36"/>
          <w:szCs w:val="36"/>
        </w:rPr>
        <w:t xml:space="preserve">Описание формата </w:t>
      </w:r>
      <w:proofErr w:type="gramStart"/>
      <w:r w:rsidRPr="00817275">
        <w:rPr>
          <w:b/>
          <w:sz w:val="36"/>
          <w:szCs w:val="36"/>
        </w:rPr>
        <w:t xml:space="preserve">представления  </w:t>
      </w:r>
      <w:r w:rsidR="00AA1930" w:rsidRPr="00817275">
        <w:rPr>
          <w:b/>
          <w:sz w:val="36"/>
          <w:szCs w:val="36"/>
        </w:rPr>
        <w:t>списка</w:t>
      </w:r>
      <w:proofErr w:type="gramEnd"/>
      <w:r w:rsidR="00AA1930" w:rsidRPr="00817275">
        <w:rPr>
          <w:b/>
          <w:sz w:val="36"/>
          <w:szCs w:val="36"/>
        </w:rPr>
        <w:t xml:space="preserve"> застрахованных по ДМС лиц</w:t>
      </w:r>
      <w:r w:rsidRPr="00817275">
        <w:rPr>
          <w:rFonts w:eastAsiaTheme="minorHAnsi"/>
          <w:b/>
          <w:sz w:val="36"/>
          <w:szCs w:val="36"/>
          <w:lang w:eastAsia="en-US"/>
        </w:rPr>
        <w:t xml:space="preserve"> в </w:t>
      </w:r>
      <w:r w:rsidRPr="00817275">
        <w:rPr>
          <w:b/>
          <w:sz w:val="36"/>
          <w:szCs w:val="36"/>
        </w:rPr>
        <w:t>электронной форме</w:t>
      </w:r>
    </w:p>
    <w:p w14:paraId="1D083B58" w14:textId="77777777" w:rsidR="00171F0D" w:rsidRPr="00817275" w:rsidRDefault="00171F0D" w:rsidP="00817275">
      <w:pPr>
        <w:ind w:left="397" w:right="397"/>
        <w:jc w:val="center"/>
        <w:rPr>
          <w:rFonts w:eastAsiaTheme="minorHAnsi"/>
          <w:b/>
          <w:sz w:val="36"/>
          <w:szCs w:val="36"/>
          <w:lang w:eastAsia="en-US"/>
        </w:rPr>
      </w:pPr>
    </w:p>
    <w:p w14:paraId="6ED5C3F7" w14:textId="7619B317" w:rsidR="00241828" w:rsidRPr="001E0F6F" w:rsidRDefault="00241828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1E0F6F">
        <w:rPr>
          <w:sz w:val="28"/>
          <w:szCs w:val="28"/>
        </w:rPr>
        <w:t>ОБЩИЕ ПОЛОЖЕНИЯ</w:t>
      </w:r>
    </w:p>
    <w:p w14:paraId="19CBD8D6" w14:textId="41658903" w:rsidR="00241828" w:rsidRPr="007F6195" w:rsidRDefault="00241828" w:rsidP="00171F0D">
      <w:pPr>
        <w:pStyle w:val="ab"/>
        <w:ind w:firstLine="426"/>
      </w:pPr>
      <w:r w:rsidRPr="007F6195">
        <w:t xml:space="preserve">1. Настоящий формат описывает требования к XML файлам, представляющим </w:t>
      </w:r>
      <w:r w:rsidR="00AA1930" w:rsidRPr="007F6195">
        <w:t>список застрахованных по ДМС лиц</w:t>
      </w:r>
      <w:r w:rsidRPr="007F6195">
        <w:t xml:space="preserve">, для </w:t>
      </w:r>
      <w:proofErr w:type="gramStart"/>
      <w:r w:rsidRPr="007F6195">
        <w:t>передачи  по</w:t>
      </w:r>
      <w:proofErr w:type="gramEnd"/>
      <w:r w:rsidRPr="007F6195">
        <w:t xml:space="preserve"> телекоммуникационным каналам связи (далее - файл обмена)</w:t>
      </w:r>
      <w:bookmarkStart w:id="0" w:name="_Hlk83164182"/>
      <w:r w:rsidRPr="007F6195">
        <w:t xml:space="preserve">. </w:t>
      </w:r>
    </w:p>
    <w:p w14:paraId="3C4A5831" w14:textId="2B467941" w:rsidR="00241828" w:rsidRPr="007F6195" w:rsidRDefault="00AA1930" w:rsidP="00171F0D">
      <w:pPr>
        <w:pStyle w:val="ab"/>
        <w:ind w:firstLine="426"/>
      </w:pPr>
      <w:r w:rsidRPr="007F6195">
        <w:t>Список застрахованных по ДМС лиц</w:t>
      </w:r>
      <w:r w:rsidR="002606C6" w:rsidRPr="007F6195">
        <w:rPr>
          <w:szCs w:val="28"/>
        </w:rPr>
        <w:t xml:space="preserve"> – </w:t>
      </w:r>
      <w:r w:rsidR="00CA3468" w:rsidRPr="007F6195">
        <w:t>документ, содержащий список физических лиц, в отношении которых страховая компания поручает и оплачивает оказание медицинской помощи со стороны медицинской организации в рамках объема, предусмотренного программой страхования в соответствии с договорами (полисами) добровольного медицинского страхования. Формируется со стороны страховой компании.</w:t>
      </w:r>
    </w:p>
    <w:bookmarkEnd w:id="0"/>
    <w:p w14:paraId="0B263076" w14:textId="3A389945" w:rsidR="00241828" w:rsidRPr="007F6195" w:rsidRDefault="00241828" w:rsidP="00171F0D">
      <w:pPr>
        <w:pStyle w:val="ab"/>
        <w:ind w:firstLine="426"/>
      </w:pPr>
      <w:r w:rsidRPr="007F6195">
        <w:t xml:space="preserve">2. </w:t>
      </w:r>
      <w:r w:rsidR="00AA1930" w:rsidRPr="007F6195">
        <w:t>Список застрахованных по ДМС лиц</w:t>
      </w:r>
      <w:r w:rsidRPr="007F6195">
        <w:t xml:space="preserve"> состоит из одного файла обмена, сге</w:t>
      </w:r>
      <w:r w:rsidRPr="007F6195">
        <w:softHyphen/>
        <w:t>не</w:t>
      </w:r>
      <w:r w:rsidRPr="007F6195">
        <w:softHyphen/>
        <w:t xml:space="preserve">рированного </w:t>
      </w:r>
      <w:r w:rsidR="00CA3468" w:rsidRPr="007F6195">
        <w:rPr>
          <w:szCs w:val="28"/>
        </w:rPr>
        <w:t>страховой компанией</w:t>
      </w:r>
      <w:r w:rsidR="002606C6" w:rsidRPr="007F6195">
        <w:rPr>
          <w:szCs w:val="28"/>
        </w:rPr>
        <w:t>.</w:t>
      </w:r>
    </w:p>
    <w:p w14:paraId="531DDE7B" w14:textId="407BD366" w:rsidR="00241828" w:rsidRDefault="00241828" w:rsidP="00171F0D">
      <w:pPr>
        <w:pStyle w:val="ab"/>
        <w:ind w:firstLine="426"/>
      </w:pPr>
      <w:r w:rsidRPr="007F6195">
        <w:t xml:space="preserve">Сформированный в электронном виде </w:t>
      </w:r>
      <w:r w:rsidR="00AA1930" w:rsidRPr="007F6195">
        <w:t>список застрахованных по ДМС лиц</w:t>
      </w:r>
      <w:r w:rsidRPr="007F6195">
        <w:t xml:space="preserve"> </w:t>
      </w:r>
      <w:proofErr w:type="gramStart"/>
      <w:r w:rsidRPr="007F6195">
        <w:t>подписывается  электронной</w:t>
      </w:r>
      <w:proofErr w:type="gramEnd"/>
      <w:r w:rsidRPr="007F6195">
        <w:t xml:space="preserve"> подписью ответственного субъекта</w:t>
      </w:r>
      <w:r w:rsidR="003D5BF4">
        <w:t>.</w:t>
      </w:r>
    </w:p>
    <w:p w14:paraId="6969B9B5" w14:textId="7278A9B0" w:rsidR="003D5BF4" w:rsidRPr="007F6195" w:rsidRDefault="003D5BF4" w:rsidP="00171F0D">
      <w:pPr>
        <w:pStyle w:val="ab"/>
        <w:ind w:firstLine="426"/>
      </w:pPr>
      <w:r>
        <w:t>3</w:t>
      </w:r>
      <w:r w:rsidRPr="003D5BF4">
        <w:t>.</w:t>
      </w:r>
      <w:r w:rsidRPr="003D5BF4">
        <w:tab/>
        <w:t xml:space="preserve"> При передач</w:t>
      </w:r>
      <w:r w:rsidR="00202358">
        <w:t>е</w:t>
      </w:r>
      <w:bookmarkStart w:id="1" w:name="_GoBack"/>
      <w:bookmarkEnd w:id="1"/>
      <w:r w:rsidRPr="003D5BF4">
        <w:t xml:space="preserve"> документа необходимо обеспечить сквозное шифрование между отправителем и получателем с целью предотвращения доступа к содержимому документа третьим лицам.</w:t>
      </w:r>
    </w:p>
    <w:p w14:paraId="3BECF6B1" w14:textId="1E82B231" w:rsidR="00241828" w:rsidRPr="007F6195" w:rsidRDefault="003D5BF4" w:rsidP="00171F0D">
      <w:pPr>
        <w:pStyle w:val="ab"/>
        <w:ind w:firstLine="426"/>
      </w:pPr>
      <w:r>
        <w:t>4</w:t>
      </w:r>
      <w:r w:rsidR="00241828" w:rsidRPr="007F6195">
        <w:t xml:space="preserve">. Номер версии настоящего формата </w:t>
      </w:r>
      <w:r w:rsidR="00171F0D">
        <w:t>1.00</w:t>
      </w:r>
      <w:r w:rsidR="00241828" w:rsidRPr="007F6195">
        <w:t>.</w:t>
      </w:r>
    </w:p>
    <w:p w14:paraId="5AC79237" w14:textId="77777777" w:rsidR="008372F2" w:rsidRPr="007F6195" w:rsidRDefault="008372F2" w:rsidP="008372F2">
      <w:pPr>
        <w:autoSpaceDE w:val="0"/>
        <w:autoSpaceDN w:val="0"/>
        <w:adjustRightInd w:val="0"/>
        <w:rPr>
          <w:sz w:val="28"/>
          <w:szCs w:val="28"/>
        </w:rPr>
      </w:pPr>
    </w:p>
    <w:p w14:paraId="3541397F" w14:textId="3A5D2CF9" w:rsidR="008372F2" w:rsidRPr="00817275" w:rsidRDefault="00AA1930" w:rsidP="00171F0D">
      <w:pPr>
        <w:pStyle w:val="af5"/>
        <w:numPr>
          <w:ilvl w:val="0"/>
          <w:numId w:val="37"/>
        </w:numPr>
        <w:jc w:val="center"/>
        <w:rPr>
          <w:sz w:val="28"/>
          <w:szCs w:val="28"/>
        </w:rPr>
      </w:pPr>
      <w:r w:rsidRPr="00817275">
        <w:rPr>
          <w:sz w:val="28"/>
          <w:szCs w:val="28"/>
        </w:rPr>
        <w:t xml:space="preserve">ОПИСАНИЕ ФАЙЛА </w:t>
      </w:r>
      <w:proofErr w:type="gramStart"/>
      <w:r w:rsidRPr="00817275">
        <w:rPr>
          <w:sz w:val="28"/>
          <w:szCs w:val="28"/>
        </w:rPr>
        <w:t>ОБМЕНА  СПИСКА</w:t>
      </w:r>
      <w:proofErr w:type="gramEnd"/>
      <w:r w:rsidRPr="00817275">
        <w:rPr>
          <w:sz w:val="28"/>
          <w:szCs w:val="28"/>
        </w:rPr>
        <w:t xml:space="preserve"> ЗАСТРАХОВАННЫХ ПО ДМС ЛИЦ</w:t>
      </w:r>
    </w:p>
    <w:p w14:paraId="0D27F4C8" w14:textId="2DDD95E0" w:rsidR="008372F2" w:rsidRPr="007F6195" w:rsidRDefault="003D5BF4" w:rsidP="00171F0D">
      <w:pPr>
        <w:pStyle w:val="ab"/>
        <w:ind w:firstLine="426"/>
        <w:rPr>
          <w:rFonts w:eastAsia="SimSun"/>
        </w:rPr>
      </w:pPr>
      <w:r>
        <w:t>5</w:t>
      </w:r>
      <w:r w:rsidR="003C6905" w:rsidRPr="003C6905">
        <w:t>.</w:t>
      </w:r>
      <w:r w:rsidR="003C6905">
        <w:rPr>
          <w:b/>
        </w:rPr>
        <w:t xml:space="preserve"> </w:t>
      </w:r>
      <w:r w:rsidR="008372F2" w:rsidRPr="007F6195">
        <w:rPr>
          <w:b/>
        </w:rPr>
        <w:t xml:space="preserve">Имя файла обмена </w:t>
      </w:r>
      <w:r w:rsidR="008372F2" w:rsidRPr="007F6195">
        <w:rPr>
          <w:rFonts w:eastAsia="SimSun"/>
        </w:rPr>
        <w:t xml:space="preserve">должно иметь следующий вид: </w:t>
      </w:r>
    </w:p>
    <w:p w14:paraId="50E641BF" w14:textId="77777777" w:rsidR="008372F2" w:rsidRPr="007F6195" w:rsidRDefault="008372F2" w:rsidP="00171F0D">
      <w:pPr>
        <w:pStyle w:val="ab"/>
        <w:ind w:firstLine="426"/>
      </w:pPr>
      <w:r w:rsidRPr="007F6195">
        <w:rPr>
          <w:b/>
          <w:i/>
          <w:lang w:val="en-US"/>
        </w:rPr>
        <w:t>R</w:t>
      </w:r>
      <w:r w:rsidRPr="007F6195">
        <w:rPr>
          <w:b/>
          <w:i/>
        </w:rPr>
        <w:t>_Т_</w:t>
      </w:r>
      <w:r w:rsidRPr="007F6195">
        <w:rPr>
          <w:b/>
          <w:i/>
          <w:lang w:val="en-US"/>
        </w:rPr>
        <w:t>A</w:t>
      </w:r>
      <w:r w:rsidRPr="007F6195">
        <w:rPr>
          <w:b/>
          <w:i/>
        </w:rPr>
        <w:t>_О_</w:t>
      </w:r>
      <w:r w:rsidRPr="007F6195">
        <w:rPr>
          <w:b/>
          <w:i/>
          <w:lang w:val="en-US"/>
        </w:rPr>
        <w:t>GGGGMMDD</w:t>
      </w:r>
      <w:r w:rsidRPr="007F6195">
        <w:rPr>
          <w:b/>
          <w:i/>
        </w:rPr>
        <w:t>_</w:t>
      </w:r>
      <w:r w:rsidRPr="007F6195">
        <w:rPr>
          <w:b/>
          <w:i/>
          <w:lang w:val="en-US"/>
        </w:rPr>
        <w:t>N</w:t>
      </w:r>
      <w:r w:rsidRPr="007F6195">
        <w:t>, где:</w:t>
      </w:r>
    </w:p>
    <w:p w14:paraId="2C7512DB" w14:textId="6DEBC8DF" w:rsidR="008372F2" w:rsidRPr="007F6195" w:rsidRDefault="008372F2" w:rsidP="00171F0D">
      <w:pPr>
        <w:pStyle w:val="ab"/>
        <w:ind w:firstLine="426"/>
      </w:pPr>
      <w:r w:rsidRPr="007F6195">
        <w:rPr>
          <w:b/>
          <w:i/>
        </w:rPr>
        <w:t>R_Т</w:t>
      </w:r>
      <w:r w:rsidRPr="007F6195">
        <w:t xml:space="preserve"> – префикс, принимающий значение </w:t>
      </w:r>
      <w:r w:rsidRPr="007F6195">
        <w:rPr>
          <w:lang w:val="en-US"/>
        </w:rPr>
        <w:t>ON</w:t>
      </w:r>
      <w:r w:rsidRPr="007F6195">
        <w:t>_</w:t>
      </w:r>
      <w:r w:rsidR="00D92871" w:rsidRPr="007F6195">
        <w:rPr>
          <w:lang w:val="en-US"/>
        </w:rPr>
        <w:t>SPISOK</w:t>
      </w:r>
      <w:r w:rsidRPr="007F6195">
        <w:t>;</w:t>
      </w:r>
    </w:p>
    <w:p w14:paraId="74CA8D64" w14:textId="3DFCBE20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2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CF0CB5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гарантийными письмами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 xml:space="preserve">; </w:t>
      </w:r>
    </w:p>
    <w:p w14:paraId="199F30F6" w14:textId="47487F51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D27B71">
        <w:rPr>
          <w:snapToGrid w:val="0"/>
          <w:sz w:val="28"/>
          <w:szCs w:val="28"/>
        </w:rPr>
        <w:t xml:space="preserve">документа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 xml:space="preserve">информации </w:t>
      </w:r>
      <w:r w:rsidR="00CF0CB5">
        <w:rPr>
          <w:sz w:val="28"/>
          <w:szCs w:val="28"/>
        </w:rPr>
        <w:t>отправителя</w:t>
      </w:r>
      <w:r>
        <w:rPr>
          <w:sz w:val="28"/>
          <w:szCs w:val="28"/>
        </w:rPr>
        <w:t>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гарантийными </w:t>
      </w:r>
      <w:proofErr w:type="spellStart"/>
      <w:r>
        <w:rPr>
          <w:rFonts w:eastAsia="SimSun"/>
          <w:sz w:val="28"/>
          <w:szCs w:val="28"/>
        </w:rPr>
        <w:t>пиьсмами</w:t>
      </w:r>
      <w:proofErr w:type="spellEnd"/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0B261C1F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5011811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4A913EA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11E09A0" w14:textId="77777777" w:rsidR="00171F0D" w:rsidRDefault="00171F0D" w:rsidP="00171F0D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3864215B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74607EEA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34F1D590" w14:textId="77777777" w:rsidR="00171F0D" w:rsidRDefault="00171F0D" w:rsidP="00171F0D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3C9AC736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2"/>
    </w:p>
    <w:p w14:paraId="01BF3E0E" w14:textId="2F1DE874" w:rsidR="00530053" w:rsidRPr="007F6195" w:rsidRDefault="00530053" w:rsidP="00171F0D">
      <w:pPr>
        <w:pStyle w:val="ab"/>
        <w:ind w:firstLine="426"/>
        <w:rPr>
          <w:rFonts w:eastAsia="SimSun"/>
        </w:rPr>
      </w:pPr>
      <w:r w:rsidRPr="007F6195">
        <w:rPr>
          <w:lang w:val="en-US"/>
        </w:rPr>
        <w:t>ON</w:t>
      </w:r>
      <w:r w:rsidRPr="007F6195">
        <w:t>_</w:t>
      </w:r>
      <w:r w:rsidR="005A5418" w:rsidRPr="007F6195">
        <w:rPr>
          <w:lang w:val="en-US"/>
        </w:rPr>
        <w:t>SPISOK</w:t>
      </w:r>
      <w:r w:rsidRPr="007F6195">
        <w:rPr>
          <w:rFonts w:eastAsia="SimSun"/>
        </w:rPr>
        <w:t>_1_971_01_01_01_</w:t>
      </w:r>
      <w:r w:rsidRPr="007F6195">
        <w:rPr>
          <w:rFonts w:eastAsia="SimSun"/>
          <w:lang w:val="en-US"/>
        </w:rPr>
        <w:t>xx</w:t>
      </w:r>
      <w:r w:rsidRPr="007F6195">
        <w:rPr>
          <w:rFonts w:eastAsia="SimSun"/>
        </w:rPr>
        <w:t xml:space="preserve">, </w:t>
      </w:r>
      <w:r w:rsidRPr="007F6195">
        <w:t xml:space="preserve">где </w:t>
      </w:r>
      <w:proofErr w:type="spellStart"/>
      <w:r w:rsidRPr="007F6195">
        <w:t>хх</w:t>
      </w:r>
      <w:proofErr w:type="spellEnd"/>
      <w:r w:rsidRPr="007F6195">
        <w:t xml:space="preserve"> – номер версии схемы.</w:t>
      </w:r>
    </w:p>
    <w:p w14:paraId="478C4F1D" w14:textId="77777777" w:rsidR="00171F0D" w:rsidRDefault="00171F0D" w:rsidP="00171F0D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6CC3E7B2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329C818A" w14:textId="7A60F0E4" w:rsidR="00171F0D" w:rsidRPr="00171F0D" w:rsidRDefault="003D5BF4" w:rsidP="00171F0D">
      <w:pPr>
        <w:ind w:firstLine="426"/>
        <w:jc w:val="both"/>
        <w:rPr>
          <w:rStyle w:val="40"/>
          <w:rFonts w:eastAsiaTheme="minorHAnsi"/>
          <w:b w:val="0"/>
          <w:szCs w:val="28"/>
        </w:rPr>
      </w:pPr>
      <w:r>
        <w:rPr>
          <w:rStyle w:val="40"/>
          <w:rFonts w:eastAsiaTheme="minorHAnsi"/>
          <w:b w:val="0"/>
          <w:szCs w:val="28"/>
        </w:rPr>
        <w:t>6</w:t>
      </w:r>
      <w:r w:rsidR="00171F0D">
        <w:rPr>
          <w:rStyle w:val="40"/>
          <w:rFonts w:eastAsiaTheme="minorHAnsi"/>
          <w:b w:val="0"/>
          <w:szCs w:val="28"/>
        </w:rPr>
        <w:t>.</w:t>
      </w:r>
      <w:r w:rsidR="00171F0D" w:rsidRPr="00171F0D">
        <w:rPr>
          <w:rStyle w:val="40"/>
          <w:rFonts w:eastAsiaTheme="minorHAnsi"/>
          <w:b w:val="0"/>
          <w:szCs w:val="28"/>
        </w:rPr>
        <w:t xml:space="preserve"> </w:t>
      </w:r>
      <w:r w:rsidR="00171F0D" w:rsidRPr="00171F0D">
        <w:rPr>
          <w:rStyle w:val="40"/>
          <w:rFonts w:eastAsiaTheme="minorHAnsi"/>
          <w:szCs w:val="28"/>
        </w:rPr>
        <w:t>Логическая модель</w:t>
      </w:r>
      <w:r w:rsidR="00171F0D" w:rsidRPr="00171F0D">
        <w:rPr>
          <w:rStyle w:val="40"/>
          <w:rFonts w:eastAsiaTheme="minorHAnsi"/>
          <w:b w:val="0"/>
          <w:szCs w:val="28"/>
        </w:rPr>
        <w:t xml:space="preserve"> файла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>
        <w:rPr>
          <w:rStyle w:val="40"/>
          <w:rFonts w:eastAsiaTheme="minorHAnsi"/>
          <w:b w:val="0"/>
          <w:szCs w:val="28"/>
        </w:rPr>
        <w:t>6</w:t>
      </w:r>
      <w:r w:rsidR="00AD1B98">
        <w:rPr>
          <w:rStyle w:val="40"/>
          <w:rFonts w:eastAsiaTheme="minorHAnsi"/>
          <w:b w:val="0"/>
          <w:szCs w:val="28"/>
        </w:rPr>
        <w:t>.1</w:t>
      </w:r>
      <w:r>
        <w:rPr>
          <w:rStyle w:val="40"/>
          <w:rFonts w:eastAsiaTheme="minorHAnsi"/>
          <w:b w:val="0"/>
          <w:szCs w:val="28"/>
        </w:rPr>
        <w:t xml:space="preserve"> </w:t>
      </w:r>
      <w:r w:rsidR="00AD1B98">
        <w:rPr>
          <w:rStyle w:val="40"/>
          <w:rFonts w:eastAsiaTheme="minorHAnsi"/>
          <w:b w:val="0"/>
          <w:szCs w:val="28"/>
        </w:rPr>
        <w:t>-</w:t>
      </w:r>
      <w:r>
        <w:rPr>
          <w:rStyle w:val="40"/>
          <w:rFonts w:eastAsiaTheme="minorHAnsi"/>
          <w:b w:val="0"/>
          <w:szCs w:val="28"/>
        </w:rPr>
        <w:t xml:space="preserve"> 6</w:t>
      </w:r>
      <w:r w:rsidR="00AD1B98">
        <w:rPr>
          <w:rStyle w:val="40"/>
          <w:rFonts w:eastAsiaTheme="minorHAnsi"/>
          <w:b w:val="0"/>
          <w:szCs w:val="28"/>
        </w:rPr>
        <w:t>.2</w:t>
      </w:r>
      <w:r w:rsidR="00EB3113">
        <w:rPr>
          <w:rStyle w:val="40"/>
          <w:rFonts w:eastAsiaTheme="minorHAnsi"/>
          <w:b w:val="0"/>
          <w:szCs w:val="28"/>
        </w:rPr>
        <w:t>3</w:t>
      </w:r>
      <w:r w:rsidR="00AD1B98">
        <w:rPr>
          <w:rStyle w:val="40"/>
          <w:rFonts w:eastAsiaTheme="minorHAnsi"/>
          <w:b w:val="0"/>
          <w:szCs w:val="28"/>
        </w:rPr>
        <w:t xml:space="preserve"> </w:t>
      </w:r>
      <w:r w:rsidR="00171F0D" w:rsidRPr="00171F0D">
        <w:rPr>
          <w:rStyle w:val="40"/>
          <w:rFonts w:eastAsiaTheme="minorHAnsi"/>
          <w:b w:val="0"/>
          <w:szCs w:val="28"/>
        </w:rPr>
        <w:t>настоящего формата.</w:t>
      </w:r>
    </w:p>
    <w:p w14:paraId="392257EF" w14:textId="77777777" w:rsidR="00171F0D" w:rsidRDefault="00171F0D" w:rsidP="00171F0D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75944C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3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554CB06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7A18394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0E596AA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175D3BD9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ECDA9A1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62F16F5C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34A0F96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2B44CE4D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09AB2D87" w14:textId="77777777" w:rsidR="00171F0D" w:rsidRDefault="00171F0D" w:rsidP="00171F0D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3"/>
    </w:p>
    <w:p w14:paraId="0954A38B" w14:textId="144C980A" w:rsidR="00F4056B" w:rsidRPr="007F6195" w:rsidRDefault="00171F0D" w:rsidP="00171F0D">
      <w:pPr>
        <w:pStyle w:val="ab"/>
        <w:ind w:firstLine="28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3B579FF" wp14:editId="1F8389DD">
            <wp:extent cx="5476875" cy="7734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611D" w14:textId="77777777" w:rsidR="00F4056B" w:rsidRPr="007F6195" w:rsidRDefault="00F4056B" w:rsidP="00045C5E">
      <w:pPr>
        <w:pStyle w:val="ab"/>
        <w:rPr>
          <w:szCs w:val="28"/>
        </w:rPr>
      </w:pPr>
    </w:p>
    <w:p w14:paraId="7BB63E27" w14:textId="365952CA" w:rsidR="00045C5E" w:rsidRPr="007F6195" w:rsidRDefault="00F4056B" w:rsidP="00045C5E">
      <w:pPr>
        <w:pStyle w:val="ab"/>
        <w:rPr>
          <w:szCs w:val="28"/>
        </w:rPr>
      </w:pPr>
      <w:r w:rsidRPr="007F6195">
        <w:rPr>
          <w:szCs w:val="28"/>
        </w:rPr>
        <w:t xml:space="preserve">Рисунок 1. Диаграмма структуры файла обмена </w:t>
      </w:r>
      <w:r w:rsidR="00AA1930" w:rsidRPr="007F6195">
        <w:t>списк</w:t>
      </w:r>
      <w:r w:rsidR="001E21CB" w:rsidRPr="007F6195">
        <w:t>а</w:t>
      </w:r>
      <w:r w:rsidR="00AA1930" w:rsidRPr="007F6195">
        <w:t xml:space="preserve"> застрахованных по ДМС лиц</w:t>
      </w:r>
    </w:p>
    <w:p w14:paraId="0572ECC7" w14:textId="77777777" w:rsidR="008A3327" w:rsidRPr="007F6195" w:rsidRDefault="008A3327" w:rsidP="00045C5E">
      <w:pPr>
        <w:pStyle w:val="ab"/>
        <w:rPr>
          <w:szCs w:val="28"/>
        </w:rPr>
      </w:pPr>
    </w:p>
    <w:p w14:paraId="47E96D6A" w14:textId="2102DA06" w:rsidR="00EB5262" w:rsidRPr="007F6195" w:rsidRDefault="00EB5262" w:rsidP="00045C5E">
      <w:pPr>
        <w:pStyle w:val="ab"/>
        <w:rPr>
          <w:szCs w:val="28"/>
        </w:rPr>
        <w:sectPr w:rsidR="00EB5262" w:rsidRPr="007F6195" w:rsidSect="00171F0D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69A4F70" w14:textId="4281C829" w:rsidR="002F63DA" w:rsidRDefault="002F63DA" w:rsidP="002F63DA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1</w:t>
      </w:r>
    </w:p>
    <w:p w14:paraId="48E6712D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2F63DA" w14:paraId="7D54FAF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909DFE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0A0087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C2FA0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FE212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90B776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DB0B7F" w14:textId="77777777" w:rsidR="002F63DA" w:rsidRDefault="002F63DA" w:rsidP="00593588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2F63DA" w14:paraId="60F96F2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02D1B9E" w14:textId="77777777" w:rsidR="002F63DA" w:rsidRDefault="002F63DA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94B4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86B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AEE7BC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CD53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8B6DA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2F63DA" w14:paraId="524CED70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C296DA7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074A3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76A4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660B0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2CDF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6420D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2F63DA" w14:paraId="5563A0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C3DBBE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5E5B12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88667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A8CE20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F857A6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753B9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50FCE493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A13DC00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EBD979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2B8E4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BFD0A" w14:textId="0B350A1E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725FF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99EC6" w14:textId="00602DD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 xml:space="preserve">2 </w:t>
            </w:r>
          </w:p>
        </w:tc>
      </w:tr>
      <w:tr w:rsidR="002F63DA" w14:paraId="551076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10D9C2A8" w14:textId="6948F7C4" w:rsidR="002F63DA" w:rsidRDefault="00274B62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7F6195">
              <w:t>Список застрахованных по ДМС лиц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D660D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10AAFB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7C4A1B" w14:textId="0CD1E7DC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33CF5E" w14:textId="77777777" w:rsidR="002F63DA" w:rsidRDefault="002F63DA" w:rsidP="00593588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A70FA7" w14:textId="1CD5482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 xml:space="preserve">4 </w:t>
            </w:r>
          </w:p>
        </w:tc>
      </w:tr>
    </w:tbl>
    <w:p w14:paraId="73B016B9" w14:textId="037744C2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2</w:t>
      </w:r>
    </w:p>
    <w:p w14:paraId="4564BE3A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4BC1D47B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29D3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B5771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72EE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8BE796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445470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6820D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48630023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013D1F" w14:textId="72440CCB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  <w:r w:rsidR="00D27B71">
              <w:rPr>
                <w:szCs w:val="22"/>
                <w:lang w:eastAsia="en-US"/>
              </w:rPr>
              <w:t xml:space="preserve">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92CCE4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B1F9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88D39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2AA7AB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6F141A" w14:textId="694CD6C9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</w:t>
            </w:r>
            <w:r w:rsidR="00CF0CB5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(</w:t>
            </w:r>
            <w:r w:rsidR="00CF0CB5">
              <w:rPr>
                <w:lang w:eastAsia="en-US"/>
              </w:rPr>
              <w:t>получателя</w:t>
            </w:r>
            <w:r>
              <w:rPr>
                <w:lang w:eastAsia="en-US"/>
              </w:rPr>
              <w:t>) не более 43 символов.</w:t>
            </w:r>
          </w:p>
        </w:tc>
      </w:tr>
      <w:tr w:rsidR="002F63DA" w14:paraId="5D009AB2" w14:textId="77777777" w:rsidTr="002F63D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91EA0" w14:textId="4E22D374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8A6C9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532B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B906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6A18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AF23E3" w14:textId="5FA33B1A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</w:t>
            </w:r>
            <w:proofErr w:type="gramStart"/>
            <w:r>
              <w:rPr>
                <w:lang w:eastAsia="en-US"/>
              </w:rPr>
              <w:t>кода  не</w:t>
            </w:r>
            <w:proofErr w:type="gramEnd"/>
            <w:r>
              <w:rPr>
                <w:lang w:eastAsia="en-US"/>
              </w:rPr>
              <w:t xml:space="preserve"> более 43 символов.</w:t>
            </w:r>
          </w:p>
        </w:tc>
      </w:tr>
      <w:tr w:rsidR="002F63DA" w14:paraId="660D1E9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3B99B1" w14:textId="7C31144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4253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5A4C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007D1" w14:textId="02F66F73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8B1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95830" w14:textId="2D29C630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3.</w:t>
            </w:r>
          </w:p>
          <w:p w14:paraId="7118F8C9" w14:textId="38B545B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</w:t>
            </w:r>
          </w:p>
        </w:tc>
      </w:tr>
    </w:tbl>
    <w:p w14:paraId="205AA214" w14:textId="6E33360C" w:rsidR="002F63DA" w:rsidRDefault="002F63DA" w:rsidP="002F63DA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3</w:t>
      </w:r>
    </w:p>
    <w:p w14:paraId="5008A757" w14:textId="77777777" w:rsidR="002F63DA" w:rsidRDefault="002F63DA" w:rsidP="002F63DA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2F63DA" w14:paraId="71CF26B1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0898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DA2B3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B9A34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BA4FC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9490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F9DA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2F63DA" w14:paraId="2C3E5939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4226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26A5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C78BB1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6BC5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575C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366DE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2F63DA" w14:paraId="63A12C45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F19BD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F5B4BF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3CB3D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8EAC8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CBC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6CCF" w14:textId="77777777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2F63DA" w14:paraId="532D77F2" w14:textId="77777777" w:rsidTr="002F63DA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2C428F" w14:textId="1E476C3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D27B71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024C93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40A16E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DE6E2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F317C" w14:textId="77777777" w:rsidR="002F63DA" w:rsidRDefault="002F63DA" w:rsidP="00D27B71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EA4387" w14:textId="48C7E77D" w:rsidR="002F63DA" w:rsidRDefault="002F63DA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</w:t>
            </w:r>
            <w:r w:rsidR="00D27B71">
              <w:rPr>
                <w:lang w:eastAsia="en-US"/>
              </w:rPr>
              <w:t>отправитель</w:t>
            </w:r>
            <w:r>
              <w:rPr>
                <w:lang w:eastAsia="en-US"/>
              </w:rPr>
              <w:t xml:space="preserve">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3388F276" w14:textId="3C34FDA8" w:rsidR="00B9326D" w:rsidRDefault="00B9326D" w:rsidP="00B9326D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4</w:t>
      </w:r>
    </w:p>
    <w:p w14:paraId="785B69C2" w14:textId="12DAA3AB" w:rsidR="008F0D53" w:rsidRPr="000064F8" w:rsidRDefault="001E21CB" w:rsidP="000064F8">
      <w:pPr>
        <w:spacing w:after="60"/>
        <w:ind w:left="567" w:right="567"/>
        <w:jc w:val="center"/>
        <w:rPr>
          <w:b/>
          <w:bCs/>
        </w:rPr>
      </w:pPr>
      <w:r w:rsidRPr="000064F8">
        <w:rPr>
          <w:b/>
          <w:bCs/>
        </w:rPr>
        <w:t>Список застрахованных по ДМС лиц</w:t>
      </w:r>
      <w:r w:rsidR="000064F8" w:rsidRPr="000064F8">
        <w:rPr>
          <w:b/>
          <w:bCs/>
        </w:rPr>
        <w:t xml:space="preserve"> (</w:t>
      </w:r>
      <w:r w:rsidR="002653E7" w:rsidRPr="000064F8">
        <w:rPr>
          <w:b/>
          <w:bCs/>
        </w:rPr>
        <w:t>Документ</w:t>
      </w:r>
      <w:r w:rsidR="000064F8" w:rsidRPr="000064F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571"/>
        <w:gridCol w:w="1115"/>
        <w:gridCol w:w="1134"/>
        <w:gridCol w:w="1701"/>
        <w:gridCol w:w="4961"/>
      </w:tblGrid>
      <w:tr w:rsidR="007F6195" w:rsidRPr="002E34B0" w14:paraId="71BF7688" w14:textId="77777777" w:rsidTr="000064F8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Наименование элемента</w:t>
            </w:r>
          </w:p>
        </w:tc>
        <w:tc>
          <w:tcPr>
            <w:tcW w:w="2571" w:type="dxa"/>
            <w:shd w:val="clear" w:color="000000" w:fill="EAEAEA"/>
            <w:vAlign w:val="center"/>
            <w:hideMark/>
          </w:tcPr>
          <w:p w14:paraId="077280CC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15" w:type="dxa"/>
            <w:shd w:val="clear" w:color="000000" w:fill="EAEAEA"/>
            <w:vAlign w:val="center"/>
            <w:hideMark/>
          </w:tcPr>
          <w:p w14:paraId="4EC3CD61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типа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8AACFB7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2E34B0" w:rsidRDefault="00D35AC6" w:rsidP="006C1898">
            <w:pPr>
              <w:pStyle w:val="afffa"/>
              <w:jc w:val="center"/>
              <w:rPr>
                <w:b/>
              </w:rPr>
            </w:pPr>
            <w:r w:rsidRPr="002E34B0">
              <w:rPr>
                <w:b/>
              </w:rPr>
              <w:t>Дополнительная информация</w:t>
            </w:r>
          </w:p>
        </w:tc>
      </w:tr>
      <w:tr w:rsidR="000064F8" w:rsidRPr="007F6195" w14:paraId="2AA42AA7" w14:textId="77777777" w:rsidTr="00593588">
        <w:trPr>
          <w:cantSplit/>
        </w:trPr>
        <w:tc>
          <w:tcPr>
            <w:tcW w:w="4106" w:type="dxa"/>
            <w:shd w:val="clear" w:color="auto" w:fill="auto"/>
          </w:tcPr>
          <w:p w14:paraId="2B10769D" w14:textId="77777777" w:rsidR="000064F8" w:rsidRPr="007F6195" w:rsidRDefault="000064F8" w:rsidP="002E34B0">
            <w:pPr>
              <w:pStyle w:val="afffa"/>
            </w:pPr>
            <w:r w:rsidRPr="007F6195">
              <w:t>Действие с застрахованными лицами</w:t>
            </w:r>
          </w:p>
        </w:tc>
        <w:tc>
          <w:tcPr>
            <w:tcW w:w="2571" w:type="dxa"/>
            <w:shd w:val="clear" w:color="auto" w:fill="auto"/>
          </w:tcPr>
          <w:p w14:paraId="31A340AC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ТипСписка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EF4E5F1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7426381F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=1)</w:t>
            </w:r>
          </w:p>
        </w:tc>
        <w:tc>
          <w:tcPr>
            <w:tcW w:w="1701" w:type="dxa"/>
            <w:shd w:val="clear" w:color="auto" w:fill="auto"/>
          </w:tcPr>
          <w:p w14:paraId="7943FAD7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ОК</w:t>
            </w:r>
          </w:p>
        </w:tc>
        <w:tc>
          <w:tcPr>
            <w:tcW w:w="4961" w:type="dxa"/>
            <w:shd w:val="clear" w:color="auto" w:fill="auto"/>
          </w:tcPr>
          <w:p w14:paraId="3FFAF46E" w14:textId="77777777" w:rsidR="000064F8" w:rsidRPr="007F6195" w:rsidRDefault="000064F8" w:rsidP="002E34B0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197FF036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1 – Прикрепление</w:t>
            </w:r>
            <w:r w:rsidRPr="007F6195">
              <w:rPr>
                <w:lang w:val="en-US"/>
              </w:rPr>
              <w:t>;</w:t>
            </w:r>
          </w:p>
          <w:p w14:paraId="5C2F0FB2" w14:textId="77777777" w:rsidR="000064F8" w:rsidRPr="007F6195" w:rsidRDefault="000064F8" w:rsidP="002E34B0">
            <w:pPr>
              <w:pStyle w:val="afffa"/>
              <w:rPr>
                <w:lang w:val="en-US"/>
              </w:rPr>
            </w:pPr>
            <w:r w:rsidRPr="007F6195">
              <w:t>2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Открепление</w:t>
            </w:r>
            <w:r w:rsidRPr="007F6195">
              <w:rPr>
                <w:lang w:val="en-US"/>
              </w:rPr>
              <w:t>;</w:t>
            </w:r>
          </w:p>
          <w:p w14:paraId="147A15D4" w14:textId="77777777" w:rsidR="000064F8" w:rsidRPr="000064F8" w:rsidRDefault="000064F8" w:rsidP="002E34B0">
            <w:pPr>
              <w:pStyle w:val="afffa"/>
              <w:rPr>
                <w:lang w:val="en-US"/>
              </w:rPr>
            </w:pPr>
            <w:r w:rsidRPr="007F6195">
              <w:t>3</w:t>
            </w:r>
            <w:r w:rsidRPr="007F6195">
              <w:rPr>
                <w:lang w:val="en-US"/>
              </w:rPr>
              <w:t xml:space="preserve"> – </w:t>
            </w:r>
            <w:r w:rsidRPr="007F6195">
              <w:t>Изменение</w:t>
            </w:r>
            <w:r w:rsidRPr="007F6195">
              <w:rPr>
                <w:lang w:val="en-US"/>
              </w:rPr>
              <w:t>.</w:t>
            </w:r>
          </w:p>
        </w:tc>
      </w:tr>
      <w:tr w:rsidR="000064F8" w14:paraId="3D72FDFB" w14:textId="77777777" w:rsidTr="0059358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060C" w14:textId="77777777" w:rsidR="000064F8" w:rsidRDefault="000064F8" w:rsidP="002E34B0">
            <w:pPr>
              <w:pStyle w:val="afffa"/>
            </w:pPr>
            <w:r>
              <w:t>Дата формирования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5A705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5282F" w14:textId="77777777" w:rsidR="000064F8" w:rsidRDefault="000064F8" w:rsidP="006C1898">
            <w:pPr>
              <w:pStyle w:val="afffa"/>
              <w:jc w:val="center"/>
            </w:pPr>
            <w: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363D8" w14:textId="77777777" w:rsidR="000064F8" w:rsidRDefault="000064F8" w:rsidP="006C1898">
            <w:pPr>
              <w:pStyle w:val="afffa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A4E54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C5E8" w14:textId="77777777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18242382" w14:textId="77777777" w:rsidR="000064F8" w:rsidRDefault="000064F8" w:rsidP="002E34B0">
            <w:pPr>
              <w:pStyle w:val="afffa"/>
            </w:pPr>
            <w:r>
              <w:t>Дата в формате ДД.ММ.ГГГГТ</w:t>
            </w:r>
          </w:p>
        </w:tc>
      </w:tr>
      <w:tr w:rsidR="000064F8" w14:paraId="55F5BEAE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41420" w14:textId="77777777" w:rsidR="000064F8" w:rsidRDefault="000064F8" w:rsidP="002E34B0">
            <w:pPr>
              <w:pStyle w:val="afffa"/>
            </w:pPr>
            <w:r>
              <w:t>Время формирования (присвоения номера) файла обмена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FA2B" w14:textId="77777777" w:rsidR="000064F8" w:rsidRDefault="000064F8" w:rsidP="006C1898">
            <w:pPr>
              <w:pStyle w:val="afffa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E4F0F" w14:textId="77777777" w:rsidR="000064F8" w:rsidRPr="000064F8" w:rsidRDefault="000064F8" w:rsidP="006C1898">
            <w:pPr>
              <w:pStyle w:val="afffa"/>
              <w:jc w:val="center"/>
            </w:pPr>
            <w:r w:rsidRPr="000064F8"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F400" w14:textId="77777777" w:rsidR="000064F8" w:rsidRPr="000064F8" w:rsidRDefault="000064F8" w:rsidP="006C1898">
            <w:pPr>
              <w:pStyle w:val="afffa"/>
              <w:jc w:val="center"/>
            </w:pPr>
            <w:proofErr w:type="gramStart"/>
            <w:r w:rsidRPr="000064F8">
              <w:t>T(</w:t>
            </w:r>
            <w:proofErr w:type="gramEnd"/>
            <w:r w:rsidRPr="000064F8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C8002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7CF07" w14:textId="77777777" w:rsidR="000064F8" w:rsidRDefault="000064F8" w:rsidP="002E34B0">
            <w:pPr>
              <w:pStyle w:val="afffa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2DCE1483" w14:textId="77777777" w:rsidR="000064F8" w:rsidRDefault="000064F8" w:rsidP="002E34B0">
            <w:pPr>
              <w:pStyle w:val="afffa"/>
            </w:pPr>
            <w:r>
              <w:t>Время в формате ЧЧ.ММ.СС.</w:t>
            </w:r>
          </w:p>
        </w:tc>
      </w:tr>
      <w:tr w:rsidR="000064F8" w:rsidRPr="007F6195" w14:paraId="657D575B" w14:textId="77777777" w:rsidTr="000064F8">
        <w:trPr>
          <w:cantSplit/>
          <w:trHeight w:val="70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BAD5D" w14:textId="77777777" w:rsidR="000064F8" w:rsidRPr="007F6195" w:rsidRDefault="000064F8" w:rsidP="002E34B0">
            <w:pPr>
              <w:pStyle w:val="afffa"/>
            </w:pPr>
            <w:r w:rsidRPr="007F6195">
              <w:t>Номер документа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6A673" w14:textId="77777777" w:rsidR="000064F8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НомерДок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C3F34" w14:textId="77777777" w:rsidR="000064F8" w:rsidRPr="007F6195" w:rsidRDefault="000064F8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174ED" w14:textId="77777777" w:rsidR="000064F8" w:rsidRPr="007F6195" w:rsidRDefault="000064F8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1-2</w:t>
            </w:r>
            <w:r>
              <w:t>0</w:t>
            </w:r>
            <w:r w:rsidRPr="007F6195"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F6311" w14:textId="77777777" w:rsidR="000064F8" w:rsidRPr="007F6195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85B24" w14:textId="77777777" w:rsidR="000064F8" w:rsidRPr="007F6195" w:rsidRDefault="000064F8" w:rsidP="002E34B0">
            <w:pPr>
              <w:pStyle w:val="afffa"/>
            </w:pPr>
            <w:r>
              <w:t>Указывается номер или б/н</w:t>
            </w:r>
          </w:p>
        </w:tc>
      </w:tr>
      <w:tr w:rsidR="007F6195" w:rsidRPr="007F6195" w14:paraId="3AAF5A90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7F6195" w:rsidRDefault="00D35AC6" w:rsidP="002E34B0">
            <w:pPr>
              <w:pStyle w:val="afffa"/>
            </w:pPr>
            <w:r w:rsidRPr="007F6195">
              <w:t>Дата документа</w:t>
            </w:r>
          </w:p>
        </w:tc>
        <w:tc>
          <w:tcPr>
            <w:tcW w:w="2571" w:type="dxa"/>
            <w:shd w:val="clear" w:color="auto" w:fill="auto"/>
          </w:tcPr>
          <w:p w14:paraId="577230E3" w14:textId="7DC6F8D1" w:rsidR="00D35AC6" w:rsidRPr="007F6195" w:rsidRDefault="000064F8" w:rsidP="006C1898">
            <w:pPr>
              <w:pStyle w:val="afffa"/>
              <w:jc w:val="center"/>
            </w:pPr>
            <w:proofErr w:type="spellStart"/>
            <w:r w:rsidRPr="000064F8">
              <w:t>ДатаДок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52CA6681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134" w:type="dxa"/>
            <w:shd w:val="clear" w:color="auto" w:fill="auto"/>
          </w:tcPr>
          <w:p w14:paraId="39CB4E3C" w14:textId="77777777" w:rsidR="00D35AC6" w:rsidRPr="007F6195" w:rsidRDefault="00D35AC6" w:rsidP="006C1898">
            <w:pPr>
              <w:pStyle w:val="afffa"/>
              <w:jc w:val="center"/>
            </w:pPr>
            <w:proofErr w:type="gramStart"/>
            <w:r w:rsidRPr="007F6195">
              <w:t>Т(</w:t>
            </w:r>
            <w:proofErr w:type="gramEnd"/>
            <w:r w:rsidRPr="007F6195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7F6195" w:rsidRDefault="00D35AC6" w:rsidP="006C1898">
            <w:pPr>
              <w:pStyle w:val="afffa"/>
              <w:jc w:val="center"/>
            </w:pPr>
            <w:r w:rsidRPr="007F6195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37889A45" w:rsidR="002653E7" w:rsidRPr="007F6195" w:rsidRDefault="00D35AC6" w:rsidP="002E34B0">
            <w:pPr>
              <w:pStyle w:val="afffa"/>
            </w:pPr>
            <w:r w:rsidRPr="007F6195">
              <w:t xml:space="preserve">Типовой класс </w:t>
            </w:r>
            <w:r w:rsidR="00DA6824" w:rsidRPr="007F6195">
              <w:t>‹</w:t>
            </w:r>
            <w:proofErr w:type="spellStart"/>
            <w:r w:rsidRPr="007F6195">
              <w:t>ДатаТип</w:t>
            </w:r>
            <w:proofErr w:type="spellEnd"/>
            <w:r w:rsidR="00DA6824" w:rsidRPr="007F6195">
              <w:t>›</w:t>
            </w:r>
            <w:r w:rsidRPr="007F6195">
              <w:t>.</w:t>
            </w:r>
          </w:p>
        </w:tc>
      </w:tr>
      <w:tr w:rsidR="000064F8" w14:paraId="19E0E037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1E0A" w14:textId="77777777" w:rsidR="000064F8" w:rsidRDefault="000064F8" w:rsidP="002E34B0">
            <w:pPr>
              <w:pStyle w:val="afffa"/>
            </w:pPr>
            <w:bookmarkStart w:id="4" w:name="_Hlk107265586"/>
            <w:r>
              <w:t>Сведения об основном документе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5EB7" w14:textId="1A9BF81B" w:rsidR="000064F8" w:rsidRDefault="000064F8" w:rsidP="006C1898">
            <w:pPr>
              <w:pStyle w:val="afffa"/>
              <w:jc w:val="center"/>
            </w:pPr>
            <w:proofErr w:type="spellStart"/>
            <w:r>
              <w:t>СведОДог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E80B3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345C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18563" w14:textId="77777777" w:rsidR="000064F8" w:rsidRDefault="000064F8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70A3F" w14:textId="41CACC44" w:rsidR="000064F8" w:rsidRDefault="000064F8" w:rsidP="002E34B0">
            <w:pPr>
              <w:pStyle w:val="afffa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таблице</w:t>
            </w:r>
            <w:r w:rsidR="003D5BF4">
              <w:t xml:space="preserve"> 6.</w:t>
            </w:r>
            <w:r w:rsidR="000B5FD7">
              <w:t>2</w:t>
            </w:r>
            <w:r w:rsidR="00EB3113">
              <w:t>1</w:t>
            </w:r>
            <w:r>
              <w:t>.</w:t>
            </w:r>
          </w:p>
        </w:tc>
      </w:tr>
      <w:tr w:rsidR="000064F8" w14:paraId="12373082" w14:textId="77777777" w:rsidTr="000064F8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662D6" w14:textId="36620A41" w:rsidR="000064F8" w:rsidRDefault="005D0B2C" w:rsidP="002E34B0">
            <w:pPr>
              <w:pStyle w:val="afffa"/>
            </w:pPr>
            <w:r>
              <w:lastRenderedPageBreak/>
              <w:t>Сведения об организации-отправителе и организации-получателя списка застрахованных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A92D" w14:textId="77777777" w:rsidR="000064F8" w:rsidRDefault="000064F8" w:rsidP="006C1898">
            <w:pPr>
              <w:pStyle w:val="afffa"/>
              <w:jc w:val="center"/>
            </w:pPr>
            <w:r>
              <w:t>Участники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D95F" w14:textId="77777777" w:rsidR="000064F8" w:rsidRDefault="000064F8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7E9ED" w14:textId="77777777" w:rsidR="000064F8" w:rsidRDefault="000064F8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0FD3" w14:textId="77777777" w:rsidR="000064F8" w:rsidRDefault="000064F8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EC9D" w14:textId="7142E624" w:rsidR="000064F8" w:rsidRDefault="000064F8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>
              <w:t>5.</w:t>
            </w:r>
          </w:p>
        </w:tc>
      </w:tr>
      <w:bookmarkEnd w:id="4"/>
      <w:tr w:rsidR="007F6195" w:rsidRPr="007F6195" w14:paraId="6E2BAC63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7ED3FFAD" w14:textId="221B9DEC" w:rsidR="00037FC6" w:rsidRPr="007F6195" w:rsidRDefault="00F43220" w:rsidP="002E34B0">
            <w:pPr>
              <w:pStyle w:val="afffa"/>
            </w:pPr>
            <w:r w:rsidRPr="007F6195">
              <w:t>Информация о застрахованном лице, его полисе, программе и условиях обслуживания в МО.</w:t>
            </w:r>
          </w:p>
        </w:tc>
        <w:tc>
          <w:tcPr>
            <w:tcW w:w="2571" w:type="dxa"/>
            <w:shd w:val="clear" w:color="auto" w:fill="auto"/>
          </w:tcPr>
          <w:p w14:paraId="26047959" w14:textId="52D26D02" w:rsidR="00037FC6" w:rsidRPr="0058102B" w:rsidRDefault="002E34B0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2E34B0">
              <w:rPr>
                <w:rFonts w:cstheme="minorHAnsi"/>
              </w:rPr>
              <w:t>СведФизЛиц</w:t>
            </w:r>
            <w:proofErr w:type="spellEnd"/>
          </w:p>
        </w:tc>
        <w:tc>
          <w:tcPr>
            <w:tcW w:w="1115" w:type="dxa"/>
            <w:shd w:val="clear" w:color="auto" w:fill="auto"/>
          </w:tcPr>
          <w:p w14:paraId="14B01B95" w14:textId="2B427BBB" w:rsidR="00037FC6" w:rsidRPr="007F6195" w:rsidRDefault="00756753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431EEB36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432466B" w14:textId="791FD9E7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67C43B81" w14:textId="16A30848" w:rsidR="00A36211" w:rsidRPr="007F6195" w:rsidRDefault="00A36211" w:rsidP="002E34B0">
            <w:pPr>
              <w:pStyle w:val="afffa"/>
            </w:pPr>
            <w:r w:rsidRPr="007F6195">
              <w:t xml:space="preserve">Состав элементов представлен </w:t>
            </w:r>
            <w:proofErr w:type="gramStart"/>
            <w:r w:rsidRPr="007F6195">
              <w:t xml:space="preserve">в </w:t>
            </w:r>
            <w:r w:rsidR="003D5BF4">
              <w:t xml:space="preserve"> 6</w:t>
            </w:r>
            <w:proofErr w:type="gramEnd"/>
            <w:r w:rsidR="003D5BF4">
              <w:t>.</w:t>
            </w:r>
            <w:r w:rsidR="004A03D6">
              <w:t>6</w:t>
            </w:r>
            <w:r w:rsidRPr="007F6195">
              <w:t>.</w:t>
            </w:r>
          </w:p>
        </w:tc>
      </w:tr>
      <w:tr w:rsidR="002E34B0" w14:paraId="0C582CA8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A0CE" w14:textId="77777777" w:rsidR="002E34B0" w:rsidRPr="002E34B0" w:rsidRDefault="002E34B0" w:rsidP="002E34B0">
            <w:pPr>
              <w:pStyle w:val="afffa"/>
            </w:pPr>
            <w:bookmarkStart w:id="5" w:name="_Hlk107355760"/>
            <w:r w:rsidRPr="002E34B0">
              <w:t>Дополнительное описание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1AFB0" w14:textId="77777777" w:rsidR="002E34B0" w:rsidRPr="002E34B0" w:rsidRDefault="002E34B0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DDD43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E2383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4010" w14:textId="77777777" w:rsidR="002E34B0" w:rsidRDefault="002E34B0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A019" w14:textId="0E7D377A" w:rsidR="002E34B0" w:rsidRDefault="002E34B0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EB3113">
              <w:t>9</w:t>
            </w:r>
            <w:r>
              <w:t>.</w:t>
            </w:r>
          </w:p>
          <w:p w14:paraId="6D05A357" w14:textId="1B931724" w:rsidR="002E34B0" w:rsidRDefault="002E34B0" w:rsidP="002E34B0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  <w:bookmarkEnd w:id="5"/>
      <w:tr w:rsidR="002E34B0" w14:paraId="4A59E7B0" w14:textId="77777777" w:rsidTr="002E34B0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8FC1A" w14:textId="77777777" w:rsidR="002E34B0" w:rsidRDefault="002E34B0" w:rsidP="002E34B0">
            <w:pPr>
              <w:pStyle w:val="afffa"/>
            </w:pPr>
            <w:r>
              <w:t>Сведения об исполнителе от отправителя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C3662" w14:textId="77777777" w:rsidR="002E34B0" w:rsidRDefault="002E34B0" w:rsidP="006C1898">
            <w:pPr>
              <w:pStyle w:val="afffa"/>
              <w:jc w:val="center"/>
            </w:pPr>
            <w:proofErr w:type="spellStart"/>
            <w:r>
              <w:t>СведИсполОтправ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0545" w14:textId="77777777" w:rsidR="002E34B0" w:rsidRDefault="002E34B0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26B2" w14:textId="77777777" w:rsidR="002E34B0" w:rsidRDefault="002E34B0" w:rsidP="006C1898">
            <w:pPr>
              <w:pStyle w:val="afffa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B539A" w14:textId="77777777" w:rsidR="002E34B0" w:rsidRDefault="002E34B0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32C16" w14:textId="627AC98D" w:rsidR="002E34B0" w:rsidRDefault="002E34B0" w:rsidP="002E34B0">
            <w:pPr>
              <w:pStyle w:val="afffa"/>
            </w:pPr>
            <w:r>
              <w:t xml:space="preserve">Ответственный </w:t>
            </w:r>
            <w:proofErr w:type="gramStart"/>
            <w:r>
              <w:t>сотрудник  компании</w:t>
            </w:r>
            <w:proofErr w:type="gramEnd"/>
            <w:r>
              <w:t xml:space="preserve">-отправителя, сформировавший документ. </w:t>
            </w:r>
          </w:p>
          <w:p w14:paraId="1AFF2C79" w14:textId="6BFE063C" w:rsidR="002E34B0" w:rsidRDefault="002E34B0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>
              <w:t>1</w:t>
            </w:r>
            <w:r w:rsidR="00EB3113">
              <w:t>2</w:t>
            </w:r>
            <w:r>
              <w:t>.</w:t>
            </w:r>
          </w:p>
        </w:tc>
      </w:tr>
      <w:tr w:rsidR="007F6195" w:rsidRPr="007F6195" w14:paraId="55D4FF64" w14:textId="77777777" w:rsidTr="000064F8">
        <w:trPr>
          <w:cantSplit/>
        </w:trPr>
        <w:tc>
          <w:tcPr>
            <w:tcW w:w="4106" w:type="dxa"/>
            <w:shd w:val="clear" w:color="auto" w:fill="auto"/>
          </w:tcPr>
          <w:p w14:paraId="3C81F149" w14:textId="2E1BD8E8" w:rsidR="00037FC6" w:rsidRPr="007F6195" w:rsidRDefault="00037FC6" w:rsidP="002E34B0">
            <w:pPr>
              <w:pStyle w:val="afffa"/>
            </w:pPr>
            <w:r w:rsidRPr="007F6195">
              <w:t xml:space="preserve">Сведения о лице, подписывающем файл </w:t>
            </w:r>
          </w:p>
        </w:tc>
        <w:tc>
          <w:tcPr>
            <w:tcW w:w="2571" w:type="dxa"/>
            <w:shd w:val="clear" w:color="auto" w:fill="auto"/>
          </w:tcPr>
          <w:p w14:paraId="60125662" w14:textId="7D5CF706" w:rsidR="00037FC6" w:rsidRPr="007F6195" w:rsidRDefault="00037FC6" w:rsidP="006C1898">
            <w:pPr>
              <w:pStyle w:val="afffa"/>
              <w:jc w:val="center"/>
            </w:pPr>
            <w:r w:rsidRPr="007F6195">
              <w:t>Подписант</w:t>
            </w:r>
          </w:p>
        </w:tc>
        <w:tc>
          <w:tcPr>
            <w:tcW w:w="1115" w:type="dxa"/>
            <w:shd w:val="clear" w:color="auto" w:fill="auto"/>
          </w:tcPr>
          <w:p w14:paraId="3A88D7C7" w14:textId="727D8A9A" w:rsidR="00037FC6" w:rsidRPr="007F6195" w:rsidRDefault="00037FC6" w:rsidP="006C1898">
            <w:pPr>
              <w:pStyle w:val="afffa"/>
              <w:jc w:val="center"/>
            </w:pPr>
            <w:r w:rsidRPr="007F6195">
              <w:t>С</w:t>
            </w:r>
          </w:p>
        </w:tc>
        <w:tc>
          <w:tcPr>
            <w:tcW w:w="1134" w:type="dxa"/>
            <w:shd w:val="clear" w:color="auto" w:fill="auto"/>
          </w:tcPr>
          <w:p w14:paraId="2ECAAF88" w14:textId="77777777" w:rsidR="00037FC6" w:rsidRPr="007F6195" w:rsidRDefault="00037FC6" w:rsidP="006C1898">
            <w:pPr>
              <w:pStyle w:val="afffa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30BCBDC3" w14:textId="553B25AA" w:rsidR="00037FC6" w:rsidRPr="007F6195" w:rsidRDefault="00037FC6" w:rsidP="006C1898">
            <w:pPr>
              <w:pStyle w:val="afffa"/>
              <w:jc w:val="center"/>
            </w:pPr>
            <w:r w:rsidRPr="007F6195">
              <w:t>ОМ</w:t>
            </w:r>
          </w:p>
        </w:tc>
        <w:tc>
          <w:tcPr>
            <w:tcW w:w="4961" w:type="dxa"/>
            <w:shd w:val="clear" w:color="auto" w:fill="auto"/>
          </w:tcPr>
          <w:p w14:paraId="53C8B502" w14:textId="7F8008B7" w:rsidR="00037FC6" w:rsidRPr="007F6195" w:rsidRDefault="002E34B0" w:rsidP="002E34B0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>
              <w:t>1</w:t>
            </w:r>
            <w:r w:rsidR="0017205D">
              <w:t>0</w:t>
            </w:r>
            <w:r>
              <w:t>.</w:t>
            </w:r>
          </w:p>
        </w:tc>
      </w:tr>
    </w:tbl>
    <w:p w14:paraId="351242F5" w14:textId="132FA52F" w:rsidR="0034743D" w:rsidRPr="00390890" w:rsidRDefault="0034743D" w:rsidP="00390890">
      <w:pPr>
        <w:spacing w:before="360" w:after="60"/>
        <w:jc w:val="right"/>
        <w:rPr>
          <w:szCs w:val="22"/>
        </w:rPr>
      </w:pPr>
      <w:bookmarkStart w:id="6" w:name="_Ref107156798"/>
      <w:r w:rsidRPr="00390890"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Pr="00390890">
        <w:rPr>
          <w:szCs w:val="22"/>
        </w:rPr>
        <w:t>5</w:t>
      </w:r>
    </w:p>
    <w:p w14:paraId="189F88BF" w14:textId="77777777" w:rsidR="0034743D" w:rsidRDefault="0034743D" w:rsidP="0034743D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2503"/>
        <w:gridCol w:w="1128"/>
        <w:gridCol w:w="1198"/>
        <w:gridCol w:w="1830"/>
        <w:gridCol w:w="4961"/>
      </w:tblGrid>
      <w:tr w:rsidR="0034743D" w14:paraId="69284F4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DD5C3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E738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72EC2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8DA02B6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A6CD98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2A1305" w14:textId="77777777" w:rsidR="0034743D" w:rsidRDefault="0034743D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4743D" w14:paraId="494E9CE6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633EE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B311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A8706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EDF2B2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45C2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CEF9B6" w14:textId="36F80EB1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6FF03AC1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5FEF7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733A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DC1E1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723AAF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633BA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40854" w14:textId="09A88392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Типовой элемент</w:t>
            </w:r>
            <w:r>
              <w:rPr>
                <w:szCs w:val="22"/>
                <w:lang w:eastAsia="en-US"/>
              </w:rPr>
              <w:t xml:space="preserve"> 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EB3113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34743D" w14:paraId="07868EA7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0AFFD0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Сведения о территориальных отделениях получателя гарантийного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04B896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A2D3B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60900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64134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543B1" w14:textId="52F640E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D84BA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3</w:t>
            </w:r>
            <w:r>
              <w:rPr>
                <w:szCs w:val="22"/>
                <w:lang w:eastAsia="en-US"/>
              </w:rPr>
              <w:t>.</w:t>
            </w:r>
          </w:p>
          <w:p w14:paraId="7242CB84" w14:textId="77777777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34743D" w14:paraId="44E2E84D" w14:textId="77777777" w:rsidTr="00D84BA7">
        <w:trPr>
          <w:cantSplit/>
          <w:trHeight w:val="170"/>
        </w:trPr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1B4E58" w14:textId="4FF6B507" w:rsidR="0034743D" w:rsidRP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997038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2DD8D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AA2F75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EB6F0C" w14:textId="77777777" w:rsidR="0034743D" w:rsidRDefault="0034743D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00D81" w14:textId="36E12834" w:rsidR="0034743D" w:rsidRDefault="0034743D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 xml:space="preserve">6. </w:t>
            </w:r>
          </w:p>
        </w:tc>
      </w:tr>
    </w:tbl>
    <w:p w14:paraId="021383FC" w14:textId="287C7433" w:rsidR="00D84BA7" w:rsidRPr="00287B5F" w:rsidRDefault="00D84BA7" w:rsidP="00D84BA7">
      <w:pPr>
        <w:spacing w:before="360" w:after="60"/>
        <w:jc w:val="right"/>
        <w:rPr>
          <w:szCs w:val="22"/>
        </w:rPr>
      </w:pPr>
      <w:r w:rsidRPr="00287B5F"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6</w:t>
      </w:r>
    </w:p>
    <w:p w14:paraId="41BB0CF9" w14:textId="77777777" w:rsidR="00D84BA7" w:rsidRPr="009D7761" w:rsidRDefault="00D84BA7" w:rsidP="00D84BA7">
      <w:pPr>
        <w:spacing w:after="60"/>
        <w:ind w:left="567" w:right="567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84BA7" w:rsidRPr="009D7761" w14:paraId="2862F541" w14:textId="77777777" w:rsidTr="00D84BA7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FED8FAA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7AD4A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E01472C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21460DD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D4DE1F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B5A0AF3" w14:textId="77777777" w:rsidR="00D84BA7" w:rsidRPr="009D7761" w:rsidRDefault="00D84BA7" w:rsidP="00D84BA7">
            <w:pPr>
              <w:pStyle w:val="afffa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D84BA7" w:rsidRPr="008C2A90" w14:paraId="0D589984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78472" w14:textId="77777777" w:rsidR="00D84BA7" w:rsidRPr="008C2A90" w:rsidRDefault="00D84BA7" w:rsidP="00D84BA7">
            <w:pPr>
              <w:pStyle w:val="afffa"/>
            </w:pPr>
            <w:r w:rsidRPr="008C2A90">
              <w:t xml:space="preserve">Фамилия, имя отчество </w:t>
            </w:r>
          </w:p>
          <w:p w14:paraId="5950EE57" w14:textId="77777777" w:rsidR="00D84BA7" w:rsidRPr="008C2A90" w:rsidRDefault="00D84BA7" w:rsidP="00D84BA7">
            <w:pPr>
              <w:pStyle w:val="afffa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733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0F99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43BC4" w14:textId="77777777" w:rsidR="00D84BA7" w:rsidRPr="008C2A90" w:rsidRDefault="00D84BA7" w:rsidP="00D84BA7">
            <w:pPr>
              <w:pStyle w:val="afffa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5D095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99B4" w14:textId="77777777" w:rsidR="00D84BA7" w:rsidRDefault="00D84BA7" w:rsidP="00D84BA7">
            <w:pPr>
              <w:pStyle w:val="afffa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6A88635B" w14:textId="2E37FFE6" w:rsidR="00D84BA7" w:rsidRPr="008C2A90" w:rsidRDefault="00D84BA7" w:rsidP="00D84BA7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1D66CA">
              <w:t>17</w:t>
            </w:r>
          </w:p>
        </w:tc>
      </w:tr>
      <w:tr w:rsidR="00D84BA7" w:rsidRPr="008C2A90" w14:paraId="25F92A90" w14:textId="77777777" w:rsidTr="00D84BA7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60F4F" w14:textId="77777777" w:rsidR="00D84BA7" w:rsidRPr="008C2A90" w:rsidRDefault="00D84BA7" w:rsidP="00D84BA7">
            <w:pPr>
              <w:pStyle w:val="afffa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FF92" w14:textId="77777777" w:rsidR="00D84BA7" w:rsidRPr="008C2A90" w:rsidRDefault="00D84BA7" w:rsidP="00D84BA7">
            <w:pPr>
              <w:pStyle w:val="afffa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74E1" w14:textId="77777777" w:rsidR="00D84BA7" w:rsidRPr="008C2A90" w:rsidRDefault="00D84BA7" w:rsidP="00D84BA7">
            <w:pPr>
              <w:pStyle w:val="afffa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CAB6" w14:textId="77777777" w:rsidR="00D84BA7" w:rsidRPr="008C2A90" w:rsidRDefault="00D84BA7" w:rsidP="00D84BA7">
            <w:pPr>
              <w:pStyle w:val="afffa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75C0B" w14:textId="77777777" w:rsidR="00D84BA7" w:rsidRPr="008C2A90" w:rsidRDefault="00D84BA7" w:rsidP="00D84BA7">
            <w:pPr>
              <w:pStyle w:val="afffa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2E71E" w14:textId="77777777" w:rsidR="00D84BA7" w:rsidRPr="008C2A90" w:rsidRDefault="00D84BA7" w:rsidP="00D84BA7">
            <w:pPr>
              <w:pStyle w:val="afffa"/>
            </w:pPr>
          </w:p>
        </w:tc>
      </w:tr>
    </w:tbl>
    <w:p w14:paraId="25B8FD7E" w14:textId="54AFDAF0" w:rsidR="004A03D6" w:rsidRDefault="004A03D6" w:rsidP="004A03D6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D84BA7">
        <w:rPr>
          <w:szCs w:val="22"/>
        </w:rPr>
        <w:t>7</w:t>
      </w:r>
    </w:p>
    <w:bookmarkEnd w:id="6"/>
    <w:p w14:paraId="1123D0AA" w14:textId="5A411158" w:rsidR="00AC17C6" w:rsidRPr="004A03D6" w:rsidRDefault="004A03D6" w:rsidP="004A03D6">
      <w:pPr>
        <w:spacing w:after="60"/>
        <w:ind w:left="567" w:right="567"/>
        <w:jc w:val="center"/>
        <w:rPr>
          <w:b/>
          <w:bCs/>
        </w:rPr>
      </w:pPr>
      <w:r w:rsidRPr="004A03D6">
        <w:rPr>
          <w:b/>
          <w:bCs/>
        </w:rPr>
        <w:t>Информация о застрахованном лице, его полисе, программе и условиях обслуживания в МО (</w:t>
      </w:r>
      <w:proofErr w:type="spellStart"/>
      <w:r w:rsidRPr="004A03D6">
        <w:rPr>
          <w:b/>
          <w:bCs/>
        </w:rPr>
        <w:t>СведФизЛиц</w:t>
      </w:r>
      <w:proofErr w:type="spellEnd"/>
      <w:r w:rsidRPr="004A03D6">
        <w:rPr>
          <w:b/>
          <w:bCs/>
        </w:rPr>
        <w:t>)</w:t>
      </w:r>
    </w:p>
    <w:tbl>
      <w:tblPr>
        <w:tblW w:w="15588" w:type="dxa"/>
        <w:tblLayout w:type="fixed"/>
        <w:tblLook w:val="04A0" w:firstRow="1" w:lastRow="0" w:firstColumn="1" w:lastColumn="0" w:noHBand="0" w:noVBand="1"/>
      </w:tblPr>
      <w:tblGrid>
        <w:gridCol w:w="4106"/>
        <w:gridCol w:w="2552"/>
        <w:gridCol w:w="1048"/>
        <w:gridCol w:w="1208"/>
        <w:gridCol w:w="1910"/>
        <w:gridCol w:w="4764"/>
      </w:tblGrid>
      <w:tr w:rsidR="007F6195" w:rsidRPr="00A51D99" w14:paraId="639793EE" w14:textId="77777777" w:rsidTr="003D5BF4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DD364D0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1CF49E3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85290DC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28C2A74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6457882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Признак обязательности элемента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22D014D" w14:textId="77777777" w:rsidR="00AC17C6" w:rsidRPr="00A51D99" w:rsidRDefault="00AC17C6" w:rsidP="006C1898">
            <w:pPr>
              <w:pStyle w:val="afffa"/>
              <w:jc w:val="center"/>
              <w:rPr>
                <w:b/>
              </w:rPr>
            </w:pPr>
            <w:r w:rsidRPr="00A51D99">
              <w:rPr>
                <w:b/>
              </w:rPr>
              <w:t>Дополнительная информация</w:t>
            </w:r>
          </w:p>
        </w:tc>
      </w:tr>
      <w:tr w:rsidR="007F6195" w:rsidRPr="007F6195" w14:paraId="58C08D93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EAB3" w14:textId="259317D2" w:rsidR="00AC17C6" w:rsidRPr="007F6195" w:rsidRDefault="00346456" w:rsidP="00A51D99">
            <w:pPr>
              <w:pStyle w:val="afffa"/>
              <w:rPr>
                <w:rFonts w:cstheme="minorHAnsi"/>
              </w:rPr>
            </w:pPr>
            <w:r w:rsidRPr="00346456">
              <w:t>Информация о физическом лице, его полисе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2BBAD" w14:textId="72D1DD77" w:rsidR="00AC17C6" w:rsidRPr="007F6195" w:rsidRDefault="00346456" w:rsidP="006C1898">
            <w:pPr>
              <w:pStyle w:val="afffa"/>
              <w:jc w:val="center"/>
              <w:rPr>
                <w:rFonts w:cstheme="minorHAnsi"/>
              </w:rPr>
            </w:pPr>
            <w:proofErr w:type="spellStart"/>
            <w:r w:rsidRPr="00346456">
              <w:t>СведФизЛиц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6D635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rPr>
                <w:rFonts w:cstheme="minorHAnsi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47A8E" w14:textId="77777777" w:rsidR="00AC17C6" w:rsidRPr="007F6195" w:rsidRDefault="00AC17C6" w:rsidP="006C1898">
            <w:pPr>
              <w:pStyle w:val="afffa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E887A" w14:textId="77777777" w:rsidR="00AC17C6" w:rsidRPr="007F6195" w:rsidRDefault="00AC17C6" w:rsidP="006C1898">
            <w:pPr>
              <w:pStyle w:val="afffa"/>
              <w:jc w:val="center"/>
              <w:rPr>
                <w:szCs w:val="22"/>
              </w:rPr>
            </w:pPr>
            <w:r w:rsidRPr="007F6195"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A9EF" w14:textId="08B1351E" w:rsidR="00AC17C6" w:rsidRPr="007F6195" w:rsidRDefault="00EB014C" w:rsidP="00A51D99">
            <w:pPr>
              <w:pStyle w:val="afffa"/>
            </w:pPr>
            <w:r>
              <w:t>Типовой элемент</w:t>
            </w:r>
            <w:r w:rsidR="00346456">
              <w:t xml:space="preserve"> </w:t>
            </w:r>
            <w:r w:rsidR="00AC17C6" w:rsidRPr="007F6195">
              <w:t>‹</w:t>
            </w:r>
            <w:proofErr w:type="spellStart"/>
            <w:r w:rsidR="00346456">
              <w:t>С</w:t>
            </w:r>
            <w:r w:rsidR="00346456" w:rsidRPr="00346456">
              <w:t>ведФизЛицТип</w:t>
            </w:r>
            <w:proofErr w:type="spellEnd"/>
            <w:r w:rsidR="00AC17C6" w:rsidRPr="007F6195">
              <w:t>›</w:t>
            </w:r>
            <w:r w:rsidR="00346456">
              <w:t xml:space="preserve"> </w:t>
            </w:r>
          </w:p>
          <w:p w14:paraId="7381E1CE" w14:textId="315E4607" w:rsidR="00AC17C6" w:rsidRPr="007F6195" w:rsidRDefault="00EB014C" w:rsidP="00A51D99">
            <w:pPr>
              <w:pStyle w:val="afffa"/>
              <w:rPr>
                <w:rFonts w:cstheme="minorHAnsi"/>
              </w:rPr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D84BA7">
              <w:t>8</w:t>
            </w:r>
            <w:r>
              <w:t>.</w:t>
            </w:r>
          </w:p>
        </w:tc>
      </w:tr>
      <w:tr w:rsidR="00E45DB9" w:rsidRPr="00DA760E" w14:paraId="1A1E06F6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5190" w14:textId="473012D6" w:rsidR="00E45DB9" w:rsidRPr="00DA760E" w:rsidRDefault="00E45DB9" w:rsidP="00A51D99">
            <w:pPr>
              <w:pStyle w:val="afffa"/>
            </w:pPr>
            <w:r w:rsidRPr="00DA760E">
              <w:t xml:space="preserve">Дата начала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8CF76" w14:textId="3D737094" w:rsidR="00E45DB9" w:rsidRPr="00430B19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Нач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BCD05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E28D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41BBB" w14:textId="1A4F640D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8ACFA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5770B6B4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DA760E" w14:paraId="2E234141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DD09B" w14:textId="72BE050F" w:rsidR="00E45DB9" w:rsidRPr="00DA760E" w:rsidRDefault="00E45DB9" w:rsidP="00A51D99">
            <w:pPr>
              <w:pStyle w:val="afffa"/>
            </w:pPr>
            <w:r w:rsidRPr="00DA760E">
              <w:t xml:space="preserve">Дата окончания </w:t>
            </w:r>
            <w:r w:rsidR="00DF2D13">
              <w:t>обслуживания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777F" w14:textId="010D9070" w:rsidR="00E45DB9" w:rsidRPr="00E3768F" w:rsidRDefault="00E45DB9" w:rsidP="006C1898">
            <w:pPr>
              <w:pStyle w:val="afffa"/>
              <w:jc w:val="center"/>
              <w:rPr>
                <w:lang w:val="en-US"/>
              </w:rPr>
            </w:pPr>
            <w:proofErr w:type="spellStart"/>
            <w:r w:rsidRPr="00DA760E">
              <w:t>Оконч</w:t>
            </w:r>
            <w:r w:rsidR="00430B19">
              <w:t>Обсл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CE48F" w14:textId="77777777" w:rsidR="00E45DB9" w:rsidRPr="00DA760E" w:rsidRDefault="00E45DB9" w:rsidP="006C1898">
            <w:pPr>
              <w:pStyle w:val="afffa"/>
              <w:jc w:val="center"/>
            </w:pPr>
            <w:r w:rsidRPr="00DA760E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F5E0" w14:textId="77777777" w:rsidR="00E45DB9" w:rsidRPr="00DA760E" w:rsidRDefault="00E45DB9" w:rsidP="006C1898">
            <w:pPr>
              <w:pStyle w:val="afffa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D75DC" w14:textId="7ED51572" w:rsidR="00E45DB9" w:rsidRPr="00DA760E" w:rsidRDefault="00DF2D13" w:rsidP="006C1898">
            <w:pPr>
              <w:pStyle w:val="afffa"/>
              <w:jc w:val="center"/>
            </w:pPr>
            <w:r>
              <w:t>О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F6305" w14:textId="77777777" w:rsidR="00E45DB9" w:rsidRPr="00DA760E" w:rsidRDefault="00E45DB9" w:rsidP="00A51D99">
            <w:pPr>
              <w:pStyle w:val="afffa"/>
            </w:pPr>
            <w:r w:rsidRPr="00DA760E">
              <w:t>Типовой класс &lt;</w:t>
            </w:r>
            <w:proofErr w:type="spellStart"/>
            <w:r w:rsidRPr="00DA760E">
              <w:t>ДатаТип</w:t>
            </w:r>
            <w:proofErr w:type="spellEnd"/>
            <w:r w:rsidRPr="00DA760E">
              <w:t>&gt;.</w:t>
            </w:r>
          </w:p>
          <w:p w14:paraId="6D569872" w14:textId="77777777" w:rsidR="00E45DB9" w:rsidRPr="00DA760E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E45DB9" w:rsidRPr="007F6195" w14:paraId="130F74B5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A5594" w14:textId="1627E353" w:rsidR="00E45DB9" w:rsidRPr="00E45DB9" w:rsidRDefault="00E45DB9" w:rsidP="00A51D99">
            <w:pPr>
              <w:pStyle w:val="afffa"/>
            </w:pPr>
            <w:r w:rsidRPr="007F6195">
              <w:lastRenderedPageBreak/>
              <w:t>Дата досрочного открепления от МО, от программы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EDFF" w14:textId="0B1A4706" w:rsidR="00E45DB9" w:rsidRPr="007F6195" w:rsidRDefault="00E45DB9" w:rsidP="006C1898">
            <w:pPr>
              <w:pStyle w:val="afffa"/>
              <w:jc w:val="center"/>
            </w:pPr>
            <w:proofErr w:type="spellStart"/>
            <w:r w:rsidRPr="007F6195">
              <w:t>Дата</w:t>
            </w:r>
            <w:r>
              <w:t>ДМСО</w:t>
            </w:r>
            <w:r w:rsidRPr="007F6195">
              <w:t>ткрепл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44AAC" w14:textId="77777777" w:rsidR="00E45DB9" w:rsidRPr="00E45DB9" w:rsidRDefault="00E45DB9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65DB" w14:textId="77777777" w:rsidR="00E45DB9" w:rsidRPr="00E45DB9" w:rsidRDefault="00E45DB9" w:rsidP="006C1898">
            <w:pPr>
              <w:pStyle w:val="afffa"/>
              <w:jc w:val="center"/>
            </w:pPr>
            <w:proofErr w:type="gramStart"/>
            <w:r w:rsidRPr="007F6195">
              <w:t>T(</w:t>
            </w:r>
            <w:proofErr w:type="gramEnd"/>
            <w:r w:rsidRPr="007F6195"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D2CF9" w14:textId="5AFCFC2D" w:rsidR="00E45DB9" w:rsidRPr="007F6195" w:rsidRDefault="00E45DB9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2F897" w14:textId="0AF3318B" w:rsidR="00E45DB9" w:rsidRDefault="00E45DB9" w:rsidP="00A51D99">
            <w:pPr>
              <w:pStyle w:val="afffa"/>
            </w:pPr>
            <w:r w:rsidRPr="007F6195">
              <w:t>Типовой класс ‹</w:t>
            </w:r>
            <w:proofErr w:type="spellStart"/>
            <w:r w:rsidRPr="007F6195">
              <w:t>ДатаТип</w:t>
            </w:r>
            <w:proofErr w:type="spellEnd"/>
            <w:r w:rsidRPr="007F6195">
              <w:t>›.</w:t>
            </w:r>
          </w:p>
          <w:p w14:paraId="32D7922C" w14:textId="0AF7AEE3" w:rsidR="00E45DB9" w:rsidRPr="00E45DB9" w:rsidRDefault="00E45DB9" w:rsidP="00A51D99">
            <w:pPr>
              <w:pStyle w:val="afffa"/>
            </w:pPr>
            <w:r w:rsidRPr="00DA760E">
              <w:t>Дата в формате ДД.ММ.ГГГГ.</w:t>
            </w:r>
          </w:p>
        </w:tc>
      </w:tr>
      <w:tr w:rsidR="00346456" w:rsidRPr="007F6195" w14:paraId="71193607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FF69" w14:textId="77777777" w:rsidR="00346456" w:rsidRPr="00346456" w:rsidRDefault="00346456" w:rsidP="00A51D99">
            <w:pPr>
              <w:pStyle w:val="afffa"/>
            </w:pPr>
            <w:r w:rsidRPr="007F6195">
              <w:t>Название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791" w14:textId="77777777" w:rsidR="00346456" w:rsidRPr="00346456" w:rsidRDefault="00346456" w:rsidP="006C1898">
            <w:pPr>
              <w:pStyle w:val="afffa"/>
              <w:jc w:val="center"/>
            </w:pPr>
            <w:proofErr w:type="spellStart"/>
            <w:r w:rsidRPr="007F6195">
              <w:t>Наим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E6E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ADB7F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37E1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901DD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42E6D038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A93F7" w14:textId="77777777" w:rsidR="00346456" w:rsidRPr="00346456" w:rsidRDefault="00346456" w:rsidP="00A51D99">
            <w:pPr>
              <w:pStyle w:val="afffa"/>
            </w:pPr>
            <w:r w:rsidRPr="007F6195">
              <w:t>Код программы</w:t>
            </w:r>
            <w:r>
              <w:t xml:space="preserve"> ДМС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B5A73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Код</w:t>
            </w:r>
            <w:r>
              <w:t>ПрогрДМС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C106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ED574" w14:textId="1D114EA5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</w:t>
            </w:r>
            <w:r w:rsidR="00DA5E78">
              <w:rPr>
                <w:shd w:val="clear" w:color="auto" w:fill="FFFFFF"/>
              </w:rPr>
              <w:t>50</w:t>
            </w:r>
            <w:r w:rsidRPr="00346456">
              <w:rPr>
                <w:shd w:val="clear" w:color="auto" w:fill="FFFFFF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F878D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FFD9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2EA132E5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ECA83" w14:textId="77777777" w:rsidR="00346456" w:rsidRPr="00346456" w:rsidRDefault="00346456" w:rsidP="00A51D99">
            <w:pPr>
              <w:pStyle w:val="afffa"/>
            </w:pPr>
            <w:r w:rsidRPr="007F6195">
              <w:t xml:space="preserve">Тип </w:t>
            </w:r>
            <w:proofErr w:type="spellStart"/>
            <w:r w:rsidRPr="007F6195">
              <w:t>опалаты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BD915" w14:textId="77777777" w:rsidR="00346456" w:rsidRPr="007F6195" w:rsidRDefault="00346456" w:rsidP="006C1898">
            <w:pPr>
              <w:pStyle w:val="afffa"/>
              <w:jc w:val="center"/>
            </w:pPr>
            <w:proofErr w:type="spellStart"/>
            <w:r w:rsidRPr="007F6195">
              <w:t>ТипОпл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3DE23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DA095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52FE" w14:textId="41A4A073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8C1B" w14:textId="77777777" w:rsidR="00346456" w:rsidRPr="007F6195" w:rsidRDefault="00346456" w:rsidP="00A51D99">
            <w:pPr>
              <w:pStyle w:val="afffa"/>
            </w:pPr>
            <w:r w:rsidRPr="007F6195">
              <w:t>Принимает одно из следующих значений:</w:t>
            </w:r>
          </w:p>
          <w:p w14:paraId="7DFD9343" w14:textId="77777777" w:rsidR="00346456" w:rsidRPr="00346456" w:rsidRDefault="00346456" w:rsidP="00A51D99">
            <w:pPr>
              <w:pStyle w:val="afffa"/>
            </w:pPr>
            <w:r w:rsidRPr="007F6195">
              <w:t>1</w:t>
            </w:r>
            <w:r w:rsidRPr="00346456">
              <w:t xml:space="preserve"> – </w:t>
            </w:r>
            <w:r w:rsidRPr="007F6195">
              <w:t>Факт</w:t>
            </w:r>
            <w:r w:rsidRPr="00346456">
              <w:t>;</w:t>
            </w:r>
          </w:p>
          <w:p w14:paraId="04077F09" w14:textId="77777777" w:rsidR="00346456" w:rsidRPr="00346456" w:rsidRDefault="00346456" w:rsidP="00A51D99">
            <w:pPr>
              <w:pStyle w:val="afffa"/>
            </w:pPr>
            <w:r w:rsidRPr="007F6195">
              <w:t>2</w:t>
            </w:r>
            <w:r w:rsidRPr="00346456">
              <w:t xml:space="preserve"> – </w:t>
            </w:r>
            <w:r w:rsidRPr="007F6195">
              <w:t>Аванс</w:t>
            </w:r>
            <w:r w:rsidRPr="00346456">
              <w:t>.</w:t>
            </w:r>
          </w:p>
        </w:tc>
      </w:tr>
      <w:tr w:rsidR="00346456" w:rsidRPr="007F6195" w14:paraId="79C923DF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A3EA0" w14:textId="77777777" w:rsidR="00346456" w:rsidRPr="00346456" w:rsidRDefault="00346456" w:rsidP="00A51D99">
            <w:pPr>
              <w:pStyle w:val="afffa"/>
            </w:pPr>
            <w:r w:rsidRPr="007F6195">
              <w:t>Риски страховой компании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16C3F" w14:textId="164B82BB" w:rsidR="00346456" w:rsidRPr="007F6195" w:rsidRDefault="00346456" w:rsidP="006C1898">
            <w:pPr>
              <w:pStyle w:val="afffa"/>
              <w:jc w:val="center"/>
            </w:pPr>
            <w:r w:rsidRPr="007F6195">
              <w:t>Риски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28AE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85800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D0CB" w14:textId="63AC4520" w:rsidR="00346456" w:rsidRPr="007F6195" w:rsidRDefault="00346456" w:rsidP="006C1898">
            <w:pPr>
              <w:pStyle w:val="afffa"/>
              <w:jc w:val="center"/>
            </w:pPr>
            <w:r>
              <w:t>Н</w:t>
            </w:r>
            <w:r w:rsidRPr="007F6195">
              <w:t>М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AB896" w14:textId="77777777" w:rsidR="00346456" w:rsidRPr="007F6195" w:rsidRDefault="00346456" w:rsidP="00A51D99">
            <w:pPr>
              <w:pStyle w:val="afffa"/>
            </w:pPr>
            <w:r w:rsidRPr="007F6195">
              <w:t>Примеры значени</w:t>
            </w:r>
            <w:r>
              <w:t>й</w:t>
            </w:r>
            <w:r w:rsidRPr="007F6195">
              <w:t>:</w:t>
            </w:r>
          </w:p>
          <w:p w14:paraId="38983F37" w14:textId="77777777" w:rsidR="00346456" w:rsidRPr="007F6195" w:rsidRDefault="00346456" w:rsidP="00A51D99">
            <w:pPr>
              <w:pStyle w:val="afffa"/>
            </w:pPr>
            <w:r w:rsidRPr="007F6195">
              <w:t>Амбулаторно-поликлиническая помощь;</w:t>
            </w:r>
          </w:p>
          <w:p w14:paraId="43BDE9F6" w14:textId="77777777" w:rsidR="00346456" w:rsidRPr="007F6195" w:rsidRDefault="00346456" w:rsidP="00A51D99">
            <w:pPr>
              <w:pStyle w:val="afffa"/>
            </w:pPr>
            <w:r w:rsidRPr="007F6195">
              <w:t>Стоматологическая помощь;</w:t>
            </w:r>
          </w:p>
          <w:p w14:paraId="67C5590F" w14:textId="77777777" w:rsidR="00346456" w:rsidRPr="007F6195" w:rsidRDefault="00346456" w:rsidP="00A51D99">
            <w:pPr>
              <w:pStyle w:val="afffa"/>
            </w:pPr>
            <w:r w:rsidRPr="007F6195">
              <w:t>Скорая (неотложная) медицинская помощь;</w:t>
            </w:r>
          </w:p>
          <w:p w14:paraId="18F6745C" w14:textId="77777777" w:rsidR="00346456" w:rsidRPr="007F6195" w:rsidRDefault="00346456" w:rsidP="00A51D99">
            <w:pPr>
              <w:pStyle w:val="afffa"/>
            </w:pPr>
            <w:r w:rsidRPr="007F6195">
              <w:t>Помощь на дому;</w:t>
            </w:r>
          </w:p>
          <w:p w14:paraId="41DAB414" w14:textId="77777777" w:rsidR="00346456" w:rsidRPr="007F6195" w:rsidRDefault="00346456" w:rsidP="00A51D99">
            <w:pPr>
              <w:pStyle w:val="afffa"/>
            </w:pPr>
            <w:r w:rsidRPr="007F6195">
              <w:t>Экстренная стационарная помощь;</w:t>
            </w:r>
          </w:p>
          <w:p w14:paraId="7E3B481E" w14:textId="77777777" w:rsidR="00346456" w:rsidRPr="007F6195" w:rsidRDefault="00346456" w:rsidP="00A51D99">
            <w:pPr>
              <w:pStyle w:val="afffa"/>
            </w:pPr>
            <w:r w:rsidRPr="007F6195">
              <w:t>Плановая стационарная помощь;</w:t>
            </w:r>
          </w:p>
          <w:p w14:paraId="434A9378" w14:textId="77777777" w:rsidR="00346456" w:rsidRPr="007F6195" w:rsidRDefault="00346456" w:rsidP="00A51D99">
            <w:pPr>
              <w:pStyle w:val="afffa"/>
            </w:pPr>
            <w:r w:rsidRPr="007F6195">
              <w:t>Санаторно-курортное лечение;</w:t>
            </w:r>
          </w:p>
          <w:p w14:paraId="1F084414" w14:textId="77777777" w:rsidR="00346456" w:rsidRPr="007F6195" w:rsidRDefault="00346456" w:rsidP="00A51D99">
            <w:pPr>
              <w:pStyle w:val="afffa"/>
            </w:pPr>
            <w:r w:rsidRPr="007F6195">
              <w:t>Реабилитационно-восстановительное лечение</w:t>
            </w:r>
          </w:p>
          <w:p w14:paraId="1B2872CF" w14:textId="77777777" w:rsidR="00346456" w:rsidRPr="00346456" w:rsidRDefault="00346456" w:rsidP="00A51D99">
            <w:pPr>
              <w:pStyle w:val="afffa"/>
            </w:pPr>
            <w:r w:rsidRPr="007F6195">
              <w:t>и т.</w:t>
            </w:r>
            <w:r w:rsidRPr="00346456">
              <w:t> </w:t>
            </w:r>
            <w:r w:rsidRPr="007F6195">
              <w:t>д.</w:t>
            </w:r>
          </w:p>
        </w:tc>
      </w:tr>
      <w:tr w:rsidR="00346456" w:rsidRPr="007F6195" w14:paraId="366ABD2E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21674" w14:textId="77777777" w:rsidR="00346456" w:rsidRPr="00346456" w:rsidRDefault="00346456" w:rsidP="00A51D99">
            <w:pPr>
              <w:pStyle w:val="afffa"/>
            </w:pPr>
            <w:r w:rsidRPr="007F6195">
              <w:t>Лимит ответственности СК по стоимости согласо</w:t>
            </w:r>
            <w:r w:rsidRPr="007F6195">
              <w:softHyphen/>
              <w:t>ванного объема лечения на каждое застрахованное лицо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41E1C" w14:textId="13AFA875" w:rsidR="00346456" w:rsidRPr="007F6195" w:rsidRDefault="00DA5E78" w:rsidP="006C1898">
            <w:pPr>
              <w:pStyle w:val="afffa"/>
              <w:jc w:val="center"/>
            </w:pPr>
            <w:proofErr w:type="spellStart"/>
            <w:r w:rsidRPr="00DA5E78">
              <w:t>ЛимитОтв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3D3F7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82A0" w14:textId="0D69DC8B" w:rsidR="00346456" w:rsidRPr="00346456" w:rsidRDefault="000344E1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>
              <w:t>N(</w:t>
            </w:r>
            <w:proofErr w:type="gramEnd"/>
            <w:r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EA12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2AC5A" w14:textId="77777777" w:rsidR="00346456" w:rsidRPr="00346456" w:rsidRDefault="00346456" w:rsidP="00A51D99">
            <w:pPr>
              <w:pStyle w:val="afffa"/>
            </w:pPr>
          </w:p>
        </w:tc>
      </w:tr>
      <w:tr w:rsidR="00346456" w:rsidRPr="007F6195" w14:paraId="3538D63B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684D" w14:textId="77777777" w:rsidR="00346456" w:rsidRPr="00346456" w:rsidRDefault="00346456" w:rsidP="00A51D99">
            <w:pPr>
              <w:pStyle w:val="afffa"/>
            </w:pPr>
            <w:r w:rsidRPr="007F6195">
              <w:t>Валюта взаиморасчетов СК и МО (в данном случае – валюта лимита ответст</w:t>
            </w:r>
            <w:r w:rsidRPr="007F6195">
              <w:softHyphen/>
              <w:t xml:space="preserve">венности)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61C99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Валюта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4167D" w14:textId="77777777" w:rsidR="00346456" w:rsidRPr="00346456" w:rsidRDefault="00346456" w:rsidP="006C1898">
            <w:pPr>
              <w:pStyle w:val="afffa"/>
              <w:jc w:val="center"/>
            </w:pPr>
            <w:r w:rsidRPr="007F6195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B62" w14:textId="77777777" w:rsidR="00346456" w:rsidRPr="00346456" w:rsidRDefault="00346456" w:rsidP="006C1898">
            <w:pPr>
              <w:pStyle w:val="afffa"/>
              <w:jc w:val="center"/>
              <w:rPr>
                <w:shd w:val="clear" w:color="auto" w:fill="FFFFFF"/>
              </w:rPr>
            </w:pPr>
            <w:proofErr w:type="gramStart"/>
            <w:r w:rsidRPr="00346456">
              <w:rPr>
                <w:shd w:val="clear" w:color="auto" w:fill="FFFFFF"/>
              </w:rPr>
              <w:t>T(</w:t>
            </w:r>
            <w:proofErr w:type="gramEnd"/>
            <w:r w:rsidRPr="00346456">
              <w:rPr>
                <w:shd w:val="clear" w:color="auto" w:fill="FFFFFF"/>
              </w:rPr>
              <w:t>=3)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FD7F" w14:textId="77777777" w:rsidR="00346456" w:rsidRPr="007F6195" w:rsidRDefault="00346456" w:rsidP="006C1898">
            <w:pPr>
              <w:pStyle w:val="afffa"/>
              <w:jc w:val="center"/>
            </w:pPr>
            <w:r w:rsidRPr="007F6195">
              <w:t>НК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BD94" w14:textId="77777777" w:rsidR="000344E1" w:rsidRDefault="000344E1" w:rsidP="00A51D99">
            <w:pPr>
              <w:pStyle w:val="afffa"/>
            </w:pPr>
            <w:r>
              <w:t>Типовой класс ‹</w:t>
            </w:r>
            <w:proofErr w:type="spellStart"/>
            <w:r>
              <w:t>ОКВТип</w:t>
            </w:r>
            <w:proofErr w:type="spellEnd"/>
            <w:r>
              <w:t>›.</w:t>
            </w:r>
          </w:p>
          <w:p w14:paraId="7211F033" w14:textId="16B88333" w:rsidR="00346456" w:rsidRPr="00346456" w:rsidRDefault="000344E1" w:rsidP="00A51D99">
            <w:pPr>
              <w:pStyle w:val="afffa"/>
            </w:pPr>
            <w:r>
              <w:t>Справочник:</w:t>
            </w:r>
            <w:r>
              <w:br/>
              <w:t>Общероссийский классификатор валют ID:01-338. Или значение «у.е.».</w:t>
            </w:r>
          </w:p>
        </w:tc>
      </w:tr>
      <w:tr w:rsidR="0034743D" w:rsidRPr="007F6195" w14:paraId="14E160F4" w14:textId="77777777" w:rsidTr="003D5BF4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5918" w14:textId="5FD9ED54" w:rsidR="0034743D" w:rsidRPr="00346456" w:rsidRDefault="0034743D" w:rsidP="00A51D99">
            <w:pPr>
              <w:pStyle w:val="afffa"/>
            </w:pPr>
            <w:r w:rsidRPr="007F6195">
              <w:t>Дополнительная информация о программе (ограничения, особые условия и т.п.)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9C863" w14:textId="0591E009" w:rsidR="0034743D" w:rsidRPr="007F6195" w:rsidRDefault="0034743D" w:rsidP="006C1898">
            <w:pPr>
              <w:pStyle w:val="afffa"/>
              <w:jc w:val="center"/>
            </w:pPr>
            <w:proofErr w:type="spellStart"/>
            <w:r w:rsidRPr="002E34B0">
              <w:t>ДопОпис</w:t>
            </w:r>
            <w:proofErr w:type="spellEnd"/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92934" w14:textId="39D48BF4" w:rsidR="0034743D" w:rsidRPr="00346456" w:rsidRDefault="0034743D" w:rsidP="006C1898">
            <w:pPr>
              <w:pStyle w:val="afffa"/>
              <w:jc w:val="center"/>
            </w:pPr>
            <w: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E5BF2" w14:textId="2A09D5DA" w:rsidR="0034743D" w:rsidRPr="00346456" w:rsidRDefault="0034743D" w:rsidP="006C1898">
            <w:pPr>
              <w:pStyle w:val="afffa"/>
              <w:jc w:val="center"/>
              <w:rPr>
                <w:shd w:val="clear" w:color="auto" w:fill="FFFFFF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4BA0" w14:textId="66B14E18" w:rsidR="0034743D" w:rsidRPr="007F6195" w:rsidRDefault="0034743D" w:rsidP="006C1898">
            <w:pPr>
              <w:pStyle w:val="afffa"/>
              <w:jc w:val="center"/>
            </w:pPr>
            <w:r>
              <w:t>Н</w:t>
            </w:r>
          </w:p>
        </w:tc>
        <w:tc>
          <w:tcPr>
            <w:tcW w:w="4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FFE71" w14:textId="15BA0861" w:rsidR="0034743D" w:rsidRDefault="0034743D" w:rsidP="00A51D99">
            <w:pPr>
              <w:pStyle w:val="afffa"/>
            </w:pPr>
            <w:r>
              <w:t>Состав элемента представлен в таблице</w:t>
            </w:r>
            <w:r w:rsidR="003D5BF4">
              <w:t xml:space="preserve"> 6.</w:t>
            </w:r>
            <w:r w:rsidR="00D84BA7">
              <w:t>9</w:t>
            </w:r>
            <w:r>
              <w:t>.</w:t>
            </w:r>
          </w:p>
          <w:p w14:paraId="6A10783B" w14:textId="63F0F663" w:rsidR="0034743D" w:rsidRPr="00346456" w:rsidRDefault="0034743D" w:rsidP="00A51D99">
            <w:pPr>
              <w:pStyle w:val="afffa"/>
            </w:pPr>
            <w:r>
              <w:t>Заполняется для отражения дополнительной информации (при необходимости).</w:t>
            </w:r>
          </w:p>
        </w:tc>
      </w:tr>
    </w:tbl>
    <w:p w14:paraId="1F2E116F" w14:textId="64ED09F4" w:rsidR="00E6069B" w:rsidRPr="007F6195" w:rsidRDefault="00E6069B" w:rsidP="00C945F5">
      <w:pPr>
        <w:tabs>
          <w:tab w:val="left" w:pos="12396"/>
        </w:tabs>
        <w:rPr>
          <w:b/>
          <w:bCs/>
        </w:rPr>
      </w:pPr>
    </w:p>
    <w:p w14:paraId="268C99EC" w14:textId="77777777" w:rsidR="003D5BF4" w:rsidRDefault="003D5BF4">
      <w:pPr>
        <w:spacing w:after="200" w:line="276" w:lineRule="auto"/>
        <w:rPr>
          <w:szCs w:val="22"/>
        </w:rPr>
      </w:pPr>
      <w:bookmarkStart w:id="7" w:name="_Ref106284773"/>
      <w:r>
        <w:br w:type="page"/>
      </w:r>
    </w:p>
    <w:p w14:paraId="635F9B61" w14:textId="02698E81" w:rsidR="00EB014C" w:rsidRDefault="00EB014C" w:rsidP="00EB014C">
      <w:pPr>
        <w:pStyle w:val="afffc"/>
      </w:pPr>
      <w:r>
        <w:lastRenderedPageBreak/>
        <w:t>Таблица</w:t>
      </w:r>
      <w:r w:rsidR="003D5BF4">
        <w:t xml:space="preserve"> 6.</w:t>
      </w:r>
      <w:r w:rsidR="00D84BA7">
        <w:t>8</w:t>
      </w:r>
    </w:p>
    <w:p w14:paraId="65D8C15C" w14:textId="0C8CBDAE" w:rsidR="00EB014C" w:rsidRDefault="00EB014C" w:rsidP="00EB014C">
      <w:pPr>
        <w:spacing w:after="60"/>
        <w:ind w:left="567" w:right="567"/>
        <w:jc w:val="center"/>
        <w:rPr>
          <w:b/>
          <w:bCs/>
        </w:rPr>
      </w:pPr>
      <w:r w:rsidRPr="00EB014C">
        <w:rPr>
          <w:b/>
          <w:bCs/>
        </w:rPr>
        <w:t>Информация о физическом лице, его полисе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СведФизЛицТип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EB014C" w14:paraId="106F2B41" w14:textId="77777777" w:rsidTr="00EB014C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EE08E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98445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D43F5A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8F5C4C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D4D283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9CAB94" w14:textId="77777777" w:rsidR="00EB014C" w:rsidRDefault="00EB014C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EB014C" w14:paraId="23E77B86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11F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0C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BE813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6F59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ABAB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946F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440E5A" w14:textId="1684C5FB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EB014C" w14:paraId="14406C6F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7B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E3A39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070A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3762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C4C96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700CF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04ADA28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66080D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A6E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ECD2A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5B050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DB95C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0E101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8D2F6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СНИЛСТип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EB014C" w14:paraId="5F1433E3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2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1191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017BD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F8BAA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1D6BF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C3322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одно из следующих значений:</w:t>
            </w:r>
          </w:p>
          <w:p w14:paraId="7468CD93" w14:textId="77777777" w:rsidR="00EB014C" w:rsidRDefault="00EB014C">
            <w:pPr>
              <w:pStyle w:val="afffa"/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lang w:eastAsia="en-US"/>
              </w:rPr>
              <w:t>1 – мужской пол;</w:t>
            </w:r>
          </w:p>
          <w:p w14:paraId="73A36986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женский пол.</w:t>
            </w:r>
          </w:p>
        </w:tc>
      </w:tr>
      <w:tr w:rsidR="00EB014C" w14:paraId="7633B8A7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76F3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11A1F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7E46A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A80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DF721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2885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DA46141" w14:textId="230E214B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>
              <w:rPr>
                <w:lang w:eastAsia="en-US"/>
              </w:rPr>
              <w:t>20</w:t>
            </w:r>
          </w:p>
        </w:tc>
      </w:tr>
      <w:tr w:rsidR="00EB014C" w14:paraId="596F0F5B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C7C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E08A9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31A68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B96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4E2E4F" w14:textId="3897C91D" w:rsidR="00EB014C" w:rsidRDefault="0076270F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5365A4" w14:textId="77777777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</w:p>
        </w:tc>
      </w:tr>
      <w:tr w:rsidR="00EB014C" w14:paraId="55D9C05A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CFA8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1449D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6272E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17E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0129D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B011A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3A1EBA3" w14:textId="15E98D1F" w:rsidR="00EB014C" w:rsidRDefault="00EB014C">
            <w:pPr>
              <w:pStyle w:val="afffa"/>
              <w:spacing w:line="276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EB014C" w14:paraId="528B8028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2B5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4D737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461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BCCA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B42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B915E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E8A166F" w14:textId="587D4BA4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0B5FD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2</w:t>
            </w:r>
            <w:r>
              <w:rPr>
                <w:lang w:eastAsia="en-US"/>
              </w:rPr>
              <w:t>.</w:t>
            </w:r>
          </w:p>
        </w:tc>
      </w:tr>
      <w:tr w:rsidR="00EB014C" w14:paraId="6DFFF270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6495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8" w:name="_Hlk107406404"/>
            <w:r>
              <w:rPr>
                <w:lang w:eastAsia="en-US"/>
              </w:rPr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DF91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CE7EA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D3E8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3CE6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0222DA" w14:textId="35F4B83C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  <w:bookmarkEnd w:id="8"/>
      </w:tr>
      <w:tr w:rsidR="00EB014C" w14:paraId="7AACF671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AC9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Номер полиса ОМС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5E3170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B76F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2EF2E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29BC0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FE54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35F61CE5" w14:textId="77777777" w:rsidTr="00EB014C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38DF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Серия, номер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CDAB8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A8F8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0B8C1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DCC35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CAC7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47A8E54B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468C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bookmarkStart w:id="9" w:name="_Hlk107264544"/>
            <w:r>
              <w:rPr>
                <w:lang w:eastAsia="en-US"/>
              </w:rPr>
              <w:lastRenderedPageBreak/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23C0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C5CA3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B423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585EE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E51E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ED836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EB014C" w14:paraId="3896C142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51A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57351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D5627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FEEDF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CB1E4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414D7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7445E608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  <w:bookmarkEnd w:id="9"/>
      </w:tr>
      <w:tr w:rsidR="00EB014C" w14:paraId="1F19C2B5" w14:textId="77777777" w:rsidTr="00EB014C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E0AA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378B83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EFEB7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28397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32A91B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8E6733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577BC7CB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4F8E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ABBE1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A891CF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EE8C0A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7F2D4E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F9E2B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EB014C" w14:paraId="6D7A565E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8DD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D6F242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18D538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8C04D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626A9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5EF52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ФилЮлТип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41EAF308" w14:textId="77238536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элементов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D84BA7">
              <w:rPr>
                <w:lang w:eastAsia="en-US"/>
              </w:rPr>
              <w:t>2</w:t>
            </w:r>
            <w:r w:rsidR="00EB3113">
              <w:rPr>
                <w:lang w:eastAsia="en-US"/>
              </w:rPr>
              <w:t>3</w:t>
            </w:r>
            <w:r>
              <w:rPr>
                <w:lang w:eastAsia="en-US"/>
              </w:rPr>
              <w:t xml:space="preserve">. </w:t>
            </w:r>
          </w:p>
        </w:tc>
      </w:tr>
      <w:tr w:rsidR="00EB014C" w14:paraId="05224E2F" w14:textId="77777777" w:rsidTr="00EB014C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3389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D5CB16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DCED4C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886270" w14:textId="355A462C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536D5" w14:textId="77777777" w:rsidR="00EB014C" w:rsidRDefault="00EB014C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5628B" w14:textId="77777777" w:rsidR="00EB014C" w:rsidRDefault="00EB014C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</w:tbl>
    <w:bookmarkEnd w:id="7"/>
    <w:p w14:paraId="252A19C2" w14:textId="348DB399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D84BA7">
        <w:rPr>
          <w:szCs w:val="22"/>
        </w:rPr>
        <w:t>9</w:t>
      </w:r>
    </w:p>
    <w:p w14:paraId="5B2AE404" w14:textId="77777777" w:rsidR="00A51D99" w:rsidRDefault="00A51D99" w:rsidP="00A51D99">
      <w:pPr>
        <w:spacing w:after="60"/>
        <w:ind w:left="567" w:right="567"/>
        <w:jc w:val="center"/>
        <w:rPr>
          <w:szCs w:val="22"/>
        </w:rPr>
      </w:pPr>
      <w:r>
        <w:rPr>
          <w:b/>
          <w:bCs/>
        </w:rPr>
        <w:t>Дополнительное описание (</w:t>
      </w:r>
      <w:proofErr w:type="spellStart"/>
      <w:r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66E2B1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7A64AB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74A739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400AE7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078D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1789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7B7CC3" w14:textId="77777777" w:rsidR="00A51D99" w:rsidRDefault="00A51D99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A51D99" w14:paraId="0D9A84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8F56B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Идентификатор  файла</w:t>
            </w:r>
            <w:proofErr w:type="gramEnd"/>
            <w:r>
              <w:rPr>
                <w:szCs w:val="22"/>
                <w:lang w:eastAsia="en-US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6BC35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31C6A8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9F040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9868E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00E1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GUID. </w:t>
            </w:r>
            <w:r>
              <w:rPr>
                <w:lang w:eastAsia="en-US"/>
              </w:rP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A51D99" w14:paraId="293F114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ECC229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1A072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51181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D3E67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1FECA0" w14:textId="77777777" w:rsidR="00A51D99" w:rsidRDefault="00A51D99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C5B607" w14:textId="77777777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ТекстИнфТип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CE506B4" w14:textId="40EBD4C8" w:rsidR="00A51D99" w:rsidRDefault="00A51D99">
            <w:pPr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0B5FD7">
              <w:rPr>
                <w:szCs w:val="22"/>
                <w:lang w:eastAsia="en-US"/>
              </w:rPr>
              <w:t>2</w:t>
            </w:r>
            <w:r w:rsidR="00EB3113">
              <w:rPr>
                <w:szCs w:val="22"/>
                <w:lang w:eastAsia="en-US"/>
              </w:rPr>
              <w:t>0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73862A80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19AD22A8" w14:textId="77777777" w:rsidR="00480F9C" w:rsidRDefault="00480F9C">
      <w:pPr>
        <w:spacing w:after="200" w:line="276" w:lineRule="auto"/>
        <w:rPr>
          <w:szCs w:val="22"/>
        </w:rPr>
      </w:pPr>
      <w:bookmarkStart w:id="10" w:name="_Hlk113220612"/>
      <w:r>
        <w:rPr>
          <w:szCs w:val="22"/>
        </w:rPr>
        <w:br w:type="page"/>
      </w:r>
    </w:p>
    <w:p w14:paraId="7D1977AB" w14:textId="24061DAC" w:rsidR="00A51D99" w:rsidRDefault="00A51D99" w:rsidP="00A51D99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D5BF4">
        <w:rPr>
          <w:szCs w:val="22"/>
        </w:rPr>
        <w:t xml:space="preserve"> 6.</w:t>
      </w:r>
      <w:r w:rsidR="00D84BA7">
        <w:rPr>
          <w:szCs w:val="22"/>
        </w:rPr>
        <w:t>10</w:t>
      </w:r>
    </w:p>
    <w:p w14:paraId="5510CF09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BD127E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366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ED111D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A664D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825A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492BB5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1E8B41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7764070A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F4F3A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35327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4B1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4547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8B37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9C774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4A95843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0 – лицо, ответственное за подписание |</w:t>
            </w:r>
          </w:p>
          <w:p w14:paraId="64FDC1A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1 – лицо, совершившее сделку, операцию   |</w:t>
            </w:r>
          </w:p>
          <w:p w14:paraId="75FA88FE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7665F01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лицо, ответственное за оформление свершившегося события   |</w:t>
            </w:r>
          </w:p>
          <w:p w14:paraId="1D575E0A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3BBF73B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3AC6CAEF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A51D99" w14:paraId="6CDDB6F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F112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0FAA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BAB95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25C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2B3C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F0A2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Принимает значение:</w:t>
            </w:r>
          </w:p>
          <w:p w14:paraId="5EDC4719" w14:textId="1C9C3E04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1 – работник организации </w:t>
            </w:r>
            <w:r w:rsidR="00CF0CB5">
              <w:rPr>
                <w:color w:val="000000"/>
                <w:lang w:eastAsia="en-US"/>
              </w:rPr>
              <w:t>отправителя</w:t>
            </w:r>
            <w:r>
              <w:rPr>
                <w:color w:val="000000"/>
                <w:lang w:eastAsia="en-US"/>
              </w:rPr>
              <w:t xml:space="preserve">   |</w:t>
            </w:r>
          </w:p>
          <w:p w14:paraId="43A07887" w14:textId="28E3F373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2 – работник организации - составителя файла обмена информации </w:t>
            </w:r>
            <w:r w:rsidR="00CF0CB5">
              <w:rPr>
                <w:color w:val="000000"/>
                <w:lang w:eastAsia="en-US"/>
              </w:rPr>
              <w:t>отправителя</w:t>
            </w:r>
            <w:r>
              <w:rPr>
                <w:color w:val="000000"/>
                <w:lang w:eastAsia="en-US"/>
              </w:rPr>
              <w:t xml:space="preserve">, если составитель файла обмена информации не является </w:t>
            </w:r>
            <w:r w:rsidR="00CF0CB5">
              <w:rPr>
                <w:color w:val="000000"/>
                <w:lang w:eastAsia="en-US"/>
              </w:rPr>
              <w:t>отправителем</w:t>
            </w:r>
            <w:r>
              <w:rPr>
                <w:color w:val="000000"/>
                <w:lang w:eastAsia="en-US"/>
              </w:rPr>
              <w:t xml:space="preserve">   |</w:t>
            </w:r>
          </w:p>
          <w:p w14:paraId="7E3CA2D7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3 – работник иной уполномоченной организации   |</w:t>
            </w:r>
          </w:p>
          <w:p w14:paraId="773FFD1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A51D99" w14:paraId="4008EA6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C130E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7E85B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DC3E8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57AFB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FCBDD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AFFE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color w:val="000000"/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A51D99" w14:paraId="1155819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48FC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CF8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2B73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168A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848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79B15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Обязателен для Статус=3. </w:t>
            </w:r>
          </w:p>
          <w:p w14:paraId="0BD54F7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A51D99" w14:paraId="62A0AB9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2CA28E" w14:textId="15A363BE" w:rsidR="00A51D99" w:rsidRDefault="00EB3113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П</w:t>
            </w:r>
            <w:r w:rsidR="00A51D99">
              <w:rPr>
                <w:color w:val="000000"/>
                <w:szCs w:val="22"/>
                <w:lang w:eastAsia="en-US"/>
              </w:rPr>
              <w:t>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999425" w14:textId="77777777" w:rsidR="00A51D99" w:rsidRDefault="00A51D99" w:rsidP="009F0AAF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2A08F1" w14:textId="76FBF671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A5EFA6" w14:textId="77777777" w:rsidR="00A51D99" w:rsidRDefault="00A51D99" w:rsidP="009F0AAF">
            <w:pPr>
              <w:jc w:val="center"/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60692E" w14:textId="062AB869" w:rsidR="00A51D99" w:rsidRDefault="00A51D99" w:rsidP="00EB3113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DE2E3D" w14:textId="52D7B6B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color w:val="000000"/>
                <w:szCs w:val="22"/>
                <w:lang w:eastAsia="en-US"/>
              </w:rPr>
              <w:t xml:space="preserve"> 6.</w:t>
            </w:r>
            <w:r w:rsidR="009F0AAF">
              <w:rPr>
                <w:color w:val="000000"/>
                <w:szCs w:val="22"/>
                <w:lang w:eastAsia="en-US"/>
              </w:rPr>
              <w:t>11</w:t>
            </w:r>
            <w:r>
              <w:rPr>
                <w:color w:val="000000"/>
                <w:szCs w:val="22"/>
                <w:lang w:eastAsia="en-US"/>
              </w:rPr>
              <w:t>.</w:t>
            </w:r>
          </w:p>
        </w:tc>
      </w:tr>
    </w:tbl>
    <w:p w14:paraId="48E44428" w14:textId="0C61325E" w:rsidR="00A51D99" w:rsidRDefault="00A51D99" w:rsidP="003D5BF4">
      <w:pPr>
        <w:pStyle w:val="afffc"/>
        <w:spacing w:before="240"/>
      </w:pPr>
      <w:bookmarkStart w:id="11" w:name="_Hlk106137497"/>
      <w:bookmarkStart w:id="12" w:name="_Hlk113221911"/>
      <w:r>
        <w:t>Таблица</w:t>
      </w:r>
      <w:r w:rsidR="003D5BF4">
        <w:t xml:space="preserve"> 6.</w:t>
      </w:r>
      <w:r>
        <w:t>1</w:t>
      </w:r>
      <w:r w:rsidR="009F0AAF">
        <w:t>1</w:t>
      </w:r>
    </w:p>
    <w:p w14:paraId="78178D1E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4CC3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8DA8E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9509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95537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B08AF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CF4A0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76F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BFFFB5B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22E4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E703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8058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587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230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934E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A51D99" w14:paraId="0EA0589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A9FA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ACDD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E64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9360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B0E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C1672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77E00C6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406A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3108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2FF2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E49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819C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6208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5B5260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496AE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7919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B813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C2E6A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18673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3BB5A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1EA780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81C52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740E8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E29D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77B3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147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E3F2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E4BE1B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0BF78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61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1C7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0524A9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C356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940E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ABBB643" w14:textId="34E4BED3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1D66CA">
              <w:rPr>
                <w:szCs w:val="22"/>
                <w:lang w:eastAsia="en-US"/>
              </w:rPr>
              <w:t>17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bookmarkEnd w:id="11"/>
    <w:bookmarkEnd w:id="12"/>
    <w:p w14:paraId="401FC862" w14:textId="3DD6DADE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>
        <w:rPr>
          <w:szCs w:val="22"/>
        </w:rPr>
        <w:t>1</w:t>
      </w:r>
      <w:r w:rsidR="009F0AAF">
        <w:rPr>
          <w:szCs w:val="22"/>
        </w:rPr>
        <w:t>2</w:t>
      </w:r>
    </w:p>
    <w:p w14:paraId="1E571E69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A51D99" w14:paraId="174B8849" w14:textId="77777777" w:rsidTr="00A51D99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F366E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3CBB5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2ECE74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72733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2BB546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A1050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18B6D6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13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D919FC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C6D5D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5F477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8059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053F7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2B5FB40F" w14:textId="26F1B1D5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1D66CA">
              <w:rPr>
                <w:lang w:eastAsia="en-US"/>
              </w:rPr>
              <w:t>17</w:t>
            </w:r>
            <w:r>
              <w:rPr>
                <w:lang w:eastAsia="en-US"/>
              </w:rPr>
              <w:t>.</w:t>
            </w:r>
          </w:p>
        </w:tc>
      </w:tr>
      <w:tr w:rsidR="00A51D99" w14:paraId="2C1016C8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EC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FDD2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94131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AC03E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DE25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143B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2CF88220" w14:textId="77777777" w:rsidTr="00A51D99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B2D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471D0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136E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1384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C2606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FA2AA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57427E6A" w14:textId="2FFC978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</w:t>
            </w:r>
            <w:r w:rsidR="003D5BF4">
              <w:rPr>
                <w:lang w:eastAsia="en-US"/>
              </w:rPr>
              <w:t xml:space="preserve"> 6.</w:t>
            </w:r>
            <w:r w:rsidR="009F0AAF">
              <w:rPr>
                <w:lang w:eastAsia="en-US"/>
              </w:rPr>
              <w:t>16</w:t>
            </w:r>
            <w:r>
              <w:rPr>
                <w:lang w:eastAsia="en-US"/>
              </w:rPr>
              <w:t>.</w:t>
            </w:r>
          </w:p>
        </w:tc>
      </w:tr>
      <w:tr w:rsidR="00A51D99" w14:paraId="46DD4EF0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C2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C25C1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535E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66024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134A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FED27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50B1E42A" w14:textId="77777777" w:rsidTr="00A51D99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A250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DA6CB4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89315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6016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1053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90FFCB" w14:textId="1816C07E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Обязателен, если составитель информации </w:t>
            </w:r>
            <w:r w:rsidR="00CF0CB5">
              <w:rPr>
                <w:lang w:eastAsia="en-US"/>
              </w:rPr>
              <w:t>отправителя</w:t>
            </w:r>
            <w:r>
              <w:rPr>
                <w:lang w:eastAsia="en-US"/>
              </w:rPr>
              <w:t xml:space="preserve"> не является страховщиком</w:t>
            </w:r>
          </w:p>
        </w:tc>
      </w:tr>
    </w:tbl>
    <w:p w14:paraId="538AFBCB" w14:textId="035ECDB5" w:rsidR="00A51D99" w:rsidRDefault="00A51D99" w:rsidP="003D5BF4">
      <w:pPr>
        <w:pStyle w:val="afffc"/>
        <w:spacing w:before="240"/>
      </w:pPr>
      <w:bookmarkStart w:id="14" w:name="_Hlk113221523"/>
      <w:bookmarkEnd w:id="10"/>
      <w:bookmarkEnd w:id="13"/>
      <w:r>
        <w:t>Таблица</w:t>
      </w:r>
      <w:r w:rsidR="003D5BF4">
        <w:t xml:space="preserve"> 6.</w:t>
      </w:r>
      <w:r w:rsidR="00E170E6">
        <w:t>1</w:t>
      </w:r>
      <w:r w:rsidR="009F0AAF">
        <w:t>3</w:t>
      </w:r>
    </w:p>
    <w:p w14:paraId="15EA811A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BAC261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677A9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D5E8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41046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5255D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B491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00E9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6AFF663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D66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</w:t>
            </w:r>
            <w:r>
              <w:rPr>
                <w:szCs w:val="22"/>
                <w:lang w:eastAsia="en-US"/>
              </w:rPr>
              <w:lastRenderedPageBreak/>
              <w:t xml:space="preserve">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1C8CF83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671B4E8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A0E7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АдрРФ</w:t>
            </w:r>
            <w:proofErr w:type="spellEnd"/>
          </w:p>
          <w:p w14:paraId="40EEB9E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5FADD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9CC4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F289A1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AB131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07DA1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47109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4654D93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DAA5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1D58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DFA2B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307D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00EBE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7794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A469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375920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</w:t>
            </w:r>
          </w:p>
          <w:p w14:paraId="6070853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B2706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901E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F5B03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75C7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7A43B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588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5C7AF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925B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CC89D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D22A7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B329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755E93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E0D8F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DF16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C95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40C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4346E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034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C452D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AA73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2638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5189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26CD4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69E02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E5C1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310C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A74E3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70A6E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CC040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401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82B3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064E84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36FF2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1E6577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B5B5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EF07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FD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859A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48AB48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3CCAA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365A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41970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4BF53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B0BC4C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D88F9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CB5ED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01C9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7A8ACFFC" w14:textId="75629F3A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14</w:t>
            </w:r>
          </w:p>
          <w:p w14:paraId="3A59F5B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2833B7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C1F0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630F146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548E8A7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</w:p>
          <w:p w14:paraId="7B63936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61BE1BE" w14:textId="434487DE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15</w:t>
            </w:r>
          </w:p>
        </w:tc>
      </w:tr>
    </w:tbl>
    <w:p w14:paraId="078C0EEE" w14:textId="76DB7A6A" w:rsidR="00A51D99" w:rsidRDefault="00A51D99" w:rsidP="003D5BF4">
      <w:pPr>
        <w:pStyle w:val="afffc"/>
        <w:spacing w:before="240"/>
      </w:pPr>
      <w:bookmarkStart w:id="15" w:name="_Hlk113022413"/>
      <w:r>
        <w:lastRenderedPageBreak/>
        <w:t>Таблица</w:t>
      </w:r>
      <w:r w:rsidR="003D5BF4">
        <w:t xml:space="preserve"> 6.</w:t>
      </w:r>
      <w:r w:rsidR="00E170E6">
        <w:t>1</w:t>
      </w:r>
      <w:r w:rsidR="009F0AAF">
        <w:t>4</w:t>
      </w:r>
    </w:p>
    <w:p w14:paraId="23258792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6802651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CEADF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F523AB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66147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CD02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B6DB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ED131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CC76D72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ED40C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B042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C5C8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B5D47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A4F95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FED1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54A303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BEA926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6BDEA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9DA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5609A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BDA6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9C3F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A51D99" w14:paraId="5407416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73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BB86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DE4B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C1B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2A2C0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E84E0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7F7FD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660A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84AC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8E5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36627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D392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5EA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08B12F8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58425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6827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6D34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5689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5B7D5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E3794C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42775D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791C7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46EE6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5D7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A9F4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09EC1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41F7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23722B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092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8F8C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CA03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C3BF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583F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38F23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73F0AB7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B504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84459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6E340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D4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C0B18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6878D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0C6ABE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DF7F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EBD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17A13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8FF24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F467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F42E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4"/>
    <w:bookmarkEnd w:id="15"/>
    <w:p w14:paraId="70BD9841" w14:textId="1BBD082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1</w:t>
      </w:r>
      <w:r w:rsidR="009F0AAF">
        <w:rPr>
          <w:szCs w:val="22"/>
        </w:rPr>
        <w:t>5</w:t>
      </w:r>
    </w:p>
    <w:p w14:paraId="3486DF90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1157B8B3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3B6B2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8AC13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2183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08D92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7F130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9719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5E3652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74D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6FE60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D7409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D5388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727F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F588D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1F8FBD4F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A51D99" w14:paraId="136FE11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6D19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3539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9B8BF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6927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3E07D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ED14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BC2D536" w14:textId="7EE2FD9A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1</w:t>
      </w:r>
      <w:r w:rsidR="009F0AAF">
        <w:rPr>
          <w:szCs w:val="22"/>
        </w:rPr>
        <w:t>6</w:t>
      </w:r>
    </w:p>
    <w:p w14:paraId="1C7A3157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4DDA7BFE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C39D5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77D81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A8C64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CADA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EB2A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B9616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33E8045B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3955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1605A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47F1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D370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64E9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6EEF8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3AC99FB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FBE9A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EA5C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6A60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43C6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EE9A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17880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640164BB" w14:textId="4AD6C496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1</w:t>
      </w:r>
      <w:r w:rsidR="009F0AAF">
        <w:rPr>
          <w:szCs w:val="22"/>
        </w:rPr>
        <w:t>7</w:t>
      </w:r>
    </w:p>
    <w:p w14:paraId="248242AF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78C7F25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450AD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bookmarkStart w:id="16" w:name="_Hlk113193858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BEB19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AF46D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3CA7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FD4DB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9A5551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B21F231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905B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4D1F1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F69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5C6A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D554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DD504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990C7FD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54FF7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D964E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FFCDC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527F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A700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8221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72AB25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5503A8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A40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BA9C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E276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AF6B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7587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16"/>
    <w:p w14:paraId="608462DB" w14:textId="453BF9B6" w:rsidR="00A51D99" w:rsidRDefault="00A51D99" w:rsidP="003D5BF4">
      <w:pPr>
        <w:pStyle w:val="afffc"/>
        <w:spacing w:before="240"/>
      </w:pPr>
      <w:r>
        <w:t>Таблица</w:t>
      </w:r>
      <w:r w:rsidR="003D5BF4">
        <w:t xml:space="preserve"> 6.</w:t>
      </w:r>
      <w:r w:rsidR="00EB3113">
        <w:t>18</w:t>
      </w:r>
    </w:p>
    <w:p w14:paraId="51D157C1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0385D6F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206C0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DDAF2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96084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C81E6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422484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7F950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4A56BBD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660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E77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C22E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821FFA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1755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CE6072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62E9F86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43C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2223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7EB8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8284F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2B33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114DF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182E581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EAFC8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E7A07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3B6A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82A16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7593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E34D9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A51D99" w14:paraId="59D1E98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F6AD2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E2EA6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3082F4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1C8CA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CBD7C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DF737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5AC2F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88CC6" w14:textId="24A94388" w:rsidR="00A51D99" w:rsidRDefault="00EA5CA5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 w:rsidRPr="00EA5CA5">
              <w:rPr>
                <w:szCs w:val="22"/>
                <w:lang w:eastAsia="en-US"/>
              </w:rPr>
              <w:t>Сведения о юридическом лице, состоящем на учете в налоговых органах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3D72A1" w14:textId="04672B19" w:rsidR="00A51D99" w:rsidRDefault="00873A50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873A50">
              <w:rPr>
                <w:szCs w:val="22"/>
                <w:lang w:eastAsia="en-US"/>
              </w:rPr>
              <w:t>СвЮЛУч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63572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2F3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38A1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4AD8D" w14:textId="577B2A7A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EB3113">
              <w:rPr>
                <w:lang w:eastAsia="en-US"/>
              </w:rPr>
              <w:t>19</w:t>
            </w:r>
            <w:r>
              <w:rPr>
                <w:highlight w:val="yellow"/>
                <w:lang w:eastAsia="en-US"/>
              </w:rPr>
              <w:t xml:space="preserve"> </w:t>
            </w:r>
          </w:p>
        </w:tc>
      </w:tr>
      <w:tr w:rsidR="00A51D99" w14:paraId="56A71D4E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D7875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ED92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CDBB8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6111D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B5555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E588E1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4C0E1E6" w14:textId="0912DFD6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13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A51D99" w14:paraId="0D93ABB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C10A0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6BB6B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0C3ED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A91C96" w14:textId="77777777" w:rsidR="00A51D99" w:rsidRDefault="00A51D99">
            <w:pPr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A76E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6FDEDA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BC4F264" w14:textId="0F75393C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 w:rsidR="009F0AAF">
              <w:rPr>
                <w:szCs w:val="22"/>
                <w:lang w:eastAsia="en-US"/>
              </w:rPr>
              <w:t>16</w:t>
            </w:r>
          </w:p>
        </w:tc>
      </w:tr>
    </w:tbl>
    <w:p w14:paraId="73BE75C5" w14:textId="77777777" w:rsidR="00480F9C" w:rsidRDefault="00480F9C" w:rsidP="003D5BF4">
      <w:pPr>
        <w:pStyle w:val="afffc"/>
        <w:spacing w:before="240"/>
      </w:pPr>
      <w:bookmarkStart w:id="17" w:name="_Hlk113221937"/>
      <w:bookmarkStart w:id="18" w:name="_Hlk113221976"/>
    </w:p>
    <w:p w14:paraId="104890B2" w14:textId="77777777" w:rsidR="00480F9C" w:rsidRDefault="00480F9C">
      <w:pPr>
        <w:spacing w:after="200" w:line="276" w:lineRule="auto"/>
        <w:rPr>
          <w:szCs w:val="22"/>
        </w:rPr>
      </w:pPr>
      <w:r>
        <w:br w:type="page"/>
      </w:r>
    </w:p>
    <w:p w14:paraId="61914B6A" w14:textId="6CB9002C" w:rsidR="00A51D99" w:rsidRDefault="00A51D99" w:rsidP="003D5BF4">
      <w:pPr>
        <w:pStyle w:val="afffc"/>
        <w:spacing w:before="240"/>
      </w:pPr>
      <w:r>
        <w:lastRenderedPageBreak/>
        <w:t>Таблица</w:t>
      </w:r>
      <w:r w:rsidR="003D5BF4">
        <w:t xml:space="preserve"> 6.</w:t>
      </w:r>
      <w:r w:rsidR="00EB3113">
        <w:t>19</w:t>
      </w:r>
    </w:p>
    <w:p w14:paraId="1E070EFB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A51D99" w14:paraId="379E3C8F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D6752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57FA1C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22C17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4BC0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8E7BE3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338C68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1A73ACE8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61E6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4A2BB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7AF4F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3EB57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83303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09BBBB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51D99" w14:paraId="20272255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BD0E0E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11DC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F59D1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5858F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1A899" w14:textId="6CB7E791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91EC68" w14:textId="160FF43D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</w:tc>
      </w:tr>
      <w:tr w:rsidR="00A51D99" w14:paraId="0964B2AF" w14:textId="77777777" w:rsidTr="00A51D9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30C7D" w14:textId="77777777" w:rsidR="00A51D99" w:rsidRDefault="00A51D99">
            <w:pPr>
              <w:pStyle w:val="afffa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2FE70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A7DF29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904E2" w14:textId="77777777" w:rsidR="00A51D99" w:rsidRDefault="00A51D99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D158A" w14:textId="14529439" w:rsidR="00A51D99" w:rsidRDefault="00A17A32">
            <w:pPr>
              <w:pStyle w:val="afffa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E4CCA" w14:textId="7213BFE4" w:rsidR="00A51D99" w:rsidRDefault="00A51D99" w:rsidP="00D03E25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</w:tc>
      </w:tr>
    </w:tbl>
    <w:bookmarkEnd w:id="17"/>
    <w:bookmarkEnd w:id="18"/>
    <w:p w14:paraId="220EFB15" w14:textId="7AC2E027" w:rsidR="00A51D99" w:rsidRDefault="00A51D99" w:rsidP="003D5BF4">
      <w:pPr>
        <w:spacing w:before="24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09489F">
        <w:rPr>
          <w:szCs w:val="22"/>
        </w:rPr>
        <w:t>2</w:t>
      </w:r>
      <w:r w:rsidR="00EB3113">
        <w:rPr>
          <w:szCs w:val="22"/>
        </w:rPr>
        <w:t>0</w:t>
      </w:r>
    </w:p>
    <w:p w14:paraId="33C30B8D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Текстовая информация (</w:t>
      </w:r>
      <w:proofErr w:type="spellStart"/>
      <w:r>
        <w:rPr>
          <w:b/>
          <w:bCs/>
        </w:rPr>
        <w:t>ТекстИнфТип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A51D99" w14:paraId="25C13F1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9EFF88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BDE00B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48E574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977CB7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84FB2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3649F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877245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9DF01C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110FB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53D3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59785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6AD3E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515D5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27DC45B9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9942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75ED7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22EE4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B042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7B7CD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717682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</w:tbl>
    <w:p w14:paraId="2A9747F5" w14:textId="1CAAE59D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2</w:t>
      </w:r>
      <w:r w:rsidR="00EB3113">
        <w:rPr>
          <w:szCs w:val="22"/>
        </w:rPr>
        <w:t>1</w:t>
      </w:r>
    </w:p>
    <w:p w14:paraId="08B0436C" w14:textId="77777777" w:rsidR="00A51D99" w:rsidRDefault="00A51D99" w:rsidP="00A51D99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51D99" w14:paraId="716A008F" w14:textId="77777777" w:rsidTr="00A51D99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17294C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98491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39A4CA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373CF9E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F0D25D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DC31E30" w14:textId="77777777" w:rsidR="00A51D99" w:rsidRDefault="00A51D99">
            <w:pPr>
              <w:spacing w:line="276" w:lineRule="auto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Дополнительная информация</w:t>
            </w:r>
          </w:p>
        </w:tc>
      </w:tr>
      <w:tr w:rsidR="00A51D99" w14:paraId="6F8EB09A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682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AA42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9D1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3409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F03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81F7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EC05F67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5E9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D020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255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E3B5" w14:textId="3B54EDAD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</w:t>
            </w:r>
            <w:r w:rsidR="004D1947">
              <w:rPr>
                <w:color w:val="000000"/>
                <w:szCs w:val="22"/>
                <w:lang w:eastAsia="en-US"/>
              </w:rPr>
              <w:t>0</w:t>
            </w:r>
            <w:r>
              <w:rPr>
                <w:color w:val="000000"/>
                <w:szCs w:val="22"/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73E4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333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При отсутствии указывается: «Без номера»</w:t>
            </w:r>
          </w:p>
        </w:tc>
      </w:tr>
      <w:tr w:rsidR="00A51D99" w14:paraId="2D58ED66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F77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6708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519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8DE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0A7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531F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>
              <w:rPr>
                <w:color w:val="000000"/>
                <w:lang w:eastAsia="en-US"/>
              </w:rPr>
              <w:t>ДатаТип</w:t>
            </w:r>
            <w:proofErr w:type="spellEnd"/>
            <w:r>
              <w:rPr>
                <w:color w:val="000000"/>
                <w:lang w:eastAsia="en-US"/>
              </w:rPr>
              <w:t>&gt;.</w:t>
            </w:r>
          </w:p>
          <w:p w14:paraId="5143B3E3" w14:textId="77777777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Дата в формате ДД.ММ.ГГГГ.</w:t>
            </w:r>
          </w:p>
        </w:tc>
      </w:tr>
      <w:tr w:rsidR="00A51D99" w14:paraId="509B0280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8250A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lastRenderedPageBreak/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D94F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7C06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13A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5C01C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DD8C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</w:tr>
      <w:tr w:rsidR="00A51D99" w14:paraId="6D65F734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BCA4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DF1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EE7E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2FF7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gramStart"/>
            <w:r>
              <w:rPr>
                <w:color w:val="000000"/>
                <w:szCs w:val="22"/>
                <w:lang w:eastAsia="en-US"/>
              </w:rPr>
              <w:t>T(</w:t>
            </w:r>
            <w:proofErr w:type="gramEnd"/>
            <w:r>
              <w:rPr>
                <w:color w:val="000000"/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E88D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508D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 </w:t>
            </w:r>
          </w:p>
        </w:tc>
      </w:tr>
      <w:tr w:rsidR="00A51D99" w14:paraId="7537417C" w14:textId="77777777" w:rsidTr="00A51D9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78C1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A6F7B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proofErr w:type="spellStart"/>
            <w:r>
              <w:rPr>
                <w:color w:val="000000"/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3CD21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11FCF" w14:textId="77777777" w:rsidR="00A51D99" w:rsidRDefault="00A51D99">
            <w:pPr>
              <w:rPr>
                <w:color w:val="000000"/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4A93" w14:textId="77777777" w:rsidR="00A51D99" w:rsidRDefault="00A51D99">
            <w:pPr>
              <w:spacing w:line="276" w:lineRule="auto"/>
              <w:jc w:val="center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C557" w14:textId="79D524FC" w:rsidR="00A51D99" w:rsidRDefault="00A51D99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Типовой элемент &lt;</w:t>
            </w:r>
            <w:proofErr w:type="spellStart"/>
            <w:r w:rsidR="005B1958" w:rsidRPr="005B1958">
              <w:rPr>
                <w:color w:val="000000"/>
                <w:lang w:eastAsia="en-US"/>
              </w:rPr>
              <w:t>ИННЮЛТип</w:t>
            </w:r>
            <w:proofErr w:type="spellEnd"/>
            <w:r>
              <w:rPr>
                <w:color w:val="000000"/>
                <w:lang w:eastAsia="en-US"/>
              </w:rPr>
              <w:t xml:space="preserve">&gt;. </w:t>
            </w:r>
          </w:p>
          <w:p w14:paraId="2F0F337E" w14:textId="77777777" w:rsidR="00A51D99" w:rsidRDefault="00A51D99">
            <w:pPr>
              <w:spacing w:line="276" w:lineRule="auto"/>
              <w:rPr>
                <w:color w:val="000000"/>
                <w:szCs w:val="22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color w:val="000000"/>
                <w:lang w:eastAsia="en-US"/>
              </w:rPr>
              <w:t>в  &lt;</w:t>
            </w:r>
            <w:proofErr w:type="spellStart"/>
            <w:proofErr w:type="gramEnd"/>
            <w:r>
              <w:rPr>
                <w:color w:val="000000"/>
                <w:lang w:eastAsia="en-US"/>
              </w:rPr>
              <w:t>НаимДок</w:t>
            </w:r>
            <w:proofErr w:type="spellEnd"/>
            <w:r>
              <w:rPr>
                <w:color w:val="000000"/>
                <w:lang w:eastAsia="en-US"/>
              </w:rPr>
              <w:t>&gt;, &lt;</w:t>
            </w:r>
            <w:proofErr w:type="spellStart"/>
            <w:r>
              <w:rPr>
                <w:color w:val="000000"/>
                <w:lang w:eastAsia="en-US"/>
              </w:rPr>
              <w:t>НомерДок</w:t>
            </w:r>
            <w:proofErr w:type="spellEnd"/>
            <w:r>
              <w:rPr>
                <w:color w:val="000000"/>
                <w:lang w:eastAsia="en-US"/>
              </w:rPr>
              <w:t>&gt; и &lt;</w:t>
            </w:r>
            <w:proofErr w:type="spellStart"/>
            <w:r>
              <w:rPr>
                <w:color w:val="000000"/>
                <w:lang w:eastAsia="en-US"/>
              </w:rPr>
              <w:t>ДатаДок</w:t>
            </w:r>
            <w:proofErr w:type="spellEnd"/>
            <w:r>
              <w:rPr>
                <w:color w:val="000000"/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color w:val="000000"/>
                <w:lang w:eastAsia="en-US"/>
              </w:rPr>
              <w:t>ИдДок</w:t>
            </w:r>
            <w:proofErr w:type="spellEnd"/>
            <w:r>
              <w:rPr>
                <w:color w:val="000000"/>
                <w:lang w:eastAsia="en-US"/>
              </w:rPr>
              <w:t xml:space="preserve">&gt; идентификатором) </w:t>
            </w:r>
          </w:p>
        </w:tc>
      </w:tr>
    </w:tbl>
    <w:p w14:paraId="6709F8E6" w14:textId="4E41A3CB" w:rsidR="00A51D99" w:rsidRDefault="00A51D99" w:rsidP="003D5BF4">
      <w:pPr>
        <w:pStyle w:val="afffc"/>
        <w:spacing w:before="240"/>
      </w:pPr>
      <w:r>
        <w:t>Таблица</w:t>
      </w:r>
      <w:r w:rsidR="003D5BF4">
        <w:t xml:space="preserve"> 6.</w:t>
      </w:r>
      <w:r w:rsidR="00E170E6">
        <w:t>2</w:t>
      </w:r>
      <w:r w:rsidR="00EB3113">
        <w:t>2</w:t>
      </w:r>
    </w:p>
    <w:p w14:paraId="049E86FF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документах физического лица (</w:t>
      </w:r>
      <w:proofErr w:type="spellStart"/>
      <w:r>
        <w:rPr>
          <w:b/>
          <w:bCs/>
        </w:rPr>
        <w:t>УдЛичнФЛТип</w:t>
      </w:r>
      <w:proofErr w:type="spellEnd"/>
      <w:r>
        <w:rPr>
          <w:b/>
          <w:bCs/>
        </w:rPr>
        <w:t>)</w:t>
      </w:r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A51D99" w14:paraId="4E24CE51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D8647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C0540F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9AF2AA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5C4BE9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D8EF8D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AE01E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68C00432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D7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2A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23B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863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B83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B281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СПДУЛТип</w:t>
            </w:r>
            <w:proofErr w:type="spellEnd"/>
            <w:r>
              <w:rPr>
                <w:lang w:eastAsia="en-US"/>
              </w:rPr>
              <w:t>&gt;.</w:t>
            </w:r>
          </w:p>
          <w:p w14:paraId="356EA0A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701623CC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07 – Военный билет   |</w:t>
            </w:r>
          </w:p>
          <w:p w14:paraId="1C683DA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10 – Паспорт иностранного гражданина   |</w:t>
            </w:r>
          </w:p>
          <w:p w14:paraId="6610E7F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11 – Свидетельство о рассмотрении ходатайства о признании лица беженцем </w:t>
            </w:r>
            <w:r>
              <w:rPr>
                <w:lang w:eastAsia="en-US"/>
              </w:rPr>
              <w:lastRenderedPageBreak/>
              <w:t>на территории Российской Федерации по существу   |</w:t>
            </w:r>
          </w:p>
          <w:p w14:paraId="31A0859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12 – Вид на жительство в Российской Федерации   |</w:t>
            </w:r>
          </w:p>
          <w:p w14:paraId="7632B46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13 – Удостоверение беженца   |</w:t>
            </w:r>
          </w:p>
          <w:p w14:paraId="12406BA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15 – Разрешение на временное проживание в Российской Федерации   |</w:t>
            </w:r>
          </w:p>
          <w:p w14:paraId="4C6EA60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19 – Свидетельство о предоставлении временного убежища на территории Российской Федерации   |</w:t>
            </w:r>
          </w:p>
          <w:p w14:paraId="4BE45BD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21 – Паспорт гражданина Российской Федерации   |</w:t>
            </w:r>
          </w:p>
          <w:p w14:paraId="12A5411F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 – Удостоверение личности военнослужащего Российской Федерации</w:t>
            </w:r>
          </w:p>
        </w:tc>
      </w:tr>
      <w:tr w:rsidR="00A51D99" w14:paraId="6C225745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EC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DC2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76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574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1CA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7DF67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СПДУЛШТип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</w:tc>
      </w:tr>
      <w:tr w:rsidR="00A51D99" w14:paraId="21B96147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ADEA2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F4B3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736A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139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42B72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98F9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6A5032CA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</w:tr>
      <w:tr w:rsidR="00A51D99" w14:paraId="27E39A66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97DD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E688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2C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12A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7FBE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7064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Элемент обязателен </w:t>
            </w:r>
            <w:proofErr w:type="gramStart"/>
            <w:r>
              <w:rPr>
                <w:lang w:eastAsia="en-US"/>
              </w:rPr>
              <w:t xml:space="preserve">при  </w:t>
            </w:r>
            <w:r>
              <w:rPr>
                <w:lang w:val="en-US" w:eastAsia="en-US"/>
              </w:rPr>
              <w:t>&lt;</w:t>
            </w:r>
            <w:proofErr w:type="spellStart"/>
            <w:proofErr w:type="gramEnd"/>
            <w:r>
              <w:rPr>
                <w:lang w:eastAsia="en-US"/>
              </w:rPr>
              <w:t>КодВидДок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 = 21</w:t>
            </w:r>
          </w:p>
        </w:tc>
      </w:tr>
      <w:tr w:rsidR="00A51D99" w14:paraId="67503F0F" w14:textId="77777777" w:rsidTr="003D5BF4">
        <w:trPr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0E60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Код подразделения органа, </w:t>
            </w:r>
            <w:proofErr w:type="gramStart"/>
            <w:r>
              <w:rPr>
                <w:lang w:eastAsia="en-US"/>
              </w:rPr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521D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092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4A6F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4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9C05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14:paraId="1F80FD5E" w14:textId="77777777" w:rsidR="00480F9C" w:rsidRDefault="00480F9C" w:rsidP="00A51D99">
      <w:pPr>
        <w:spacing w:before="360" w:after="60"/>
        <w:jc w:val="right"/>
        <w:rPr>
          <w:szCs w:val="22"/>
        </w:rPr>
      </w:pPr>
      <w:bookmarkStart w:id="19" w:name="_Hlk106236552"/>
    </w:p>
    <w:p w14:paraId="2B4C0D31" w14:textId="77777777" w:rsidR="00480F9C" w:rsidRDefault="00480F9C">
      <w:pPr>
        <w:spacing w:after="200" w:line="276" w:lineRule="auto"/>
        <w:rPr>
          <w:szCs w:val="22"/>
        </w:rPr>
      </w:pPr>
      <w:r>
        <w:rPr>
          <w:szCs w:val="22"/>
        </w:rPr>
        <w:br w:type="page"/>
      </w:r>
    </w:p>
    <w:p w14:paraId="0F6BDF68" w14:textId="3284CA27" w:rsidR="00A51D99" w:rsidRDefault="00A51D99" w:rsidP="00A51D99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</w:t>
      </w:r>
      <w:r w:rsidR="003D5BF4">
        <w:rPr>
          <w:szCs w:val="22"/>
        </w:rPr>
        <w:t xml:space="preserve"> 6.</w:t>
      </w:r>
      <w:r w:rsidR="00E170E6">
        <w:rPr>
          <w:szCs w:val="22"/>
        </w:rPr>
        <w:t>2</w:t>
      </w:r>
      <w:r w:rsidR="00EB3113">
        <w:rPr>
          <w:szCs w:val="22"/>
        </w:rPr>
        <w:t>3</w:t>
      </w:r>
    </w:p>
    <w:p w14:paraId="3866460A" w14:textId="77777777" w:rsidR="00A51D99" w:rsidRDefault="00A51D99" w:rsidP="00A51D99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A51D99" w14:paraId="68C7BC33" w14:textId="77777777" w:rsidTr="00A51D99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99BC62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2DCD1C6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C68480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7A14AF5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C554DF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55CDE0" w14:textId="77777777" w:rsidR="00A51D99" w:rsidRDefault="00A51D99">
            <w:pPr>
              <w:pStyle w:val="afffa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51D99" w14:paraId="0028CA64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E8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B7571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855C6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3681B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1ACFA0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C02EB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</w:p>
        </w:tc>
      </w:tr>
      <w:tr w:rsidR="00A51D99" w14:paraId="34B371AD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909B6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266B7B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F5FFD0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6395E5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7A6009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C31E33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26A57B4" w14:textId="01DE1745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</w:t>
            </w:r>
            <w:r w:rsidR="003D5BF4">
              <w:rPr>
                <w:szCs w:val="22"/>
                <w:lang w:eastAsia="en-US"/>
              </w:rPr>
              <w:t xml:space="preserve"> 6.</w:t>
            </w:r>
            <w:r>
              <w:rPr>
                <w:szCs w:val="22"/>
                <w:lang w:eastAsia="en-US"/>
              </w:rPr>
              <w:t>20</w:t>
            </w:r>
          </w:p>
        </w:tc>
      </w:tr>
      <w:tr w:rsidR="00A51D99" w14:paraId="18FD7FB6" w14:textId="77777777" w:rsidTr="00A51D99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D928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3AF2B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23E414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1BCD6" w14:textId="77777777" w:rsidR="00A51D99" w:rsidRDefault="00A51D99">
            <w:pPr>
              <w:pStyle w:val="afffa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E65B52" w14:textId="77777777" w:rsidR="00A51D99" w:rsidRDefault="00A51D99">
            <w:pPr>
              <w:pStyle w:val="afffa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4A431E" w14:textId="77777777" w:rsidR="00A51D99" w:rsidRDefault="00A51D99">
            <w:pPr>
              <w:pStyle w:val="afffa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  <w:bookmarkEnd w:id="19"/>
    </w:tbl>
    <w:p w14:paraId="74A3B552" w14:textId="77777777" w:rsidR="00597228" w:rsidRPr="007F6195" w:rsidRDefault="00597228" w:rsidP="00A51D99">
      <w:pPr>
        <w:pStyle w:val="afffa"/>
      </w:pPr>
    </w:p>
    <w:sectPr w:rsidR="00597228" w:rsidRPr="007F6195" w:rsidSect="00DC5053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D445B" w14:textId="77777777" w:rsidR="00DC6112" w:rsidRDefault="00DC6112">
      <w:r>
        <w:separator/>
      </w:r>
    </w:p>
  </w:endnote>
  <w:endnote w:type="continuationSeparator" w:id="0">
    <w:p w14:paraId="595E04FA" w14:textId="77777777" w:rsidR="00DC6112" w:rsidRDefault="00DC6112">
      <w:r>
        <w:continuationSeparator/>
      </w:r>
    </w:p>
  </w:endnote>
  <w:endnote w:type="continuationNotice" w:id="1">
    <w:p w14:paraId="077C31C1" w14:textId="77777777" w:rsidR="00DC6112" w:rsidRDefault="00DC61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46A9FFAE" w:rsidR="003D5BF4" w:rsidRDefault="003D5BF4" w:rsidP="00746750">
        <w:pPr>
          <w:pStyle w:val="aff1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3D5BF4" w:rsidRDefault="003D5BF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D91854C" w:rsidR="003D5BF4" w:rsidRDefault="003D5BF4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3D5BF4" w:rsidRDefault="003D5BF4">
    <w:pPr>
      <w:pStyle w:val="aff1"/>
    </w:pPr>
  </w:p>
  <w:p w14:paraId="6A5D76B1" w14:textId="77777777" w:rsidR="003D5BF4" w:rsidRDefault="003D5BF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253480A3" w:rsidR="003D5BF4" w:rsidRDefault="003D5BF4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57E84A24" w14:textId="77777777" w:rsidR="003D5BF4" w:rsidRPr="006A6ADF" w:rsidRDefault="003D5BF4" w:rsidP="009E1E54">
    <w:pPr>
      <w:pStyle w:val="af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853C643" w:rsidR="003D5BF4" w:rsidRDefault="003D5BF4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3D5BF4" w:rsidRPr="00724A6A" w:rsidRDefault="003D5BF4" w:rsidP="009E1E54">
    <w:pPr>
      <w:pStyle w:val="aff1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2B884" w14:textId="77777777" w:rsidR="00DC6112" w:rsidRDefault="00DC6112">
      <w:r>
        <w:separator/>
      </w:r>
    </w:p>
  </w:footnote>
  <w:footnote w:type="continuationSeparator" w:id="0">
    <w:p w14:paraId="0DC37E10" w14:textId="77777777" w:rsidR="00DC6112" w:rsidRDefault="00DC6112">
      <w:r>
        <w:continuationSeparator/>
      </w:r>
    </w:p>
  </w:footnote>
  <w:footnote w:type="continuationNotice" w:id="1">
    <w:p w14:paraId="4FD40251" w14:textId="77777777" w:rsidR="00DC6112" w:rsidRDefault="00DC6112"/>
  </w:footnote>
  <w:footnote w:id="2">
    <w:p w14:paraId="06FE4773" w14:textId="77777777" w:rsidR="003D5BF4" w:rsidRDefault="003D5BF4" w:rsidP="00171F0D">
      <w:pPr>
        <w:pStyle w:val="a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3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8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8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3D5BF4" w:rsidRDefault="003D5BF4" w:rsidP="00191538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8C079CD" w14:textId="77777777" w:rsidR="003D5BF4" w:rsidRDefault="003D5BF4">
    <w:pPr>
      <w:pStyle w:val="a6"/>
    </w:pPr>
  </w:p>
  <w:p w14:paraId="002A5479" w14:textId="77777777" w:rsidR="003D5BF4" w:rsidRDefault="003D5BF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3D5BF4" w:rsidRDefault="003D5BF4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3D5BF4" w:rsidRDefault="003D5BF4">
    <w:pPr>
      <w:ind w:right="360"/>
    </w:pPr>
  </w:p>
  <w:p w14:paraId="18DA1DA5" w14:textId="77777777" w:rsidR="003D5BF4" w:rsidRDefault="003D5BF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3D5BF4" w:rsidRPr="00724A6A" w:rsidRDefault="003D5BF4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3D5BF4" w:rsidRDefault="003D5BF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1986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830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397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9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568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1958"/>
        </w:tabs>
        <w:ind w:left="1958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1958"/>
        </w:tabs>
        <w:ind w:left="1958" w:firstLine="0"/>
      </w:pPr>
      <w:rPr>
        <w:rFonts w:hint="default"/>
      </w:rPr>
    </w:lvl>
  </w:abstractNum>
  <w:abstractNum w:abstractNumId="1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06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9D5C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F71F31"/>
    <w:multiLevelType w:val="hybridMultilevel"/>
    <w:tmpl w:val="149AC758"/>
    <w:lvl w:ilvl="0" w:tplc="7D9A1A08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3D72AA6"/>
    <w:multiLevelType w:val="hybridMultilevel"/>
    <w:tmpl w:val="E2A2F24E"/>
    <w:lvl w:ilvl="0" w:tplc="0419000F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D1114"/>
    <w:multiLevelType w:val="hybridMultilevel"/>
    <w:tmpl w:val="CBFC0596"/>
    <w:lvl w:ilvl="0" w:tplc="1C58B554">
      <w:start w:val="1"/>
      <w:numFmt w:val="bullet"/>
      <w:pStyle w:val="a1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4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B0E"/>
    <w:rsid w:val="00005FEA"/>
    <w:rsid w:val="000064F8"/>
    <w:rsid w:val="00006841"/>
    <w:rsid w:val="00006F76"/>
    <w:rsid w:val="0000712E"/>
    <w:rsid w:val="0000719A"/>
    <w:rsid w:val="00007814"/>
    <w:rsid w:val="00007BAE"/>
    <w:rsid w:val="00007BE8"/>
    <w:rsid w:val="00007C07"/>
    <w:rsid w:val="00007D88"/>
    <w:rsid w:val="00010620"/>
    <w:rsid w:val="00010B42"/>
    <w:rsid w:val="00010C17"/>
    <w:rsid w:val="00010D7A"/>
    <w:rsid w:val="0001139A"/>
    <w:rsid w:val="0001184B"/>
    <w:rsid w:val="000118BD"/>
    <w:rsid w:val="00011AB0"/>
    <w:rsid w:val="00012735"/>
    <w:rsid w:val="000130B8"/>
    <w:rsid w:val="00014278"/>
    <w:rsid w:val="0001459D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4E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FC6"/>
    <w:rsid w:val="00040755"/>
    <w:rsid w:val="00040C35"/>
    <w:rsid w:val="00040D18"/>
    <w:rsid w:val="000419F4"/>
    <w:rsid w:val="00041EA9"/>
    <w:rsid w:val="00041F03"/>
    <w:rsid w:val="0004229A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32A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72"/>
    <w:rsid w:val="00050BB7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7C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57D55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588B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89F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5FD7"/>
    <w:rsid w:val="000B633B"/>
    <w:rsid w:val="000B6DB4"/>
    <w:rsid w:val="000B6DDC"/>
    <w:rsid w:val="000B6E64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A69"/>
    <w:rsid w:val="000C600F"/>
    <w:rsid w:val="000C6303"/>
    <w:rsid w:val="000C63F0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2EC8"/>
    <w:rsid w:val="000D3029"/>
    <w:rsid w:val="000D30AC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6FF8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40B6"/>
    <w:rsid w:val="000E471B"/>
    <w:rsid w:val="000E4791"/>
    <w:rsid w:val="000E4D9B"/>
    <w:rsid w:val="000E4E4F"/>
    <w:rsid w:val="000E5014"/>
    <w:rsid w:val="000E5336"/>
    <w:rsid w:val="000E5859"/>
    <w:rsid w:val="000E63D7"/>
    <w:rsid w:val="000E66AC"/>
    <w:rsid w:val="000E6D1A"/>
    <w:rsid w:val="000E6E03"/>
    <w:rsid w:val="000E7319"/>
    <w:rsid w:val="000E7AFA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57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614"/>
    <w:rsid w:val="00132863"/>
    <w:rsid w:val="00132949"/>
    <w:rsid w:val="001331EA"/>
    <w:rsid w:val="001333A6"/>
    <w:rsid w:val="001333D0"/>
    <w:rsid w:val="001335F5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0E26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310D"/>
    <w:rsid w:val="0016383E"/>
    <w:rsid w:val="00163A00"/>
    <w:rsid w:val="00163BA8"/>
    <w:rsid w:val="0016444F"/>
    <w:rsid w:val="00164482"/>
    <w:rsid w:val="001648E8"/>
    <w:rsid w:val="001650DA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70"/>
    <w:rsid w:val="00170E99"/>
    <w:rsid w:val="00171180"/>
    <w:rsid w:val="001716CD"/>
    <w:rsid w:val="00171928"/>
    <w:rsid w:val="00171948"/>
    <w:rsid w:val="00171F0D"/>
    <w:rsid w:val="0017205D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0E7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D48"/>
    <w:rsid w:val="00186DEE"/>
    <w:rsid w:val="00186E5D"/>
    <w:rsid w:val="0018763C"/>
    <w:rsid w:val="00187D5D"/>
    <w:rsid w:val="00187F53"/>
    <w:rsid w:val="001905FB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789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494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3EE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4F3A"/>
    <w:rsid w:val="001D5008"/>
    <w:rsid w:val="001D5059"/>
    <w:rsid w:val="001D56A5"/>
    <w:rsid w:val="001D583A"/>
    <w:rsid w:val="001D5894"/>
    <w:rsid w:val="001D598B"/>
    <w:rsid w:val="001D5D08"/>
    <w:rsid w:val="001D66CA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0F6F"/>
    <w:rsid w:val="001E1182"/>
    <w:rsid w:val="001E15F0"/>
    <w:rsid w:val="001E1D49"/>
    <w:rsid w:val="001E21A5"/>
    <w:rsid w:val="001E21CB"/>
    <w:rsid w:val="001E23A4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798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E33"/>
    <w:rsid w:val="001F6085"/>
    <w:rsid w:val="001F6D45"/>
    <w:rsid w:val="001F6D61"/>
    <w:rsid w:val="0020090D"/>
    <w:rsid w:val="00201987"/>
    <w:rsid w:val="00201EC7"/>
    <w:rsid w:val="00202070"/>
    <w:rsid w:val="00202358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A5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0CA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591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47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C60"/>
    <w:rsid w:val="00260EE6"/>
    <w:rsid w:val="002611B7"/>
    <w:rsid w:val="0026180C"/>
    <w:rsid w:val="0026199E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0E01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9DB"/>
    <w:rsid w:val="00274AE7"/>
    <w:rsid w:val="00274B62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77C86"/>
    <w:rsid w:val="002801B0"/>
    <w:rsid w:val="00280213"/>
    <w:rsid w:val="0028041F"/>
    <w:rsid w:val="0028069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6255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45C"/>
    <w:rsid w:val="002A066E"/>
    <w:rsid w:val="002A068A"/>
    <w:rsid w:val="002A1760"/>
    <w:rsid w:val="002A19DE"/>
    <w:rsid w:val="002A1D9B"/>
    <w:rsid w:val="002A1EAE"/>
    <w:rsid w:val="002A1FC7"/>
    <w:rsid w:val="002A39DA"/>
    <w:rsid w:val="002A45D8"/>
    <w:rsid w:val="002A4793"/>
    <w:rsid w:val="002A4BC5"/>
    <w:rsid w:val="002A50CB"/>
    <w:rsid w:val="002A534B"/>
    <w:rsid w:val="002A574B"/>
    <w:rsid w:val="002A579A"/>
    <w:rsid w:val="002A57AC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6F6"/>
    <w:rsid w:val="002D092F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4B0"/>
    <w:rsid w:val="002E3B23"/>
    <w:rsid w:val="002E4C21"/>
    <w:rsid w:val="002E4C64"/>
    <w:rsid w:val="002E51FA"/>
    <w:rsid w:val="002E51FE"/>
    <w:rsid w:val="002E5477"/>
    <w:rsid w:val="002E550C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2310"/>
    <w:rsid w:val="002F37B6"/>
    <w:rsid w:val="002F3868"/>
    <w:rsid w:val="002F5639"/>
    <w:rsid w:val="002F619C"/>
    <w:rsid w:val="002F63DA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2CC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05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0DC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456"/>
    <w:rsid w:val="00346661"/>
    <w:rsid w:val="00346B02"/>
    <w:rsid w:val="0034717E"/>
    <w:rsid w:val="0034743D"/>
    <w:rsid w:val="00347694"/>
    <w:rsid w:val="00347EA4"/>
    <w:rsid w:val="003501B6"/>
    <w:rsid w:val="0035028A"/>
    <w:rsid w:val="00351E79"/>
    <w:rsid w:val="003521A7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564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B9A"/>
    <w:rsid w:val="00372CD8"/>
    <w:rsid w:val="00372F73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A61"/>
    <w:rsid w:val="00382FF0"/>
    <w:rsid w:val="0038330E"/>
    <w:rsid w:val="00383437"/>
    <w:rsid w:val="00383523"/>
    <w:rsid w:val="00383602"/>
    <w:rsid w:val="00383CA9"/>
    <w:rsid w:val="00383CB0"/>
    <w:rsid w:val="00383CD3"/>
    <w:rsid w:val="00383D23"/>
    <w:rsid w:val="00383EA6"/>
    <w:rsid w:val="00383F70"/>
    <w:rsid w:val="00384558"/>
    <w:rsid w:val="00385392"/>
    <w:rsid w:val="00385746"/>
    <w:rsid w:val="00385948"/>
    <w:rsid w:val="00385F85"/>
    <w:rsid w:val="00386187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890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17B"/>
    <w:rsid w:val="003B077D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05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BF4"/>
    <w:rsid w:val="003D5E35"/>
    <w:rsid w:val="003D5ECB"/>
    <w:rsid w:val="003D6229"/>
    <w:rsid w:val="003D64D5"/>
    <w:rsid w:val="003D6E7D"/>
    <w:rsid w:val="003D7DDB"/>
    <w:rsid w:val="003D7DE4"/>
    <w:rsid w:val="003E05E0"/>
    <w:rsid w:val="003E167B"/>
    <w:rsid w:val="003E1B2E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5F20"/>
    <w:rsid w:val="003F62A5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58C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6DC3"/>
    <w:rsid w:val="00427350"/>
    <w:rsid w:val="004274DC"/>
    <w:rsid w:val="00427AB4"/>
    <w:rsid w:val="00427B30"/>
    <w:rsid w:val="00427B47"/>
    <w:rsid w:val="00430641"/>
    <w:rsid w:val="00430871"/>
    <w:rsid w:val="00430A8E"/>
    <w:rsid w:val="00430B19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96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873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9E7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A39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30F"/>
    <w:rsid w:val="0047241D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0F9C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750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925"/>
    <w:rsid w:val="00492D7F"/>
    <w:rsid w:val="00492EB5"/>
    <w:rsid w:val="00492F9F"/>
    <w:rsid w:val="004930E5"/>
    <w:rsid w:val="00493318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3D6"/>
    <w:rsid w:val="004A0501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0BD9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947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37C"/>
    <w:rsid w:val="004F2C68"/>
    <w:rsid w:val="004F32B5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52C6"/>
    <w:rsid w:val="00545CFA"/>
    <w:rsid w:val="00545DCA"/>
    <w:rsid w:val="00545DD5"/>
    <w:rsid w:val="00546026"/>
    <w:rsid w:val="005461A4"/>
    <w:rsid w:val="005462ED"/>
    <w:rsid w:val="0054655C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08E"/>
    <w:rsid w:val="00555161"/>
    <w:rsid w:val="005553F0"/>
    <w:rsid w:val="00555463"/>
    <w:rsid w:val="00555910"/>
    <w:rsid w:val="00556114"/>
    <w:rsid w:val="00556546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7D1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2B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A4D"/>
    <w:rsid w:val="00586E26"/>
    <w:rsid w:val="00587B11"/>
    <w:rsid w:val="00587B3E"/>
    <w:rsid w:val="00587DA5"/>
    <w:rsid w:val="00590640"/>
    <w:rsid w:val="005908B0"/>
    <w:rsid w:val="00590A00"/>
    <w:rsid w:val="00590E94"/>
    <w:rsid w:val="00591093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588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228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54D"/>
    <w:rsid w:val="005B15A4"/>
    <w:rsid w:val="005B1666"/>
    <w:rsid w:val="005B169C"/>
    <w:rsid w:val="005B1818"/>
    <w:rsid w:val="005B195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27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7"/>
    <w:rsid w:val="005C3779"/>
    <w:rsid w:val="005C39F5"/>
    <w:rsid w:val="005C3C68"/>
    <w:rsid w:val="005C41AB"/>
    <w:rsid w:val="005C44C4"/>
    <w:rsid w:val="005C4723"/>
    <w:rsid w:val="005C4A3F"/>
    <w:rsid w:val="005C4C28"/>
    <w:rsid w:val="005C5195"/>
    <w:rsid w:val="005C56B3"/>
    <w:rsid w:val="005C5F16"/>
    <w:rsid w:val="005C6126"/>
    <w:rsid w:val="005C6483"/>
    <w:rsid w:val="005C67F8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B2C"/>
    <w:rsid w:val="005D0E9F"/>
    <w:rsid w:val="005D1634"/>
    <w:rsid w:val="005D1964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497"/>
    <w:rsid w:val="00602DE6"/>
    <w:rsid w:val="006032BB"/>
    <w:rsid w:val="006033AE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61ED"/>
    <w:rsid w:val="0060671E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89"/>
    <w:rsid w:val="00614EED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CA4"/>
    <w:rsid w:val="0062622C"/>
    <w:rsid w:val="00626602"/>
    <w:rsid w:val="00626F22"/>
    <w:rsid w:val="006270C9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C"/>
    <w:rsid w:val="00660A90"/>
    <w:rsid w:val="00660EA3"/>
    <w:rsid w:val="00661117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7E"/>
    <w:rsid w:val="00683D09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2A3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98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930"/>
    <w:rsid w:val="006E23EA"/>
    <w:rsid w:val="006E23FC"/>
    <w:rsid w:val="006E3628"/>
    <w:rsid w:val="006E44F3"/>
    <w:rsid w:val="006E4951"/>
    <w:rsid w:val="006E4A6C"/>
    <w:rsid w:val="006E5266"/>
    <w:rsid w:val="006E53A9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748"/>
    <w:rsid w:val="006F27EF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01E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64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753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0F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D56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8B9"/>
    <w:rsid w:val="00781B62"/>
    <w:rsid w:val="007820E0"/>
    <w:rsid w:val="00782208"/>
    <w:rsid w:val="00782A7C"/>
    <w:rsid w:val="00782E7D"/>
    <w:rsid w:val="00783190"/>
    <w:rsid w:val="0078325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4571"/>
    <w:rsid w:val="007A4D7B"/>
    <w:rsid w:val="007A4FF8"/>
    <w:rsid w:val="007A52B7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7CE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32B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7A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25"/>
    <w:rsid w:val="007E2C92"/>
    <w:rsid w:val="007E3188"/>
    <w:rsid w:val="007E351A"/>
    <w:rsid w:val="007E3836"/>
    <w:rsid w:val="007E3EDD"/>
    <w:rsid w:val="007E3FAA"/>
    <w:rsid w:val="007E47EC"/>
    <w:rsid w:val="007E55CD"/>
    <w:rsid w:val="007E5966"/>
    <w:rsid w:val="007E66E0"/>
    <w:rsid w:val="007E6BCC"/>
    <w:rsid w:val="007E6D79"/>
    <w:rsid w:val="007E7FAD"/>
    <w:rsid w:val="007F01EF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195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AAF"/>
    <w:rsid w:val="00802C1C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07CB0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275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1B0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6D0B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548"/>
    <w:rsid w:val="00862B04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B0E"/>
    <w:rsid w:val="00871DCD"/>
    <w:rsid w:val="00872C2C"/>
    <w:rsid w:val="00872CFD"/>
    <w:rsid w:val="008730E8"/>
    <w:rsid w:val="00873267"/>
    <w:rsid w:val="00873A50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1F97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9C5"/>
    <w:rsid w:val="008871F9"/>
    <w:rsid w:val="008872DA"/>
    <w:rsid w:val="00887650"/>
    <w:rsid w:val="008876A9"/>
    <w:rsid w:val="0088784E"/>
    <w:rsid w:val="008879B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E0"/>
    <w:rsid w:val="008A1118"/>
    <w:rsid w:val="008A1AFC"/>
    <w:rsid w:val="008A1D9B"/>
    <w:rsid w:val="008A1F6B"/>
    <w:rsid w:val="008A1F9C"/>
    <w:rsid w:val="008A20DC"/>
    <w:rsid w:val="008A22C9"/>
    <w:rsid w:val="008A22FD"/>
    <w:rsid w:val="008A23A0"/>
    <w:rsid w:val="008A2421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39A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26"/>
    <w:rsid w:val="008F3C6E"/>
    <w:rsid w:val="008F4508"/>
    <w:rsid w:val="008F4608"/>
    <w:rsid w:val="008F465D"/>
    <w:rsid w:val="008F46D9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CE1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0BD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7060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8B4"/>
    <w:rsid w:val="00931BA7"/>
    <w:rsid w:val="00931BC3"/>
    <w:rsid w:val="0093237C"/>
    <w:rsid w:val="009323F5"/>
    <w:rsid w:val="00932A88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2D9"/>
    <w:rsid w:val="00951339"/>
    <w:rsid w:val="00951744"/>
    <w:rsid w:val="00951884"/>
    <w:rsid w:val="00951E34"/>
    <w:rsid w:val="009521A7"/>
    <w:rsid w:val="009525A2"/>
    <w:rsid w:val="00952A2F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AAA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C83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486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04"/>
    <w:rsid w:val="009844A5"/>
    <w:rsid w:val="00984ECE"/>
    <w:rsid w:val="00985D7E"/>
    <w:rsid w:val="00986435"/>
    <w:rsid w:val="00986604"/>
    <w:rsid w:val="0098685E"/>
    <w:rsid w:val="00986862"/>
    <w:rsid w:val="0098691E"/>
    <w:rsid w:val="00986A3A"/>
    <w:rsid w:val="00986E26"/>
    <w:rsid w:val="00986FCF"/>
    <w:rsid w:val="009872FB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8C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0AAF"/>
    <w:rsid w:val="009F1536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0BEE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7B8"/>
    <w:rsid w:val="00A158F5"/>
    <w:rsid w:val="00A16164"/>
    <w:rsid w:val="00A1631A"/>
    <w:rsid w:val="00A163A4"/>
    <w:rsid w:val="00A1646F"/>
    <w:rsid w:val="00A1650C"/>
    <w:rsid w:val="00A16CCE"/>
    <w:rsid w:val="00A1782E"/>
    <w:rsid w:val="00A17883"/>
    <w:rsid w:val="00A17A32"/>
    <w:rsid w:val="00A17ABC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211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1D99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5D9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F9E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7C6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2F69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B98"/>
    <w:rsid w:val="00AD1CEB"/>
    <w:rsid w:val="00AD2347"/>
    <w:rsid w:val="00AD26AC"/>
    <w:rsid w:val="00AD26E2"/>
    <w:rsid w:val="00AD322E"/>
    <w:rsid w:val="00AD3494"/>
    <w:rsid w:val="00AD35C0"/>
    <w:rsid w:val="00AD3915"/>
    <w:rsid w:val="00AD42DB"/>
    <w:rsid w:val="00AD43B4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12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19C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1B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124"/>
    <w:rsid w:val="00B43799"/>
    <w:rsid w:val="00B43E04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71C6"/>
    <w:rsid w:val="00B471E4"/>
    <w:rsid w:val="00B47611"/>
    <w:rsid w:val="00B47A40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26D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0D05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8AE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78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5CF"/>
    <w:rsid w:val="00C33D3E"/>
    <w:rsid w:val="00C33D4F"/>
    <w:rsid w:val="00C34093"/>
    <w:rsid w:val="00C34104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223A"/>
    <w:rsid w:val="00C7242C"/>
    <w:rsid w:val="00C727F8"/>
    <w:rsid w:val="00C7280A"/>
    <w:rsid w:val="00C72EF8"/>
    <w:rsid w:val="00C72F2E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6EF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C0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5F5"/>
    <w:rsid w:val="00C9468F"/>
    <w:rsid w:val="00C946C5"/>
    <w:rsid w:val="00C948D7"/>
    <w:rsid w:val="00C950A3"/>
    <w:rsid w:val="00C951D4"/>
    <w:rsid w:val="00C95418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76D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CB3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5BA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0CB5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4E7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88D"/>
    <w:rsid w:val="00D038A6"/>
    <w:rsid w:val="00D038E5"/>
    <w:rsid w:val="00D03961"/>
    <w:rsid w:val="00D03E25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831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B0C"/>
    <w:rsid w:val="00D11FB2"/>
    <w:rsid w:val="00D12133"/>
    <w:rsid w:val="00D122B2"/>
    <w:rsid w:val="00D122E6"/>
    <w:rsid w:val="00D12664"/>
    <w:rsid w:val="00D12689"/>
    <w:rsid w:val="00D12D9B"/>
    <w:rsid w:val="00D12DB7"/>
    <w:rsid w:val="00D13072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AC9"/>
    <w:rsid w:val="00D25BD8"/>
    <w:rsid w:val="00D26234"/>
    <w:rsid w:val="00D262D7"/>
    <w:rsid w:val="00D2674B"/>
    <w:rsid w:val="00D26B6A"/>
    <w:rsid w:val="00D27B71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A5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EAE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AF7"/>
    <w:rsid w:val="00D84BA7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5D19"/>
    <w:rsid w:val="00DA5E78"/>
    <w:rsid w:val="00DA61A9"/>
    <w:rsid w:val="00DA65E0"/>
    <w:rsid w:val="00DA66B9"/>
    <w:rsid w:val="00DA6824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E2"/>
    <w:rsid w:val="00DC3EF4"/>
    <w:rsid w:val="00DC4271"/>
    <w:rsid w:val="00DC5053"/>
    <w:rsid w:val="00DC54E5"/>
    <w:rsid w:val="00DC5688"/>
    <w:rsid w:val="00DC5900"/>
    <w:rsid w:val="00DC5DE7"/>
    <w:rsid w:val="00DC6111"/>
    <w:rsid w:val="00DC6112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4E66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ED4"/>
    <w:rsid w:val="00DF1F62"/>
    <w:rsid w:val="00DF2093"/>
    <w:rsid w:val="00DF211F"/>
    <w:rsid w:val="00DF25D4"/>
    <w:rsid w:val="00DF2610"/>
    <w:rsid w:val="00DF263D"/>
    <w:rsid w:val="00DF2742"/>
    <w:rsid w:val="00DF2D13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49"/>
    <w:rsid w:val="00DF65EA"/>
    <w:rsid w:val="00DF6849"/>
    <w:rsid w:val="00DF69EB"/>
    <w:rsid w:val="00DF70B8"/>
    <w:rsid w:val="00DF7166"/>
    <w:rsid w:val="00DF74D0"/>
    <w:rsid w:val="00DF79B0"/>
    <w:rsid w:val="00DF7FEB"/>
    <w:rsid w:val="00E00076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4D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0E6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2FB8"/>
    <w:rsid w:val="00E231A5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687D"/>
    <w:rsid w:val="00E373B1"/>
    <w:rsid w:val="00E3768F"/>
    <w:rsid w:val="00E37D32"/>
    <w:rsid w:val="00E37F83"/>
    <w:rsid w:val="00E4022C"/>
    <w:rsid w:val="00E4098D"/>
    <w:rsid w:val="00E4102E"/>
    <w:rsid w:val="00E41410"/>
    <w:rsid w:val="00E41524"/>
    <w:rsid w:val="00E4156A"/>
    <w:rsid w:val="00E415AB"/>
    <w:rsid w:val="00E41842"/>
    <w:rsid w:val="00E41B6E"/>
    <w:rsid w:val="00E4200E"/>
    <w:rsid w:val="00E4224A"/>
    <w:rsid w:val="00E427EF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5DB9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69B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2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75E"/>
    <w:rsid w:val="00E84FF0"/>
    <w:rsid w:val="00E85111"/>
    <w:rsid w:val="00E85153"/>
    <w:rsid w:val="00E86379"/>
    <w:rsid w:val="00E866D3"/>
    <w:rsid w:val="00E86745"/>
    <w:rsid w:val="00E86D13"/>
    <w:rsid w:val="00E86FFD"/>
    <w:rsid w:val="00E872CB"/>
    <w:rsid w:val="00E872DC"/>
    <w:rsid w:val="00E876C1"/>
    <w:rsid w:val="00E87839"/>
    <w:rsid w:val="00E87B57"/>
    <w:rsid w:val="00E87CEC"/>
    <w:rsid w:val="00E9009C"/>
    <w:rsid w:val="00E90641"/>
    <w:rsid w:val="00E9088A"/>
    <w:rsid w:val="00E90A48"/>
    <w:rsid w:val="00E90ED6"/>
    <w:rsid w:val="00E912CD"/>
    <w:rsid w:val="00E91E43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9F0"/>
    <w:rsid w:val="00E95D4A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12C6"/>
    <w:rsid w:val="00EA12C9"/>
    <w:rsid w:val="00EA1846"/>
    <w:rsid w:val="00EA18A9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A5"/>
    <w:rsid w:val="00EA5CB6"/>
    <w:rsid w:val="00EA5D4C"/>
    <w:rsid w:val="00EA6068"/>
    <w:rsid w:val="00EA6595"/>
    <w:rsid w:val="00EA6AED"/>
    <w:rsid w:val="00EA6DA8"/>
    <w:rsid w:val="00EA72E9"/>
    <w:rsid w:val="00EA7D5D"/>
    <w:rsid w:val="00EB014C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13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C5"/>
    <w:rsid w:val="00EC74E8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12B"/>
    <w:rsid w:val="00ED448E"/>
    <w:rsid w:val="00ED4BF9"/>
    <w:rsid w:val="00ED4D17"/>
    <w:rsid w:val="00ED5036"/>
    <w:rsid w:val="00ED50E8"/>
    <w:rsid w:val="00ED51FA"/>
    <w:rsid w:val="00ED5230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A02"/>
    <w:rsid w:val="00F01C23"/>
    <w:rsid w:val="00F01DB9"/>
    <w:rsid w:val="00F0242B"/>
    <w:rsid w:val="00F02485"/>
    <w:rsid w:val="00F0257E"/>
    <w:rsid w:val="00F0257F"/>
    <w:rsid w:val="00F025FC"/>
    <w:rsid w:val="00F0269B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92D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1F58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2CC8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971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220"/>
    <w:rsid w:val="00F433A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C34"/>
    <w:rsid w:val="00F50EF3"/>
    <w:rsid w:val="00F51336"/>
    <w:rsid w:val="00F514A3"/>
    <w:rsid w:val="00F514D3"/>
    <w:rsid w:val="00F52598"/>
    <w:rsid w:val="00F525D6"/>
    <w:rsid w:val="00F52978"/>
    <w:rsid w:val="00F5298B"/>
    <w:rsid w:val="00F52ADE"/>
    <w:rsid w:val="00F52BDE"/>
    <w:rsid w:val="00F52FE6"/>
    <w:rsid w:val="00F531E0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769"/>
    <w:rsid w:val="00F64890"/>
    <w:rsid w:val="00F64CFB"/>
    <w:rsid w:val="00F651C4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7C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482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569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5FF3"/>
    <w:rsid w:val="00FD675F"/>
    <w:rsid w:val="00FD6874"/>
    <w:rsid w:val="00FD6975"/>
    <w:rsid w:val="00FD6FE2"/>
    <w:rsid w:val="00FD702D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781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41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2"/>
    <w:link w:val="11"/>
    <w:uiPriority w:val="99"/>
    <w:qFormat/>
    <w:rsid w:val="00A766E2"/>
    <w:pPr>
      <w:keepNext/>
      <w:numPr>
        <w:numId w:val="7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2"/>
    <w:link w:val="20"/>
    <w:uiPriority w:val="99"/>
    <w:qFormat/>
    <w:rsid w:val="00C61A3B"/>
    <w:pPr>
      <w:numPr>
        <w:ilvl w:val="1"/>
      </w:numPr>
      <w:spacing w:before="240"/>
      <w:ind w:left="0" w:firstLine="737"/>
      <w:outlineLvl w:val="1"/>
    </w:pPr>
    <w:rPr>
      <w:sz w:val="32"/>
    </w:rPr>
  </w:style>
  <w:style w:type="paragraph" w:styleId="3">
    <w:name w:val="heading 3"/>
    <w:basedOn w:val="2"/>
    <w:next w:val="a2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2"/>
    <w:link w:val="40"/>
    <w:uiPriority w:val="99"/>
    <w:qFormat/>
    <w:rsid w:val="00A766E2"/>
    <w:pPr>
      <w:numPr>
        <w:ilvl w:val="3"/>
      </w:numPr>
      <w:ind w:left="0" w:firstLine="709"/>
      <w:outlineLvl w:val="3"/>
    </w:pPr>
    <w:rPr>
      <w:sz w:val="28"/>
    </w:rPr>
  </w:style>
  <w:style w:type="paragraph" w:styleId="5">
    <w:name w:val="heading 5"/>
    <w:basedOn w:val="4"/>
    <w:next w:val="a2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2"/>
    <w:next w:val="a2"/>
    <w:link w:val="60"/>
    <w:uiPriority w:val="99"/>
    <w:qFormat/>
    <w:rsid w:val="00A766E2"/>
    <w:pPr>
      <w:numPr>
        <w:ilvl w:val="5"/>
        <w:numId w:val="7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2"/>
    <w:next w:val="a2"/>
    <w:link w:val="70"/>
    <w:uiPriority w:val="99"/>
    <w:qFormat/>
    <w:rsid w:val="00A766E2"/>
    <w:pPr>
      <w:numPr>
        <w:ilvl w:val="6"/>
        <w:numId w:val="7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2"/>
    <w:next w:val="a2"/>
    <w:link w:val="80"/>
    <w:uiPriority w:val="99"/>
    <w:qFormat/>
    <w:rsid w:val="00A766E2"/>
    <w:pPr>
      <w:numPr>
        <w:ilvl w:val="7"/>
        <w:numId w:val="7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2"/>
    <w:next w:val="a2"/>
    <w:link w:val="90"/>
    <w:uiPriority w:val="99"/>
    <w:qFormat/>
    <w:rsid w:val="00A766E2"/>
    <w:pPr>
      <w:numPr>
        <w:ilvl w:val="8"/>
        <w:numId w:val="7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3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3"/>
    <w:link w:val="3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6">
    <w:name w:val="header"/>
    <w:basedOn w:val="a2"/>
    <w:link w:val="a7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7">
    <w:name w:val="Верхний колонтитул Знак"/>
    <w:basedOn w:val="a3"/>
    <w:link w:val="a6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8">
    <w:name w:val="page number"/>
    <w:basedOn w:val="a3"/>
    <w:rsid w:val="00A766E2"/>
  </w:style>
  <w:style w:type="table" w:styleId="a9">
    <w:name w:val="Table Grid"/>
    <w:basedOn w:val="a4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 Наименование"/>
    <w:basedOn w:val="ab"/>
    <w:qFormat/>
    <w:rsid w:val="004A583F"/>
    <w:pPr>
      <w:ind w:firstLine="0"/>
    </w:pPr>
  </w:style>
  <w:style w:type="paragraph" w:customStyle="1" w:styleId="ab">
    <w:name w:val="Абзац"/>
    <w:basedOn w:val="a2"/>
    <w:link w:val="ac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c">
    <w:name w:val="Абзац Знак"/>
    <w:basedOn w:val="a3"/>
    <w:link w:val="ab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d">
    <w:name w:val="Абзац (описание правила) Знак"/>
    <w:basedOn w:val="a3"/>
    <w:link w:val="ae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e">
    <w:name w:val="Абзац (описание правила)"/>
    <w:basedOn w:val="a2"/>
    <w:link w:val="ad"/>
    <w:rsid w:val="00A766E2"/>
    <w:rPr>
      <w:rFonts w:cstheme="minorBidi"/>
      <w:color w:val="0000FF"/>
      <w:lang w:eastAsia="en-US"/>
    </w:rPr>
  </w:style>
  <w:style w:type="paragraph" w:customStyle="1" w:styleId="a0">
    <w:name w:val="Графа Значение Маркированный Список"/>
    <w:basedOn w:val="ab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">
    <w:name w:val="Таблица Заголовок"/>
    <w:basedOn w:val="a2"/>
    <w:rsid w:val="00A766E2"/>
    <w:pPr>
      <w:jc w:val="center"/>
    </w:pPr>
    <w:rPr>
      <w:b/>
      <w:bCs/>
      <w:szCs w:val="20"/>
    </w:rPr>
  </w:style>
  <w:style w:type="paragraph" w:customStyle="1" w:styleId="af0">
    <w:name w:val="Таблица Заголовок (повернутый)"/>
    <w:basedOn w:val="a2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1">
    <w:name w:val="Графа Знак"/>
    <w:basedOn w:val="a3"/>
    <w:link w:val="af2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2">
    <w:name w:val="Графа"/>
    <w:basedOn w:val="a2"/>
    <w:link w:val="af1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b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3">
    <w:name w:val="Таблица Графа"/>
    <w:basedOn w:val="af2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4">
    <w:name w:val="Графа Наименование"/>
    <w:basedOn w:val="a3"/>
    <w:uiPriority w:val="1"/>
    <w:qFormat/>
    <w:rsid w:val="00A766E2"/>
    <w:rPr>
      <w:b/>
    </w:rPr>
  </w:style>
  <w:style w:type="paragraph" w:customStyle="1" w:styleId="af5">
    <w:name w:val="Раздел каталога"/>
    <w:basedOn w:val="1"/>
    <w:qFormat/>
    <w:rsid w:val="00A766E2"/>
  </w:style>
  <w:style w:type="paragraph" w:customStyle="1" w:styleId="af6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7">
    <w:name w:val="Раздел описания сущности"/>
    <w:basedOn w:val="3"/>
    <w:qFormat/>
    <w:rsid w:val="00A766E2"/>
  </w:style>
  <w:style w:type="paragraph" w:customStyle="1" w:styleId="af8">
    <w:name w:val="Раздел правила"/>
    <w:basedOn w:val="4"/>
    <w:qFormat/>
    <w:rsid w:val="00A766E2"/>
  </w:style>
  <w:style w:type="paragraph" w:styleId="af9">
    <w:name w:val="Balloon Text"/>
    <w:basedOn w:val="a2"/>
    <w:link w:val="afa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annotation reference"/>
    <w:basedOn w:val="a3"/>
    <w:uiPriority w:val="99"/>
    <w:unhideWhenUsed/>
    <w:qFormat/>
    <w:rsid w:val="0047168F"/>
    <w:rPr>
      <w:sz w:val="16"/>
      <w:szCs w:val="16"/>
    </w:rPr>
  </w:style>
  <w:style w:type="paragraph" w:styleId="afd">
    <w:name w:val="annotation text"/>
    <w:basedOn w:val="a2"/>
    <w:link w:val="afe"/>
    <w:uiPriority w:val="99"/>
    <w:unhideWhenUsed/>
    <w:qFormat/>
    <w:rsid w:val="0047168F"/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47168F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footer"/>
    <w:basedOn w:val="a2"/>
    <w:link w:val="aff2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3"/>
    <w:link w:val="aff1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Strong"/>
    <w:basedOn w:val="a3"/>
    <w:uiPriority w:val="22"/>
    <w:qFormat/>
    <w:rsid w:val="007A5904"/>
    <w:rPr>
      <w:b/>
      <w:bCs/>
    </w:rPr>
  </w:style>
  <w:style w:type="paragraph" w:styleId="aff4">
    <w:name w:val="caption"/>
    <w:basedOn w:val="a2"/>
    <w:next w:val="a2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5">
    <w:name w:val="List Paragraph"/>
    <w:aliases w:val="Маркер"/>
    <w:basedOn w:val="a2"/>
    <w:link w:val="aff6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6">
    <w:name w:val="Абзац списка Знак"/>
    <w:aliases w:val="Маркер Знак"/>
    <w:link w:val="aff5"/>
    <w:uiPriority w:val="34"/>
    <w:locked/>
    <w:rsid w:val="002D2C21"/>
  </w:style>
  <w:style w:type="paragraph" w:customStyle="1" w:styleId="aff7">
    <w:name w:val="Листинг"/>
    <w:basedOn w:val="ab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8">
    <w:name w:val="TOC Heading"/>
    <w:basedOn w:val="1"/>
    <w:next w:val="a2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2"/>
    <w:next w:val="a2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EC37F0"/>
    <w:pPr>
      <w:spacing w:after="100"/>
      <w:ind w:left="480"/>
    </w:pPr>
  </w:style>
  <w:style w:type="character" w:styleId="aff9">
    <w:name w:val="Hyperlink"/>
    <w:basedOn w:val="a3"/>
    <w:uiPriority w:val="99"/>
    <w:unhideWhenUsed/>
    <w:rsid w:val="00EC37F0"/>
    <w:rPr>
      <w:color w:val="0000FF" w:themeColor="hyperlink"/>
      <w:u w:val="single"/>
    </w:rPr>
  </w:style>
  <w:style w:type="paragraph" w:styleId="affa">
    <w:name w:val="Normal (Web)"/>
    <w:basedOn w:val="a2"/>
    <w:uiPriority w:val="99"/>
    <w:unhideWhenUsed/>
    <w:rsid w:val="00405316"/>
    <w:pPr>
      <w:spacing w:before="100" w:beforeAutospacing="1" w:after="100" w:afterAutospacing="1"/>
    </w:pPr>
  </w:style>
  <w:style w:type="paragraph" w:styleId="affb">
    <w:name w:val="Document Map"/>
    <w:basedOn w:val="a2"/>
    <w:link w:val="affc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3"/>
    <w:link w:val="affb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2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3"/>
    <w:rsid w:val="00E866D3"/>
    <w:rPr>
      <w:rFonts w:cs="Times New Roman"/>
    </w:rPr>
  </w:style>
  <w:style w:type="character" w:customStyle="1" w:styleId="cm-attribute">
    <w:name w:val="cm-attribute"/>
    <w:basedOn w:val="a3"/>
    <w:rsid w:val="00E866D3"/>
    <w:rPr>
      <w:rFonts w:cs="Times New Roman"/>
    </w:rPr>
  </w:style>
  <w:style w:type="character" w:customStyle="1" w:styleId="cm-string">
    <w:name w:val="cm-string"/>
    <w:basedOn w:val="a3"/>
    <w:rsid w:val="00E866D3"/>
    <w:rPr>
      <w:rFonts w:cs="Times New Roman"/>
    </w:rPr>
  </w:style>
  <w:style w:type="character" w:customStyle="1" w:styleId="affd">
    <w:name w:val="Норм. кр. стр. Желтый"/>
    <w:basedOn w:val="a3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3"/>
    <w:rsid w:val="00424E73"/>
    <w:rPr>
      <w:rFonts w:cs="Times New Roman"/>
    </w:rPr>
  </w:style>
  <w:style w:type="paragraph" w:styleId="affe">
    <w:name w:val="endnote text"/>
    <w:basedOn w:val="a2"/>
    <w:link w:val="afff"/>
    <w:uiPriority w:val="99"/>
    <w:semiHidden/>
    <w:unhideWhenUsed/>
    <w:rsid w:val="00331C2B"/>
    <w:rPr>
      <w:sz w:val="20"/>
      <w:szCs w:val="20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endnote reference"/>
    <w:basedOn w:val="a3"/>
    <w:uiPriority w:val="99"/>
    <w:semiHidden/>
    <w:unhideWhenUsed/>
    <w:rsid w:val="00331C2B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31C2B"/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3">
    <w:name w:val="footnote reference"/>
    <w:basedOn w:val="a3"/>
    <w:semiHidden/>
    <w:unhideWhenUsed/>
    <w:rsid w:val="00331C2B"/>
    <w:rPr>
      <w:vertAlign w:val="superscript"/>
    </w:rPr>
  </w:style>
  <w:style w:type="paragraph" w:styleId="32">
    <w:name w:val="Body Text 3"/>
    <w:basedOn w:val="a2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3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3"/>
    <w:rsid w:val="003203DA"/>
    <w:rPr>
      <w:rFonts w:cs="Times New Roman"/>
    </w:rPr>
  </w:style>
  <w:style w:type="character" w:customStyle="1" w:styleId="timeinterval-to">
    <w:name w:val="timeinterval-to"/>
    <w:basedOn w:val="a3"/>
    <w:rsid w:val="003203DA"/>
    <w:rPr>
      <w:rFonts w:cs="Times New Roman"/>
    </w:rPr>
  </w:style>
  <w:style w:type="paragraph" w:customStyle="1" w:styleId="a20">
    <w:name w:val="a2"/>
    <w:basedOn w:val="a2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3"/>
    <w:rsid w:val="00E1534A"/>
  </w:style>
  <w:style w:type="character" w:customStyle="1" w:styleId="reg-event">
    <w:name w:val="reg-event"/>
    <w:basedOn w:val="a3"/>
    <w:rsid w:val="00431C59"/>
  </w:style>
  <w:style w:type="character" w:customStyle="1" w:styleId="reg-arrangement">
    <w:name w:val="reg-arrangement"/>
    <w:basedOn w:val="a3"/>
    <w:rsid w:val="00431C59"/>
  </w:style>
  <w:style w:type="paragraph" w:customStyle="1" w:styleId="attentionbody">
    <w:name w:val="attentionbody"/>
    <w:basedOn w:val="a2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2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2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2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3"/>
    <w:rsid w:val="00A7066D"/>
  </w:style>
  <w:style w:type="paragraph" w:styleId="z-">
    <w:name w:val="HTML Top of Form"/>
    <w:basedOn w:val="a2"/>
    <w:next w:val="a2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3"/>
    <w:rsid w:val="0085374C"/>
  </w:style>
  <w:style w:type="paragraph" w:styleId="z-1">
    <w:name w:val="HTML Bottom of Form"/>
    <w:basedOn w:val="a2"/>
    <w:next w:val="a2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2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3"/>
    <w:rsid w:val="0085374C"/>
  </w:style>
  <w:style w:type="paragraph" w:styleId="afff4">
    <w:name w:val="Plain Text"/>
    <w:basedOn w:val="a2"/>
    <w:link w:val="afff5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5">
    <w:name w:val="Текст Знак"/>
    <w:basedOn w:val="a3"/>
    <w:link w:val="afff4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3"/>
    <w:rsid w:val="00E174F9"/>
  </w:style>
  <w:style w:type="character" w:customStyle="1" w:styleId="icon-toggle-off">
    <w:name w:val="icon-toggle-off"/>
    <w:basedOn w:val="a3"/>
    <w:rsid w:val="00E174F9"/>
  </w:style>
  <w:style w:type="character" w:customStyle="1" w:styleId="icon-puzzle">
    <w:name w:val="icon-puzzle"/>
    <w:basedOn w:val="a3"/>
    <w:rsid w:val="00E174F9"/>
  </w:style>
  <w:style w:type="character" w:customStyle="1" w:styleId="icon-compare">
    <w:name w:val="icon-compare"/>
    <w:basedOn w:val="a3"/>
    <w:rsid w:val="00E174F9"/>
  </w:style>
  <w:style w:type="character" w:customStyle="1" w:styleId="icon-indent-increase">
    <w:name w:val="icon-indent-increase"/>
    <w:basedOn w:val="a3"/>
    <w:rsid w:val="00E174F9"/>
  </w:style>
  <w:style w:type="character" w:customStyle="1" w:styleId="icon-site-map">
    <w:name w:val="icon-site-map"/>
    <w:basedOn w:val="a3"/>
    <w:rsid w:val="00E174F9"/>
  </w:style>
  <w:style w:type="character" w:customStyle="1" w:styleId="icon-cable2">
    <w:name w:val="icon-cable2"/>
    <w:basedOn w:val="a3"/>
    <w:rsid w:val="00E174F9"/>
  </w:style>
  <w:style w:type="character" w:customStyle="1" w:styleId="icon-cog">
    <w:name w:val="icon-cog"/>
    <w:basedOn w:val="a3"/>
    <w:rsid w:val="00E174F9"/>
  </w:style>
  <w:style w:type="character" w:customStyle="1" w:styleId="icon-ruler">
    <w:name w:val="icon-ruler"/>
    <w:basedOn w:val="a3"/>
    <w:rsid w:val="00E174F9"/>
  </w:style>
  <w:style w:type="character" w:customStyle="1" w:styleId="icon-list3">
    <w:name w:val="icon-list3"/>
    <w:basedOn w:val="a3"/>
    <w:rsid w:val="00E174F9"/>
  </w:style>
  <w:style w:type="character" w:customStyle="1" w:styleId="icon-user">
    <w:name w:val="icon-user"/>
    <w:basedOn w:val="a3"/>
    <w:rsid w:val="00E174F9"/>
  </w:style>
  <w:style w:type="character" w:customStyle="1" w:styleId="icon-users">
    <w:name w:val="icon-users"/>
    <w:basedOn w:val="a3"/>
    <w:rsid w:val="00E174F9"/>
  </w:style>
  <w:style w:type="character" w:customStyle="1" w:styleId="icon-flag">
    <w:name w:val="icon-flag"/>
    <w:basedOn w:val="a3"/>
    <w:rsid w:val="00E174F9"/>
  </w:style>
  <w:style w:type="character" w:customStyle="1" w:styleId="icon-server">
    <w:name w:val="icon-server"/>
    <w:basedOn w:val="a3"/>
    <w:rsid w:val="00E174F9"/>
  </w:style>
  <w:style w:type="character" w:customStyle="1" w:styleId="icon-ligature">
    <w:name w:val="icon-ligature"/>
    <w:basedOn w:val="a3"/>
    <w:rsid w:val="00E174F9"/>
  </w:style>
  <w:style w:type="character" w:customStyle="1" w:styleId="icon-binoculars2">
    <w:name w:val="icon-binoculars2"/>
    <w:basedOn w:val="a3"/>
    <w:rsid w:val="00E174F9"/>
  </w:style>
  <w:style w:type="character" w:customStyle="1" w:styleId="icon-wrench">
    <w:name w:val="icon-wrench"/>
    <w:basedOn w:val="a3"/>
    <w:rsid w:val="00E174F9"/>
  </w:style>
  <w:style w:type="character" w:customStyle="1" w:styleId="un-icon-10">
    <w:name w:val="un-icon-10"/>
    <w:basedOn w:val="a3"/>
    <w:rsid w:val="00E174F9"/>
  </w:style>
  <w:style w:type="character" w:customStyle="1" w:styleId="un-icon-8">
    <w:name w:val="un-icon-8"/>
    <w:basedOn w:val="a3"/>
    <w:rsid w:val="00E174F9"/>
  </w:style>
  <w:style w:type="character" w:customStyle="1" w:styleId="un-icon-7">
    <w:name w:val="un-icon-7"/>
    <w:basedOn w:val="a3"/>
    <w:rsid w:val="00E174F9"/>
  </w:style>
  <w:style w:type="character" w:customStyle="1" w:styleId="un-icon-12">
    <w:name w:val="un-icon-12"/>
    <w:basedOn w:val="a3"/>
    <w:rsid w:val="00E174F9"/>
  </w:style>
  <w:style w:type="character" w:customStyle="1" w:styleId="un-icon-6">
    <w:name w:val="un-icon-6"/>
    <w:basedOn w:val="a3"/>
    <w:rsid w:val="00E174F9"/>
  </w:style>
  <w:style w:type="character" w:customStyle="1" w:styleId="icon-power-switch">
    <w:name w:val="icon-power-switch"/>
    <w:basedOn w:val="a3"/>
    <w:rsid w:val="00E174F9"/>
  </w:style>
  <w:style w:type="character" w:customStyle="1" w:styleId="ud-page-sider-header-text">
    <w:name w:val="ud-page-sider-header-text"/>
    <w:basedOn w:val="a3"/>
    <w:rsid w:val="00E174F9"/>
  </w:style>
  <w:style w:type="character" w:customStyle="1" w:styleId="ud-icon">
    <w:name w:val="ud-icon"/>
    <w:basedOn w:val="a3"/>
    <w:rsid w:val="00E174F9"/>
  </w:style>
  <w:style w:type="character" w:customStyle="1" w:styleId="ud-search-input">
    <w:name w:val="ud-search-input"/>
    <w:basedOn w:val="a3"/>
    <w:rsid w:val="00E174F9"/>
  </w:style>
  <w:style w:type="character" w:customStyle="1" w:styleId="ant-input-suffix">
    <w:name w:val="ant-input-suffix"/>
    <w:basedOn w:val="a3"/>
    <w:rsid w:val="00E174F9"/>
  </w:style>
  <w:style w:type="character" w:customStyle="1" w:styleId="ant-badge">
    <w:name w:val="ant-badge"/>
    <w:basedOn w:val="a3"/>
    <w:rsid w:val="00E174F9"/>
  </w:style>
  <w:style w:type="character" w:customStyle="1" w:styleId="ant-badge-status-dot">
    <w:name w:val="ant-badge-status-dot"/>
    <w:basedOn w:val="a3"/>
    <w:rsid w:val="00E174F9"/>
  </w:style>
  <w:style w:type="character" w:customStyle="1" w:styleId="ant-badge-status-text">
    <w:name w:val="ant-badge-status-text"/>
    <w:basedOn w:val="a3"/>
    <w:rsid w:val="00E174F9"/>
  </w:style>
  <w:style w:type="character" w:customStyle="1" w:styleId="ud-page-header-top-section-title">
    <w:name w:val="ud-page-header-top-section-title"/>
    <w:basedOn w:val="a3"/>
    <w:rsid w:val="00E174F9"/>
  </w:style>
  <w:style w:type="character" w:customStyle="1" w:styleId="ud-page-header-section-title">
    <w:name w:val="ud-page-header-section-title"/>
    <w:basedOn w:val="a3"/>
    <w:rsid w:val="00E174F9"/>
  </w:style>
  <w:style w:type="character" w:customStyle="1" w:styleId="ud-page-header-item-title">
    <w:name w:val="ud-page-header-item-title"/>
    <w:basedOn w:val="a3"/>
    <w:rsid w:val="00E174F9"/>
  </w:style>
  <w:style w:type="character" w:customStyle="1" w:styleId="ant-switch-inner">
    <w:name w:val="ant-switch-inner"/>
    <w:basedOn w:val="a3"/>
    <w:rsid w:val="00E174F9"/>
  </w:style>
  <w:style w:type="character" w:customStyle="1" w:styleId="ant-select-arrow">
    <w:name w:val="ant-select-arrow"/>
    <w:basedOn w:val="a3"/>
    <w:rsid w:val="00E174F9"/>
  </w:style>
  <w:style w:type="character" w:customStyle="1" w:styleId="ant-select-searchfieldmirror">
    <w:name w:val="ant-select-search__field__mirror"/>
    <w:basedOn w:val="a3"/>
    <w:rsid w:val="00E174F9"/>
  </w:style>
  <w:style w:type="character" w:customStyle="1" w:styleId="ant-checkbox">
    <w:name w:val="ant-checkbox"/>
    <w:basedOn w:val="a3"/>
    <w:rsid w:val="00E174F9"/>
  </w:style>
  <w:style w:type="character" w:customStyle="1" w:styleId="ant-checkbox-inner">
    <w:name w:val="ant-checkbox-inner"/>
    <w:basedOn w:val="a3"/>
    <w:rsid w:val="00E174F9"/>
  </w:style>
  <w:style w:type="character" w:customStyle="1" w:styleId="ant-select-selectionclear">
    <w:name w:val="ant-select-selection__clear"/>
    <w:basedOn w:val="a3"/>
    <w:rsid w:val="00E174F9"/>
  </w:style>
  <w:style w:type="character" w:customStyle="1" w:styleId="x-column-header-text-container">
    <w:name w:val="x-column-header-text-container"/>
    <w:basedOn w:val="a3"/>
    <w:rsid w:val="00E174F9"/>
  </w:style>
  <w:style w:type="character" w:customStyle="1" w:styleId="x-column-header-text-wrapper">
    <w:name w:val="x-column-header-text-wrapper"/>
    <w:basedOn w:val="a3"/>
    <w:rsid w:val="00E174F9"/>
  </w:style>
  <w:style w:type="character" w:customStyle="1" w:styleId="x-column-header-text">
    <w:name w:val="x-column-header-text"/>
    <w:basedOn w:val="a3"/>
    <w:rsid w:val="00E174F9"/>
  </w:style>
  <w:style w:type="character" w:customStyle="1" w:styleId="icon-cross">
    <w:name w:val="icon-cross"/>
    <w:basedOn w:val="a3"/>
    <w:rsid w:val="00E174F9"/>
  </w:style>
  <w:style w:type="character" w:customStyle="1" w:styleId="x-btn-wrap">
    <w:name w:val="x-btn-wrap"/>
    <w:basedOn w:val="a3"/>
    <w:rsid w:val="00E174F9"/>
  </w:style>
  <w:style w:type="character" w:customStyle="1" w:styleId="x-btn-button">
    <w:name w:val="x-btn-button"/>
    <w:basedOn w:val="a3"/>
    <w:rsid w:val="00E174F9"/>
  </w:style>
  <w:style w:type="character" w:customStyle="1" w:styleId="x-btn-inner">
    <w:name w:val="x-btn-inner"/>
    <w:basedOn w:val="a3"/>
    <w:rsid w:val="00E174F9"/>
  </w:style>
  <w:style w:type="character" w:styleId="afff6">
    <w:name w:val="FollowedHyperlink"/>
    <w:basedOn w:val="a3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3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2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3"/>
    <w:rsid w:val="00203083"/>
  </w:style>
  <w:style w:type="character" w:customStyle="1" w:styleId="13">
    <w:name w:val="Неразрешенное упоминание1"/>
    <w:basedOn w:val="a3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2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2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2"/>
    <w:rsid w:val="008372F2"/>
    <w:pPr>
      <w:spacing w:before="20" w:after="20"/>
      <w:jc w:val="center"/>
    </w:pPr>
  </w:style>
  <w:style w:type="paragraph" w:customStyle="1" w:styleId="afff7">
    <w:name w:val="Обычный (ф)"/>
    <w:basedOn w:val="a2"/>
    <w:link w:val="afff8"/>
    <w:rsid w:val="00E83736"/>
    <w:pPr>
      <w:ind w:firstLine="709"/>
      <w:jc w:val="both"/>
    </w:pPr>
  </w:style>
  <w:style w:type="character" w:customStyle="1" w:styleId="afff8">
    <w:name w:val="Обычный (ф) Знак Знак"/>
    <w:link w:val="afff7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">
    <w:name w:val="курсив (ф)"/>
    <w:basedOn w:val="a2"/>
    <w:link w:val="afff9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9">
    <w:name w:val="курсив (ф) Знак Знак"/>
    <w:link w:val="a1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2"/>
    <w:rsid w:val="00E83736"/>
    <w:pPr>
      <w:numPr>
        <w:numId w:val="5"/>
      </w:numPr>
      <w:jc w:val="both"/>
    </w:pPr>
  </w:style>
  <w:style w:type="paragraph" w:customStyle="1" w:styleId="afffa">
    <w:name w:val="табл"/>
    <w:basedOn w:val="a2"/>
    <w:qFormat/>
    <w:rsid w:val="00A51D99"/>
  </w:style>
  <w:style w:type="character" w:customStyle="1" w:styleId="afffb">
    <w:name w:val="ЗТаблица Знак"/>
    <w:basedOn w:val="a3"/>
    <w:link w:val="afffc"/>
    <w:locked/>
    <w:rsid w:val="00EB014C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ffc">
    <w:name w:val="ЗТаблица"/>
    <w:basedOn w:val="a2"/>
    <w:link w:val="afffb"/>
    <w:qFormat/>
    <w:rsid w:val="00EB014C"/>
    <w:pPr>
      <w:spacing w:after="60"/>
      <w:jc w:val="right"/>
    </w:pPr>
    <w:rPr>
      <w:szCs w:val="22"/>
    </w:rPr>
  </w:style>
  <w:style w:type="paragraph" w:customStyle="1" w:styleId="msonormal0">
    <w:name w:val="msonormal"/>
    <w:basedOn w:val="a2"/>
    <w:rsid w:val="00A51D9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D1807B-98B8-4CE6-B976-747581593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3961</Words>
  <Characters>22582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45</cp:revision>
  <cp:lastPrinted>2022-06-15T07:47:00Z</cp:lastPrinted>
  <dcterms:created xsi:type="dcterms:W3CDTF">2022-08-18T07:29:00Z</dcterms:created>
  <dcterms:modified xsi:type="dcterms:W3CDTF">2022-12-30T19:56:00Z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