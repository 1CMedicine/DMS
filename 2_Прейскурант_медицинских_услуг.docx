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1B4895" w14:textId="77777777" w:rsidR="00241828" w:rsidRPr="00526378" w:rsidRDefault="00241828" w:rsidP="00241828">
      <w:pPr>
        <w:ind w:left="6096" w:right="397"/>
      </w:pPr>
      <w:r w:rsidRPr="00526378">
        <w:t>УТВЕРЖДЕН</w:t>
      </w:r>
    </w:p>
    <w:p w14:paraId="66BC579D" w14:textId="77777777" w:rsidR="00241828" w:rsidRPr="00526378" w:rsidRDefault="00241828" w:rsidP="00241828">
      <w:pPr>
        <w:ind w:left="6096" w:right="397"/>
      </w:pPr>
      <w:r w:rsidRPr="00526378">
        <w:t>приказом ФНС России</w:t>
      </w:r>
    </w:p>
    <w:p w14:paraId="627A19EB" w14:textId="77777777" w:rsidR="00241828" w:rsidRPr="00526378" w:rsidRDefault="00241828" w:rsidP="00241828">
      <w:pPr>
        <w:ind w:left="6096" w:right="397"/>
      </w:pPr>
      <w:r w:rsidRPr="00526378">
        <w:t>от «__</w:t>
      </w:r>
      <w:proofErr w:type="gramStart"/>
      <w:r w:rsidRPr="00526378">
        <w:t>_»_</w:t>
      </w:r>
      <w:proofErr w:type="gramEnd"/>
      <w:r w:rsidRPr="00526378">
        <w:t>___________</w:t>
      </w:r>
    </w:p>
    <w:p w14:paraId="01413E31" w14:textId="77777777" w:rsidR="00241828" w:rsidRPr="00526378" w:rsidRDefault="00241828" w:rsidP="00241828">
      <w:pPr>
        <w:ind w:left="6096" w:right="397"/>
        <w:rPr>
          <w:b/>
          <w:sz w:val="32"/>
          <w:szCs w:val="28"/>
        </w:rPr>
      </w:pPr>
      <w:r w:rsidRPr="00526378">
        <w:t>№_________________</w:t>
      </w:r>
    </w:p>
    <w:p w14:paraId="3EFB8DE8" w14:textId="77777777" w:rsidR="00241828" w:rsidRPr="00526378" w:rsidRDefault="00241828" w:rsidP="00241828">
      <w:pPr>
        <w:ind w:right="397"/>
        <w:rPr>
          <w:b/>
          <w:sz w:val="32"/>
          <w:szCs w:val="28"/>
        </w:rPr>
      </w:pPr>
    </w:p>
    <w:p w14:paraId="537FC849" w14:textId="63BD00D8" w:rsidR="00241828" w:rsidRPr="00526378" w:rsidRDefault="00241828" w:rsidP="00241828">
      <w:pPr>
        <w:jc w:val="center"/>
        <w:rPr>
          <w:rFonts w:eastAsiaTheme="minorHAnsi"/>
          <w:b/>
          <w:sz w:val="28"/>
          <w:szCs w:val="28"/>
          <w:lang w:eastAsia="en-US"/>
        </w:rPr>
      </w:pPr>
      <w:r w:rsidRPr="00526378">
        <w:rPr>
          <w:b/>
          <w:sz w:val="28"/>
          <w:szCs w:val="28"/>
        </w:rPr>
        <w:t xml:space="preserve">Описание формата </w:t>
      </w:r>
      <w:proofErr w:type="gramStart"/>
      <w:r w:rsidRPr="00526378">
        <w:rPr>
          <w:b/>
          <w:sz w:val="28"/>
          <w:szCs w:val="28"/>
        </w:rPr>
        <w:t>представления  прейскуранта</w:t>
      </w:r>
      <w:proofErr w:type="gramEnd"/>
      <w:r w:rsidRPr="00526378">
        <w:rPr>
          <w:b/>
          <w:sz w:val="28"/>
          <w:szCs w:val="28"/>
        </w:rPr>
        <w:t xml:space="preserve"> </w:t>
      </w:r>
      <w:r w:rsidRPr="00526378">
        <w:rPr>
          <w:rFonts w:eastAsiaTheme="minorHAnsi"/>
          <w:b/>
          <w:sz w:val="28"/>
          <w:szCs w:val="28"/>
          <w:lang w:eastAsia="en-US"/>
        </w:rPr>
        <w:t xml:space="preserve">в </w:t>
      </w:r>
      <w:r w:rsidRPr="00526378">
        <w:rPr>
          <w:b/>
          <w:sz w:val="28"/>
          <w:szCs w:val="28"/>
        </w:rPr>
        <w:t>электронной форме</w:t>
      </w:r>
    </w:p>
    <w:p w14:paraId="68337701"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19693D14" w14:textId="77777777" w:rsidR="00241828" w:rsidRPr="00526378" w:rsidRDefault="00241828" w:rsidP="00241828">
      <w:pPr>
        <w:pStyle w:val="ConsPlusTitle"/>
        <w:jc w:val="center"/>
        <w:outlineLvl w:val="1"/>
        <w:rPr>
          <w:rFonts w:ascii="Times New Roman" w:hAnsi="Times New Roman" w:cs="Times New Roman"/>
          <w:b w:val="0"/>
          <w:sz w:val="24"/>
          <w:szCs w:val="24"/>
        </w:rPr>
      </w:pPr>
    </w:p>
    <w:p w14:paraId="7558E854" w14:textId="35162B95" w:rsidR="00241828" w:rsidRPr="00526378" w:rsidRDefault="00241828" w:rsidP="00DB13DE">
      <w:pPr>
        <w:pStyle w:val="af5"/>
      </w:pPr>
      <w:bookmarkStart w:id="0" w:name="_Toc107214599"/>
      <w:r w:rsidRPr="00526378">
        <w:t>ОБЩИЕ ПОЛОЖЕНИЯ</w:t>
      </w:r>
      <w:bookmarkEnd w:id="0"/>
    </w:p>
    <w:p w14:paraId="6ED5C3F7" w14:textId="77777777" w:rsidR="00241828" w:rsidRPr="00526378" w:rsidRDefault="00241828" w:rsidP="00241828">
      <w:pPr>
        <w:pStyle w:val="ConsPlusNormal"/>
        <w:ind w:firstLine="0"/>
        <w:jc w:val="both"/>
        <w:rPr>
          <w:rFonts w:ascii="Times New Roman" w:hAnsi="Times New Roman" w:cs="Times New Roman"/>
          <w:sz w:val="28"/>
          <w:szCs w:val="28"/>
        </w:rPr>
      </w:pPr>
    </w:p>
    <w:p w14:paraId="19CBD8D6" w14:textId="77777777" w:rsidR="00241828" w:rsidRPr="00526378" w:rsidRDefault="00241828" w:rsidP="00241828">
      <w:pPr>
        <w:pStyle w:val="ab"/>
      </w:pPr>
      <w:r w:rsidRPr="00526378">
        <w:t xml:space="preserve">1. Настоящий формат описывает требования к XML файлам, представляющим прейскурант медицинских услуг, для </w:t>
      </w:r>
      <w:proofErr w:type="gramStart"/>
      <w:r w:rsidRPr="00526378">
        <w:t>передачи  по</w:t>
      </w:r>
      <w:proofErr w:type="gramEnd"/>
      <w:r w:rsidRPr="00526378">
        <w:t xml:space="preserve"> телекоммуникационным каналам связи (далее - файл обмена)</w:t>
      </w:r>
      <w:bookmarkStart w:id="1" w:name="_Hlk83164182"/>
      <w:r w:rsidRPr="00526378">
        <w:t xml:space="preserve">. </w:t>
      </w:r>
    </w:p>
    <w:p w14:paraId="3C4A5831" w14:textId="5F0549AA" w:rsidR="00241828" w:rsidRPr="004E16E4" w:rsidRDefault="00241828" w:rsidP="00241828">
      <w:pPr>
        <w:pStyle w:val="ab"/>
      </w:pPr>
      <w:r w:rsidRPr="00526378">
        <w:t xml:space="preserve">Прейскурант </w:t>
      </w:r>
      <w:r w:rsidR="005E1A87" w:rsidRPr="00526378">
        <w:t>организаци</w:t>
      </w:r>
      <w:r w:rsidR="00186BE8">
        <w:t>и</w:t>
      </w:r>
      <w:r w:rsidR="005E1A87" w:rsidRPr="00526378">
        <w:t xml:space="preserve"> </w:t>
      </w:r>
      <w:r w:rsidRPr="00526378">
        <w:t xml:space="preserve">– документ, содержащий </w:t>
      </w:r>
      <w:proofErr w:type="gramStart"/>
      <w:r w:rsidRPr="00526378">
        <w:t>перечень  услуг</w:t>
      </w:r>
      <w:proofErr w:type="gramEnd"/>
      <w:r w:rsidR="00A83408" w:rsidRPr="00526378">
        <w:t xml:space="preserve">, работ, </w:t>
      </w:r>
      <w:r w:rsidR="0069496E" w:rsidRPr="00526378">
        <w:t>товаров,</w:t>
      </w:r>
      <w:r w:rsidRPr="00526378">
        <w:t xml:space="preserve"> </w:t>
      </w:r>
      <w:r w:rsidR="00A83408" w:rsidRPr="00526378">
        <w:rPr>
          <w:rFonts w:eastAsiaTheme="minorHAnsi"/>
          <w:szCs w:val="28"/>
          <w:lang w:eastAsia="en-US"/>
        </w:rPr>
        <w:t xml:space="preserve">товаров, имущественных прав </w:t>
      </w:r>
      <w:r w:rsidRPr="00526378">
        <w:t>и их цены. На</w:t>
      </w:r>
      <w:r w:rsidRPr="00526378">
        <w:softHyphen/>
        <w:t>сто</w:t>
      </w:r>
      <w:r w:rsidRPr="00526378">
        <w:softHyphen/>
        <w:t>ящий</w:t>
      </w:r>
      <w:r w:rsidR="00D831C5" w:rsidRPr="00526378">
        <w:t xml:space="preserve"> документ</w:t>
      </w:r>
      <w:r w:rsidRPr="00526378">
        <w:t xml:space="preserve"> может применяться при заключении договора на предоставление услуг</w:t>
      </w:r>
      <w:r w:rsidR="00AF7B96" w:rsidRPr="00526378">
        <w:t xml:space="preserve">, поставки товаров, имущественных </w:t>
      </w:r>
      <w:proofErr w:type="spellStart"/>
      <w:proofErr w:type="gramStart"/>
      <w:r w:rsidR="00AF7B96" w:rsidRPr="00526378">
        <w:t>прав.между</w:t>
      </w:r>
      <w:proofErr w:type="spellEnd"/>
      <w:proofErr w:type="gramEnd"/>
      <w:r w:rsidR="00AF7B96" w:rsidRPr="00526378">
        <w:t xml:space="preserve"> </w:t>
      </w:r>
      <w:r w:rsidR="005B129D" w:rsidRPr="00526378">
        <w:t>сторонами договора</w:t>
      </w:r>
      <w:r w:rsidRPr="00526378">
        <w:t>. Прейскурант согласовывается и под</w:t>
      </w:r>
      <w:r w:rsidRPr="00526378">
        <w:softHyphen/>
        <w:t>писывается указанными сторонами, на основании этого в дальнейшем производятся взаиморасчеты сторон в рамках исполнения заключенного дого</w:t>
      </w:r>
      <w:r w:rsidRPr="00526378">
        <w:softHyphen/>
        <w:t xml:space="preserve">вора. </w:t>
      </w:r>
    </w:p>
    <w:bookmarkEnd w:id="1"/>
    <w:p w14:paraId="0B263076" w14:textId="38B301A2" w:rsidR="00241828" w:rsidRPr="00526378" w:rsidRDefault="00241828" w:rsidP="00241828">
      <w:pPr>
        <w:pStyle w:val="ab"/>
      </w:pPr>
      <w:r w:rsidRPr="00526378">
        <w:t xml:space="preserve">2. Прейскурант состоит из одного файла </w:t>
      </w:r>
      <w:proofErr w:type="gramStart"/>
      <w:r w:rsidRPr="00526378">
        <w:t>обмена .</w:t>
      </w:r>
      <w:proofErr w:type="gramEnd"/>
    </w:p>
    <w:p w14:paraId="531DDE7B" w14:textId="2E41503A" w:rsidR="00241828" w:rsidRPr="00526378" w:rsidRDefault="00AF7B96" w:rsidP="00241828">
      <w:pPr>
        <w:pStyle w:val="ab"/>
      </w:pPr>
      <w:r w:rsidRPr="00526378">
        <w:t>Прейскурант в электронно</w:t>
      </w:r>
      <w:r w:rsidR="00330C38" w:rsidRPr="00526378">
        <w:t xml:space="preserve">й форме </w:t>
      </w:r>
      <w:proofErr w:type="gramStart"/>
      <w:r w:rsidR="00241828" w:rsidRPr="00526378">
        <w:t xml:space="preserve">подписывается  </w:t>
      </w:r>
      <w:r w:rsidR="00BB7024" w:rsidRPr="00526378">
        <w:t>электронными</w:t>
      </w:r>
      <w:proofErr w:type="gramEnd"/>
      <w:r w:rsidR="00BB7024" w:rsidRPr="00526378">
        <w:t xml:space="preserve"> подписями </w:t>
      </w:r>
      <w:r w:rsidR="00241828" w:rsidRPr="00526378">
        <w:t>ответственного субъекта</w:t>
      </w:r>
      <w:r w:rsidR="00BB7024" w:rsidRPr="00526378">
        <w:t xml:space="preserve"> каждой из сторон</w:t>
      </w:r>
      <w:r w:rsidR="00241828" w:rsidRPr="00526378">
        <w:t>;</w:t>
      </w:r>
    </w:p>
    <w:p w14:paraId="3BECF6B1" w14:textId="1AAF7E84" w:rsidR="00241828" w:rsidRPr="00526378" w:rsidRDefault="00241828" w:rsidP="00241828">
      <w:pPr>
        <w:pStyle w:val="ab"/>
      </w:pPr>
      <w:r w:rsidRPr="00526378">
        <w:t>3. Номер версии настоящего формата …</w:t>
      </w:r>
    </w:p>
    <w:p w14:paraId="758A6EBF" w14:textId="77777777" w:rsidR="008372F2" w:rsidRPr="00526378" w:rsidRDefault="008372F2" w:rsidP="008372F2">
      <w:pPr>
        <w:autoSpaceDE w:val="0"/>
        <w:autoSpaceDN w:val="0"/>
        <w:adjustRightInd w:val="0"/>
        <w:rPr>
          <w:sz w:val="28"/>
          <w:szCs w:val="28"/>
        </w:rPr>
      </w:pPr>
    </w:p>
    <w:p w14:paraId="5AC79237" w14:textId="77777777" w:rsidR="008372F2" w:rsidRPr="00526378" w:rsidRDefault="008372F2" w:rsidP="008372F2">
      <w:pPr>
        <w:autoSpaceDE w:val="0"/>
        <w:autoSpaceDN w:val="0"/>
        <w:adjustRightInd w:val="0"/>
        <w:rPr>
          <w:sz w:val="28"/>
          <w:szCs w:val="28"/>
        </w:rPr>
      </w:pPr>
    </w:p>
    <w:p w14:paraId="3541397F" w14:textId="59953F54" w:rsidR="008372F2" w:rsidRPr="00526378" w:rsidRDefault="008372F2" w:rsidP="001D7865">
      <w:pPr>
        <w:pStyle w:val="af5"/>
      </w:pPr>
      <w:bookmarkStart w:id="2" w:name="_Toc107214600"/>
      <w:r w:rsidRPr="00526378">
        <w:t xml:space="preserve">ОПИСАНИЕ ФАЙЛА </w:t>
      </w:r>
      <w:proofErr w:type="gramStart"/>
      <w:r w:rsidRPr="00526378">
        <w:t>ОБМЕНА  ПРЕЙСКУРАНТА</w:t>
      </w:r>
      <w:bookmarkEnd w:id="2"/>
      <w:proofErr w:type="gramEnd"/>
    </w:p>
    <w:p w14:paraId="22479E19" w14:textId="77777777" w:rsidR="008372F2" w:rsidRPr="00526378" w:rsidRDefault="008372F2" w:rsidP="008372F2">
      <w:pPr>
        <w:pStyle w:val="ConsPlusNormal"/>
        <w:ind w:firstLine="0"/>
        <w:jc w:val="both"/>
        <w:rPr>
          <w:rFonts w:ascii="Times New Roman" w:hAnsi="Times New Roman" w:cs="Times New Roman"/>
          <w:sz w:val="28"/>
          <w:szCs w:val="28"/>
        </w:rPr>
      </w:pPr>
    </w:p>
    <w:p w14:paraId="3088DA35" w14:textId="77777777" w:rsidR="008372F2" w:rsidRPr="00526378" w:rsidRDefault="008372F2" w:rsidP="008372F2">
      <w:pPr>
        <w:pStyle w:val="22"/>
      </w:pPr>
    </w:p>
    <w:p w14:paraId="4E859DE6" w14:textId="40AF7163" w:rsidR="00A73814" w:rsidRPr="00526378" w:rsidRDefault="00A73814" w:rsidP="00A73814">
      <w:pPr>
        <w:pStyle w:val="af6"/>
      </w:pPr>
      <w:bookmarkStart w:id="3" w:name="_Toc107214601"/>
      <w:r w:rsidRPr="00526378">
        <w:t>Имя файла обмена</w:t>
      </w:r>
      <w:bookmarkEnd w:id="3"/>
    </w:p>
    <w:p w14:paraId="0D27F4C8" w14:textId="6F3962E2" w:rsidR="008372F2" w:rsidRPr="00526378" w:rsidRDefault="008372F2" w:rsidP="005D081F">
      <w:pPr>
        <w:pStyle w:val="ab"/>
        <w:rPr>
          <w:rFonts w:eastAsia="SimSun"/>
        </w:rPr>
      </w:pPr>
      <w:r w:rsidRPr="00526378">
        <w:rPr>
          <w:b/>
        </w:rPr>
        <w:t xml:space="preserve">Имя файла обмена </w:t>
      </w:r>
      <w:r w:rsidRPr="00526378">
        <w:rPr>
          <w:rFonts w:eastAsia="SimSun"/>
        </w:rPr>
        <w:t xml:space="preserve">должно иметь следующий вид: </w:t>
      </w:r>
    </w:p>
    <w:p w14:paraId="50E641BF" w14:textId="77777777" w:rsidR="008372F2" w:rsidRPr="00526378" w:rsidRDefault="008372F2" w:rsidP="005D081F">
      <w:pPr>
        <w:pStyle w:val="ab"/>
      </w:pPr>
      <w:r w:rsidRPr="00526378">
        <w:rPr>
          <w:b/>
          <w:i/>
          <w:lang w:val="en-US"/>
        </w:rPr>
        <w:t>R</w:t>
      </w:r>
      <w:r w:rsidRPr="00526378">
        <w:rPr>
          <w:b/>
          <w:i/>
        </w:rPr>
        <w:t>_Т_</w:t>
      </w:r>
      <w:r w:rsidRPr="00526378">
        <w:rPr>
          <w:b/>
          <w:i/>
          <w:lang w:val="en-US"/>
        </w:rPr>
        <w:t>A</w:t>
      </w:r>
      <w:r w:rsidRPr="00526378">
        <w:rPr>
          <w:b/>
          <w:i/>
        </w:rPr>
        <w:t>_О_</w:t>
      </w:r>
      <w:r w:rsidRPr="00526378">
        <w:rPr>
          <w:b/>
          <w:i/>
          <w:lang w:val="en-US"/>
        </w:rPr>
        <w:t>GGGGMMDD</w:t>
      </w:r>
      <w:r w:rsidRPr="00526378">
        <w:rPr>
          <w:b/>
          <w:i/>
        </w:rPr>
        <w:t>_</w:t>
      </w:r>
      <w:r w:rsidRPr="00526378">
        <w:rPr>
          <w:b/>
          <w:i/>
          <w:lang w:val="en-US"/>
        </w:rPr>
        <w:t>N</w:t>
      </w:r>
      <w:r w:rsidRPr="00526378">
        <w:t>, где:</w:t>
      </w:r>
    </w:p>
    <w:p w14:paraId="2C7512DB" w14:textId="77777777" w:rsidR="008372F2" w:rsidRPr="00526378" w:rsidRDefault="008372F2" w:rsidP="005D081F">
      <w:pPr>
        <w:pStyle w:val="ab"/>
      </w:pPr>
      <w:r w:rsidRPr="00526378">
        <w:rPr>
          <w:b/>
          <w:i/>
        </w:rPr>
        <w:t xml:space="preserve">  R_Т</w:t>
      </w:r>
      <w:r w:rsidRPr="00526378">
        <w:t xml:space="preserve"> – префикс, принимающий значение </w:t>
      </w:r>
      <w:r w:rsidRPr="00526378">
        <w:rPr>
          <w:lang w:val="en-US"/>
        </w:rPr>
        <w:t>ON</w:t>
      </w:r>
      <w:r w:rsidRPr="00526378">
        <w:t>_</w:t>
      </w:r>
      <w:r w:rsidRPr="00526378">
        <w:rPr>
          <w:lang w:val="en-US"/>
        </w:rPr>
        <w:t>PREJSKURANT</w:t>
      </w:r>
      <w:r w:rsidRPr="00526378">
        <w:t>;</w:t>
      </w:r>
    </w:p>
    <w:p w14:paraId="22612690" w14:textId="4DAB6E41" w:rsidR="008372F2" w:rsidRPr="00526378" w:rsidRDefault="008372F2" w:rsidP="005D081F">
      <w:pPr>
        <w:pStyle w:val="ab"/>
        <w:rPr>
          <w:b/>
        </w:rPr>
      </w:pPr>
      <w:r w:rsidRPr="00526378">
        <w:rPr>
          <w:i/>
        </w:rPr>
        <w:t>А</w:t>
      </w:r>
      <w:r w:rsidRPr="00526378">
        <w:rPr>
          <w:rFonts w:eastAsia="SimSun"/>
        </w:rPr>
        <w:t xml:space="preserve"> – </w:t>
      </w:r>
      <w:r w:rsidRPr="00526378">
        <w:t xml:space="preserve">идентификатор участника электронного документооборота - получателя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ИдОЭДОКодПол</w:t>
      </w:r>
      <w:proofErr w:type="spellEnd"/>
      <w:r w:rsidRPr="00526378">
        <w:t>, где:</w:t>
      </w:r>
    </w:p>
    <w:p w14:paraId="237B9DF8" w14:textId="63EA6CC1" w:rsidR="008372F2" w:rsidRPr="00526378" w:rsidRDefault="008372F2" w:rsidP="005D081F">
      <w:pPr>
        <w:pStyle w:val="ab"/>
      </w:pPr>
      <w:proofErr w:type="spellStart"/>
      <w:r w:rsidRPr="00526378">
        <w:t>ИдОЭДО</w:t>
      </w:r>
      <w:proofErr w:type="spellEnd"/>
      <w:r w:rsidRPr="00526378">
        <w:t xml:space="preserve"> - идентификатор оператора электронного документооборота (оператор ЭДО), услугами которого пользуется получатель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w:t>
      </w:r>
      <w:r w:rsidRPr="00526378">
        <w:lastRenderedPageBreak/>
        <w:t xml:space="preserve">-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335B2219" w14:textId="68049D18" w:rsidR="008372F2" w:rsidRPr="00526378" w:rsidRDefault="008372F2" w:rsidP="005D081F">
      <w:pPr>
        <w:pStyle w:val="ab"/>
      </w:pPr>
      <w:proofErr w:type="spellStart"/>
      <w:r w:rsidRPr="00526378">
        <w:t>КодПол</w:t>
      </w:r>
      <w:proofErr w:type="spellEnd"/>
      <w:r w:rsidRPr="00526378">
        <w:t xml:space="preserve"> – код получателя файла обмена (заказчика или уполномоченного им лица) - уникальный код участника электронного документооборота, присваиваемый оператором ЭДО, длина кода получателя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036220E0" w14:textId="44B18D4D" w:rsidR="008372F2" w:rsidRPr="00526378" w:rsidRDefault="008372F2" w:rsidP="005D081F">
      <w:pPr>
        <w:pStyle w:val="ab"/>
      </w:pPr>
      <w:r w:rsidRPr="00526378">
        <w:rPr>
          <w:b/>
          <w:i/>
        </w:rPr>
        <w:t>О</w:t>
      </w:r>
      <w:r w:rsidRPr="00526378">
        <w:rPr>
          <w:rFonts w:eastAsia="SimSun"/>
        </w:rPr>
        <w:t xml:space="preserve"> – </w:t>
      </w:r>
      <w:r w:rsidRPr="00526378">
        <w:t xml:space="preserve">идентификатор участника электронного документооборота - отправителя файла </w:t>
      </w:r>
      <w:proofErr w:type="gramStart"/>
      <w:r w:rsidRPr="00526378">
        <w:t>обмена  прейскуранта</w:t>
      </w:r>
      <w:proofErr w:type="gramEnd"/>
      <w:r w:rsidRPr="00526378">
        <w:t xml:space="preserve">. Значение элемента представляется в виде </w:t>
      </w:r>
      <w:proofErr w:type="spellStart"/>
      <w:r w:rsidRPr="00526378">
        <w:t>ИдОЭДОКодОтпр</w:t>
      </w:r>
      <w:proofErr w:type="spellEnd"/>
      <w:r w:rsidRPr="00526378">
        <w:t>, где:</w:t>
      </w:r>
    </w:p>
    <w:p w14:paraId="140BA36C" w14:textId="4B20B2E1" w:rsidR="008372F2" w:rsidRPr="00526378" w:rsidRDefault="008372F2" w:rsidP="005D081F">
      <w:pPr>
        <w:pStyle w:val="ab"/>
      </w:pPr>
      <w:proofErr w:type="spellStart"/>
      <w:r w:rsidRPr="00526378">
        <w:t>ИдОЭДО</w:t>
      </w:r>
      <w:proofErr w:type="spellEnd"/>
      <w:r w:rsidRPr="00526378">
        <w:t xml:space="preserve"> - идентификатор оператора ЭДО, услугами которого пользуется отправитель файла обмена - символьный трехзначный код. Присваивается Федеральной налоговой службой. В значении идентификатора допускаются символы латинского алфавита A - Z, a - z, цифры 0 - 9, знаки "@", ".", "-". Значение идентификатора </w:t>
      </w:r>
      <w:proofErr w:type="spellStart"/>
      <w:r w:rsidRPr="00526378">
        <w:t>регистронезависимо</w:t>
      </w:r>
      <w:proofErr w:type="spellEnd"/>
      <w:r w:rsidRPr="00526378">
        <w:t>. При направлении документа не через оператора ЭДО идентификатор оператора электронного документооборота принимает значение «000»;</w:t>
      </w:r>
    </w:p>
    <w:p w14:paraId="407B4744" w14:textId="606F1655" w:rsidR="008372F2" w:rsidRPr="00526378" w:rsidRDefault="008372F2" w:rsidP="005D081F">
      <w:pPr>
        <w:pStyle w:val="ab"/>
      </w:pPr>
      <w:proofErr w:type="spellStart"/>
      <w:r w:rsidRPr="00526378">
        <w:t>КодОтпр</w:t>
      </w:r>
      <w:proofErr w:type="spellEnd"/>
      <w:r w:rsidRPr="00526378">
        <w:t xml:space="preserve"> - код отправителя файла обмена (подрядчика или уполномоченного им лица) - уникальный код участника электронного документооборота, присваиваемый оператором ЭДО, длина кода отправителя не более 43 символов. При направлении документа не через оператора ЭДО </w:t>
      </w:r>
      <w:proofErr w:type="spellStart"/>
      <w:r w:rsidRPr="00526378">
        <w:t>ИдОтпр</w:t>
      </w:r>
      <w:proofErr w:type="spellEnd"/>
      <w:r w:rsidRPr="00526378">
        <w:t xml:space="preserve"> - глобальный уникальный идентификатор (GUID), однозначно идентифицирующий участника документооборота;</w:t>
      </w:r>
    </w:p>
    <w:p w14:paraId="6E93ACF2" w14:textId="77777777" w:rsidR="00530053" w:rsidRPr="00526378" w:rsidRDefault="00530053" w:rsidP="005D081F">
      <w:pPr>
        <w:pStyle w:val="ab"/>
      </w:pPr>
      <w:r w:rsidRPr="00526378">
        <w:rPr>
          <w:b/>
          <w:i/>
        </w:rPr>
        <w:t>GGGG</w:t>
      </w:r>
      <w:r w:rsidRPr="00526378">
        <w:rPr>
          <w:rFonts w:eastAsia="SimSun"/>
        </w:rPr>
        <w:t xml:space="preserve"> – </w:t>
      </w:r>
      <w:r w:rsidRPr="00526378">
        <w:t xml:space="preserve">год формирования передаваемого файла обмена, </w:t>
      </w:r>
      <w:r w:rsidRPr="00526378">
        <w:rPr>
          <w:b/>
          <w:i/>
        </w:rPr>
        <w:t>MM</w:t>
      </w:r>
      <w:r w:rsidRPr="00526378">
        <w:t xml:space="preserve"> - месяц, </w:t>
      </w:r>
      <w:r w:rsidRPr="00526378">
        <w:rPr>
          <w:b/>
          <w:i/>
        </w:rPr>
        <w:t>DD</w:t>
      </w:r>
      <w:r w:rsidRPr="00526378">
        <w:t xml:space="preserve"> - день;</w:t>
      </w:r>
    </w:p>
    <w:p w14:paraId="325EB76D" w14:textId="77777777" w:rsidR="00530053" w:rsidRPr="00526378" w:rsidRDefault="00530053" w:rsidP="005D081F">
      <w:pPr>
        <w:pStyle w:val="ab"/>
      </w:pPr>
      <w:r w:rsidRPr="00526378">
        <w:rPr>
          <w:b/>
          <w:i/>
        </w:rPr>
        <w:t>N</w:t>
      </w:r>
      <w:r w:rsidRPr="00526378">
        <w:rPr>
          <w:rFonts w:eastAsia="SimSun"/>
        </w:rPr>
        <w:t xml:space="preserve"> – </w:t>
      </w:r>
      <w:r w:rsidRPr="00526378">
        <w:t>36 символьный глобально уникальный идентификатор GUID (</w:t>
      </w:r>
      <w:proofErr w:type="spellStart"/>
      <w:r w:rsidRPr="00526378">
        <w:t>Globally</w:t>
      </w:r>
      <w:proofErr w:type="spellEnd"/>
      <w:r w:rsidRPr="00526378">
        <w:t xml:space="preserve"> </w:t>
      </w:r>
      <w:proofErr w:type="spellStart"/>
      <w:r w:rsidRPr="00526378">
        <w:t>Unique</w:t>
      </w:r>
      <w:proofErr w:type="spellEnd"/>
      <w:r w:rsidRPr="00526378">
        <w:t xml:space="preserve"> </w:t>
      </w:r>
      <w:proofErr w:type="spellStart"/>
      <w:r w:rsidRPr="00526378">
        <w:t>IDentifier</w:t>
      </w:r>
      <w:proofErr w:type="spellEnd"/>
      <w:r w:rsidRPr="00526378">
        <w:t>).</w:t>
      </w:r>
    </w:p>
    <w:p w14:paraId="76AF9FA5" w14:textId="77777777" w:rsidR="00530053" w:rsidRPr="00526378" w:rsidRDefault="00530053" w:rsidP="005D081F">
      <w:pPr>
        <w:pStyle w:val="ab"/>
      </w:pPr>
      <w:r w:rsidRPr="00526378">
        <w:t xml:space="preserve">Расширение имени файла обмена - </w:t>
      </w:r>
      <w:proofErr w:type="spellStart"/>
      <w:r w:rsidRPr="00526378">
        <w:t>xml</w:t>
      </w:r>
      <w:proofErr w:type="spellEnd"/>
      <w:r w:rsidRPr="00526378">
        <w:t>. Расширение имени файла обмена может указываться строчными или прописными буквами.</w:t>
      </w:r>
    </w:p>
    <w:p w14:paraId="4A8C6EFB" w14:textId="77777777" w:rsidR="00530053" w:rsidRPr="00526378" w:rsidRDefault="00530053" w:rsidP="005D081F">
      <w:pPr>
        <w:pStyle w:val="ab"/>
        <w:rPr>
          <w:b/>
          <w:i/>
        </w:rPr>
      </w:pPr>
      <w:r w:rsidRPr="00526378">
        <w:rPr>
          <w:b/>
          <w:i/>
        </w:rPr>
        <w:t>Параметры первой строки файла обмена</w:t>
      </w:r>
    </w:p>
    <w:p w14:paraId="088A7EB6" w14:textId="77777777" w:rsidR="00530053" w:rsidRPr="00526378" w:rsidRDefault="00530053" w:rsidP="005D081F">
      <w:pPr>
        <w:pStyle w:val="ab"/>
      </w:pPr>
      <w:r w:rsidRPr="00526378">
        <w:t>Первая строка XML файла должна иметь следующий вид:</w:t>
      </w:r>
    </w:p>
    <w:p w14:paraId="20B8A102" w14:textId="6A86AD12" w:rsidR="00530053" w:rsidRPr="00526378" w:rsidRDefault="003A3075" w:rsidP="005D081F">
      <w:pPr>
        <w:pStyle w:val="ab"/>
      </w:pPr>
      <w:r w:rsidRPr="00526378">
        <w:t>‹</w:t>
      </w:r>
      <w:r w:rsidR="00530053" w:rsidRPr="00526378">
        <w:t>?</w:t>
      </w:r>
      <w:r w:rsidR="00530053" w:rsidRPr="00526378">
        <w:rPr>
          <w:lang w:val="en-US"/>
        </w:rPr>
        <w:t>xml</w:t>
      </w:r>
      <w:r w:rsidR="00530053" w:rsidRPr="00526378">
        <w:t xml:space="preserve"> </w:t>
      </w:r>
      <w:r w:rsidR="00530053" w:rsidRPr="00526378">
        <w:rPr>
          <w:lang w:val="en-US"/>
        </w:rPr>
        <w:t>version</w:t>
      </w:r>
      <w:r w:rsidR="00530053" w:rsidRPr="00526378">
        <w:t xml:space="preserve"> ="1.0" </w:t>
      </w:r>
      <w:r w:rsidR="00530053" w:rsidRPr="00526378">
        <w:rPr>
          <w:lang w:val="en-US"/>
        </w:rPr>
        <w:t>encoding</w:t>
      </w:r>
      <w:r w:rsidR="00530053" w:rsidRPr="00526378">
        <w:t xml:space="preserve"> ="</w:t>
      </w:r>
      <w:r w:rsidR="00530053" w:rsidRPr="00526378">
        <w:rPr>
          <w:lang w:val="en-US"/>
        </w:rPr>
        <w:t>windows</w:t>
      </w:r>
      <w:r w:rsidR="00530053" w:rsidRPr="00526378">
        <w:t>-1251"?&gt;</w:t>
      </w:r>
    </w:p>
    <w:p w14:paraId="5FDECF30" w14:textId="77777777" w:rsidR="00530053" w:rsidRPr="00526378" w:rsidRDefault="00530053" w:rsidP="005D081F">
      <w:pPr>
        <w:pStyle w:val="ab"/>
        <w:rPr>
          <w:rFonts w:eastAsia="SimSun"/>
        </w:rPr>
      </w:pPr>
      <w:r w:rsidRPr="00526378">
        <w:rPr>
          <w:rFonts w:eastAsia="SimSun"/>
          <w:b/>
        </w:rPr>
        <w:t>Имя файла, содержащего XML схему файла обмена</w:t>
      </w:r>
      <w:r w:rsidRPr="00526378">
        <w:rPr>
          <w:rFonts w:eastAsia="SimSun"/>
        </w:rPr>
        <w:t>, должно иметь следующий вид:</w:t>
      </w:r>
    </w:p>
    <w:p w14:paraId="01BF3E0E" w14:textId="77777777" w:rsidR="00530053" w:rsidRPr="00526378" w:rsidRDefault="00530053" w:rsidP="005D081F">
      <w:pPr>
        <w:pStyle w:val="ab"/>
        <w:rPr>
          <w:rFonts w:eastAsia="SimSun"/>
        </w:rPr>
      </w:pPr>
      <w:r w:rsidRPr="00526378">
        <w:rPr>
          <w:lang w:val="en-US"/>
        </w:rPr>
        <w:t>ON</w:t>
      </w:r>
      <w:r w:rsidRPr="00526378">
        <w:t>_</w:t>
      </w:r>
      <w:r w:rsidRPr="00526378">
        <w:rPr>
          <w:lang w:val="en-US"/>
        </w:rPr>
        <w:t>PREJSKURANT</w:t>
      </w:r>
      <w:r w:rsidRPr="00526378">
        <w:rPr>
          <w:rFonts w:eastAsia="SimSun"/>
        </w:rPr>
        <w:t>_1_971_01_01_01_</w:t>
      </w:r>
      <w:r w:rsidRPr="00526378">
        <w:rPr>
          <w:rFonts w:eastAsia="SimSun"/>
          <w:lang w:val="en-US"/>
        </w:rPr>
        <w:t>xx</w:t>
      </w:r>
      <w:r w:rsidRPr="00526378">
        <w:rPr>
          <w:rFonts w:eastAsia="SimSun"/>
        </w:rPr>
        <w:t xml:space="preserve">, </w:t>
      </w:r>
      <w:r w:rsidRPr="00526378">
        <w:t xml:space="preserve">где </w:t>
      </w:r>
      <w:proofErr w:type="spellStart"/>
      <w:r w:rsidRPr="00526378">
        <w:t>хх</w:t>
      </w:r>
      <w:proofErr w:type="spellEnd"/>
      <w:r w:rsidRPr="00526378">
        <w:t xml:space="preserve"> – номер версии схемы.</w:t>
      </w:r>
    </w:p>
    <w:p w14:paraId="20BC5BDB" w14:textId="77777777" w:rsidR="00530053" w:rsidRPr="00526378" w:rsidRDefault="00530053" w:rsidP="005D081F">
      <w:pPr>
        <w:pStyle w:val="ab"/>
        <w:rPr>
          <w:rFonts w:eastAsia="SimSun"/>
        </w:rPr>
      </w:pPr>
      <w:r w:rsidRPr="00526378">
        <w:rPr>
          <w:rFonts w:eastAsia="SimSun"/>
        </w:rPr>
        <w:t xml:space="preserve">Расширение имени файла – </w:t>
      </w:r>
      <w:proofErr w:type="spellStart"/>
      <w:r w:rsidRPr="00526378">
        <w:rPr>
          <w:rFonts w:eastAsia="SimSun"/>
        </w:rPr>
        <w:t>xsd</w:t>
      </w:r>
      <w:proofErr w:type="spellEnd"/>
      <w:r w:rsidRPr="00526378">
        <w:rPr>
          <w:rFonts w:eastAsia="SimSun"/>
        </w:rPr>
        <w:t>.</w:t>
      </w:r>
    </w:p>
    <w:p w14:paraId="1C5C0C36" w14:textId="5A90FEFB" w:rsidR="00530053" w:rsidRPr="00526378" w:rsidRDefault="00530053" w:rsidP="005D081F">
      <w:pPr>
        <w:pStyle w:val="ab"/>
      </w:pPr>
      <w:r w:rsidRPr="00526378">
        <w:rPr>
          <w:rFonts w:eastAsia="SimSun"/>
        </w:rPr>
        <w:t>X</w:t>
      </w:r>
      <w:r w:rsidRPr="00526378">
        <w:rPr>
          <w:rFonts w:eastAsia="SimSun"/>
          <w:lang w:val="en-US"/>
        </w:rPr>
        <w:t>ML</w:t>
      </w:r>
      <w:r w:rsidRPr="00526378">
        <w:rPr>
          <w:rFonts w:eastAsia="SimSun"/>
        </w:rPr>
        <w:t xml:space="preserve"> </w:t>
      </w:r>
      <w:r w:rsidRPr="00526378">
        <w:t xml:space="preserve">схема файла обмена в электронной форме приводится отдельным файлом и размещается на официальном сайте Федеральной налоговой службы. Выпуск новой версии (новых версий) схемы возможен при условии их </w:t>
      </w:r>
      <w:proofErr w:type="spellStart"/>
      <w:r w:rsidRPr="00526378">
        <w:t>непротиворечия</w:t>
      </w:r>
      <w:proofErr w:type="spellEnd"/>
      <w:r w:rsidRPr="00526378">
        <w:t xml:space="preserve"> требованиям данного документа (в части уточнения текста наименования отдельных элементов, дополнительной информации, увеличения количества знаков в формате элемента).</w:t>
      </w:r>
    </w:p>
    <w:p w14:paraId="492C125B" w14:textId="1F54F02C" w:rsidR="002E3B23" w:rsidRPr="00526378" w:rsidRDefault="002E3B23" w:rsidP="002E3B23">
      <w:pPr>
        <w:pStyle w:val="af6"/>
      </w:pPr>
      <w:bookmarkStart w:id="4" w:name="_Toc107214602"/>
      <w:r w:rsidRPr="00526378">
        <w:lastRenderedPageBreak/>
        <w:t>Логическая модель файла обмена</w:t>
      </w:r>
      <w:bookmarkEnd w:id="4"/>
    </w:p>
    <w:p w14:paraId="1A453E33" w14:textId="02B64F47" w:rsidR="00E83736" w:rsidRPr="00526378" w:rsidRDefault="00E83736" w:rsidP="001151F8">
      <w:pPr>
        <w:pStyle w:val="ab"/>
      </w:pPr>
      <w:r w:rsidRPr="00526378">
        <w:rPr>
          <w:b/>
        </w:rPr>
        <w:t xml:space="preserve">Логическая модель файла обмена </w:t>
      </w:r>
      <w:r w:rsidRPr="00526378">
        <w:t xml:space="preserve">представлена в виде диаграммы структуры файла обмена на рисунке 1 настоящего формата. Элементами логической модели файла обмена являются элементы и атрибуты XML файла. Перечень структурных элементов логической модели файла обмена и сведения о них приведены в таблицах 5.1 </w:t>
      </w:r>
      <w:r w:rsidRPr="00526378">
        <w:rPr>
          <w:rFonts w:eastAsia="SimSun"/>
        </w:rPr>
        <w:t>– 5</w:t>
      </w:r>
      <w:r w:rsidRPr="00526378">
        <w:t>.33 настоящего описания формата.</w:t>
      </w:r>
    </w:p>
    <w:p w14:paraId="6D6FE8DE" w14:textId="77777777" w:rsidR="00E83736" w:rsidRPr="00526378" w:rsidRDefault="00E83736" w:rsidP="001151F8">
      <w:pPr>
        <w:pStyle w:val="ab"/>
      </w:pPr>
      <w:r w:rsidRPr="00526378">
        <w:t>Для каждого структурного элемента логической модели файла обмена приводятся следующие сведения:</w:t>
      </w:r>
    </w:p>
    <w:p w14:paraId="79456B48" w14:textId="77777777" w:rsidR="00E83736" w:rsidRPr="00526378" w:rsidRDefault="00E83736" w:rsidP="001151F8">
      <w:pPr>
        <w:pStyle w:val="ab"/>
        <w:rPr>
          <w:rStyle w:val="afff8"/>
          <w:szCs w:val="28"/>
        </w:rPr>
      </w:pPr>
      <w:r w:rsidRPr="00526378">
        <w:rPr>
          <w:rStyle w:val="afff9"/>
          <w:szCs w:val="28"/>
        </w:rPr>
        <w:t>наименование элемента.</w:t>
      </w:r>
      <w:r w:rsidRPr="00526378">
        <w:t xml:space="preserve"> </w:t>
      </w:r>
      <w:r w:rsidRPr="00526378">
        <w:rPr>
          <w:rStyle w:val="afff8"/>
          <w:szCs w:val="28"/>
        </w:rPr>
        <w:t xml:space="preserve">Приводится полное наименование элемента. </w:t>
      </w:r>
      <w:r w:rsidRPr="00526378">
        <w:rPr>
          <w:rStyle w:val="afff8"/>
          <w:szCs w:val="28"/>
        </w:rPr>
        <w:br/>
        <w:t xml:space="preserve">В строке таблицы могут быть </w:t>
      </w:r>
      <w:r w:rsidRPr="00526378">
        <w:t>описаны несколько элементов, наименования которых разделены символом «|». Такая форма записи применяется при наличии в файле обмена только</w:t>
      </w:r>
      <w:r w:rsidRPr="00526378">
        <w:rPr>
          <w:rStyle w:val="afff8"/>
          <w:szCs w:val="28"/>
        </w:rPr>
        <w:t xml:space="preserve"> одного элемента из описанных в этой строке;</w:t>
      </w:r>
    </w:p>
    <w:p w14:paraId="0792DA53" w14:textId="0446D593" w:rsidR="00E83736" w:rsidRPr="00526378" w:rsidRDefault="00E83736" w:rsidP="001151F8">
      <w:pPr>
        <w:pStyle w:val="ab"/>
      </w:pPr>
      <w:r w:rsidRPr="00526378">
        <w:rPr>
          <w:rStyle w:val="afff9"/>
          <w:szCs w:val="28"/>
        </w:rPr>
        <w:t>сокращенное наименование (код) элемента.</w:t>
      </w:r>
      <w:r w:rsidRPr="00526378">
        <w:t xml:space="preserve"> </w:t>
      </w:r>
      <w:r w:rsidRPr="00526378">
        <w:rPr>
          <w:rStyle w:val="afff8"/>
          <w:szCs w:val="28"/>
        </w:rPr>
        <w:t xml:space="preserve">Приводится сокращенное наименование элемента. Синтаксис сокращенного наименования должен удовлетворять спецификации </w:t>
      </w:r>
      <w:r w:rsidRPr="00526378">
        <w:rPr>
          <w:rStyle w:val="afff8"/>
          <w:szCs w:val="28"/>
          <w:lang w:val="en-US"/>
        </w:rPr>
        <w:t>XML</w:t>
      </w:r>
      <w:r w:rsidRPr="00526378">
        <w:t>;</w:t>
      </w:r>
    </w:p>
    <w:p w14:paraId="4DFA27F6"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признак типа элемента.</w:t>
      </w:r>
      <w:r w:rsidRPr="00526378">
        <w:rPr>
          <w:sz w:val="28"/>
          <w:szCs w:val="28"/>
        </w:rPr>
        <w:t xml:space="preserve"> </w:t>
      </w:r>
      <w:r w:rsidRPr="00526378">
        <w:rPr>
          <w:rStyle w:val="afff8"/>
          <w:sz w:val="28"/>
          <w:szCs w:val="28"/>
        </w:rPr>
        <w:t xml:space="preserve">Может принимать следующие значения: «С» – сложный элемент логической модели (содержит вложенные элементы), «П» – простой элемент логической модели, реализованный в виде элемента </w:t>
      </w:r>
      <w:r w:rsidRPr="00526378">
        <w:rPr>
          <w:rStyle w:val="afff8"/>
          <w:sz w:val="28"/>
          <w:szCs w:val="28"/>
          <w:lang w:val="en-US"/>
        </w:rPr>
        <w:t>XML</w:t>
      </w:r>
      <w:r w:rsidRPr="00526378">
        <w:rPr>
          <w:rStyle w:val="afff8"/>
          <w:sz w:val="28"/>
          <w:szCs w:val="28"/>
        </w:rPr>
        <w:t xml:space="preserve"> файла, «А» – простой элемент логической модели, реализованный в виде атрибута элемента </w:t>
      </w:r>
      <w:r w:rsidRPr="00526378">
        <w:rPr>
          <w:rStyle w:val="afff8"/>
          <w:sz w:val="28"/>
          <w:szCs w:val="28"/>
          <w:lang w:val="en-US"/>
        </w:rPr>
        <w:t>XML</w:t>
      </w:r>
      <w:r w:rsidRPr="00526378">
        <w:rPr>
          <w:rStyle w:val="afff8"/>
          <w:sz w:val="28"/>
          <w:szCs w:val="28"/>
        </w:rPr>
        <w:t xml:space="preserve"> файла. Простой элемент </w:t>
      </w:r>
      <w:r w:rsidRPr="00526378">
        <w:rPr>
          <w:sz w:val="28"/>
          <w:szCs w:val="28"/>
        </w:rPr>
        <w:t xml:space="preserve">логической модели </w:t>
      </w:r>
      <w:r w:rsidRPr="00526378">
        <w:rPr>
          <w:rStyle w:val="afff8"/>
          <w:sz w:val="28"/>
          <w:szCs w:val="28"/>
        </w:rPr>
        <w:t>не содержит вложенные элементы;</w:t>
      </w:r>
    </w:p>
    <w:p w14:paraId="10DBF4F1" w14:textId="77777777" w:rsidR="00356EAB" w:rsidRPr="00526378" w:rsidRDefault="00356EAB" w:rsidP="00356EAB">
      <w:pPr>
        <w:pStyle w:val="a"/>
        <w:numPr>
          <w:ilvl w:val="0"/>
          <w:numId w:val="0"/>
        </w:numPr>
        <w:ind w:firstLine="709"/>
        <w:rPr>
          <w:rStyle w:val="afff8"/>
          <w:sz w:val="28"/>
          <w:szCs w:val="28"/>
        </w:rPr>
      </w:pPr>
      <w:r w:rsidRPr="00526378">
        <w:rPr>
          <w:rStyle w:val="afff9"/>
          <w:sz w:val="28"/>
          <w:szCs w:val="28"/>
        </w:rPr>
        <w:t>формат элемента.</w:t>
      </w:r>
      <w:r w:rsidRPr="00526378">
        <w:rPr>
          <w:sz w:val="28"/>
          <w:szCs w:val="28"/>
        </w:rPr>
        <w:t xml:space="preserve"> Формат </w:t>
      </w:r>
      <w:r w:rsidRPr="00526378">
        <w:rPr>
          <w:rStyle w:val="afff8"/>
          <w:sz w:val="28"/>
          <w:szCs w:val="28"/>
        </w:rPr>
        <w:t>элемента представляется следующими условными обозначениями: Т – символьная строка; N – числовое значение (целое или дробное).</w:t>
      </w:r>
    </w:p>
    <w:p w14:paraId="61507C98"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символьной строки указывается в виде Т(n-k) или T(=k), где: n – минимальное количество знаков, k – максимальное количество знаков, символ «-» – разделитель, символ «=» означает фиксированное количество знаков в строке. В случае, если минимальное количество знаков равно 0, формат имеет вид Т(0-k). В случае, если максимальное количество знаков не ограничено, формат имеет вид Т(n-).</w:t>
      </w:r>
    </w:p>
    <w:p w14:paraId="67C8B227" w14:textId="77777777" w:rsidR="00356EAB" w:rsidRPr="00526378" w:rsidRDefault="00356EAB" w:rsidP="00356EAB">
      <w:pPr>
        <w:pStyle w:val="a"/>
        <w:numPr>
          <w:ilvl w:val="0"/>
          <w:numId w:val="0"/>
        </w:numPr>
        <w:ind w:firstLine="709"/>
        <w:rPr>
          <w:sz w:val="28"/>
          <w:szCs w:val="28"/>
        </w:rPr>
      </w:pPr>
      <w:r w:rsidRPr="00526378">
        <w:rPr>
          <w:rStyle w:val="afff8"/>
          <w:sz w:val="28"/>
          <w:szCs w:val="28"/>
        </w:rPr>
        <w:t>Формат</w:t>
      </w:r>
      <w:r w:rsidRPr="00526378">
        <w:rPr>
          <w:sz w:val="28"/>
          <w:szCs w:val="28"/>
        </w:rPr>
        <w:t xml:space="preserve"> числового значения указывается в виде </w:t>
      </w:r>
      <w:proofErr w:type="gramStart"/>
      <w:r w:rsidRPr="00526378">
        <w:rPr>
          <w:sz w:val="28"/>
          <w:szCs w:val="28"/>
        </w:rPr>
        <w:t>N(</w:t>
      </w:r>
      <w:proofErr w:type="spellStart"/>
      <w:proofErr w:type="gramEnd"/>
      <w:r w:rsidRPr="00526378">
        <w:rPr>
          <w:sz w:val="28"/>
          <w:szCs w:val="28"/>
        </w:rPr>
        <w:t>m.k</w:t>
      </w:r>
      <w:proofErr w:type="spellEnd"/>
      <w:r w:rsidRPr="00526378">
        <w:rPr>
          <w:sz w:val="28"/>
          <w:szCs w:val="28"/>
        </w:rPr>
        <w:t>), где: m – максимальное количество знаков в числе, включая знак (для отрицательного числа), целую и дробную часть числа без разделяющей десятичной точки, k – максимальное число знаков дробной части числа. Если число знаков дробной части числа равно 0 (то есть число целое), то формат числового значения имеет вид N(m).</w:t>
      </w:r>
    </w:p>
    <w:p w14:paraId="2C7C24DF" w14:textId="28129468" w:rsidR="00356EAB" w:rsidRPr="00526378" w:rsidRDefault="00356EAB" w:rsidP="00356EAB">
      <w:pPr>
        <w:pStyle w:val="ab"/>
        <w:rPr>
          <w:szCs w:val="28"/>
        </w:rPr>
      </w:pPr>
      <w:r w:rsidRPr="00526378">
        <w:t>Для простых элементов, являющихся базовыми в XML, таких как, элемент с типом «</w:t>
      </w:r>
      <w:proofErr w:type="spellStart"/>
      <w:r w:rsidRPr="00526378">
        <w:t>date</w:t>
      </w:r>
      <w:proofErr w:type="spellEnd"/>
      <w:r w:rsidRPr="00526378">
        <w:t>», поле «Формат элемента» не заполняется. Для таких элементов в поле «Дополнительная</w:t>
      </w:r>
      <w:r w:rsidRPr="00526378">
        <w:rPr>
          <w:szCs w:val="28"/>
        </w:rPr>
        <w:t xml:space="preserve"> информация» указывается тип базового элемента;</w:t>
      </w:r>
    </w:p>
    <w:p w14:paraId="423E20F1" w14:textId="77777777" w:rsidR="00045C5E" w:rsidRPr="00526378" w:rsidRDefault="00045C5E" w:rsidP="00045C5E">
      <w:pPr>
        <w:pStyle w:val="a"/>
        <w:numPr>
          <w:ilvl w:val="0"/>
          <w:numId w:val="0"/>
        </w:numPr>
        <w:ind w:firstLine="709"/>
        <w:rPr>
          <w:rStyle w:val="afff8"/>
          <w:sz w:val="28"/>
          <w:szCs w:val="28"/>
        </w:rPr>
      </w:pPr>
      <w:r w:rsidRPr="00526378">
        <w:rPr>
          <w:rStyle w:val="afff9"/>
          <w:sz w:val="28"/>
          <w:szCs w:val="28"/>
        </w:rPr>
        <w:t>признак обязательности элемента</w:t>
      </w:r>
      <w:r w:rsidRPr="00526378">
        <w:rPr>
          <w:sz w:val="28"/>
          <w:szCs w:val="28"/>
        </w:rPr>
        <w:t xml:space="preserve"> </w:t>
      </w:r>
      <w:r w:rsidRPr="00526378">
        <w:rPr>
          <w:rStyle w:val="afff8"/>
          <w:sz w:val="28"/>
          <w:szCs w:val="28"/>
        </w:rPr>
        <w:t xml:space="preserve">определяет обязательность наличия элемента (совокупности наименования элемента и его значения) в файле обмена. Признак обязательности элемента может принимать следующие значения: «О» – наличие элемента в файле обмена обязательно; «Н» – наличие элемента в файле обмена необязательно, то есть элемент может отсутствовать. Если элемент </w:t>
      </w:r>
      <w:r w:rsidRPr="00526378">
        <w:rPr>
          <w:rStyle w:val="afff8"/>
          <w:sz w:val="28"/>
          <w:szCs w:val="28"/>
        </w:rPr>
        <w:lastRenderedPageBreak/>
        <w:t>принимает ограниченный перечень значений (по классификатору, кодовому словарю), то признак обязательности элемента дополняется символом «К». В случае, если количество реализаций элемента может быть более одной, то признак обязательности элемента дополняется символом «М».</w:t>
      </w:r>
    </w:p>
    <w:p w14:paraId="6482881A" w14:textId="77777777" w:rsidR="00045C5E" w:rsidRPr="00526378" w:rsidRDefault="00045C5E" w:rsidP="005D081F">
      <w:pPr>
        <w:pStyle w:val="ab"/>
        <w:rPr>
          <w:rStyle w:val="afff8"/>
          <w:sz w:val="28"/>
        </w:rPr>
      </w:pPr>
      <w:r w:rsidRPr="00526378">
        <w:rPr>
          <w:rStyle w:val="afff8"/>
          <w:sz w:val="28"/>
        </w:rPr>
        <w:t>К вышеперечисленным признакам обязательности элемента может добавляться значение «У» в случае описания в XML схеме условий, предъявляемых к элементу в файле обмена, описанных в графе «Дополнительная информация».;</w:t>
      </w:r>
    </w:p>
    <w:p w14:paraId="6BD41532" w14:textId="2339CE90" w:rsidR="00F4056B" w:rsidRPr="00526378" w:rsidRDefault="00045C5E" w:rsidP="005D081F">
      <w:pPr>
        <w:pStyle w:val="ab"/>
        <w:rPr>
          <w:rStyle w:val="afff8"/>
          <w:szCs w:val="28"/>
        </w:rPr>
      </w:pPr>
      <w:r w:rsidRPr="00526378">
        <w:rPr>
          <w:rStyle w:val="afff9"/>
          <w:i w:val="0"/>
          <w:sz w:val="28"/>
        </w:rPr>
        <w:t xml:space="preserve">дополнительная информация </w:t>
      </w:r>
      <w:r w:rsidRPr="00526378">
        <w:t xml:space="preserve">содержит, при необходимости, требования к элементу файла обмена, не указанные ранее. </w:t>
      </w:r>
      <w:r w:rsidRPr="00526378">
        <w:rPr>
          <w:rStyle w:val="afff8"/>
          <w:sz w:val="28"/>
        </w:rPr>
        <w:t>Для сложных элементов указывается ссылка на таблицу, в которой описывается состав данного элемента. Для элементов, принимающих ограниченный перечень значений из классификатора (кодового словаря), указывается соответствующее наименование классификатора (кодового словаря) или приводится перечень возможных значений. Для классификатора (кодового словаря) может указываться ссылка на его местонахождение. Для элементов, использующих пользовательский тип данных, указывается наименование типового элемента.</w:t>
      </w:r>
      <w:r w:rsidR="00F4056B" w:rsidRPr="00526378">
        <w:rPr>
          <w:rStyle w:val="afff8"/>
          <w:szCs w:val="28"/>
        </w:rPr>
        <w:br w:type="page"/>
      </w:r>
    </w:p>
    <w:p w14:paraId="0954A38B" w14:textId="77777777" w:rsidR="00F4056B" w:rsidRPr="00526378" w:rsidRDefault="00F4056B" w:rsidP="00045C5E">
      <w:pPr>
        <w:pStyle w:val="ab"/>
        <w:rPr>
          <w:szCs w:val="28"/>
        </w:rPr>
      </w:pPr>
    </w:p>
    <w:p w14:paraId="29E86F31" w14:textId="0B9FF15E" w:rsidR="00F4056B" w:rsidRPr="00526378" w:rsidRDefault="00F4056B" w:rsidP="00045C5E">
      <w:pPr>
        <w:pStyle w:val="ab"/>
        <w:rPr>
          <w:szCs w:val="28"/>
        </w:rPr>
      </w:pPr>
    </w:p>
    <w:p w14:paraId="11FB5428" w14:textId="6DD3BEB3" w:rsidR="00F4056B" w:rsidRPr="00526378" w:rsidRDefault="00F4056B" w:rsidP="00045C5E">
      <w:pPr>
        <w:pStyle w:val="ab"/>
        <w:rPr>
          <w:szCs w:val="28"/>
        </w:rPr>
      </w:pPr>
    </w:p>
    <w:p w14:paraId="6F47B809" w14:textId="53DD123E" w:rsidR="00F4056B" w:rsidRPr="00526378" w:rsidRDefault="00F4056B" w:rsidP="00045C5E">
      <w:pPr>
        <w:pStyle w:val="ab"/>
        <w:rPr>
          <w:szCs w:val="28"/>
        </w:rPr>
      </w:pPr>
    </w:p>
    <w:p w14:paraId="6311C24B" w14:textId="00FBDBA9" w:rsidR="00F4056B" w:rsidRPr="00526378" w:rsidRDefault="00F4056B" w:rsidP="00045C5E">
      <w:pPr>
        <w:pStyle w:val="ab"/>
        <w:rPr>
          <w:szCs w:val="28"/>
        </w:rPr>
      </w:pPr>
    </w:p>
    <w:p w14:paraId="59268B01" w14:textId="6020D179" w:rsidR="00F4056B" w:rsidRPr="00526378" w:rsidRDefault="00F4056B" w:rsidP="00045C5E">
      <w:pPr>
        <w:pStyle w:val="ab"/>
        <w:rPr>
          <w:szCs w:val="28"/>
        </w:rPr>
      </w:pPr>
    </w:p>
    <w:p w14:paraId="6610FA54" w14:textId="5589A023" w:rsidR="00F4056B" w:rsidRPr="00526378" w:rsidRDefault="00F4056B" w:rsidP="00045C5E">
      <w:pPr>
        <w:pStyle w:val="ab"/>
        <w:rPr>
          <w:szCs w:val="28"/>
        </w:rPr>
      </w:pPr>
    </w:p>
    <w:p w14:paraId="1BD137E2" w14:textId="34531FA3" w:rsidR="00F4056B" w:rsidRPr="00526378" w:rsidRDefault="00F4056B" w:rsidP="00045C5E">
      <w:pPr>
        <w:pStyle w:val="ab"/>
        <w:rPr>
          <w:szCs w:val="28"/>
        </w:rPr>
      </w:pPr>
    </w:p>
    <w:p w14:paraId="73F17239" w14:textId="30F70E0B" w:rsidR="00F4056B" w:rsidRPr="00526378" w:rsidRDefault="00F4056B" w:rsidP="00045C5E">
      <w:pPr>
        <w:pStyle w:val="ab"/>
        <w:rPr>
          <w:szCs w:val="28"/>
        </w:rPr>
      </w:pPr>
    </w:p>
    <w:p w14:paraId="10E2916B" w14:textId="24794E9E" w:rsidR="00F4056B" w:rsidRPr="00526378" w:rsidRDefault="00F4056B" w:rsidP="00045C5E">
      <w:pPr>
        <w:pStyle w:val="ab"/>
        <w:rPr>
          <w:szCs w:val="28"/>
        </w:rPr>
      </w:pPr>
    </w:p>
    <w:p w14:paraId="5CC9BB4B" w14:textId="5288283E" w:rsidR="00F4056B" w:rsidRPr="00526378" w:rsidRDefault="00F4056B" w:rsidP="00045C5E">
      <w:pPr>
        <w:pStyle w:val="ab"/>
        <w:rPr>
          <w:szCs w:val="28"/>
        </w:rPr>
      </w:pPr>
    </w:p>
    <w:p w14:paraId="4C7CBD5F" w14:textId="35F69C17" w:rsidR="00F4056B" w:rsidRPr="00526378" w:rsidRDefault="00F4056B" w:rsidP="00045C5E">
      <w:pPr>
        <w:pStyle w:val="ab"/>
        <w:rPr>
          <w:szCs w:val="28"/>
        </w:rPr>
      </w:pPr>
    </w:p>
    <w:p w14:paraId="50CF017C" w14:textId="5B30C77B" w:rsidR="00F4056B" w:rsidRPr="00526378" w:rsidRDefault="00F4056B" w:rsidP="00045C5E">
      <w:pPr>
        <w:pStyle w:val="ab"/>
        <w:rPr>
          <w:szCs w:val="28"/>
        </w:rPr>
      </w:pPr>
    </w:p>
    <w:p w14:paraId="7961A1AE" w14:textId="318494E9" w:rsidR="00F4056B" w:rsidRPr="00526378" w:rsidRDefault="00F4056B" w:rsidP="00045C5E">
      <w:pPr>
        <w:pStyle w:val="ab"/>
        <w:rPr>
          <w:szCs w:val="28"/>
        </w:rPr>
      </w:pPr>
    </w:p>
    <w:p w14:paraId="46517C7F" w14:textId="00943F30" w:rsidR="00F4056B" w:rsidRPr="00526378" w:rsidRDefault="00F4056B" w:rsidP="00045C5E">
      <w:pPr>
        <w:pStyle w:val="ab"/>
        <w:rPr>
          <w:szCs w:val="28"/>
        </w:rPr>
      </w:pPr>
    </w:p>
    <w:p w14:paraId="5248C271" w14:textId="6444DB38" w:rsidR="00F4056B" w:rsidRPr="00526378" w:rsidRDefault="00F4056B" w:rsidP="00045C5E">
      <w:pPr>
        <w:pStyle w:val="ab"/>
        <w:rPr>
          <w:szCs w:val="28"/>
        </w:rPr>
      </w:pPr>
    </w:p>
    <w:p w14:paraId="409AF186" w14:textId="13307707" w:rsidR="00F4056B" w:rsidRPr="00526378" w:rsidRDefault="00F4056B" w:rsidP="00045C5E">
      <w:pPr>
        <w:pStyle w:val="ab"/>
        <w:rPr>
          <w:szCs w:val="28"/>
        </w:rPr>
      </w:pPr>
    </w:p>
    <w:p w14:paraId="4552F6BF" w14:textId="667D0572" w:rsidR="00F4056B" w:rsidRPr="00526378" w:rsidRDefault="00F4056B" w:rsidP="00045C5E">
      <w:pPr>
        <w:pStyle w:val="ab"/>
        <w:rPr>
          <w:szCs w:val="28"/>
        </w:rPr>
      </w:pPr>
    </w:p>
    <w:p w14:paraId="6546CA71" w14:textId="6DDB3120" w:rsidR="00F4056B" w:rsidRPr="00526378" w:rsidRDefault="00F4056B" w:rsidP="00045C5E">
      <w:pPr>
        <w:pStyle w:val="ab"/>
        <w:rPr>
          <w:szCs w:val="28"/>
        </w:rPr>
      </w:pPr>
    </w:p>
    <w:p w14:paraId="0CF89708" w14:textId="37C6D1DE" w:rsidR="00F4056B" w:rsidRPr="00526378" w:rsidRDefault="00F4056B" w:rsidP="00045C5E">
      <w:pPr>
        <w:pStyle w:val="ab"/>
        <w:rPr>
          <w:szCs w:val="28"/>
        </w:rPr>
      </w:pPr>
    </w:p>
    <w:p w14:paraId="616E01D2" w14:textId="0446328A" w:rsidR="00F4056B" w:rsidRPr="00526378" w:rsidRDefault="00F4056B" w:rsidP="00045C5E">
      <w:pPr>
        <w:pStyle w:val="ab"/>
        <w:rPr>
          <w:szCs w:val="28"/>
        </w:rPr>
      </w:pPr>
    </w:p>
    <w:p w14:paraId="140D9068" w14:textId="5D349858" w:rsidR="00F4056B" w:rsidRPr="00526378" w:rsidRDefault="00F4056B" w:rsidP="00045C5E">
      <w:pPr>
        <w:pStyle w:val="ab"/>
        <w:rPr>
          <w:szCs w:val="28"/>
        </w:rPr>
      </w:pPr>
    </w:p>
    <w:p w14:paraId="45C5482D" w14:textId="0B0A721B" w:rsidR="00F4056B" w:rsidRPr="00526378" w:rsidRDefault="00F4056B" w:rsidP="00045C5E">
      <w:pPr>
        <w:pStyle w:val="ab"/>
        <w:rPr>
          <w:szCs w:val="28"/>
        </w:rPr>
      </w:pPr>
    </w:p>
    <w:p w14:paraId="2AC81A3A" w14:textId="7AC4E682" w:rsidR="00F4056B" w:rsidRPr="00526378" w:rsidRDefault="00F4056B" w:rsidP="00045C5E">
      <w:pPr>
        <w:pStyle w:val="ab"/>
        <w:rPr>
          <w:szCs w:val="28"/>
        </w:rPr>
      </w:pPr>
    </w:p>
    <w:p w14:paraId="6ECBF558" w14:textId="3BFB42C0" w:rsidR="00F4056B" w:rsidRPr="00526378" w:rsidRDefault="00F4056B" w:rsidP="00045C5E">
      <w:pPr>
        <w:pStyle w:val="ab"/>
        <w:rPr>
          <w:szCs w:val="28"/>
        </w:rPr>
      </w:pPr>
    </w:p>
    <w:p w14:paraId="313C9A44" w14:textId="7CF6E65C" w:rsidR="00F4056B" w:rsidRPr="00526378" w:rsidRDefault="00F4056B" w:rsidP="00045C5E">
      <w:pPr>
        <w:pStyle w:val="ab"/>
        <w:rPr>
          <w:szCs w:val="28"/>
        </w:rPr>
      </w:pPr>
    </w:p>
    <w:p w14:paraId="26F05873" w14:textId="53148CD9" w:rsidR="00F4056B" w:rsidRPr="00526378" w:rsidRDefault="00F4056B" w:rsidP="00045C5E">
      <w:pPr>
        <w:pStyle w:val="ab"/>
        <w:rPr>
          <w:szCs w:val="28"/>
        </w:rPr>
      </w:pPr>
    </w:p>
    <w:p w14:paraId="566C3952" w14:textId="175EFC78" w:rsidR="00F4056B" w:rsidRPr="00526378" w:rsidRDefault="00F4056B" w:rsidP="00045C5E">
      <w:pPr>
        <w:pStyle w:val="ab"/>
        <w:rPr>
          <w:szCs w:val="28"/>
        </w:rPr>
      </w:pPr>
    </w:p>
    <w:p w14:paraId="32083753" w14:textId="003F39AE" w:rsidR="00F4056B" w:rsidRPr="00526378" w:rsidRDefault="00F4056B" w:rsidP="00045C5E">
      <w:pPr>
        <w:pStyle w:val="ab"/>
        <w:rPr>
          <w:szCs w:val="28"/>
        </w:rPr>
      </w:pPr>
    </w:p>
    <w:p w14:paraId="1494897A" w14:textId="7F74F103" w:rsidR="00F4056B" w:rsidRPr="00526378" w:rsidRDefault="00F4056B" w:rsidP="00045C5E">
      <w:pPr>
        <w:pStyle w:val="ab"/>
        <w:rPr>
          <w:szCs w:val="28"/>
        </w:rPr>
      </w:pPr>
    </w:p>
    <w:p w14:paraId="444F03BD" w14:textId="721CC977" w:rsidR="00F4056B" w:rsidRPr="00526378" w:rsidRDefault="00F4056B" w:rsidP="00045C5E">
      <w:pPr>
        <w:pStyle w:val="ab"/>
        <w:rPr>
          <w:szCs w:val="28"/>
        </w:rPr>
      </w:pPr>
    </w:p>
    <w:p w14:paraId="5569C633" w14:textId="1022EC45" w:rsidR="00F4056B" w:rsidRPr="00526378" w:rsidRDefault="00F4056B" w:rsidP="00045C5E">
      <w:pPr>
        <w:pStyle w:val="ab"/>
        <w:rPr>
          <w:szCs w:val="28"/>
        </w:rPr>
      </w:pPr>
    </w:p>
    <w:p w14:paraId="26CEC50C" w14:textId="79A2E639" w:rsidR="00F4056B" w:rsidRPr="00526378" w:rsidRDefault="00F4056B" w:rsidP="00045C5E">
      <w:pPr>
        <w:pStyle w:val="ab"/>
        <w:rPr>
          <w:szCs w:val="28"/>
        </w:rPr>
      </w:pPr>
    </w:p>
    <w:p w14:paraId="79670F8A" w14:textId="01CC24A3" w:rsidR="00F4056B" w:rsidRPr="00526378" w:rsidRDefault="00F4056B" w:rsidP="00045C5E">
      <w:pPr>
        <w:pStyle w:val="ab"/>
        <w:rPr>
          <w:szCs w:val="28"/>
        </w:rPr>
      </w:pPr>
    </w:p>
    <w:p w14:paraId="0FA62C4D" w14:textId="05926986" w:rsidR="00F4056B" w:rsidRPr="00526378" w:rsidRDefault="00F4056B" w:rsidP="00045C5E">
      <w:pPr>
        <w:pStyle w:val="ab"/>
        <w:rPr>
          <w:szCs w:val="28"/>
        </w:rPr>
      </w:pPr>
    </w:p>
    <w:p w14:paraId="5CE6E835" w14:textId="4E99B9EA" w:rsidR="00F4056B" w:rsidRPr="00526378" w:rsidRDefault="00F4056B" w:rsidP="00045C5E">
      <w:pPr>
        <w:pStyle w:val="ab"/>
        <w:rPr>
          <w:szCs w:val="28"/>
        </w:rPr>
      </w:pPr>
    </w:p>
    <w:p w14:paraId="7A7E2BC2" w14:textId="5561A4F1" w:rsidR="00F4056B" w:rsidRPr="00526378" w:rsidRDefault="00F4056B" w:rsidP="00045C5E">
      <w:pPr>
        <w:pStyle w:val="ab"/>
        <w:rPr>
          <w:szCs w:val="28"/>
        </w:rPr>
      </w:pPr>
    </w:p>
    <w:p w14:paraId="1E0187F2" w14:textId="2F25E8A0" w:rsidR="00F4056B" w:rsidRPr="00526378" w:rsidRDefault="00F4056B" w:rsidP="00045C5E">
      <w:pPr>
        <w:pStyle w:val="ab"/>
        <w:rPr>
          <w:szCs w:val="28"/>
        </w:rPr>
      </w:pPr>
    </w:p>
    <w:p w14:paraId="5C5A0077" w14:textId="03D0B3DE" w:rsidR="00F4056B" w:rsidRPr="00526378" w:rsidRDefault="00F4056B" w:rsidP="00045C5E">
      <w:pPr>
        <w:pStyle w:val="ab"/>
        <w:rPr>
          <w:szCs w:val="28"/>
        </w:rPr>
      </w:pPr>
    </w:p>
    <w:p w14:paraId="78910EEE" w14:textId="0D941A80" w:rsidR="00F4056B" w:rsidRPr="00526378" w:rsidRDefault="00F4056B" w:rsidP="00045C5E">
      <w:pPr>
        <w:pStyle w:val="ab"/>
        <w:rPr>
          <w:szCs w:val="28"/>
        </w:rPr>
      </w:pPr>
    </w:p>
    <w:p w14:paraId="05C96BF5" w14:textId="023E13AC" w:rsidR="00F4056B" w:rsidRPr="00526378" w:rsidRDefault="00F4056B" w:rsidP="00045C5E">
      <w:pPr>
        <w:pStyle w:val="ab"/>
        <w:rPr>
          <w:szCs w:val="28"/>
        </w:rPr>
      </w:pPr>
    </w:p>
    <w:p w14:paraId="2285611D" w14:textId="77777777" w:rsidR="00F4056B" w:rsidRPr="00526378" w:rsidRDefault="00F4056B" w:rsidP="00045C5E">
      <w:pPr>
        <w:pStyle w:val="ab"/>
        <w:rPr>
          <w:szCs w:val="28"/>
        </w:rPr>
      </w:pPr>
    </w:p>
    <w:p w14:paraId="7BB63E27" w14:textId="1AA6364C" w:rsidR="00045C5E" w:rsidRPr="00526378" w:rsidRDefault="00F4056B" w:rsidP="00045C5E">
      <w:pPr>
        <w:pStyle w:val="ab"/>
        <w:rPr>
          <w:szCs w:val="28"/>
        </w:rPr>
      </w:pPr>
      <w:r w:rsidRPr="00526378">
        <w:rPr>
          <w:szCs w:val="28"/>
        </w:rPr>
        <w:t xml:space="preserve">Рисунок 1. Диаграмма структуры файла </w:t>
      </w:r>
      <w:proofErr w:type="gramStart"/>
      <w:r w:rsidRPr="00526378">
        <w:rPr>
          <w:szCs w:val="28"/>
        </w:rPr>
        <w:t>обмена  прейскуранта</w:t>
      </w:r>
      <w:proofErr w:type="gramEnd"/>
      <w:r w:rsidRPr="00526378">
        <w:rPr>
          <w:szCs w:val="28"/>
        </w:rPr>
        <w:t xml:space="preserve"> медицинских услуг</w:t>
      </w:r>
    </w:p>
    <w:p w14:paraId="0572ECC7" w14:textId="77777777" w:rsidR="008A3327" w:rsidRPr="00526378" w:rsidRDefault="008A3327" w:rsidP="00045C5E">
      <w:pPr>
        <w:pStyle w:val="ab"/>
        <w:rPr>
          <w:szCs w:val="28"/>
        </w:rPr>
      </w:pPr>
    </w:p>
    <w:p w14:paraId="47E96D6A" w14:textId="2102DA06" w:rsidR="00EB5262" w:rsidRPr="00526378" w:rsidRDefault="00EB5262" w:rsidP="00045C5E">
      <w:pPr>
        <w:pStyle w:val="ab"/>
        <w:rPr>
          <w:szCs w:val="28"/>
        </w:rPr>
        <w:sectPr w:rsidR="00EB5262" w:rsidRPr="00526378" w:rsidSect="00241828">
          <w:headerReference w:type="even" r:id="rId12"/>
          <w:footerReference w:type="default" r:id="rId13"/>
          <w:footerReference w:type="first" r:id="rId14"/>
          <w:pgSz w:w="11907" w:h="16840" w:code="9"/>
          <w:pgMar w:top="1134" w:right="1134" w:bottom="1134" w:left="1134" w:header="426" w:footer="430" w:gutter="0"/>
          <w:cols w:space="720"/>
          <w:titlePg/>
          <w:docGrid w:linePitch="326"/>
        </w:sectPr>
      </w:pPr>
    </w:p>
    <w:p w14:paraId="3B56214B" w14:textId="07C24DC7" w:rsidR="008F0D53" w:rsidRPr="00526378" w:rsidRDefault="008F0D53" w:rsidP="00C837B1">
      <w:pPr>
        <w:pStyle w:val="af5"/>
      </w:pPr>
      <w:bookmarkStart w:id="5" w:name="_Toc106988934"/>
      <w:bookmarkStart w:id="6" w:name="_Toc107137418"/>
      <w:bookmarkStart w:id="7" w:name="_Toc107141136"/>
      <w:bookmarkStart w:id="8" w:name="_Toc107141748"/>
      <w:bookmarkStart w:id="9" w:name="_Toc107161969"/>
      <w:bookmarkStart w:id="10" w:name="_Toc107165218"/>
      <w:bookmarkStart w:id="11" w:name="_Toc107214603"/>
      <w:bookmarkStart w:id="12" w:name="_Ref106985525"/>
      <w:bookmarkStart w:id="13" w:name="_Toc107214604"/>
      <w:bookmarkEnd w:id="5"/>
      <w:bookmarkEnd w:id="6"/>
      <w:bookmarkEnd w:id="7"/>
      <w:bookmarkEnd w:id="8"/>
      <w:bookmarkEnd w:id="9"/>
      <w:bookmarkEnd w:id="10"/>
      <w:bookmarkEnd w:id="11"/>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w:t>
      </w:r>
      <w:r w:rsidR="00111458">
        <w:rPr>
          <w:noProof/>
        </w:rPr>
        <w:fldChar w:fldCharType="end"/>
      </w:r>
      <w:bookmarkEnd w:id="12"/>
      <w:r w:rsidRPr="00526378">
        <w:rPr>
          <w:lang w:val="en-US"/>
        </w:rPr>
        <w:t xml:space="preserve">. </w:t>
      </w:r>
      <w:r w:rsidR="00A43BE1" w:rsidRPr="00526378">
        <w:t>«</w:t>
      </w:r>
      <w:proofErr w:type="spellStart"/>
      <w:r w:rsidR="00A43BE1" w:rsidRPr="00526378">
        <w:rPr>
          <w:lang w:val="en-US"/>
        </w:rPr>
        <w:t>Файл</w:t>
      </w:r>
      <w:proofErr w:type="spellEnd"/>
      <w:r w:rsidR="00A43BE1" w:rsidRPr="00526378">
        <w:rPr>
          <w:lang w:val="en-US"/>
        </w:rPr>
        <w:t xml:space="preserve"> </w:t>
      </w:r>
      <w:proofErr w:type="spellStart"/>
      <w:r w:rsidR="00A43BE1" w:rsidRPr="00526378">
        <w:rPr>
          <w:lang w:val="en-US"/>
        </w:rPr>
        <w:t>обмена</w:t>
      </w:r>
      <w:proofErr w:type="spellEnd"/>
      <w:r w:rsidR="00A43BE1" w:rsidRPr="00526378">
        <w:t xml:space="preserve">» </w:t>
      </w:r>
      <w:r w:rsidR="003A3075" w:rsidRPr="00526378">
        <w:rPr>
          <w:lang w:val="en-US"/>
        </w:rPr>
        <w:t>‹</w:t>
      </w:r>
      <w:proofErr w:type="spellStart"/>
      <w:r w:rsidRPr="00526378">
        <w:rPr>
          <w:lang w:val="en-US"/>
        </w:rPr>
        <w:t>Файл</w:t>
      </w:r>
      <w:proofErr w:type="spellEnd"/>
      <w:r w:rsidR="003A3075" w:rsidRPr="00526378">
        <w:rPr>
          <w:lang w:val="en-US"/>
        </w:rPr>
        <w:t>›</w:t>
      </w:r>
      <w:bookmarkEnd w:id="13"/>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75A63D28" w14:textId="77777777" w:rsidTr="00A8340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41463CA" w14:textId="77777777" w:rsidR="006E3628" w:rsidRPr="00526378" w:rsidRDefault="006E3628" w:rsidP="00A83408">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1D44FB66" w14:textId="77777777" w:rsidR="006E3628" w:rsidRPr="00526378" w:rsidRDefault="006E3628" w:rsidP="00A83408">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7A6D48AD" w14:textId="77777777" w:rsidR="006E3628" w:rsidRPr="00526378" w:rsidRDefault="006E3628"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D89FFC5" w14:textId="77777777" w:rsidR="006E3628" w:rsidRPr="00526378" w:rsidRDefault="006E3628" w:rsidP="00A83408">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42260A33" w14:textId="77777777" w:rsidR="006E3628" w:rsidRPr="00526378" w:rsidRDefault="006E3628" w:rsidP="00A83408">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48621401" w14:textId="77777777" w:rsidR="006E3628" w:rsidRPr="00526378" w:rsidRDefault="006E3628" w:rsidP="00A83408">
            <w:pPr>
              <w:jc w:val="center"/>
              <w:rPr>
                <w:b/>
                <w:bCs/>
              </w:rPr>
            </w:pPr>
            <w:r w:rsidRPr="00526378">
              <w:rPr>
                <w:b/>
                <w:bCs/>
              </w:rPr>
              <w:t>Дополнительная информация</w:t>
            </w:r>
          </w:p>
        </w:tc>
      </w:tr>
      <w:tr w:rsidR="00526378" w:rsidRPr="00526378" w14:paraId="486B7869"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5851CB9" w14:textId="77777777" w:rsidR="006E3628" w:rsidRPr="00526378" w:rsidRDefault="006E3628" w:rsidP="00A83408">
            <w:r w:rsidRPr="00526378">
              <w:t>Идентификатор файла</w:t>
            </w:r>
          </w:p>
        </w:tc>
        <w:tc>
          <w:tcPr>
            <w:tcW w:w="2133" w:type="dxa"/>
            <w:tcBorders>
              <w:top w:val="nil"/>
              <w:left w:val="nil"/>
              <w:bottom w:val="single" w:sz="4" w:space="0" w:color="auto"/>
              <w:right w:val="single" w:sz="4" w:space="0" w:color="auto"/>
            </w:tcBorders>
            <w:shd w:val="clear" w:color="auto" w:fill="auto"/>
            <w:hideMark/>
          </w:tcPr>
          <w:p w14:paraId="5EAB9BFA" w14:textId="77777777" w:rsidR="006E3628" w:rsidRPr="00526378" w:rsidRDefault="006E3628" w:rsidP="00A83408">
            <w:pPr>
              <w:jc w:val="center"/>
            </w:pPr>
            <w:proofErr w:type="spellStart"/>
            <w:r w:rsidRPr="00526378">
              <w:t>ИдФайл</w:t>
            </w:r>
            <w:proofErr w:type="spellEnd"/>
          </w:p>
        </w:tc>
        <w:tc>
          <w:tcPr>
            <w:tcW w:w="1303" w:type="dxa"/>
            <w:tcBorders>
              <w:top w:val="nil"/>
              <w:left w:val="nil"/>
              <w:bottom w:val="single" w:sz="4" w:space="0" w:color="auto"/>
              <w:right w:val="single" w:sz="4" w:space="0" w:color="auto"/>
            </w:tcBorders>
            <w:shd w:val="clear" w:color="auto" w:fill="auto"/>
            <w:hideMark/>
          </w:tcPr>
          <w:p w14:paraId="788BBD8D"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3F3D478" w14:textId="77777777" w:rsidR="006E3628" w:rsidRPr="00526378" w:rsidRDefault="006E3628" w:rsidP="00A83408">
            <w:pPr>
              <w:jc w:val="center"/>
            </w:pPr>
            <w:proofErr w:type="gramStart"/>
            <w:r w:rsidRPr="00526378">
              <w:t>T(</w:t>
            </w:r>
            <w:proofErr w:type="gramEnd"/>
            <w:r w:rsidRPr="00526378">
              <w:t>1-255)</w:t>
            </w:r>
          </w:p>
        </w:tc>
        <w:tc>
          <w:tcPr>
            <w:tcW w:w="1919" w:type="dxa"/>
            <w:tcBorders>
              <w:top w:val="nil"/>
              <w:left w:val="nil"/>
              <w:bottom w:val="single" w:sz="4" w:space="0" w:color="auto"/>
              <w:right w:val="single" w:sz="4" w:space="0" w:color="auto"/>
            </w:tcBorders>
            <w:shd w:val="clear" w:color="auto" w:fill="auto"/>
            <w:hideMark/>
          </w:tcPr>
          <w:p w14:paraId="5C2AB803" w14:textId="442E79C0" w:rsidR="006E3628" w:rsidRPr="00526378" w:rsidRDefault="006E362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1C24BCCB" w14:textId="77777777" w:rsidR="006E3628" w:rsidRPr="00526378" w:rsidRDefault="006E3628" w:rsidP="00A83408">
            <w:r w:rsidRPr="00526378">
              <w:t>Содержит (повторяет) имя сформированного файла (без расширения)</w:t>
            </w:r>
          </w:p>
        </w:tc>
      </w:tr>
      <w:tr w:rsidR="00526378" w:rsidRPr="00526378" w14:paraId="3763DC97" w14:textId="77777777" w:rsidTr="0052637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5DF7249E" w14:textId="77777777" w:rsidR="006E3628" w:rsidRPr="00526378" w:rsidRDefault="006E3628" w:rsidP="00A83408">
            <w:r w:rsidRPr="00526378">
              <w:t>Версия программы, с помощью которой сформирован файл</w:t>
            </w:r>
          </w:p>
        </w:tc>
        <w:tc>
          <w:tcPr>
            <w:tcW w:w="2133" w:type="dxa"/>
            <w:tcBorders>
              <w:top w:val="nil"/>
              <w:left w:val="nil"/>
              <w:bottom w:val="single" w:sz="4" w:space="0" w:color="auto"/>
              <w:right w:val="single" w:sz="4" w:space="0" w:color="auto"/>
            </w:tcBorders>
            <w:shd w:val="clear" w:color="auto" w:fill="auto"/>
            <w:hideMark/>
          </w:tcPr>
          <w:p w14:paraId="6D449E62" w14:textId="77777777" w:rsidR="006E3628" w:rsidRPr="00526378" w:rsidRDefault="006E3628" w:rsidP="00A83408">
            <w:pPr>
              <w:jc w:val="center"/>
            </w:pPr>
            <w:proofErr w:type="spellStart"/>
            <w:r w:rsidRPr="00526378">
              <w:t>ВерсПрог</w:t>
            </w:r>
            <w:proofErr w:type="spellEnd"/>
          </w:p>
        </w:tc>
        <w:tc>
          <w:tcPr>
            <w:tcW w:w="1303" w:type="dxa"/>
            <w:tcBorders>
              <w:top w:val="nil"/>
              <w:left w:val="nil"/>
              <w:bottom w:val="single" w:sz="4" w:space="0" w:color="auto"/>
              <w:right w:val="single" w:sz="4" w:space="0" w:color="auto"/>
            </w:tcBorders>
            <w:shd w:val="clear" w:color="auto" w:fill="auto"/>
            <w:hideMark/>
          </w:tcPr>
          <w:p w14:paraId="7C7CFF66"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25ED82D" w14:textId="77777777" w:rsidR="006E3628" w:rsidRPr="00526378" w:rsidRDefault="006E3628" w:rsidP="00A83408">
            <w:pPr>
              <w:jc w:val="center"/>
            </w:pPr>
            <w:proofErr w:type="gramStart"/>
            <w:r w:rsidRPr="00526378">
              <w:t>T(</w:t>
            </w:r>
            <w:proofErr w:type="gramEnd"/>
            <w:r w:rsidRPr="00526378">
              <w:t>1-40)</w:t>
            </w:r>
          </w:p>
        </w:tc>
        <w:tc>
          <w:tcPr>
            <w:tcW w:w="1919" w:type="dxa"/>
            <w:tcBorders>
              <w:top w:val="nil"/>
              <w:left w:val="nil"/>
              <w:bottom w:val="single" w:sz="4" w:space="0" w:color="auto"/>
              <w:right w:val="single" w:sz="4" w:space="0" w:color="auto"/>
            </w:tcBorders>
            <w:shd w:val="clear" w:color="auto" w:fill="auto"/>
            <w:hideMark/>
          </w:tcPr>
          <w:p w14:paraId="6B981461"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452CBDE" w14:textId="1547FC97" w:rsidR="006E3628" w:rsidRPr="00526378" w:rsidRDefault="006E3628" w:rsidP="00A83408"/>
        </w:tc>
      </w:tr>
      <w:tr w:rsidR="00526378" w:rsidRPr="00526378" w14:paraId="05D4C278"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0D1257A3" w14:textId="77777777" w:rsidR="006E3628" w:rsidRPr="00526378" w:rsidRDefault="006E3628" w:rsidP="00A83408">
            <w:r w:rsidRPr="00526378">
              <w:t>Версия формата</w:t>
            </w:r>
          </w:p>
        </w:tc>
        <w:tc>
          <w:tcPr>
            <w:tcW w:w="2133" w:type="dxa"/>
            <w:tcBorders>
              <w:top w:val="nil"/>
              <w:left w:val="nil"/>
              <w:bottom w:val="single" w:sz="4" w:space="0" w:color="auto"/>
              <w:right w:val="single" w:sz="4" w:space="0" w:color="auto"/>
            </w:tcBorders>
            <w:shd w:val="clear" w:color="auto" w:fill="auto"/>
            <w:hideMark/>
          </w:tcPr>
          <w:p w14:paraId="13B8C655" w14:textId="77777777" w:rsidR="006E3628" w:rsidRPr="00526378" w:rsidRDefault="006E3628" w:rsidP="00A83408">
            <w:pPr>
              <w:jc w:val="center"/>
            </w:pPr>
            <w:proofErr w:type="spellStart"/>
            <w:r w:rsidRPr="00526378">
              <w:t>ВерсФорм</w:t>
            </w:r>
            <w:proofErr w:type="spellEnd"/>
          </w:p>
        </w:tc>
        <w:tc>
          <w:tcPr>
            <w:tcW w:w="1303" w:type="dxa"/>
            <w:tcBorders>
              <w:top w:val="nil"/>
              <w:left w:val="nil"/>
              <w:bottom w:val="single" w:sz="4" w:space="0" w:color="auto"/>
              <w:right w:val="single" w:sz="4" w:space="0" w:color="auto"/>
            </w:tcBorders>
            <w:shd w:val="clear" w:color="auto" w:fill="auto"/>
            <w:hideMark/>
          </w:tcPr>
          <w:p w14:paraId="329D749C" w14:textId="77777777" w:rsidR="006E3628" w:rsidRPr="00526378" w:rsidRDefault="006E3628" w:rsidP="00A83408">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5D8F5452" w14:textId="77777777" w:rsidR="006E3628" w:rsidRPr="00526378" w:rsidRDefault="006E3628" w:rsidP="00A83408">
            <w:pPr>
              <w:jc w:val="center"/>
            </w:pPr>
            <w:proofErr w:type="gramStart"/>
            <w:r w:rsidRPr="00526378">
              <w:t>T(</w:t>
            </w:r>
            <w:proofErr w:type="gramEnd"/>
            <w:r w:rsidRPr="00526378">
              <w:t>1-5)</w:t>
            </w:r>
          </w:p>
        </w:tc>
        <w:tc>
          <w:tcPr>
            <w:tcW w:w="1919" w:type="dxa"/>
            <w:tcBorders>
              <w:top w:val="nil"/>
              <w:left w:val="nil"/>
              <w:bottom w:val="single" w:sz="4" w:space="0" w:color="auto"/>
              <w:right w:val="single" w:sz="4" w:space="0" w:color="auto"/>
            </w:tcBorders>
            <w:shd w:val="clear" w:color="auto" w:fill="auto"/>
            <w:hideMark/>
          </w:tcPr>
          <w:p w14:paraId="5EA2AAD9"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753ED094" w14:textId="77777777" w:rsidR="006E3628" w:rsidRPr="00526378" w:rsidRDefault="006E3628">
            <w:r w:rsidRPr="00526378">
              <w:t xml:space="preserve">Принимает значение: 1.00  </w:t>
            </w:r>
          </w:p>
        </w:tc>
      </w:tr>
      <w:tr w:rsidR="006E3628" w:rsidRPr="00526378" w14:paraId="41C4924A" w14:textId="77777777" w:rsidTr="00A83408">
        <w:trPr>
          <w:trHeight w:val="23"/>
          <w:jc w:val="center"/>
        </w:trPr>
        <w:tc>
          <w:tcPr>
            <w:tcW w:w="3680" w:type="dxa"/>
            <w:tcBorders>
              <w:top w:val="nil"/>
              <w:left w:val="single" w:sz="4" w:space="0" w:color="auto"/>
              <w:bottom w:val="single" w:sz="4" w:space="0" w:color="auto"/>
              <w:right w:val="single" w:sz="4" w:space="0" w:color="auto"/>
            </w:tcBorders>
            <w:shd w:val="clear" w:color="auto" w:fill="auto"/>
            <w:hideMark/>
          </w:tcPr>
          <w:p w14:paraId="4E351D15" w14:textId="1F54C14F" w:rsidR="006E3628" w:rsidRPr="00526378" w:rsidRDefault="00EB5262" w:rsidP="00A83408">
            <w:r w:rsidRPr="00526378">
              <w:rPr>
                <w:rFonts w:eastAsiaTheme="minorHAnsi"/>
                <w:lang w:eastAsia="en-US"/>
              </w:rPr>
              <w:t>Прейскурант медицинских услуг</w:t>
            </w:r>
          </w:p>
        </w:tc>
        <w:tc>
          <w:tcPr>
            <w:tcW w:w="2133" w:type="dxa"/>
            <w:tcBorders>
              <w:top w:val="nil"/>
              <w:left w:val="nil"/>
              <w:bottom w:val="single" w:sz="4" w:space="0" w:color="auto"/>
              <w:right w:val="single" w:sz="4" w:space="0" w:color="auto"/>
            </w:tcBorders>
            <w:shd w:val="clear" w:color="auto" w:fill="auto"/>
            <w:hideMark/>
          </w:tcPr>
          <w:p w14:paraId="66A97DE7" w14:textId="77777777" w:rsidR="006E3628" w:rsidRPr="00526378" w:rsidRDefault="006E3628" w:rsidP="00A83408">
            <w:pPr>
              <w:jc w:val="center"/>
            </w:pPr>
            <w:r w:rsidRPr="00526378">
              <w:t>Документ</w:t>
            </w:r>
          </w:p>
        </w:tc>
        <w:tc>
          <w:tcPr>
            <w:tcW w:w="1303" w:type="dxa"/>
            <w:tcBorders>
              <w:top w:val="nil"/>
              <w:left w:val="nil"/>
              <w:bottom w:val="single" w:sz="4" w:space="0" w:color="auto"/>
              <w:right w:val="single" w:sz="4" w:space="0" w:color="auto"/>
            </w:tcBorders>
            <w:shd w:val="clear" w:color="auto" w:fill="auto"/>
            <w:hideMark/>
          </w:tcPr>
          <w:p w14:paraId="0F4FE781" w14:textId="77777777" w:rsidR="006E3628" w:rsidRPr="00526378" w:rsidRDefault="006E3628" w:rsidP="00A83408">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0770F883" w14:textId="77777777" w:rsidR="006E3628" w:rsidRPr="00526378" w:rsidRDefault="006E3628" w:rsidP="00A83408">
            <w:pPr>
              <w:jc w:val="center"/>
            </w:pPr>
            <w:r w:rsidRPr="00526378">
              <w:t> </w:t>
            </w:r>
          </w:p>
        </w:tc>
        <w:tc>
          <w:tcPr>
            <w:tcW w:w="1919" w:type="dxa"/>
            <w:tcBorders>
              <w:top w:val="nil"/>
              <w:left w:val="nil"/>
              <w:bottom w:val="single" w:sz="4" w:space="0" w:color="auto"/>
              <w:right w:val="single" w:sz="4" w:space="0" w:color="auto"/>
            </w:tcBorders>
            <w:shd w:val="clear" w:color="auto" w:fill="auto"/>
            <w:hideMark/>
          </w:tcPr>
          <w:p w14:paraId="13FA795B" w14:textId="77777777" w:rsidR="006E3628" w:rsidRPr="00526378" w:rsidRDefault="006E3628" w:rsidP="00A83408">
            <w:pPr>
              <w:jc w:val="center"/>
            </w:pPr>
            <w:r w:rsidRPr="00526378">
              <w:t>О</w:t>
            </w:r>
          </w:p>
        </w:tc>
        <w:tc>
          <w:tcPr>
            <w:tcW w:w="4922" w:type="dxa"/>
            <w:tcBorders>
              <w:top w:val="nil"/>
              <w:left w:val="nil"/>
              <w:bottom w:val="single" w:sz="4" w:space="0" w:color="auto"/>
              <w:right w:val="single" w:sz="4" w:space="0" w:color="auto"/>
            </w:tcBorders>
            <w:shd w:val="clear" w:color="auto" w:fill="auto"/>
            <w:hideMark/>
          </w:tcPr>
          <w:p w14:paraId="0B0E61A4" w14:textId="6F8EB093" w:rsidR="006E3628" w:rsidRPr="00526378" w:rsidRDefault="006E3628" w:rsidP="00A83408">
            <w:r w:rsidRPr="00526378">
              <w:t xml:space="preserve">Состав элемента представлен в </w:t>
            </w:r>
            <w:r w:rsidR="00DB13DE" w:rsidRPr="00526378">
              <w:fldChar w:fldCharType="begin"/>
            </w:r>
            <w:r w:rsidR="00DB13DE" w:rsidRPr="00526378">
              <w:instrText xml:space="preserve"> REF _Ref106019079 \h </w:instrText>
            </w:r>
            <w:r w:rsidR="00526378" w:rsidRPr="00526378">
              <w:instrText xml:space="preserve"> \* MERGEFORMAT </w:instrText>
            </w:r>
            <w:r w:rsidR="00DB13DE" w:rsidRPr="00526378">
              <w:fldChar w:fldCharType="separate"/>
            </w:r>
            <w:r w:rsidR="00DF07DC" w:rsidRPr="00526378">
              <w:t xml:space="preserve">Таблица </w:t>
            </w:r>
            <w:r w:rsidR="00DF07DC" w:rsidRPr="00526378">
              <w:rPr>
                <w:noProof/>
              </w:rPr>
              <w:t>2</w:t>
            </w:r>
            <w:r w:rsidR="00DB13DE" w:rsidRPr="00526378">
              <w:fldChar w:fldCharType="end"/>
            </w:r>
            <w:r w:rsidR="00DB13DE" w:rsidRPr="00526378">
              <w:t>.</w:t>
            </w:r>
            <w:r w:rsidRPr="00526378">
              <w:t xml:space="preserve"> </w:t>
            </w:r>
          </w:p>
        </w:tc>
      </w:tr>
    </w:tbl>
    <w:p w14:paraId="71DADE42" w14:textId="77777777" w:rsidR="00D35AC6" w:rsidRPr="00526378" w:rsidRDefault="00D35AC6" w:rsidP="00D35AC6">
      <w:pPr>
        <w:jc w:val="right"/>
      </w:pPr>
    </w:p>
    <w:p w14:paraId="785B69C2" w14:textId="2031E2ED" w:rsidR="008F0D53" w:rsidRPr="00526378" w:rsidRDefault="008F0D53" w:rsidP="00C837B1">
      <w:pPr>
        <w:pStyle w:val="af5"/>
      </w:pPr>
      <w:bookmarkStart w:id="14" w:name="_Toc106988936"/>
      <w:bookmarkStart w:id="15" w:name="_Toc107137420"/>
      <w:bookmarkStart w:id="16" w:name="_Toc107141138"/>
      <w:bookmarkStart w:id="17" w:name="_Toc107141750"/>
      <w:bookmarkStart w:id="18" w:name="_Toc107161971"/>
      <w:bookmarkStart w:id="19" w:name="_Toc107165220"/>
      <w:bookmarkStart w:id="20" w:name="_Toc107214605"/>
      <w:bookmarkStart w:id="21" w:name="_Ref106019079"/>
      <w:bookmarkStart w:id="22" w:name="_Toc107214606"/>
      <w:bookmarkEnd w:id="14"/>
      <w:bookmarkEnd w:id="15"/>
      <w:bookmarkEnd w:id="16"/>
      <w:bookmarkEnd w:id="17"/>
      <w:bookmarkEnd w:id="18"/>
      <w:bookmarkEnd w:id="19"/>
      <w:bookmarkEnd w:id="20"/>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w:t>
      </w:r>
      <w:r w:rsidR="00111458">
        <w:rPr>
          <w:noProof/>
        </w:rPr>
        <w:fldChar w:fldCharType="end"/>
      </w:r>
      <w:bookmarkEnd w:id="21"/>
      <w:r w:rsidRPr="00526378">
        <w:t xml:space="preserve">. </w:t>
      </w:r>
      <w:r w:rsidR="00D26B6A" w:rsidRPr="00526378">
        <w:t>«</w:t>
      </w:r>
      <w:r w:rsidR="00D26B6A" w:rsidRPr="00526378">
        <w:rPr>
          <w:rFonts w:eastAsiaTheme="minorHAnsi"/>
          <w:lang w:eastAsia="en-US"/>
        </w:rPr>
        <w:t>Прейскурант медицинских услуг</w:t>
      </w:r>
      <w:r w:rsidR="00D26B6A" w:rsidRPr="00526378">
        <w:t xml:space="preserve">» </w:t>
      </w:r>
      <w:r w:rsidR="003A3075" w:rsidRPr="00526378">
        <w:t>‹</w:t>
      </w:r>
      <w:r w:rsidR="00D26B6A" w:rsidRPr="00526378">
        <w:t>Документ</w:t>
      </w:r>
      <w:r w:rsidR="003A3075" w:rsidRPr="00526378">
        <w:t>›</w:t>
      </w:r>
      <w:bookmarkEnd w:id="22"/>
    </w:p>
    <w:tbl>
      <w:tblPr>
        <w:tblW w:w="148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256"/>
        <w:gridCol w:w="2126"/>
        <w:gridCol w:w="1417"/>
        <w:gridCol w:w="1276"/>
        <w:gridCol w:w="1843"/>
        <w:gridCol w:w="4961"/>
      </w:tblGrid>
      <w:tr w:rsidR="00526378" w:rsidRPr="00526378" w14:paraId="71BF7688" w14:textId="77777777" w:rsidTr="00EF1886">
        <w:trPr>
          <w:cantSplit/>
          <w:trHeight w:val="170"/>
          <w:tblHeader/>
        </w:trPr>
        <w:tc>
          <w:tcPr>
            <w:tcW w:w="3256" w:type="dxa"/>
            <w:shd w:val="clear" w:color="000000" w:fill="EAEAEA"/>
            <w:vAlign w:val="center"/>
            <w:hideMark/>
          </w:tcPr>
          <w:p w14:paraId="7598F16B" w14:textId="77777777" w:rsidR="00D35AC6" w:rsidRPr="00526378" w:rsidRDefault="00D35AC6" w:rsidP="00A83408">
            <w:pPr>
              <w:jc w:val="center"/>
              <w:rPr>
                <w:b/>
                <w:bCs/>
              </w:rPr>
            </w:pPr>
            <w:r w:rsidRPr="00526378">
              <w:rPr>
                <w:b/>
                <w:bCs/>
              </w:rPr>
              <w:t>Наименование элемента</w:t>
            </w:r>
          </w:p>
        </w:tc>
        <w:tc>
          <w:tcPr>
            <w:tcW w:w="2126" w:type="dxa"/>
            <w:shd w:val="clear" w:color="000000" w:fill="EAEAEA"/>
            <w:vAlign w:val="center"/>
            <w:hideMark/>
          </w:tcPr>
          <w:p w14:paraId="077280CC" w14:textId="77777777" w:rsidR="00D35AC6" w:rsidRPr="00526378" w:rsidRDefault="00D35AC6" w:rsidP="00A83408">
            <w:pPr>
              <w:jc w:val="center"/>
              <w:rPr>
                <w:b/>
                <w:bCs/>
              </w:rPr>
            </w:pPr>
            <w:r w:rsidRPr="00526378">
              <w:rPr>
                <w:b/>
                <w:bCs/>
              </w:rPr>
              <w:t>Сокращенное наименование (код) элемента</w:t>
            </w:r>
          </w:p>
        </w:tc>
        <w:tc>
          <w:tcPr>
            <w:tcW w:w="1417" w:type="dxa"/>
            <w:shd w:val="clear" w:color="000000" w:fill="EAEAEA"/>
            <w:vAlign w:val="center"/>
            <w:hideMark/>
          </w:tcPr>
          <w:p w14:paraId="4EC3CD61" w14:textId="77777777" w:rsidR="00D35AC6" w:rsidRPr="00526378" w:rsidRDefault="00D35AC6" w:rsidP="00A83408">
            <w:pPr>
              <w:jc w:val="center"/>
              <w:rPr>
                <w:b/>
                <w:bCs/>
              </w:rPr>
            </w:pPr>
            <w:r w:rsidRPr="00526378">
              <w:rPr>
                <w:b/>
                <w:bCs/>
              </w:rPr>
              <w:t>Признак типа элемента</w:t>
            </w:r>
          </w:p>
        </w:tc>
        <w:tc>
          <w:tcPr>
            <w:tcW w:w="1276" w:type="dxa"/>
            <w:shd w:val="clear" w:color="000000" w:fill="EAEAEA"/>
            <w:vAlign w:val="center"/>
            <w:hideMark/>
          </w:tcPr>
          <w:p w14:paraId="48AACFB7" w14:textId="77777777" w:rsidR="00D35AC6" w:rsidRPr="00526378" w:rsidRDefault="00D35AC6" w:rsidP="00A83408">
            <w:pPr>
              <w:jc w:val="center"/>
              <w:rPr>
                <w:b/>
                <w:bCs/>
              </w:rPr>
            </w:pPr>
            <w:r w:rsidRPr="00526378">
              <w:rPr>
                <w:b/>
                <w:bCs/>
              </w:rPr>
              <w:t>Формат элемента</w:t>
            </w:r>
          </w:p>
        </w:tc>
        <w:tc>
          <w:tcPr>
            <w:tcW w:w="1843" w:type="dxa"/>
            <w:shd w:val="clear" w:color="000000" w:fill="EAEAEA"/>
            <w:vAlign w:val="center"/>
            <w:hideMark/>
          </w:tcPr>
          <w:p w14:paraId="5BEF7246" w14:textId="77777777" w:rsidR="00D35AC6" w:rsidRPr="00526378" w:rsidRDefault="00D35AC6" w:rsidP="00A83408">
            <w:pPr>
              <w:jc w:val="center"/>
              <w:rPr>
                <w:b/>
                <w:bCs/>
              </w:rPr>
            </w:pPr>
            <w:r w:rsidRPr="00526378">
              <w:rPr>
                <w:b/>
                <w:bCs/>
              </w:rPr>
              <w:t>Признак обязательности элемента</w:t>
            </w:r>
          </w:p>
        </w:tc>
        <w:tc>
          <w:tcPr>
            <w:tcW w:w="4961" w:type="dxa"/>
            <w:shd w:val="clear" w:color="000000" w:fill="EAEAEA"/>
            <w:vAlign w:val="center"/>
            <w:hideMark/>
          </w:tcPr>
          <w:p w14:paraId="0BFFDC9F" w14:textId="77777777" w:rsidR="00D35AC6" w:rsidRPr="00526378" w:rsidRDefault="00D35AC6" w:rsidP="00A83408">
            <w:pPr>
              <w:jc w:val="center"/>
              <w:rPr>
                <w:b/>
                <w:bCs/>
              </w:rPr>
            </w:pPr>
            <w:r w:rsidRPr="00526378">
              <w:rPr>
                <w:b/>
                <w:bCs/>
              </w:rPr>
              <w:t>Дополнительная информация</w:t>
            </w:r>
          </w:p>
        </w:tc>
      </w:tr>
      <w:tr w:rsidR="00526378" w:rsidRPr="00526378" w14:paraId="1E32B2D7" w14:textId="77777777" w:rsidTr="00EF1886">
        <w:trPr>
          <w:cantSplit/>
          <w:trHeight w:val="197"/>
        </w:trPr>
        <w:tc>
          <w:tcPr>
            <w:tcW w:w="3256" w:type="dxa"/>
            <w:shd w:val="clear" w:color="auto" w:fill="auto"/>
          </w:tcPr>
          <w:p w14:paraId="59333724" w14:textId="77777777" w:rsidR="00D35AC6" w:rsidRPr="00526378" w:rsidRDefault="00D35AC6" w:rsidP="00A83408">
            <w:pPr>
              <w:rPr>
                <w:szCs w:val="22"/>
              </w:rPr>
            </w:pPr>
            <w:r w:rsidRPr="00526378">
              <w:rPr>
                <w:szCs w:val="22"/>
              </w:rPr>
              <w:t>Название</w:t>
            </w:r>
          </w:p>
        </w:tc>
        <w:tc>
          <w:tcPr>
            <w:tcW w:w="2126" w:type="dxa"/>
            <w:shd w:val="clear" w:color="auto" w:fill="auto"/>
          </w:tcPr>
          <w:p w14:paraId="1CD7441C" w14:textId="77777777" w:rsidR="00D35AC6" w:rsidRPr="00526378" w:rsidRDefault="00D35AC6" w:rsidP="00A83408">
            <w:pPr>
              <w:jc w:val="center"/>
              <w:rPr>
                <w:szCs w:val="22"/>
              </w:rPr>
            </w:pPr>
            <w:r w:rsidRPr="00526378">
              <w:rPr>
                <w:szCs w:val="22"/>
              </w:rPr>
              <w:t>Название</w:t>
            </w:r>
          </w:p>
        </w:tc>
        <w:tc>
          <w:tcPr>
            <w:tcW w:w="1417" w:type="dxa"/>
            <w:shd w:val="clear" w:color="auto" w:fill="auto"/>
          </w:tcPr>
          <w:p w14:paraId="095CAC7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4350C684"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1-255)</w:t>
            </w:r>
          </w:p>
        </w:tc>
        <w:tc>
          <w:tcPr>
            <w:tcW w:w="1843" w:type="dxa"/>
            <w:shd w:val="clear" w:color="auto" w:fill="auto"/>
          </w:tcPr>
          <w:p w14:paraId="0CDC90C5"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04AA8EBE" w14:textId="1F8669FC" w:rsidR="00D35AC6" w:rsidRPr="00526378" w:rsidRDefault="00D35AC6" w:rsidP="00A83408">
            <w:pPr>
              <w:rPr>
                <w:szCs w:val="22"/>
              </w:rPr>
            </w:pPr>
          </w:p>
        </w:tc>
      </w:tr>
      <w:tr w:rsidR="00526378" w:rsidRPr="00526378" w14:paraId="7ABB7B40" w14:textId="77777777" w:rsidTr="00EF1886">
        <w:trPr>
          <w:cantSplit/>
          <w:trHeight w:val="700"/>
        </w:trPr>
        <w:tc>
          <w:tcPr>
            <w:tcW w:w="3256" w:type="dxa"/>
            <w:shd w:val="clear" w:color="auto" w:fill="auto"/>
          </w:tcPr>
          <w:p w14:paraId="1A03B534" w14:textId="77777777" w:rsidR="00D35AC6" w:rsidRPr="00526378" w:rsidRDefault="00D35AC6" w:rsidP="00A83408">
            <w:pPr>
              <w:rPr>
                <w:szCs w:val="22"/>
              </w:rPr>
            </w:pPr>
            <w:r w:rsidRPr="00526378">
              <w:rPr>
                <w:szCs w:val="22"/>
              </w:rPr>
              <w:t>Номер документа</w:t>
            </w:r>
          </w:p>
        </w:tc>
        <w:tc>
          <w:tcPr>
            <w:tcW w:w="2126" w:type="dxa"/>
            <w:shd w:val="clear" w:color="auto" w:fill="auto"/>
          </w:tcPr>
          <w:p w14:paraId="1B4B503A" w14:textId="53179018" w:rsidR="00D35AC6" w:rsidRPr="00803860" w:rsidRDefault="00D35AC6" w:rsidP="00A83408">
            <w:pPr>
              <w:rPr>
                <w:szCs w:val="22"/>
                <w:lang w:val="en-US"/>
                <w:rPrChange w:id="23" w:author="Гайдуков Алексей Игоревич" w:date="2022-08-22T17:52:00Z">
                  <w:rPr>
                    <w:szCs w:val="22"/>
                  </w:rPr>
                </w:rPrChange>
              </w:rPr>
            </w:pPr>
            <w:proofErr w:type="spellStart"/>
            <w:r w:rsidRPr="00526378">
              <w:rPr>
                <w:szCs w:val="22"/>
              </w:rPr>
              <w:t>Номер</w:t>
            </w:r>
            <w:r w:rsidR="00803860">
              <w:rPr>
                <w:szCs w:val="22"/>
              </w:rPr>
              <w:t>Док</w:t>
            </w:r>
            <w:proofErr w:type="spellEnd"/>
          </w:p>
        </w:tc>
        <w:tc>
          <w:tcPr>
            <w:tcW w:w="1417" w:type="dxa"/>
            <w:shd w:val="clear" w:color="auto" w:fill="auto"/>
          </w:tcPr>
          <w:p w14:paraId="33518DB9"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5AB6C514" w14:textId="029CADDC" w:rsidR="00D35AC6" w:rsidRPr="00526378" w:rsidRDefault="00D35AC6">
            <w:pPr>
              <w:jc w:val="center"/>
              <w:rPr>
                <w:szCs w:val="22"/>
              </w:rPr>
            </w:pPr>
            <w:proofErr w:type="gramStart"/>
            <w:r w:rsidRPr="00526378">
              <w:rPr>
                <w:szCs w:val="22"/>
              </w:rPr>
              <w:t>Т(</w:t>
            </w:r>
            <w:proofErr w:type="gramEnd"/>
            <w:r w:rsidRPr="00526378">
              <w:rPr>
                <w:szCs w:val="22"/>
              </w:rPr>
              <w:t>1-</w:t>
            </w:r>
            <w:r w:rsidR="006C63CA" w:rsidRPr="00526378">
              <w:rPr>
                <w:szCs w:val="22"/>
              </w:rPr>
              <w:t>30</w:t>
            </w:r>
            <w:r w:rsidRPr="00526378">
              <w:rPr>
                <w:szCs w:val="22"/>
              </w:rPr>
              <w:t>)</w:t>
            </w:r>
          </w:p>
        </w:tc>
        <w:tc>
          <w:tcPr>
            <w:tcW w:w="1843" w:type="dxa"/>
            <w:shd w:val="clear" w:color="auto" w:fill="auto"/>
          </w:tcPr>
          <w:p w14:paraId="30B3660F" w14:textId="3521B94D" w:rsidR="00D35AC6" w:rsidRPr="00526378" w:rsidRDefault="00594FC4" w:rsidP="00A83408">
            <w:pPr>
              <w:jc w:val="center"/>
              <w:rPr>
                <w:szCs w:val="22"/>
              </w:rPr>
            </w:pPr>
            <w:r>
              <w:rPr>
                <w:szCs w:val="22"/>
              </w:rPr>
              <w:t>О</w:t>
            </w:r>
          </w:p>
        </w:tc>
        <w:tc>
          <w:tcPr>
            <w:tcW w:w="4961" w:type="dxa"/>
            <w:shd w:val="clear" w:color="auto" w:fill="auto"/>
          </w:tcPr>
          <w:p w14:paraId="765374F9" w14:textId="64CFF7D7" w:rsidR="00D35AC6" w:rsidRPr="00526378" w:rsidRDefault="00D35AC6" w:rsidP="00A83408">
            <w:pPr>
              <w:rPr>
                <w:szCs w:val="22"/>
              </w:rPr>
            </w:pPr>
          </w:p>
        </w:tc>
      </w:tr>
      <w:tr w:rsidR="00526378" w:rsidRPr="00526378" w14:paraId="3AAF5A90" w14:textId="77777777" w:rsidTr="00EF1886">
        <w:trPr>
          <w:cantSplit/>
        </w:trPr>
        <w:tc>
          <w:tcPr>
            <w:tcW w:w="3256" w:type="dxa"/>
            <w:shd w:val="clear" w:color="auto" w:fill="auto"/>
          </w:tcPr>
          <w:p w14:paraId="05743DC4" w14:textId="77777777" w:rsidR="00D35AC6" w:rsidRPr="00526378" w:rsidRDefault="00D35AC6" w:rsidP="00A83408">
            <w:pPr>
              <w:rPr>
                <w:szCs w:val="22"/>
              </w:rPr>
            </w:pPr>
            <w:r w:rsidRPr="00526378">
              <w:rPr>
                <w:szCs w:val="22"/>
              </w:rPr>
              <w:t>Дата документа</w:t>
            </w:r>
          </w:p>
        </w:tc>
        <w:tc>
          <w:tcPr>
            <w:tcW w:w="2126" w:type="dxa"/>
            <w:shd w:val="clear" w:color="auto" w:fill="auto"/>
          </w:tcPr>
          <w:p w14:paraId="577230E3" w14:textId="4D90A297" w:rsidR="00D35AC6" w:rsidRPr="00526378" w:rsidRDefault="00D35AC6" w:rsidP="00A83408">
            <w:pPr>
              <w:rPr>
                <w:szCs w:val="22"/>
              </w:rPr>
            </w:pPr>
            <w:proofErr w:type="spellStart"/>
            <w:r w:rsidRPr="00526378">
              <w:rPr>
                <w:szCs w:val="22"/>
              </w:rPr>
              <w:t>Дата</w:t>
            </w:r>
            <w:r w:rsidR="00803860">
              <w:rPr>
                <w:szCs w:val="22"/>
              </w:rPr>
              <w:t>Док</w:t>
            </w:r>
            <w:proofErr w:type="spellEnd"/>
          </w:p>
        </w:tc>
        <w:tc>
          <w:tcPr>
            <w:tcW w:w="1417" w:type="dxa"/>
            <w:shd w:val="clear" w:color="auto" w:fill="auto"/>
          </w:tcPr>
          <w:p w14:paraId="52CA6681"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39CB4E3C"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478538CD"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5CE0E49E" w14:textId="2743D45C"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63FA3C08" w14:textId="77777777" w:rsidTr="00EF1886">
        <w:trPr>
          <w:cantSplit/>
        </w:trPr>
        <w:tc>
          <w:tcPr>
            <w:tcW w:w="3256" w:type="dxa"/>
            <w:shd w:val="clear" w:color="auto" w:fill="auto"/>
          </w:tcPr>
          <w:p w14:paraId="743225FE" w14:textId="77777777" w:rsidR="00D35AC6" w:rsidRPr="00526378" w:rsidRDefault="00D35AC6" w:rsidP="00A83408">
            <w:pPr>
              <w:rPr>
                <w:szCs w:val="22"/>
              </w:rPr>
            </w:pPr>
            <w:r w:rsidRPr="00526378">
              <w:rPr>
                <w:szCs w:val="22"/>
              </w:rPr>
              <w:t>Дата начала действия документа</w:t>
            </w:r>
          </w:p>
        </w:tc>
        <w:tc>
          <w:tcPr>
            <w:tcW w:w="2126" w:type="dxa"/>
            <w:shd w:val="clear" w:color="auto" w:fill="auto"/>
          </w:tcPr>
          <w:p w14:paraId="42E87FC1" w14:textId="2D2A1108" w:rsidR="00D35AC6" w:rsidRPr="00526378" w:rsidRDefault="00D35AC6" w:rsidP="00A83408">
            <w:pPr>
              <w:rPr>
                <w:szCs w:val="22"/>
              </w:rPr>
            </w:pPr>
            <w:proofErr w:type="spellStart"/>
            <w:r w:rsidRPr="00526378">
              <w:rPr>
                <w:szCs w:val="22"/>
              </w:rPr>
              <w:t>Дата</w:t>
            </w:r>
            <w:r w:rsidR="00803860">
              <w:rPr>
                <w:szCs w:val="22"/>
              </w:rPr>
              <w:t>Нач</w:t>
            </w:r>
            <w:proofErr w:type="spellEnd"/>
          </w:p>
        </w:tc>
        <w:tc>
          <w:tcPr>
            <w:tcW w:w="1417" w:type="dxa"/>
            <w:shd w:val="clear" w:color="auto" w:fill="auto"/>
          </w:tcPr>
          <w:p w14:paraId="6C79D9F7"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19ABC42E"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6D91DE77" w14:textId="77777777" w:rsidR="00D35AC6" w:rsidRPr="00526378" w:rsidRDefault="00D35AC6" w:rsidP="00A83408">
            <w:pPr>
              <w:jc w:val="center"/>
              <w:rPr>
                <w:szCs w:val="22"/>
              </w:rPr>
            </w:pPr>
            <w:r w:rsidRPr="00526378">
              <w:rPr>
                <w:szCs w:val="22"/>
              </w:rPr>
              <w:t>О</w:t>
            </w:r>
          </w:p>
        </w:tc>
        <w:tc>
          <w:tcPr>
            <w:tcW w:w="4961" w:type="dxa"/>
            <w:shd w:val="clear" w:color="auto" w:fill="auto"/>
          </w:tcPr>
          <w:p w14:paraId="10107F8F" w14:textId="7A121A26"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tc>
      </w:tr>
      <w:tr w:rsidR="00526378" w:rsidRPr="00526378" w14:paraId="4C6C3B9E" w14:textId="77777777" w:rsidTr="00EF1886">
        <w:trPr>
          <w:cantSplit/>
          <w:trHeight w:val="700"/>
        </w:trPr>
        <w:tc>
          <w:tcPr>
            <w:tcW w:w="3256" w:type="dxa"/>
            <w:shd w:val="clear" w:color="auto" w:fill="auto"/>
          </w:tcPr>
          <w:p w14:paraId="11DDE9C2" w14:textId="77777777" w:rsidR="00D35AC6" w:rsidRPr="00526378" w:rsidRDefault="00D35AC6" w:rsidP="00A83408">
            <w:pPr>
              <w:rPr>
                <w:szCs w:val="22"/>
              </w:rPr>
            </w:pPr>
            <w:r w:rsidRPr="00526378">
              <w:rPr>
                <w:szCs w:val="22"/>
              </w:rPr>
              <w:t>Дата окончания действия документа</w:t>
            </w:r>
          </w:p>
        </w:tc>
        <w:tc>
          <w:tcPr>
            <w:tcW w:w="2126" w:type="dxa"/>
            <w:shd w:val="clear" w:color="auto" w:fill="auto"/>
          </w:tcPr>
          <w:p w14:paraId="095D6BB5" w14:textId="13B45D34" w:rsidR="00D35AC6" w:rsidRPr="00526378" w:rsidRDefault="00D35AC6" w:rsidP="00A83408">
            <w:pPr>
              <w:rPr>
                <w:szCs w:val="22"/>
              </w:rPr>
            </w:pPr>
            <w:proofErr w:type="spellStart"/>
            <w:r w:rsidRPr="00526378">
              <w:rPr>
                <w:szCs w:val="22"/>
              </w:rPr>
              <w:t>Дата</w:t>
            </w:r>
            <w:r w:rsidR="00186BE8">
              <w:rPr>
                <w:szCs w:val="22"/>
              </w:rPr>
              <w:t>Оконч</w:t>
            </w:r>
            <w:proofErr w:type="spellEnd"/>
          </w:p>
        </w:tc>
        <w:tc>
          <w:tcPr>
            <w:tcW w:w="1417" w:type="dxa"/>
            <w:shd w:val="clear" w:color="auto" w:fill="auto"/>
          </w:tcPr>
          <w:p w14:paraId="5FF9A305" w14:textId="77777777" w:rsidR="00D35AC6" w:rsidRPr="00526378" w:rsidRDefault="00D35AC6" w:rsidP="00A83408">
            <w:pPr>
              <w:jc w:val="center"/>
              <w:rPr>
                <w:szCs w:val="22"/>
              </w:rPr>
            </w:pPr>
            <w:r w:rsidRPr="00526378">
              <w:rPr>
                <w:szCs w:val="22"/>
              </w:rPr>
              <w:t>А</w:t>
            </w:r>
          </w:p>
        </w:tc>
        <w:tc>
          <w:tcPr>
            <w:tcW w:w="1276" w:type="dxa"/>
            <w:shd w:val="clear" w:color="auto" w:fill="auto"/>
          </w:tcPr>
          <w:p w14:paraId="06EFCD5D" w14:textId="77777777" w:rsidR="00D35AC6" w:rsidRPr="00526378" w:rsidRDefault="00D35AC6" w:rsidP="00A83408">
            <w:pPr>
              <w:jc w:val="center"/>
              <w:rPr>
                <w:szCs w:val="22"/>
              </w:rPr>
            </w:pPr>
            <w:proofErr w:type="gramStart"/>
            <w:r w:rsidRPr="00526378">
              <w:rPr>
                <w:szCs w:val="22"/>
              </w:rPr>
              <w:t>Т(</w:t>
            </w:r>
            <w:proofErr w:type="gramEnd"/>
            <w:r w:rsidRPr="00526378">
              <w:rPr>
                <w:szCs w:val="22"/>
              </w:rPr>
              <w:t>=10)</w:t>
            </w:r>
          </w:p>
        </w:tc>
        <w:tc>
          <w:tcPr>
            <w:tcW w:w="1843" w:type="dxa"/>
            <w:shd w:val="clear" w:color="auto" w:fill="auto"/>
          </w:tcPr>
          <w:p w14:paraId="38A61465" w14:textId="338BF550" w:rsidR="00D35AC6" w:rsidRPr="00526378" w:rsidRDefault="00332712" w:rsidP="00A83408">
            <w:pPr>
              <w:jc w:val="center"/>
              <w:rPr>
                <w:szCs w:val="22"/>
              </w:rPr>
            </w:pPr>
            <w:r>
              <w:rPr>
                <w:szCs w:val="22"/>
              </w:rPr>
              <w:t>Н</w:t>
            </w:r>
          </w:p>
        </w:tc>
        <w:tc>
          <w:tcPr>
            <w:tcW w:w="4961" w:type="dxa"/>
            <w:shd w:val="clear" w:color="auto" w:fill="auto"/>
          </w:tcPr>
          <w:p w14:paraId="56693597" w14:textId="520B39B7" w:rsidR="00D35AC6" w:rsidRPr="00526378" w:rsidRDefault="00D35AC6" w:rsidP="00A83408">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1D39C5F6" w14:textId="2F145E2D" w:rsidR="00D35AC6" w:rsidRPr="00526378" w:rsidRDefault="00D35AC6" w:rsidP="00A83408">
            <w:pPr>
              <w:rPr>
                <w:szCs w:val="22"/>
              </w:rPr>
            </w:pPr>
          </w:p>
        </w:tc>
      </w:tr>
      <w:tr w:rsidR="00526378" w:rsidRPr="00526378" w14:paraId="64F1D10A" w14:textId="77777777" w:rsidTr="00EF1886">
        <w:trPr>
          <w:cantSplit/>
        </w:trPr>
        <w:tc>
          <w:tcPr>
            <w:tcW w:w="3256" w:type="dxa"/>
            <w:shd w:val="clear" w:color="auto" w:fill="auto"/>
          </w:tcPr>
          <w:p w14:paraId="6F3800A6" w14:textId="4F7B612D" w:rsidR="00585554" w:rsidRPr="00526378" w:rsidRDefault="00585554">
            <w:pPr>
              <w:rPr>
                <w:szCs w:val="22"/>
              </w:rPr>
            </w:pPr>
            <w:r w:rsidRPr="00526378">
              <w:rPr>
                <w:bCs/>
              </w:rPr>
              <w:t>Идентификационные сведения</w:t>
            </w:r>
            <w:r w:rsidRPr="00526378" w:rsidDel="00B57F95">
              <w:t xml:space="preserve"> </w:t>
            </w:r>
            <w:r w:rsidRPr="00526378">
              <w:t>сторон</w:t>
            </w:r>
          </w:p>
        </w:tc>
        <w:tc>
          <w:tcPr>
            <w:tcW w:w="2126" w:type="dxa"/>
            <w:shd w:val="clear" w:color="auto" w:fill="auto"/>
          </w:tcPr>
          <w:p w14:paraId="527DE1DB" w14:textId="3019CDF6" w:rsidR="00585554" w:rsidRPr="00526378" w:rsidRDefault="00186BE8">
            <w:pPr>
              <w:rPr>
                <w:szCs w:val="22"/>
              </w:rPr>
            </w:pPr>
            <w:r>
              <w:rPr>
                <w:bCs/>
              </w:rPr>
              <w:t>Участники</w:t>
            </w:r>
          </w:p>
        </w:tc>
        <w:tc>
          <w:tcPr>
            <w:tcW w:w="1417" w:type="dxa"/>
            <w:shd w:val="clear" w:color="auto" w:fill="auto"/>
          </w:tcPr>
          <w:p w14:paraId="424E6AA5" w14:textId="2999A9AB" w:rsidR="00585554" w:rsidRPr="00526378" w:rsidRDefault="00D734AC" w:rsidP="00585554">
            <w:pPr>
              <w:jc w:val="center"/>
              <w:rPr>
                <w:szCs w:val="22"/>
              </w:rPr>
            </w:pPr>
            <w:r w:rsidRPr="00526378">
              <w:rPr>
                <w:szCs w:val="22"/>
              </w:rPr>
              <w:t>С</w:t>
            </w:r>
          </w:p>
        </w:tc>
        <w:tc>
          <w:tcPr>
            <w:tcW w:w="1276" w:type="dxa"/>
            <w:shd w:val="clear" w:color="auto" w:fill="auto"/>
          </w:tcPr>
          <w:p w14:paraId="555E1ED9" w14:textId="77777777" w:rsidR="00585554" w:rsidRPr="00526378" w:rsidRDefault="00585554" w:rsidP="00585554">
            <w:pPr>
              <w:jc w:val="center"/>
              <w:rPr>
                <w:szCs w:val="22"/>
              </w:rPr>
            </w:pPr>
          </w:p>
        </w:tc>
        <w:tc>
          <w:tcPr>
            <w:tcW w:w="1843" w:type="dxa"/>
            <w:shd w:val="clear" w:color="auto" w:fill="auto"/>
          </w:tcPr>
          <w:p w14:paraId="16D23BAF" w14:textId="77777777" w:rsidR="00585554" w:rsidRPr="00526378" w:rsidRDefault="00585554" w:rsidP="00585554">
            <w:pPr>
              <w:jc w:val="center"/>
              <w:rPr>
                <w:szCs w:val="22"/>
              </w:rPr>
            </w:pPr>
            <w:r w:rsidRPr="00526378">
              <w:rPr>
                <w:szCs w:val="22"/>
              </w:rPr>
              <w:t>О</w:t>
            </w:r>
          </w:p>
        </w:tc>
        <w:tc>
          <w:tcPr>
            <w:tcW w:w="4961" w:type="dxa"/>
            <w:shd w:val="clear" w:color="auto" w:fill="auto"/>
          </w:tcPr>
          <w:p w14:paraId="1EFF96DE" w14:textId="635F2D40" w:rsidR="007E57A4" w:rsidRPr="00526378" w:rsidRDefault="007E57A4" w:rsidP="00E34BB2">
            <w:pPr>
              <w:rPr>
                <w:szCs w:val="22"/>
              </w:rPr>
            </w:pPr>
            <w:r w:rsidRPr="00526378">
              <w:t>«Идентификационные сведения».</w:t>
            </w:r>
          </w:p>
          <w:p w14:paraId="1A485BAE" w14:textId="6B8DA5E3" w:rsidR="00585554" w:rsidRPr="00526378" w:rsidRDefault="00585554" w:rsidP="00E34BB2">
            <w:r w:rsidRPr="00526378">
              <w:rPr>
                <w:szCs w:val="22"/>
              </w:rPr>
              <w:t xml:space="preserve">Состав элемента представлен </w:t>
            </w:r>
            <w:r w:rsidRPr="00526378">
              <w:t xml:space="preserve">в </w:t>
            </w:r>
            <w:r w:rsidRPr="00526378">
              <w:fldChar w:fldCharType="begin"/>
            </w:r>
            <w:r w:rsidRPr="00526378">
              <w:instrText xml:space="preserve"> REF _Ref106989954 \h </w:instrText>
            </w:r>
            <w:r w:rsidR="00E34BB2" w:rsidRPr="00526378">
              <w:instrText xml:space="preserve"> \* MERGEFORMAT </w:instrText>
            </w:r>
            <w:r w:rsidRPr="00526378">
              <w:fldChar w:fldCharType="separate"/>
            </w:r>
            <w:r w:rsidR="00DF07DC" w:rsidRPr="00526378">
              <w:t>Таблица 3</w:t>
            </w:r>
            <w:r w:rsidRPr="00526378">
              <w:fldChar w:fldCharType="end"/>
            </w:r>
            <w:r w:rsidRPr="00526378">
              <w:fldChar w:fldCharType="begin"/>
            </w:r>
            <w:r w:rsidRPr="00526378">
              <w:instrText xml:space="preserve"> REF _Ref106022015 \h </w:instrText>
            </w:r>
            <w:r w:rsidR="00E34BB2" w:rsidRPr="00526378">
              <w:instrText xml:space="preserve"> \* MERGEFORMAT </w:instrText>
            </w:r>
            <w:r w:rsidRPr="00526378">
              <w:fldChar w:fldCharType="end"/>
            </w:r>
            <w:r w:rsidRPr="00526378">
              <w:t>.</w:t>
            </w:r>
          </w:p>
        </w:tc>
      </w:tr>
      <w:tr w:rsidR="00526378" w:rsidRPr="00526378" w14:paraId="5C864495" w14:textId="77777777" w:rsidTr="00EF1886">
        <w:trPr>
          <w:cantSplit/>
        </w:trPr>
        <w:tc>
          <w:tcPr>
            <w:tcW w:w="3256" w:type="dxa"/>
            <w:shd w:val="clear" w:color="auto" w:fill="auto"/>
          </w:tcPr>
          <w:p w14:paraId="2A1F00CC" w14:textId="3421EF99" w:rsidR="00D35AC6" w:rsidRPr="00526378" w:rsidRDefault="00D35AC6" w:rsidP="00E34BB2">
            <w:pPr>
              <w:rPr>
                <w:szCs w:val="22"/>
              </w:rPr>
            </w:pPr>
            <w:r w:rsidRPr="00526378">
              <w:rPr>
                <w:szCs w:val="22"/>
              </w:rPr>
              <w:t>Договор</w:t>
            </w:r>
          </w:p>
        </w:tc>
        <w:tc>
          <w:tcPr>
            <w:tcW w:w="2126" w:type="dxa"/>
            <w:shd w:val="clear" w:color="auto" w:fill="auto"/>
          </w:tcPr>
          <w:p w14:paraId="026E65E2" w14:textId="5A7A27D2" w:rsidR="00D35AC6" w:rsidRPr="00526378" w:rsidRDefault="00D35AC6" w:rsidP="00A83408">
            <w:pPr>
              <w:rPr>
                <w:szCs w:val="22"/>
              </w:rPr>
            </w:pPr>
            <w:r w:rsidRPr="00526378">
              <w:rPr>
                <w:szCs w:val="22"/>
              </w:rPr>
              <w:t>Договор</w:t>
            </w:r>
          </w:p>
        </w:tc>
        <w:tc>
          <w:tcPr>
            <w:tcW w:w="1417" w:type="dxa"/>
            <w:shd w:val="clear" w:color="auto" w:fill="auto"/>
          </w:tcPr>
          <w:p w14:paraId="6047456C" w14:textId="77777777" w:rsidR="00D35AC6" w:rsidRPr="00526378" w:rsidRDefault="00D35AC6" w:rsidP="00A83408">
            <w:pPr>
              <w:jc w:val="center"/>
              <w:rPr>
                <w:szCs w:val="22"/>
              </w:rPr>
            </w:pPr>
            <w:r w:rsidRPr="00526378">
              <w:rPr>
                <w:szCs w:val="22"/>
              </w:rPr>
              <w:t>С</w:t>
            </w:r>
          </w:p>
        </w:tc>
        <w:tc>
          <w:tcPr>
            <w:tcW w:w="1276" w:type="dxa"/>
            <w:shd w:val="clear" w:color="auto" w:fill="auto"/>
          </w:tcPr>
          <w:p w14:paraId="293F3487" w14:textId="77777777" w:rsidR="00D35AC6" w:rsidRPr="00526378" w:rsidRDefault="00D35AC6" w:rsidP="00A83408">
            <w:pPr>
              <w:jc w:val="center"/>
              <w:rPr>
                <w:szCs w:val="22"/>
              </w:rPr>
            </w:pPr>
          </w:p>
        </w:tc>
        <w:tc>
          <w:tcPr>
            <w:tcW w:w="1843" w:type="dxa"/>
            <w:shd w:val="clear" w:color="auto" w:fill="auto"/>
          </w:tcPr>
          <w:p w14:paraId="78CEE5EC" w14:textId="77777777" w:rsidR="00D35AC6" w:rsidRPr="00526378" w:rsidRDefault="00D35AC6" w:rsidP="00A83408">
            <w:pPr>
              <w:jc w:val="center"/>
              <w:rPr>
                <w:szCs w:val="22"/>
              </w:rPr>
            </w:pPr>
            <w:r w:rsidRPr="00526378">
              <w:rPr>
                <w:szCs w:val="22"/>
              </w:rPr>
              <w:t>Н</w:t>
            </w:r>
          </w:p>
        </w:tc>
        <w:tc>
          <w:tcPr>
            <w:tcW w:w="4961" w:type="dxa"/>
            <w:shd w:val="clear" w:color="auto" w:fill="auto"/>
          </w:tcPr>
          <w:p w14:paraId="1D1C2A0F" w14:textId="313D3A18" w:rsidR="00D35AC6" w:rsidRPr="00526378" w:rsidRDefault="00D35AC6" w:rsidP="00E34BB2">
            <w:r w:rsidRPr="00526378">
              <w:t xml:space="preserve">Состав элемента представлен в </w:t>
            </w:r>
            <w:r w:rsidR="005E7069" w:rsidRPr="00526378">
              <w:fldChar w:fldCharType="begin"/>
            </w:r>
            <w:r w:rsidR="005E7069" w:rsidRPr="00526378">
              <w:instrText xml:space="preserve"> REF _Ref106982580 \h </w:instrText>
            </w:r>
            <w:r w:rsidR="00E34BB2" w:rsidRPr="00526378">
              <w:instrText xml:space="preserve"> \* MERGEFORMAT </w:instrText>
            </w:r>
            <w:r w:rsidR="005E7069" w:rsidRPr="00526378">
              <w:fldChar w:fldCharType="separate"/>
            </w:r>
            <w:r w:rsidR="00DF07DC" w:rsidRPr="00526378">
              <w:t>Таблица 8</w:t>
            </w:r>
            <w:r w:rsidR="005E7069" w:rsidRPr="00526378">
              <w:fldChar w:fldCharType="end"/>
            </w:r>
            <w:r w:rsidR="00694CCC" w:rsidRPr="00526378">
              <w:fldChar w:fldCharType="begin"/>
            </w:r>
            <w:r w:rsidR="00694CCC" w:rsidRPr="00526378">
              <w:instrText xml:space="preserve"> REF _Ref106024477 \h </w:instrText>
            </w:r>
            <w:r w:rsidR="00E34BB2" w:rsidRPr="00526378">
              <w:instrText xml:space="preserve"> \* MERGEFORMAT </w:instrText>
            </w:r>
            <w:r w:rsidR="00694CCC" w:rsidRPr="00526378">
              <w:fldChar w:fldCharType="end"/>
            </w:r>
            <w:r w:rsidRPr="00526378">
              <w:t>.</w:t>
            </w:r>
          </w:p>
        </w:tc>
      </w:tr>
      <w:tr w:rsidR="00526378" w:rsidRPr="00526378" w14:paraId="60B508BC" w14:textId="77777777" w:rsidTr="00EF1886">
        <w:trPr>
          <w:cantSplit/>
        </w:trPr>
        <w:tc>
          <w:tcPr>
            <w:tcW w:w="3256" w:type="dxa"/>
            <w:shd w:val="clear" w:color="auto" w:fill="auto"/>
          </w:tcPr>
          <w:p w14:paraId="3B1EB770" w14:textId="0C15E4A6" w:rsidR="00B65E42" w:rsidRPr="00526378" w:rsidRDefault="00B65E42" w:rsidP="00E34BB2">
            <w:pPr>
              <w:rPr>
                <w:szCs w:val="22"/>
              </w:rPr>
            </w:pPr>
            <w:r w:rsidRPr="00526378">
              <w:lastRenderedPageBreak/>
              <w:t xml:space="preserve">Валюта взаиморасчетов </w:t>
            </w:r>
          </w:p>
        </w:tc>
        <w:tc>
          <w:tcPr>
            <w:tcW w:w="2126" w:type="dxa"/>
            <w:shd w:val="clear" w:color="auto" w:fill="auto"/>
          </w:tcPr>
          <w:p w14:paraId="247029BE" w14:textId="77777777" w:rsidR="00B65E42" w:rsidRPr="00526378" w:rsidRDefault="00B65E42" w:rsidP="00B65E42">
            <w:pPr>
              <w:rPr>
                <w:szCs w:val="22"/>
              </w:rPr>
            </w:pPr>
            <w:r w:rsidRPr="00526378">
              <w:rPr>
                <w:szCs w:val="22"/>
              </w:rPr>
              <w:t>Валюта</w:t>
            </w:r>
          </w:p>
        </w:tc>
        <w:tc>
          <w:tcPr>
            <w:tcW w:w="1417" w:type="dxa"/>
            <w:shd w:val="clear" w:color="auto" w:fill="auto"/>
          </w:tcPr>
          <w:p w14:paraId="7DFE20A2" w14:textId="428BDCE3" w:rsidR="00B65E42" w:rsidRPr="00526378" w:rsidRDefault="00B65E42" w:rsidP="00B65E42">
            <w:pPr>
              <w:jc w:val="center"/>
              <w:rPr>
                <w:szCs w:val="22"/>
              </w:rPr>
            </w:pPr>
            <w:r w:rsidRPr="00526378">
              <w:t>А</w:t>
            </w:r>
          </w:p>
        </w:tc>
        <w:tc>
          <w:tcPr>
            <w:tcW w:w="1276" w:type="dxa"/>
            <w:shd w:val="clear" w:color="auto" w:fill="auto"/>
          </w:tcPr>
          <w:p w14:paraId="1936D30D" w14:textId="4C1EECBC" w:rsidR="00B65E42" w:rsidRPr="00526378" w:rsidRDefault="00B65E42" w:rsidP="00B65E42">
            <w:pPr>
              <w:jc w:val="center"/>
              <w:rPr>
                <w:szCs w:val="22"/>
              </w:rPr>
            </w:pPr>
            <w:proofErr w:type="gramStart"/>
            <w:r w:rsidRPr="00526378">
              <w:rPr>
                <w:lang w:val="en-US"/>
              </w:rPr>
              <w:t>T(</w:t>
            </w:r>
            <w:proofErr w:type="gramEnd"/>
            <w:r w:rsidR="006C63CA" w:rsidRPr="00526378">
              <w:t>3-4</w:t>
            </w:r>
            <w:r w:rsidRPr="00526378">
              <w:rPr>
                <w:lang w:val="en-US"/>
              </w:rPr>
              <w:t>)</w:t>
            </w:r>
          </w:p>
        </w:tc>
        <w:tc>
          <w:tcPr>
            <w:tcW w:w="1843" w:type="dxa"/>
            <w:shd w:val="clear" w:color="auto" w:fill="auto"/>
          </w:tcPr>
          <w:p w14:paraId="674B5849" w14:textId="47F3F704" w:rsidR="00B65E42" w:rsidRPr="00526378" w:rsidRDefault="00B65E42" w:rsidP="00B65E42">
            <w:pPr>
              <w:jc w:val="center"/>
              <w:rPr>
                <w:szCs w:val="22"/>
              </w:rPr>
            </w:pPr>
            <w:r w:rsidRPr="00526378">
              <w:rPr>
                <w:szCs w:val="22"/>
              </w:rPr>
              <w:t>О</w:t>
            </w:r>
          </w:p>
        </w:tc>
        <w:tc>
          <w:tcPr>
            <w:tcW w:w="4961" w:type="dxa"/>
            <w:shd w:val="clear" w:color="auto" w:fill="auto"/>
          </w:tcPr>
          <w:p w14:paraId="6C3BDE66" w14:textId="3EDBCDCE" w:rsidR="00515E41" w:rsidRPr="00526378" w:rsidRDefault="00515E41" w:rsidP="00E34BB2">
            <w:r w:rsidRPr="00526378">
              <w:t xml:space="preserve">Типовой класс </w:t>
            </w:r>
            <w:r w:rsidR="003A3075" w:rsidRPr="00526378">
              <w:t>‹</w:t>
            </w:r>
            <w:proofErr w:type="spellStart"/>
            <w:r w:rsidRPr="00526378">
              <w:t>ОКВТип</w:t>
            </w:r>
            <w:proofErr w:type="spellEnd"/>
            <w:r w:rsidR="003A3075" w:rsidRPr="00526378">
              <w:t>›</w:t>
            </w:r>
            <w:r w:rsidRPr="00526378">
              <w:t>.</w:t>
            </w:r>
          </w:p>
          <w:p w14:paraId="5086DC0F" w14:textId="0A0FE950" w:rsidR="00B65E42" w:rsidRPr="00526378" w:rsidRDefault="00B65E42">
            <w:r w:rsidRPr="00526378">
              <w:t>Справочник:</w:t>
            </w:r>
            <w:r w:rsidRPr="00526378">
              <w:br/>
              <w:t xml:space="preserve">Перенос справочника с ЕСНСИ </w:t>
            </w:r>
            <w:r w:rsidRPr="00526378">
              <w:br/>
              <w:t>Общероссийский классификатор валют ID:01-338. Или значение «у.е.».</w:t>
            </w:r>
          </w:p>
        </w:tc>
      </w:tr>
      <w:tr w:rsidR="00526378" w:rsidRPr="00526378" w14:paraId="213C84F1" w14:textId="77777777" w:rsidTr="00EF1886">
        <w:trPr>
          <w:cantSplit/>
        </w:trPr>
        <w:tc>
          <w:tcPr>
            <w:tcW w:w="3256" w:type="dxa"/>
            <w:shd w:val="clear" w:color="auto" w:fill="auto"/>
          </w:tcPr>
          <w:p w14:paraId="1C1CF39C" w14:textId="11733B32" w:rsidR="00B65E42" w:rsidRPr="00526378" w:rsidRDefault="00694CCC" w:rsidP="00B65E42">
            <w:pPr>
              <w:rPr>
                <w:szCs w:val="22"/>
              </w:rPr>
            </w:pPr>
            <w:r w:rsidRPr="00526378">
              <w:rPr>
                <w:szCs w:val="22"/>
              </w:rPr>
              <w:t>Медицинские у</w:t>
            </w:r>
            <w:r w:rsidR="00B65E42" w:rsidRPr="00526378">
              <w:rPr>
                <w:szCs w:val="22"/>
              </w:rPr>
              <w:t>слуги</w:t>
            </w:r>
            <w:r w:rsidR="004F7728" w:rsidRPr="00526378">
              <w:rPr>
                <w:szCs w:val="22"/>
              </w:rPr>
              <w:t xml:space="preserve"> стоимость</w:t>
            </w:r>
          </w:p>
        </w:tc>
        <w:tc>
          <w:tcPr>
            <w:tcW w:w="2126" w:type="dxa"/>
            <w:shd w:val="clear" w:color="auto" w:fill="auto"/>
          </w:tcPr>
          <w:p w14:paraId="1DBA5CF3" w14:textId="3AF4CED2" w:rsidR="00B65E42" w:rsidRPr="00526378" w:rsidRDefault="00B65E42" w:rsidP="00B65E42">
            <w:pPr>
              <w:rPr>
                <w:szCs w:val="22"/>
              </w:rPr>
            </w:pPr>
            <w:proofErr w:type="spellStart"/>
            <w:r w:rsidRPr="00526378">
              <w:rPr>
                <w:szCs w:val="22"/>
              </w:rPr>
              <w:t>М</w:t>
            </w:r>
            <w:r w:rsidR="00A57EFC" w:rsidRPr="00526378">
              <w:rPr>
                <w:szCs w:val="22"/>
              </w:rPr>
              <w:t>едУ</w:t>
            </w:r>
            <w:r w:rsidRPr="00526378">
              <w:rPr>
                <w:szCs w:val="22"/>
              </w:rPr>
              <w:t>сл</w:t>
            </w:r>
            <w:r w:rsidR="0051076B" w:rsidRPr="00526378">
              <w:rPr>
                <w:szCs w:val="22"/>
              </w:rPr>
              <w:t>Стоимость</w:t>
            </w:r>
            <w:proofErr w:type="spellEnd"/>
          </w:p>
        </w:tc>
        <w:tc>
          <w:tcPr>
            <w:tcW w:w="1417" w:type="dxa"/>
            <w:shd w:val="clear" w:color="auto" w:fill="auto"/>
          </w:tcPr>
          <w:p w14:paraId="118C8F60" w14:textId="46474FCC" w:rsidR="00B65E42" w:rsidRPr="00526378" w:rsidRDefault="00D734AC" w:rsidP="00B65E42">
            <w:pPr>
              <w:jc w:val="center"/>
              <w:rPr>
                <w:szCs w:val="22"/>
              </w:rPr>
            </w:pPr>
            <w:r w:rsidRPr="00526378">
              <w:rPr>
                <w:szCs w:val="22"/>
              </w:rPr>
              <w:t>С</w:t>
            </w:r>
          </w:p>
        </w:tc>
        <w:tc>
          <w:tcPr>
            <w:tcW w:w="1276" w:type="dxa"/>
            <w:shd w:val="clear" w:color="auto" w:fill="auto"/>
          </w:tcPr>
          <w:p w14:paraId="58651916" w14:textId="77777777" w:rsidR="00B65E42" w:rsidRPr="00526378" w:rsidRDefault="00B65E42" w:rsidP="00B65E42">
            <w:pPr>
              <w:jc w:val="center"/>
              <w:rPr>
                <w:szCs w:val="22"/>
              </w:rPr>
            </w:pPr>
          </w:p>
        </w:tc>
        <w:tc>
          <w:tcPr>
            <w:tcW w:w="1843" w:type="dxa"/>
            <w:shd w:val="clear" w:color="auto" w:fill="auto"/>
          </w:tcPr>
          <w:p w14:paraId="39803836" w14:textId="38CD2F49" w:rsidR="00B65E42" w:rsidRPr="00526378" w:rsidRDefault="00694CCC" w:rsidP="00B65E42">
            <w:pPr>
              <w:jc w:val="center"/>
              <w:rPr>
                <w:szCs w:val="22"/>
              </w:rPr>
            </w:pPr>
            <w:r w:rsidRPr="00526378">
              <w:rPr>
                <w:szCs w:val="22"/>
              </w:rPr>
              <w:t>НМ</w:t>
            </w:r>
          </w:p>
        </w:tc>
        <w:tc>
          <w:tcPr>
            <w:tcW w:w="4961" w:type="dxa"/>
            <w:shd w:val="clear" w:color="auto" w:fill="auto"/>
          </w:tcPr>
          <w:p w14:paraId="06F93395" w14:textId="7D81026E" w:rsidR="00B65E42" w:rsidRPr="00526378" w:rsidRDefault="00B65E42" w:rsidP="00282DAF">
            <w:r w:rsidRPr="00526378">
              <w:t>Состав элемента представлен в</w:t>
            </w:r>
            <w:r w:rsidR="00D57313" w:rsidRPr="00526378">
              <w:t xml:space="preserve"> </w:t>
            </w:r>
            <w:r w:rsidR="00904D05" w:rsidRPr="00526378">
              <w:fldChar w:fldCharType="begin"/>
            </w:r>
            <w:r w:rsidR="00904D05" w:rsidRPr="00526378">
              <w:instrText xml:space="preserve"> REF _Ref106981972 \h </w:instrText>
            </w:r>
            <w:r w:rsidR="00E34BB2" w:rsidRPr="00526378">
              <w:instrText xml:space="preserve"> \* MERGEFORMAT </w:instrText>
            </w:r>
            <w:r w:rsidR="00904D05" w:rsidRPr="00526378">
              <w:fldChar w:fldCharType="separate"/>
            </w:r>
            <w:r w:rsidR="00DF07DC" w:rsidRPr="00526378">
              <w:t xml:space="preserve">Таблица </w:t>
            </w:r>
            <w:r w:rsidR="00CF2C4F">
              <w:t>10</w:t>
            </w:r>
            <w:r w:rsidR="00904D05" w:rsidRPr="00526378">
              <w:fldChar w:fldCharType="end"/>
            </w:r>
            <w:r w:rsidRPr="00526378">
              <w:t>.</w:t>
            </w:r>
          </w:p>
        </w:tc>
      </w:tr>
      <w:tr w:rsidR="00526378" w:rsidRPr="00526378" w14:paraId="74EB6861" w14:textId="77777777" w:rsidTr="00EF1886">
        <w:trPr>
          <w:cantSplit/>
          <w:trHeight w:val="700"/>
        </w:trPr>
        <w:tc>
          <w:tcPr>
            <w:tcW w:w="3256" w:type="dxa"/>
            <w:shd w:val="clear" w:color="auto" w:fill="auto"/>
          </w:tcPr>
          <w:p w14:paraId="4AC6721D" w14:textId="69CE9F1A" w:rsidR="00B65E42" w:rsidRPr="00526378" w:rsidRDefault="0095719B" w:rsidP="00E34BB2">
            <w:pPr>
              <w:rPr>
                <w:szCs w:val="22"/>
              </w:rPr>
            </w:pPr>
            <w:r w:rsidRPr="00526378">
              <w:rPr>
                <w:szCs w:val="22"/>
              </w:rPr>
              <w:t xml:space="preserve">Медицинские </w:t>
            </w:r>
            <w:r w:rsidR="00694CCC" w:rsidRPr="00526378">
              <w:rPr>
                <w:szCs w:val="22"/>
              </w:rPr>
              <w:t>У</w:t>
            </w:r>
            <w:r w:rsidR="00B65E42" w:rsidRPr="00526378">
              <w:rPr>
                <w:szCs w:val="22"/>
              </w:rPr>
              <w:t>слуг</w:t>
            </w:r>
            <w:r w:rsidR="00694CCC" w:rsidRPr="00526378">
              <w:rPr>
                <w:szCs w:val="22"/>
              </w:rPr>
              <w:t>и</w:t>
            </w:r>
            <w:r w:rsidR="00B65E42" w:rsidRPr="00526378">
              <w:rPr>
                <w:szCs w:val="22"/>
              </w:rPr>
              <w:t>,</w:t>
            </w:r>
            <w:r w:rsidR="00594FC4">
              <w:rPr>
                <w:szCs w:val="22"/>
              </w:rPr>
              <w:t xml:space="preserve"> в том числе </w:t>
            </w:r>
            <w:r w:rsidR="00B65E42" w:rsidRPr="00526378">
              <w:rPr>
                <w:szCs w:val="22"/>
              </w:rPr>
              <w:t>не подлежащи</w:t>
            </w:r>
            <w:r w:rsidR="00694CCC" w:rsidRPr="00526378">
              <w:rPr>
                <w:szCs w:val="22"/>
              </w:rPr>
              <w:t>е</w:t>
            </w:r>
            <w:r w:rsidR="00B65E42" w:rsidRPr="00526378">
              <w:rPr>
                <w:szCs w:val="22"/>
              </w:rPr>
              <w:t xml:space="preserve"> оплате </w:t>
            </w:r>
          </w:p>
        </w:tc>
        <w:tc>
          <w:tcPr>
            <w:tcW w:w="2126" w:type="dxa"/>
            <w:shd w:val="clear" w:color="auto" w:fill="auto"/>
          </w:tcPr>
          <w:p w14:paraId="3A149D93" w14:textId="3956599D" w:rsidR="00B65E42" w:rsidRPr="00526378" w:rsidRDefault="00240E84" w:rsidP="00B65E42">
            <w:pPr>
              <w:rPr>
                <w:szCs w:val="22"/>
              </w:rPr>
            </w:pPr>
            <w:proofErr w:type="spellStart"/>
            <w:r w:rsidRPr="00526378">
              <w:rPr>
                <w:szCs w:val="22"/>
              </w:rPr>
              <w:t>МедУслугиН</w:t>
            </w:r>
            <w:r w:rsidR="00B65E42" w:rsidRPr="00526378">
              <w:rPr>
                <w:szCs w:val="22"/>
              </w:rPr>
              <w:t>е</w:t>
            </w:r>
            <w:r w:rsidRPr="00526378">
              <w:rPr>
                <w:szCs w:val="22"/>
              </w:rPr>
              <w:t>П</w:t>
            </w:r>
            <w:r w:rsidR="00B65E42" w:rsidRPr="00526378">
              <w:rPr>
                <w:szCs w:val="22"/>
              </w:rPr>
              <w:t>одлеж</w:t>
            </w:r>
            <w:r w:rsidRPr="00526378">
              <w:rPr>
                <w:szCs w:val="22"/>
              </w:rPr>
              <w:t>О</w:t>
            </w:r>
            <w:r w:rsidR="00B65E42" w:rsidRPr="00526378">
              <w:rPr>
                <w:szCs w:val="22"/>
              </w:rPr>
              <w:t>пл</w:t>
            </w:r>
            <w:proofErr w:type="spellEnd"/>
          </w:p>
        </w:tc>
        <w:tc>
          <w:tcPr>
            <w:tcW w:w="1417" w:type="dxa"/>
            <w:shd w:val="clear" w:color="auto" w:fill="auto"/>
          </w:tcPr>
          <w:p w14:paraId="43EDDE7A" w14:textId="0AE0D022" w:rsidR="00B65E42" w:rsidRPr="00526378" w:rsidRDefault="00D734AC" w:rsidP="00B65E42">
            <w:pPr>
              <w:jc w:val="center"/>
              <w:rPr>
                <w:szCs w:val="22"/>
              </w:rPr>
            </w:pPr>
            <w:r w:rsidRPr="00526378">
              <w:rPr>
                <w:szCs w:val="22"/>
              </w:rPr>
              <w:t>С</w:t>
            </w:r>
          </w:p>
        </w:tc>
        <w:tc>
          <w:tcPr>
            <w:tcW w:w="1276" w:type="dxa"/>
            <w:shd w:val="clear" w:color="auto" w:fill="auto"/>
          </w:tcPr>
          <w:p w14:paraId="177CD281" w14:textId="77777777" w:rsidR="00B65E42" w:rsidRPr="00526378" w:rsidRDefault="00B65E42" w:rsidP="00B65E42">
            <w:pPr>
              <w:jc w:val="center"/>
              <w:rPr>
                <w:szCs w:val="22"/>
              </w:rPr>
            </w:pPr>
          </w:p>
        </w:tc>
        <w:tc>
          <w:tcPr>
            <w:tcW w:w="1843" w:type="dxa"/>
            <w:shd w:val="clear" w:color="auto" w:fill="auto"/>
          </w:tcPr>
          <w:p w14:paraId="2AA44CB9" w14:textId="6D9D6CE9" w:rsidR="00B65E42" w:rsidRPr="00526378" w:rsidRDefault="00694CCC" w:rsidP="00B65E42">
            <w:pPr>
              <w:jc w:val="center"/>
              <w:rPr>
                <w:szCs w:val="22"/>
              </w:rPr>
            </w:pPr>
            <w:r w:rsidRPr="00526378">
              <w:rPr>
                <w:szCs w:val="22"/>
              </w:rPr>
              <w:t>НМ</w:t>
            </w:r>
          </w:p>
        </w:tc>
        <w:tc>
          <w:tcPr>
            <w:tcW w:w="4961" w:type="dxa"/>
            <w:shd w:val="clear" w:color="auto" w:fill="auto"/>
          </w:tcPr>
          <w:p w14:paraId="7C200EF9" w14:textId="37814682" w:rsidR="00B65E42" w:rsidRPr="00526378" w:rsidRDefault="00B65E42">
            <w:r w:rsidRPr="00526378">
              <w:rPr>
                <w:szCs w:val="22"/>
              </w:rPr>
              <w:t>Состав элемента представлен в</w:t>
            </w:r>
            <w:r w:rsidR="00986E26" w:rsidRPr="00526378">
              <w:t xml:space="preserve"> </w:t>
            </w:r>
            <w:r w:rsidR="00FA464F" w:rsidRPr="00526378">
              <w:fldChar w:fldCharType="begin"/>
            </w:r>
            <w:r w:rsidR="00FA464F" w:rsidRPr="00526378">
              <w:instrText xml:space="preserve"> REF _Ref106985609 \h </w:instrText>
            </w:r>
            <w:r w:rsidR="00E34BB2" w:rsidRPr="00526378">
              <w:instrText xml:space="preserve"> \* MERGEFORMAT </w:instrText>
            </w:r>
            <w:r w:rsidR="00FA464F" w:rsidRPr="00526378">
              <w:fldChar w:fldCharType="separate"/>
            </w:r>
            <w:r w:rsidR="007E57A4" w:rsidRPr="00526378">
              <w:fldChar w:fldCharType="begin"/>
            </w:r>
            <w:r w:rsidR="007E57A4" w:rsidRPr="00526378">
              <w:instrText xml:space="preserve"> REF _Ref106981972 \h  \* MERGEFORMAT </w:instrText>
            </w:r>
            <w:r w:rsidR="007E57A4" w:rsidRPr="00526378">
              <w:fldChar w:fldCharType="separate"/>
            </w:r>
            <w:r w:rsidR="007E57A4" w:rsidRPr="00526378">
              <w:t xml:space="preserve">Таблица </w:t>
            </w:r>
            <w:r w:rsidR="00CF2C4F">
              <w:t>10</w:t>
            </w:r>
            <w:r w:rsidR="007E57A4" w:rsidRPr="00526378">
              <w:fldChar w:fldCharType="end"/>
            </w:r>
            <w:r w:rsidR="00FA464F" w:rsidRPr="00526378">
              <w:fldChar w:fldCharType="end"/>
            </w:r>
            <w:r w:rsidR="00986E26" w:rsidRPr="00526378">
              <w:rPr>
                <w:szCs w:val="22"/>
              </w:rPr>
              <w:fldChar w:fldCharType="begin"/>
            </w:r>
            <w:r w:rsidR="00986E26" w:rsidRPr="00526378">
              <w:rPr>
                <w:szCs w:val="22"/>
              </w:rPr>
              <w:instrText xml:space="preserve"> REF _Ref106028482 \h </w:instrText>
            </w:r>
            <w:r w:rsidR="00240E84" w:rsidRPr="00526378">
              <w:rPr>
                <w:szCs w:val="22"/>
              </w:rPr>
              <w:instrText xml:space="preserve"> \* MERGEFORMAT </w:instrText>
            </w:r>
            <w:r w:rsidR="00986E26" w:rsidRPr="00526378">
              <w:rPr>
                <w:szCs w:val="22"/>
              </w:rPr>
            </w:r>
            <w:r w:rsidR="00986E26" w:rsidRPr="00526378">
              <w:rPr>
                <w:szCs w:val="22"/>
              </w:rPr>
              <w:fldChar w:fldCharType="end"/>
            </w:r>
            <w:r w:rsidRPr="00526378">
              <w:rPr>
                <w:szCs w:val="22"/>
              </w:rPr>
              <w:t>.</w:t>
            </w:r>
          </w:p>
        </w:tc>
      </w:tr>
      <w:tr w:rsidR="00526378" w:rsidRPr="00526378" w14:paraId="058FFC53" w14:textId="77777777" w:rsidTr="00EF1886">
        <w:trPr>
          <w:cantSplit/>
        </w:trPr>
        <w:tc>
          <w:tcPr>
            <w:tcW w:w="3256" w:type="dxa"/>
            <w:shd w:val="clear" w:color="auto" w:fill="auto"/>
          </w:tcPr>
          <w:p w14:paraId="754A167E" w14:textId="575BF72F" w:rsidR="00CC3E79" w:rsidRPr="00526378" w:rsidRDefault="00694CCC" w:rsidP="00B65E42">
            <w:pPr>
              <w:rPr>
                <w:szCs w:val="22"/>
              </w:rPr>
            </w:pPr>
            <w:r w:rsidRPr="00526378">
              <w:rPr>
                <w:szCs w:val="22"/>
              </w:rPr>
              <w:t>Товар</w:t>
            </w:r>
            <w:r w:rsidR="00240E84" w:rsidRPr="00526378">
              <w:rPr>
                <w:szCs w:val="22"/>
              </w:rPr>
              <w:t xml:space="preserve">ы </w:t>
            </w:r>
            <w:proofErr w:type="gramStart"/>
            <w:r w:rsidR="00240E84" w:rsidRPr="00526378">
              <w:rPr>
                <w:szCs w:val="22"/>
              </w:rPr>
              <w:t>и  у</w:t>
            </w:r>
            <w:r w:rsidR="00F40BA7" w:rsidRPr="00526378">
              <w:rPr>
                <w:szCs w:val="22"/>
              </w:rPr>
              <w:t>слуг</w:t>
            </w:r>
            <w:r w:rsidR="00240E84" w:rsidRPr="00526378">
              <w:rPr>
                <w:szCs w:val="22"/>
              </w:rPr>
              <w:t>и</w:t>
            </w:r>
            <w:proofErr w:type="gramEnd"/>
          </w:p>
        </w:tc>
        <w:tc>
          <w:tcPr>
            <w:tcW w:w="2126" w:type="dxa"/>
            <w:shd w:val="clear" w:color="auto" w:fill="auto"/>
          </w:tcPr>
          <w:p w14:paraId="364DD1AA" w14:textId="4917549F" w:rsidR="00CC3E79" w:rsidRPr="00526378" w:rsidRDefault="00694CCC" w:rsidP="00B65E42">
            <w:pPr>
              <w:rPr>
                <w:szCs w:val="22"/>
              </w:rPr>
            </w:pPr>
            <w:proofErr w:type="spellStart"/>
            <w:r w:rsidRPr="00526378">
              <w:rPr>
                <w:szCs w:val="22"/>
              </w:rPr>
              <w:t>То</w:t>
            </w:r>
            <w:r w:rsidR="00F40BA7" w:rsidRPr="00526378">
              <w:rPr>
                <w:szCs w:val="22"/>
              </w:rPr>
              <w:t>вУсл</w:t>
            </w:r>
            <w:proofErr w:type="spellEnd"/>
          </w:p>
        </w:tc>
        <w:tc>
          <w:tcPr>
            <w:tcW w:w="1417" w:type="dxa"/>
            <w:shd w:val="clear" w:color="auto" w:fill="auto"/>
          </w:tcPr>
          <w:p w14:paraId="62714431" w14:textId="2EF935D5" w:rsidR="00CC3E79" w:rsidRPr="00526378" w:rsidRDefault="00D734AC" w:rsidP="00B65E42">
            <w:pPr>
              <w:jc w:val="center"/>
              <w:rPr>
                <w:szCs w:val="22"/>
              </w:rPr>
            </w:pPr>
            <w:r w:rsidRPr="00526378">
              <w:rPr>
                <w:szCs w:val="22"/>
              </w:rPr>
              <w:t>С</w:t>
            </w:r>
          </w:p>
        </w:tc>
        <w:tc>
          <w:tcPr>
            <w:tcW w:w="1276" w:type="dxa"/>
            <w:shd w:val="clear" w:color="auto" w:fill="auto"/>
          </w:tcPr>
          <w:p w14:paraId="2E51F90C" w14:textId="77777777" w:rsidR="00CC3E79" w:rsidRPr="00526378" w:rsidRDefault="00CC3E79" w:rsidP="00B65E42">
            <w:pPr>
              <w:jc w:val="center"/>
            </w:pPr>
          </w:p>
        </w:tc>
        <w:tc>
          <w:tcPr>
            <w:tcW w:w="1843" w:type="dxa"/>
            <w:shd w:val="clear" w:color="auto" w:fill="auto"/>
          </w:tcPr>
          <w:p w14:paraId="19CC14C2" w14:textId="164B77E5" w:rsidR="00CC3E79" w:rsidRPr="00526378" w:rsidRDefault="00694CCC" w:rsidP="00B65E42">
            <w:pPr>
              <w:jc w:val="center"/>
              <w:rPr>
                <w:szCs w:val="22"/>
              </w:rPr>
            </w:pPr>
            <w:r w:rsidRPr="00526378">
              <w:rPr>
                <w:szCs w:val="22"/>
              </w:rPr>
              <w:t>НМ</w:t>
            </w:r>
          </w:p>
        </w:tc>
        <w:tc>
          <w:tcPr>
            <w:tcW w:w="4961" w:type="dxa"/>
            <w:shd w:val="clear" w:color="auto" w:fill="auto"/>
          </w:tcPr>
          <w:p w14:paraId="45451052" w14:textId="43668C05" w:rsidR="00CC3E79" w:rsidRPr="0006708F" w:rsidRDefault="00694CCC" w:rsidP="00E34BB2">
            <w:pPr>
              <w:rPr>
                <w:szCs w:val="22"/>
              </w:rPr>
            </w:pPr>
            <w:r w:rsidRPr="0006708F">
              <w:rPr>
                <w:szCs w:val="22"/>
              </w:rPr>
              <w:t>Состав элемента представлен</w:t>
            </w:r>
            <w:r w:rsidRPr="0006708F">
              <w:t xml:space="preserve"> в </w:t>
            </w:r>
            <w:r w:rsidR="0062486B" w:rsidRPr="001841A8">
              <w:fldChar w:fldCharType="begin"/>
            </w:r>
            <w:r w:rsidR="0062486B" w:rsidRPr="0006708F">
              <w:instrText xml:space="preserve"> REF _Ref106991721 \h </w:instrText>
            </w:r>
            <w:r w:rsidR="00E34BB2" w:rsidRPr="0006708F">
              <w:instrText xml:space="preserve"> \* MERGEFORMAT </w:instrText>
            </w:r>
            <w:r w:rsidR="0062486B" w:rsidRPr="001841A8">
              <w:fldChar w:fldCharType="separate"/>
            </w:r>
            <w:r w:rsidR="00DF07DC" w:rsidRPr="0006708F">
              <w:t>Таблица 14</w:t>
            </w:r>
            <w:r w:rsidR="0062486B" w:rsidRPr="001841A8">
              <w:fldChar w:fldCharType="end"/>
            </w:r>
            <w:r w:rsidR="0062486B" w:rsidRPr="0006708F">
              <w:rPr>
                <w:szCs w:val="22"/>
              </w:rPr>
              <w:t>.</w:t>
            </w:r>
          </w:p>
        </w:tc>
      </w:tr>
      <w:tr w:rsidR="00526378" w:rsidRPr="00526378" w14:paraId="732B241A" w14:textId="77777777" w:rsidTr="00EF1886">
        <w:trPr>
          <w:cantSplit/>
        </w:trPr>
        <w:tc>
          <w:tcPr>
            <w:tcW w:w="3256" w:type="dxa"/>
            <w:shd w:val="clear" w:color="auto" w:fill="auto"/>
          </w:tcPr>
          <w:p w14:paraId="0DE69EE7" w14:textId="50167F3F" w:rsidR="0095719B" w:rsidRPr="00526378" w:rsidRDefault="005E4E72" w:rsidP="00F40841">
            <w:pPr>
              <w:rPr>
                <w:szCs w:val="22"/>
              </w:rPr>
            </w:pPr>
            <w:bookmarkStart w:id="24" w:name="_Hlk106901897"/>
            <w:r w:rsidRPr="00526378">
              <w:rPr>
                <w:szCs w:val="22"/>
              </w:rPr>
              <w:t>Товары и</w:t>
            </w:r>
            <w:r w:rsidR="0095719B" w:rsidRPr="00526378">
              <w:rPr>
                <w:szCs w:val="22"/>
              </w:rPr>
              <w:t xml:space="preserve"> услуги, не подлежащие оплате</w:t>
            </w:r>
          </w:p>
        </w:tc>
        <w:tc>
          <w:tcPr>
            <w:tcW w:w="2126" w:type="dxa"/>
            <w:shd w:val="clear" w:color="auto" w:fill="auto"/>
          </w:tcPr>
          <w:p w14:paraId="636AABB4" w14:textId="7FE0E7C8" w:rsidR="0095719B" w:rsidRPr="00526378" w:rsidRDefault="0095719B" w:rsidP="00F40841">
            <w:pPr>
              <w:rPr>
                <w:szCs w:val="22"/>
              </w:rPr>
            </w:pPr>
            <w:proofErr w:type="spellStart"/>
            <w:r w:rsidRPr="00526378">
              <w:rPr>
                <w:szCs w:val="22"/>
              </w:rPr>
              <w:t>ТовУсл</w:t>
            </w:r>
            <w:r w:rsidR="005E4E72" w:rsidRPr="00526378">
              <w:rPr>
                <w:szCs w:val="22"/>
              </w:rPr>
              <w:t>НеПодлежОпл</w:t>
            </w:r>
            <w:proofErr w:type="spellEnd"/>
          </w:p>
        </w:tc>
        <w:tc>
          <w:tcPr>
            <w:tcW w:w="1417" w:type="dxa"/>
            <w:shd w:val="clear" w:color="auto" w:fill="auto"/>
          </w:tcPr>
          <w:p w14:paraId="0E4A038B" w14:textId="256CA416" w:rsidR="0095719B" w:rsidRPr="00526378" w:rsidRDefault="00D734AC" w:rsidP="00F40841">
            <w:pPr>
              <w:jc w:val="center"/>
              <w:rPr>
                <w:szCs w:val="22"/>
              </w:rPr>
            </w:pPr>
            <w:r w:rsidRPr="00526378">
              <w:rPr>
                <w:szCs w:val="22"/>
              </w:rPr>
              <w:t>С</w:t>
            </w:r>
          </w:p>
        </w:tc>
        <w:tc>
          <w:tcPr>
            <w:tcW w:w="1276" w:type="dxa"/>
            <w:shd w:val="clear" w:color="auto" w:fill="auto"/>
          </w:tcPr>
          <w:p w14:paraId="4876953B" w14:textId="77777777" w:rsidR="0095719B" w:rsidRPr="00526378" w:rsidRDefault="0095719B" w:rsidP="00F40841">
            <w:pPr>
              <w:jc w:val="center"/>
            </w:pPr>
          </w:p>
        </w:tc>
        <w:tc>
          <w:tcPr>
            <w:tcW w:w="1843" w:type="dxa"/>
            <w:shd w:val="clear" w:color="auto" w:fill="auto"/>
          </w:tcPr>
          <w:p w14:paraId="0847D8F2" w14:textId="77777777" w:rsidR="0095719B" w:rsidRPr="00526378" w:rsidRDefault="0095719B" w:rsidP="00F40841">
            <w:pPr>
              <w:jc w:val="center"/>
              <w:rPr>
                <w:szCs w:val="22"/>
              </w:rPr>
            </w:pPr>
            <w:r w:rsidRPr="00526378">
              <w:rPr>
                <w:szCs w:val="22"/>
              </w:rPr>
              <w:t>НМ</w:t>
            </w:r>
          </w:p>
        </w:tc>
        <w:tc>
          <w:tcPr>
            <w:tcW w:w="4961" w:type="dxa"/>
            <w:shd w:val="clear" w:color="auto" w:fill="auto"/>
          </w:tcPr>
          <w:p w14:paraId="475A6D97" w14:textId="3097B968" w:rsidR="0095719B" w:rsidRPr="0006708F" w:rsidRDefault="005E4E72">
            <w:pPr>
              <w:rPr>
                <w:szCs w:val="22"/>
              </w:rPr>
            </w:pPr>
            <w:r w:rsidRPr="0006708F">
              <w:rPr>
                <w:szCs w:val="22"/>
              </w:rPr>
              <w:t>Состав элемента пр</w:t>
            </w:r>
            <w:r w:rsidRPr="0006708F">
              <w:t xml:space="preserve">едставлен в </w:t>
            </w:r>
            <w:r w:rsidR="009D60E0" w:rsidRPr="001841A8">
              <w:fldChar w:fldCharType="begin"/>
            </w:r>
            <w:r w:rsidR="009D60E0" w:rsidRPr="0006708F">
              <w:instrText xml:space="preserve"> REF _Ref106991721 \h  \* MERGEFORMAT </w:instrText>
            </w:r>
            <w:r w:rsidR="009D60E0" w:rsidRPr="001841A8">
              <w:fldChar w:fldCharType="separate"/>
            </w:r>
            <w:r w:rsidR="009D60E0" w:rsidRPr="0006708F">
              <w:t>Таблица 14</w:t>
            </w:r>
            <w:r w:rsidR="009D60E0" w:rsidRPr="001841A8">
              <w:fldChar w:fldCharType="end"/>
            </w:r>
          </w:p>
        </w:tc>
      </w:tr>
      <w:tr w:rsidR="00EF1886" w:rsidRPr="00526378" w14:paraId="084DFE54" w14:textId="77777777" w:rsidTr="001841A8">
        <w:trPr>
          <w:trHeight w:val="23"/>
          <w:tblHeader/>
        </w:trPr>
        <w:tc>
          <w:tcPr>
            <w:tcW w:w="3256" w:type="dxa"/>
            <w:tcBorders>
              <w:top w:val="nil"/>
              <w:left w:val="single" w:sz="4" w:space="0" w:color="auto"/>
              <w:bottom w:val="single" w:sz="4" w:space="0" w:color="auto"/>
              <w:right w:val="single" w:sz="4" w:space="0" w:color="auto"/>
            </w:tcBorders>
            <w:shd w:val="clear" w:color="auto" w:fill="auto"/>
          </w:tcPr>
          <w:p w14:paraId="409557B4" w14:textId="77777777" w:rsidR="00EF1886" w:rsidRPr="00526378" w:rsidRDefault="00EF1886" w:rsidP="00EF1886">
            <w:bookmarkStart w:id="25" w:name="_Hlk107262991"/>
            <w:r w:rsidRPr="00526378">
              <w:t>Подразделения</w:t>
            </w:r>
          </w:p>
        </w:tc>
        <w:tc>
          <w:tcPr>
            <w:tcW w:w="2126" w:type="dxa"/>
            <w:tcBorders>
              <w:top w:val="nil"/>
              <w:left w:val="nil"/>
              <w:bottom w:val="single" w:sz="4" w:space="0" w:color="auto"/>
              <w:right w:val="single" w:sz="4" w:space="0" w:color="auto"/>
            </w:tcBorders>
            <w:shd w:val="clear" w:color="auto" w:fill="auto"/>
          </w:tcPr>
          <w:p w14:paraId="3C526F5B" w14:textId="77777777" w:rsidR="00EF1886" w:rsidRPr="00526378" w:rsidRDefault="00EF1886" w:rsidP="001841A8">
            <w:proofErr w:type="spellStart"/>
            <w:r w:rsidRPr="00526378">
              <w:t>ФилЮЛ</w:t>
            </w:r>
            <w:proofErr w:type="spellEnd"/>
          </w:p>
        </w:tc>
        <w:tc>
          <w:tcPr>
            <w:tcW w:w="1417" w:type="dxa"/>
            <w:tcBorders>
              <w:top w:val="nil"/>
              <w:left w:val="nil"/>
              <w:bottom w:val="single" w:sz="4" w:space="0" w:color="auto"/>
              <w:right w:val="single" w:sz="4" w:space="0" w:color="auto"/>
            </w:tcBorders>
            <w:shd w:val="clear" w:color="auto" w:fill="auto"/>
          </w:tcPr>
          <w:p w14:paraId="4186BD2A" w14:textId="77777777" w:rsidR="00EF1886" w:rsidRPr="00526378" w:rsidRDefault="00EF1886" w:rsidP="00EF1886">
            <w:pPr>
              <w:jc w:val="center"/>
            </w:pPr>
            <w:r w:rsidRPr="00526378">
              <w:t>С</w:t>
            </w:r>
          </w:p>
        </w:tc>
        <w:tc>
          <w:tcPr>
            <w:tcW w:w="1276" w:type="dxa"/>
            <w:tcBorders>
              <w:top w:val="nil"/>
              <w:left w:val="nil"/>
              <w:bottom w:val="single" w:sz="4" w:space="0" w:color="auto"/>
              <w:right w:val="single" w:sz="4" w:space="0" w:color="auto"/>
            </w:tcBorders>
            <w:shd w:val="clear" w:color="auto" w:fill="auto"/>
          </w:tcPr>
          <w:p w14:paraId="6913DC8E" w14:textId="77777777" w:rsidR="00EF1886" w:rsidRPr="00526378" w:rsidRDefault="00EF1886" w:rsidP="00EF1886">
            <w:pPr>
              <w:jc w:val="center"/>
            </w:pPr>
          </w:p>
        </w:tc>
        <w:tc>
          <w:tcPr>
            <w:tcW w:w="1843" w:type="dxa"/>
            <w:tcBorders>
              <w:top w:val="nil"/>
              <w:left w:val="nil"/>
              <w:bottom w:val="single" w:sz="4" w:space="0" w:color="auto"/>
              <w:right w:val="single" w:sz="4" w:space="0" w:color="auto"/>
            </w:tcBorders>
            <w:shd w:val="clear" w:color="auto" w:fill="auto"/>
          </w:tcPr>
          <w:p w14:paraId="3A012DCB" w14:textId="77777777" w:rsidR="00EF1886" w:rsidRPr="00526378" w:rsidRDefault="00EF1886" w:rsidP="00EF1886">
            <w:pPr>
              <w:jc w:val="center"/>
            </w:pPr>
            <w:r w:rsidRPr="00526378">
              <w:t>НМ</w:t>
            </w:r>
          </w:p>
        </w:tc>
        <w:tc>
          <w:tcPr>
            <w:tcW w:w="4961" w:type="dxa"/>
            <w:tcBorders>
              <w:top w:val="nil"/>
              <w:left w:val="nil"/>
              <w:bottom w:val="single" w:sz="4" w:space="0" w:color="auto"/>
              <w:right w:val="single" w:sz="4" w:space="0" w:color="auto"/>
            </w:tcBorders>
            <w:shd w:val="clear" w:color="auto" w:fill="auto"/>
          </w:tcPr>
          <w:p w14:paraId="5A46A866" w14:textId="607C0ED2" w:rsidR="00EF1886" w:rsidRPr="00526378" w:rsidRDefault="00EF1886" w:rsidP="00EF1886">
            <w:r w:rsidRPr="00526378">
              <w:t xml:space="preserve">Список подразделений, </w:t>
            </w:r>
            <w:r w:rsidR="00B00DF2">
              <w:t>на которые распространяется</w:t>
            </w:r>
            <w:r w:rsidRPr="00526378">
              <w:t xml:space="preserve"> </w:t>
            </w:r>
            <w:r w:rsidR="00B00DF2">
              <w:t>документ</w:t>
            </w:r>
            <w:r w:rsidRPr="00526378">
              <w:t>.</w:t>
            </w:r>
          </w:p>
          <w:p w14:paraId="63B74138" w14:textId="77777777" w:rsidR="00EF1886" w:rsidRPr="00526378" w:rsidRDefault="00EF1886" w:rsidP="00EF1886">
            <w:r w:rsidRPr="00526378">
              <w:t>Тип ‹</w:t>
            </w:r>
            <w:proofErr w:type="spellStart"/>
            <w:r w:rsidRPr="00526378">
              <w:t>ФилЮЛ</w:t>
            </w:r>
            <w:proofErr w:type="spellEnd"/>
            <w:r w:rsidRPr="00526378">
              <w:t xml:space="preserve">›, состав которого представлен в </w:t>
            </w:r>
            <w:r w:rsidRPr="00526378">
              <w:fldChar w:fldCharType="begin"/>
            </w:r>
            <w:r w:rsidRPr="00526378">
              <w:instrText xml:space="preserve"> REF _Ref106982116 \h  \* MERGEFORMAT </w:instrText>
            </w:r>
            <w:r w:rsidRPr="00526378">
              <w:fldChar w:fldCharType="separate"/>
            </w:r>
            <w:r w:rsidRPr="00526378">
              <w:t>Таблица 12</w:t>
            </w:r>
            <w:r w:rsidRPr="00526378">
              <w:fldChar w:fldCharType="end"/>
            </w:r>
            <w:r w:rsidRPr="00526378">
              <w:t>.</w:t>
            </w:r>
          </w:p>
        </w:tc>
      </w:tr>
      <w:bookmarkEnd w:id="24"/>
      <w:bookmarkEnd w:id="25"/>
      <w:tr w:rsidR="00526378" w:rsidRPr="00526378" w14:paraId="488D94AB" w14:textId="77777777" w:rsidTr="00EF1886">
        <w:trPr>
          <w:cantSplit/>
        </w:trPr>
        <w:tc>
          <w:tcPr>
            <w:tcW w:w="3256" w:type="dxa"/>
            <w:shd w:val="clear" w:color="auto" w:fill="auto"/>
          </w:tcPr>
          <w:p w14:paraId="2D186910" w14:textId="6984CF0E" w:rsidR="00A57EFC" w:rsidRPr="00526378" w:rsidRDefault="00A57EFC" w:rsidP="00A57EFC">
            <w:pPr>
              <w:rPr>
                <w:szCs w:val="22"/>
              </w:rPr>
            </w:pPr>
            <w:r w:rsidRPr="00526378">
              <w:rPr>
                <w:szCs w:val="22"/>
                <w:lang w:eastAsia="en-US"/>
              </w:rPr>
              <w:t>Информационное поле</w:t>
            </w:r>
          </w:p>
        </w:tc>
        <w:tc>
          <w:tcPr>
            <w:tcW w:w="2126" w:type="dxa"/>
            <w:shd w:val="clear" w:color="auto" w:fill="auto"/>
          </w:tcPr>
          <w:p w14:paraId="1C835D50" w14:textId="137D2C65" w:rsidR="00A57EFC" w:rsidRPr="00526378" w:rsidRDefault="00AA1705" w:rsidP="00A57EFC">
            <w:pPr>
              <w:rPr>
                <w:szCs w:val="22"/>
              </w:rPr>
            </w:pPr>
            <w:proofErr w:type="spellStart"/>
            <w:r>
              <w:rPr>
                <w:szCs w:val="22"/>
                <w:lang w:eastAsia="en-US"/>
              </w:rPr>
              <w:t>ИнфПол</w:t>
            </w:r>
            <w:proofErr w:type="spellEnd"/>
          </w:p>
        </w:tc>
        <w:tc>
          <w:tcPr>
            <w:tcW w:w="1417" w:type="dxa"/>
            <w:shd w:val="clear" w:color="auto" w:fill="auto"/>
          </w:tcPr>
          <w:p w14:paraId="769F7903" w14:textId="53A979B1" w:rsidR="00A57EFC" w:rsidRPr="00526378" w:rsidRDefault="00A57EFC" w:rsidP="00A57EFC">
            <w:pPr>
              <w:jc w:val="center"/>
              <w:rPr>
                <w:szCs w:val="22"/>
              </w:rPr>
            </w:pPr>
            <w:r w:rsidRPr="00526378">
              <w:rPr>
                <w:szCs w:val="22"/>
                <w:lang w:eastAsia="en-US"/>
              </w:rPr>
              <w:t>С</w:t>
            </w:r>
          </w:p>
        </w:tc>
        <w:tc>
          <w:tcPr>
            <w:tcW w:w="1276" w:type="dxa"/>
            <w:shd w:val="clear" w:color="auto" w:fill="auto"/>
          </w:tcPr>
          <w:p w14:paraId="5EF255B5" w14:textId="27AE4B67" w:rsidR="00A57EFC" w:rsidRPr="00526378" w:rsidRDefault="00A57EFC" w:rsidP="00A57EFC">
            <w:pPr>
              <w:jc w:val="center"/>
              <w:rPr>
                <w:szCs w:val="22"/>
              </w:rPr>
            </w:pPr>
            <w:r w:rsidRPr="00526378">
              <w:rPr>
                <w:szCs w:val="22"/>
                <w:lang w:eastAsia="en-US"/>
              </w:rPr>
              <w:t> </w:t>
            </w:r>
          </w:p>
        </w:tc>
        <w:tc>
          <w:tcPr>
            <w:tcW w:w="1843" w:type="dxa"/>
            <w:shd w:val="clear" w:color="auto" w:fill="auto"/>
          </w:tcPr>
          <w:p w14:paraId="11CEF712" w14:textId="648F688F" w:rsidR="00A57EFC" w:rsidRPr="00526378" w:rsidRDefault="00A57EFC" w:rsidP="00A57EFC">
            <w:pPr>
              <w:jc w:val="center"/>
              <w:rPr>
                <w:szCs w:val="22"/>
              </w:rPr>
            </w:pPr>
            <w:r w:rsidRPr="00526378">
              <w:rPr>
                <w:szCs w:val="22"/>
                <w:lang w:eastAsia="en-US"/>
              </w:rPr>
              <w:t>НМ</w:t>
            </w:r>
          </w:p>
        </w:tc>
        <w:tc>
          <w:tcPr>
            <w:tcW w:w="4961" w:type="dxa"/>
            <w:shd w:val="clear" w:color="auto" w:fill="auto"/>
          </w:tcPr>
          <w:p w14:paraId="56ABC8F1" w14:textId="55D20845" w:rsidR="00A57EFC" w:rsidRPr="00526378" w:rsidRDefault="00A57EFC" w:rsidP="00A57EFC">
            <w:pPr>
              <w:spacing w:line="256" w:lineRule="auto"/>
              <w:rPr>
                <w:szCs w:val="22"/>
                <w:lang w:eastAsia="en-US"/>
              </w:rPr>
            </w:pPr>
            <w:r w:rsidRPr="00526378">
              <w:rPr>
                <w:szCs w:val="22"/>
                <w:lang w:eastAsia="en-US"/>
              </w:rPr>
              <w:t xml:space="preserve">Типовой элемент </w:t>
            </w:r>
            <w:r w:rsidR="003A3075" w:rsidRPr="00526378">
              <w:rPr>
                <w:szCs w:val="22"/>
                <w:lang w:eastAsia="en-US"/>
              </w:rPr>
              <w:t>‹</w:t>
            </w:r>
            <w:proofErr w:type="spellStart"/>
            <w:r w:rsidR="00AA1705">
              <w:rPr>
                <w:szCs w:val="22"/>
                <w:lang w:eastAsia="en-US"/>
              </w:rPr>
              <w:t>ИнфПол</w:t>
            </w:r>
            <w:r w:rsidRPr="00526378">
              <w:rPr>
                <w:szCs w:val="22"/>
                <w:lang w:eastAsia="en-US"/>
              </w:rPr>
              <w:t>Тип</w:t>
            </w:r>
            <w:proofErr w:type="spellEnd"/>
            <w:r w:rsidR="003A3075" w:rsidRPr="00526378">
              <w:rPr>
                <w:szCs w:val="22"/>
                <w:lang w:eastAsia="en-US"/>
              </w:rPr>
              <w:t>›</w:t>
            </w:r>
            <w:r w:rsidRPr="00526378">
              <w:rPr>
                <w:szCs w:val="22"/>
                <w:lang w:eastAsia="en-US"/>
              </w:rPr>
              <w:t xml:space="preserve">. </w:t>
            </w:r>
          </w:p>
          <w:p w14:paraId="4BE919BF" w14:textId="21C00166" w:rsidR="00A57EFC" w:rsidRPr="00526378" w:rsidRDefault="00A57EFC" w:rsidP="00A57EFC">
            <w:pPr>
              <w:rPr>
                <w:szCs w:val="22"/>
              </w:rPr>
            </w:pPr>
            <w:r w:rsidRPr="00526378">
              <w:rPr>
                <w:szCs w:val="22"/>
                <w:lang w:eastAsia="en-US"/>
              </w:rPr>
              <w:t xml:space="preserve">Состав элемента представлен в </w:t>
            </w:r>
            <w:r w:rsidR="0031371B" w:rsidRPr="00526378">
              <w:rPr>
                <w:szCs w:val="22"/>
                <w:lang w:eastAsia="en-US"/>
              </w:rPr>
              <w:fldChar w:fldCharType="begin"/>
            </w:r>
            <w:r w:rsidR="0031371B" w:rsidRPr="00526378">
              <w:rPr>
                <w:szCs w:val="22"/>
                <w:lang w:eastAsia="en-US"/>
              </w:rPr>
              <w:instrText xml:space="preserve"> REF _Ref107139770 \h </w:instrText>
            </w:r>
            <w:r w:rsidR="00526378" w:rsidRPr="00526378">
              <w:rPr>
                <w:szCs w:val="22"/>
                <w:lang w:eastAsia="en-US"/>
              </w:rPr>
              <w:instrText xml:space="preserve"> \* MERGEFORMAT </w:instrText>
            </w:r>
            <w:r w:rsidR="0031371B" w:rsidRPr="00526378">
              <w:rPr>
                <w:szCs w:val="22"/>
                <w:lang w:eastAsia="en-US"/>
              </w:rPr>
            </w:r>
            <w:r w:rsidR="0031371B" w:rsidRPr="00526378">
              <w:rPr>
                <w:szCs w:val="22"/>
                <w:lang w:eastAsia="en-US"/>
              </w:rPr>
              <w:fldChar w:fldCharType="separate"/>
            </w:r>
            <w:r w:rsidR="0031371B" w:rsidRPr="00526378">
              <w:t xml:space="preserve">Таблица </w:t>
            </w:r>
            <w:r w:rsidR="0031371B" w:rsidRPr="00526378">
              <w:rPr>
                <w:noProof/>
              </w:rPr>
              <w:t>2</w:t>
            </w:r>
            <w:r w:rsidR="00AA1705">
              <w:rPr>
                <w:noProof/>
              </w:rPr>
              <w:t>3</w:t>
            </w:r>
            <w:r w:rsidR="0031371B" w:rsidRPr="00526378">
              <w:rPr>
                <w:szCs w:val="22"/>
                <w:lang w:eastAsia="en-US"/>
              </w:rPr>
              <w:fldChar w:fldCharType="end"/>
            </w:r>
            <w:r w:rsidR="00F37E6C" w:rsidRPr="00526378">
              <w:rPr>
                <w:szCs w:val="22"/>
                <w:lang w:eastAsia="en-US"/>
              </w:rPr>
              <w:fldChar w:fldCharType="begin"/>
            </w:r>
            <w:r w:rsidR="00F37E6C" w:rsidRPr="00526378">
              <w:rPr>
                <w:szCs w:val="22"/>
                <w:lang w:eastAsia="en-US"/>
              </w:rPr>
              <w:instrText xml:space="preserve"> REF _Ref107136891 \h </w:instrText>
            </w:r>
            <w:r w:rsidR="00526378" w:rsidRPr="00526378">
              <w:rPr>
                <w:szCs w:val="22"/>
                <w:lang w:eastAsia="en-US"/>
              </w:rPr>
              <w:instrText xml:space="preserve"> \* MERGEFORMAT </w:instrText>
            </w:r>
            <w:r w:rsidR="00F37E6C" w:rsidRPr="00526378">
              <w:rPr>
                <w:szCs w:val="22"/>
                <w:lang w:eastAsia="en-US"/>
              </w:rPr>
            </w:r>
            <w:r w:rsidR="00F37E6C" w:rsidRPr="00526378">
              <w:rPr>
                <w:szCs w:val="22"/>
                <w:lang w:eastAsia="en-US"/>
              </w:rPr>
              <w:fldChar w:fldCharType="end"/>
            </w:r>
            <w:r w:rsidR="00F37E6C" w:rsidRPr="00526378">
              <w:rPr>
                <w:szCs w:val="22"/>
                <w:lang w:eastAsia="en-US"/>
              </w:rPr>
              <w:t>.</w:t>
            </w:r>
            <w:r w:rsidRPr="00526378">
              <w:rPr>
                <w:szCs w:val="22"/>
                <w:lang w:eastAsia="en-US"/>
              </w:rPr>
              <w:t xml:space="preserve"> </w:t>
            </w:r>
          </w:p>
        </w:tc>
      </w:tr>
      <w:tr w:rsidR="00526378" w:rsidRPr="00526378" w14:paraId="5A4EE11C" w14:textId="77777777" w:rsidTr="00EF1886">
        <w:trPr>
          <w:cantSplit/>
        </w:trPr>
        <w:tc>
          <w:tcPr>
            <w:tcW w:w="3256" w:type="dxa"/>
            <w:shd w:val="clear" w:color="auto" w:fill="auto"/>
          </w:tcPr>
          <w:p w14:paraId="5BFA6C09" w14:textId="146FC086" w:rsidR="005942F7" w:rsidRPr="00526378" w:rsidRDefault="005942F7" w:rsidP="005942F7">
            <w:pPr>
              <w:rPr>
                <w:szCs w:val="22"/>
                <w:lang w:eastAsia="en-US"/>
              </w:rPr>
            </w:pPr>
            <w:r w:rsidRPr="00526378">
              <w:rPr>
                <w:szCs w:val="22"/>
              </w:rPr>
              <w:t xml:space="preserve">Сведения о лице, подписывающем файл </w:t>
            </w:r>
            <w:r w:rsidR="00C758D2" w:rsidRPr="00526378">
              <w:rPr>
                <w:szCs w:val="22"/>
              </w:rPr>
              <w:t>Сторона 1</w:t>
            </w:r>
          </w:p>
        </w:tc>
        <w:tc>
          <w:tcPr>
            <w:tcW w:w="2126" w:type="dxa"/>
            <w:shd w:val="clear" w:color="auto" w:fill="auto"/>
          </w:tcPr>
          <w:p w14:paraId="310F8630" w14:textId="6823DBB0" w:rsidR="005942F7" w:rsidRPr="00526378" w:rsidRDefault="005942F7" w:rsidP="005942F7">
            <w:pPr>
              <w:rPr>
                <w:szCs w:val="22"/>
                <w:lang w:eastAsia="en-US"/>
              </w:rPr>
            </w:pPr>
            <w:r w:rsidRPr="00526378">
              <w:rPr>
                <w:szCs w:val="22"/>
              </w:rPr>
              <w:t>Подписант</w:t>
            </w:r>
          </w:p>
        </w:tc>
        <w:tc>
          <w:tcPr>
            <w:tcW w:w="1417" w:type="dxa"/>
            <w:shd w:val="clear" w:color="auto" w:fill="auto"/>
          </w:tcPr>
          <w:p w14:paraId="3B9BAF03" w14:textId="42AFE58D" w:rsidR="005942F7" w:rsidRPr="00526378" w:rsidRDefault="005942F7" w:rsidP="005942F7">
            <w:pPr>
              <w:jc w:val="center"/>
              <w:rPr>
                <w:szCs w:val="22"/>
                <w:lang w:eastAsia="en-US"/>
              </w:rPr>
            </w:pPr>
            <w:r w:rsidRPr="00526378">
              <w:rPr>
                <w:szCs w:val="22"/>
              </w:rPr>
              <w:t>С</w:t>
            </w:r>
          </w:p>
        </w:tc>
        <w:tc>
          <w:tcPr>
            <w:tcW w:w="1276" w:type="dxa"/>
            <w:shd w:val="clear" w:color="auto" w:fill="auto"/>
          </w:tcPr>
          <w:p w14:paraId="5E95DC2E" w14:textId="77777777" w:rsidR="005942F7" w:rsidRPr="00526378" w:rsidRDefault="005942F7" w:rsidP="005942F7">
            <w:pPr>
              <w:jc w:val="center"/>
              <w:rPr>
                <w:szCs w:val="22"/>
                <w:lang w:eastAsia="en-US"/>
              </w:rPr>
            </w:pPr>
          </w:p>
        </w:tc>
        <w:tc>
          <w:tcPr>
            <w:tcW w:w="1843" w:type="dxa"/>
            <w:shd w:val="clear" w:color="auto" w:fill="auto"/>
          </w:tcPr>
          <w:p w14:paraId="362CC59A" w14:textId="51085D71" w:rsidR="005942F7" w:rsidRPr="00526378" w:rsidRDefault="005942F7">
            <w:pPr>
              <w:jc w:val="center"/>
              <w:rPr>
                <w:szCs w:val="22"/>
                <w:lang w:eastAsia="en-US"/>
              </w:rPr>
            </w:pPr>
            <w:r w:rsidRPr="00526378">
              <w:rPr>
                <w:szCs w:val="22"/>
              </w:rPr>
              <w:t>О</w:t>
            </w:r>
          </w:p>
        </w:tc>
        <w:tc>
          <w:tcPr>
            <w:tcW w:w="4961" w:type="dxa"/>
            <w:shd w:val="clear" w:color="auto" w:fill="auto"/>
          </w:tcPr>
          <w:p w14:paraId="6EA56635" w14:textId="23554229" w:rsidR="005942F7" w:rsidRPr="00526378" w:rsidRDefault="005942F7" w:rsidP="005942F7">
            <w:pPr>
              <w:spacing w:line="256" w:lineRule="auto"/>
              <w:rPr>
                <w:szCs w:val="22"/>
                <w:lang w:eastAsia="en-US"/>
              </w:rPr>
            </w:pPr>
            <w:r w:rsidRPr="00526378">
              <w:rPr>
                <w:szCs w:val="22"/>
              </w:rPr>
              <w:t xml:space="preserve">Состав элемента представлен в </w:t>
            </w:r>
            <w:r w:rsidR="00E55E57" w:rsidRPr="00526378">
              <w:rPr>
                <w:szCs w:val="22"/>
              </w:rPr>
              <w:fldChar w:fldCharType="begin"/>
            </w:r>
            <w:r w:rsidR="00E55E57" w:rsidRPr="00526378">
              <w:rPr>
                <w:szCs w:val="22"/>
              </w:rPr>
              <w:instrText xml:space="preserve"> REF _Ref107137914 \h </w:instrText>
            </w:r>
            <w:r w:rsidR="00526378" w:rsidRPr="00526378">
              <w:rPr>
                <w:szCs w:val="22"/>
              </w:rPr>
              <w:instrText xml:space="preserve"> \* MERGEFORMAT </w:instrText>
            </w:r>
            <w:r w:rsidR="00E55E57" w:rsidRPr="00526378">
              <w:rPr>
                <w:szCs w:val="22"/>
              </w:rPr>
            </w:r>
            <w:r w:rsidR="00E55E57" w:rsidRPr="00526378">
              <w:rPr>
                <w:szCs w:val="22"/>
              </w:rPr>
              <w:fldChar w:fldCharType="separate"/>
            </w:r>
            <w:r w:rsidR="00DF07DC" w:rsidRPr="00526378">
              <w:t xml:space="preserve">Таблица </w:t>
            </w:r>
            <w:r w:rsidR="00DF07DC" w:rsidRPr="00526378">
              <w:rPr>
                <w:noProof/>
              </w:rPr>
              <w:t>18</w:t>
            </w:r>
            <w:r w:rsidR="00E55E57" w:rsidRPr="00526378">
              <w:rPr>
                <w:szCs w:val="22"/>
              </w:rPr>
              <w:fldChar w:fldCharType="end"/>
            </w:r>
            <w:r w:rsidR="00E55E57" w:rsidRPr="00526378">
              <w:rPr>
                <w:szCs w:val="22"/>
              </w:rPr>
              <w:t>.</w:t>
            </w:r>
          </w:p>
        </w:tc>
      </w:tr>
      <w:tr w:rsidR="00526378" w:rsidRPr="00526378" w14:paraId="79BDB69B" w14:textId="77777777" w:rsidTr="00EF1886">
        <w:trPr>
          <w:cantSplit/>
        </w:trPr>
        <w:tc>
          <w:tcPr>
            <w:tcW w:w="3256" w:type="dxa"/>
            <w:shd w:val="clear" w:color="auto" w:fill="auto"/>
          </w:tcPr>
          <w:p w14:paraId="5633E99F" w14:textId="766E53D2" w:rsidR="00C758D2" w:rsidRPr="00526378" w:rsidRDefault="00C758D2" w:rsidP="00C758D2">
            <w:pPr>
              <w:rPr>
                <w:szCs w:val="22"/>
              </w:rPr>
            </w:pPr>
            <w:r w:rsidRPr="00526378">
              <w:rPr>
                <w:szCs w:val="22"/>
              </w:rPr>
              <w:t>Сведения о лице, подписывающем файл Сторона 2</w:t>
            </w:r>
          </w:p>
        </w:tc>
        <w:tc>
          <w:tcPr>
            <w:tcW w:w="2126" w:type="dxa"/>
            <w:shd w:val="clear" w:color="auto" w:fill="auto"/>
          </w:tcPr>
          <w:p w14:paraId="209662B6" w14:textId="04C02FBB" w:rsidR="00C758D2" w:rsidRPr="00526378" w:rsidRDefault="00C758D2" w:rsidP="00C758D2">
            <w:pPr>
              <w:rPr>
                <w:szCs w:val="22"/>
              </w:rPr>
            </w:pPr>
            <w:r w:rsidRPr="00526378">
              <w:rPr>
                <w:szCs w:val="22"/>
              </w:rPr>
              <w:t>Подписант</w:t>
            </w:r>
          </w:p>
        </w:tc>
        <w:tc>
          <w:tcPr>
            <w:tcW w:w="1417" w:type="dxa"/>
            <w:shd w:val="clear" w:color="auto" w:fill="auto"/>
          </w:tcPr>
          <w:p w14:paraId="4455B3D0" w14:textId="5BF3D4F3" w:rsidR="00C758D2" w:rsidRPr="00526378" w:rsidRDefault="00C758D2" w:rsidP="00C758D2">
            <w:pPr>
              <w:jc w:val="center"/>
              <w:rPr>
                <w:szCs w:val="22"/>
              </w:rPr>
            </w:pPr>
            <w:r w:rsidRPr="00526378">
              <w:rPr>
                <w:szCs w:val="22"/>
              </w:rPr>
              <w:t>С</w:t>
            </w:r>
          </w:p>
        </w:tc>
        <w:tc>
          <w:tcPr>
            <w:tcW w:w="1276" w:type="dxa"/>
            <w:shd w:val="clear" w:color="auto" w:fill="auto"/>
          </w:tcPr>
          <w:p w14:paraId="26E00848" w14:textId="77777777" w:rsidR="00C758D2" w:rsidRPr="00526378" w:rsidRDefault="00C758D2" w:rsidP="00C758D2">
            <w:pPr>
              <w:jc w:val="center"/>
              <w:rPr>
                <w:szCs w:val="22"/>
                <w:lang w:eastAsia="en-US"/>
              </w:rPr>
            </w:pPr>
          </w:p>
        </w:tc>
        <w:tc>
          <w:tcPr>
            <w:tcW w:w="1843" w:type="dxa"/>
            <w:shd w:val="clear" w:color="auto" w:fill="auto"/>
          </w:tcPr>
          <w:p w14:paraId="7BAA8433" w14:textId="558350AA" w:rsidR="00C758D2" w:rsidRPr="00526378" w:rsidRDefault="00C758D2" w:rsidP="00C758D2">
            <w:pPr>
              <w:jc w:val="center"/>
              <w:rPr>
                <w:szCs w:val="22"/>
              </w:rPr>
            </w:pPr>
            <w:r w:rsidRPr="00526378">
              <w:rPr>
                <w:szCs w:val="22"/>
              </w:rPr>
              <w:t>О</w:t>
            </w:r>
          </w:p>
        </w:tc>
        <w:tc>
          <w:tcPr>
            <w:tcW w:w="4961" w:type="dxa"/>
            <w:shd w:val="clear" w:color="auto" w:fill="auto"/>
          </w:tcPr>
          <w:p w14:paraId="579E94C2" w14:textId="18D7D2AC" w:rsidR="00C758D2" w:rsidRPr="00526378" w:rsidRDefault="00C758D2" w:rsidP="00C758D2">
            <w:pPr>
              <w:spacing w:line="256" w:lineRule="auto"/>
              <w:rPr>
                <w:szCs w:val="22"/>
              </w:rPr>
            </w:pPr>
            <w:r w:rsidRPr="00526378">
              <w:rPr>
                <w:szCs w:val="22"/>
              </w:rPr>
              <w:t xml:space="preserve">Состав элемента представлен в </w:t>
            </w:r>
            <w:r w:rsidRPr="00526378">
              <w:rPr>
                <w:szCs w:val="22"/>
              </w:rPr>
              <w:fldChar w:fldCharType="begin"/>
            </w:r>
            <w:r w:rsidRPr="00526378">
              <w:rPr>
                <w:szCs w:val="22"/>
              </w:rPr>
              <w:instrText xml:space="preserve"> REF _Ref107137914 \h </w:instrText>
            </w:r>
            <w:r w:rsidR="00526378" w:rsidRPr="00526378">
              <w:rPr>
                <w:szCs w:val="22"/>
              </w:rPr>
              <w:instrText xml:space="preserve"> \* MERGEFORMAT </w:instrText>
            </w:r>
            <w:r w:rsidRPr="00526378">
              <w:rPr>
                <w:szCs w:val="22"/>
              </w:rPr>
            </w:r>
            <w:r w:rsidRPr="00526378">
              <w:rPr>
                <w:szCs w:val="22"/>
              </w:rPr>
              <w:fldChar w:fldCharType="separate"/>
            </w:r>
            <w:r w:rsidRPr="00526378">
              <w:t xml:space="preserve">Таблица </w:t>
            </w:r>
            <w:r w:rsidRPr="00526378">
              <w:rPr>
                <w:noProof/>
              </w:rPr>
              <w:t>18</w:t>
            </w:r>
            <w:r w:rsidRPr="00526378">
              <w:rPr>
                <w:szCs w:val="22"/>
              </w:rPr>
              <w:fldChar w:fldCharType="end"/>
            </w:r>
            <w:r w:rsidRPr="00526378">
              <w:rPr>
                <w:szCs w:val="22"/>
              </w:rPr>
              <w:t>.</w:t>
            </w:r>
          </w:p>
        </w:tc>
      </w:tr>
    </w:tbl>
    <w:p w14:paraId="5C4C7678" w14:textId="77777777" w:rsidR="006E0C49" w:rsidRPr="00526378" w:rsidRDefault="006E0C49" w:rsidP="005942F7">
      <w:pPr>
        <w:tabs>
          <w:tab w:val="left" w:pos="2889"/>
          <w:tab w:val="left" w:pos="7350"/>
          <w:tab w:val="left" w:pos="8558"/>
          <w:tab w:val="left" w:pos="9766"/>
          <w:tab w:val="left" w:pos="11676"/>
        </w:tabs>
        <w:spacing w:line="256" w:lineRule="auto"/>
        <w:ind w:left="-34"/>
        <w:rPr>
          <w:szCs w:val="22"/>
        </w:rPr>
      </w:pPr>
    </w:p>
    <w:p w14:paraId="339AB2F4" w14:textId="0E069783" w:rsidR="00BA3D5B" w:rsidRPr="00526378" w:rsidRDefault="00BA3D5B" w:rsidP="00526378">
      <w:pPr>
        <w:pStyle w:val="af6"/>
      </w:pPr>
      <w:bookmarkStart w:id="26" w:name="_Toc106988938"/>
      <w:bookmarkStart w:id="27" w:name="_Toc107137422"/>
      <w:bookmarkStart w:id="28" w:name="_Toc107141140"/>
      <w:bookmarkStart w:id="29" w:name="_Toc107141752"/>
      <w:bookmarkStart w:id="30" w:name="_Toc107161973"/>
      <w:bookmarkStart w:id="31" w:name="_Toc107165222"/>
      <w:bookmarkStart w:id="32" w:name="_Toc107214607"/>
      <w:bookmarkStart w:id="33" w:name="_Toc106988939"/>
      <w:bookmarkStart w:id="34" w:name="_Toc107137423"/>
      <w:bookmarkStart w:id="35" w:name="_Toc107141141"/>
      <w:bookmarkStart w:id="36" w:name="_Toc107141753"/>
      <w:bookmarkStart w:id="37" w:name="_Toc107161974"/>
      <w:bookmarkStart w:id="38" w:name="_Toc107165223"/>
      <w:bookmarkStart w:id="39" w:name="_Toc107214608"/>
      <w:bookmarkStart w:id="40" w:name="_Ref106989954"/>
      <w:bookmarkStart w:id="41" w:name="_Ref106985138"/>
      <w:bookmarkStart w:id="42" w:name="_Toc107214609"/>
      <w:bookmarkEnd w:id="26"/>
      <w:bookmarkEnd w:id="27"/>
      <w:bookmarkEnd w:id="28"/>
      <w:bookmarkEnd w:id="29"/>
      <w:bookmarkEnd w:id="30"/>
      <w:bookmarkEnd w:id="31"/>
      <w:bookmarkEnd w:id="32"/>
      <w:bookmarkEnd w:id="33"/>
      <w:bookmarkEnd w:id="34"/>
      <w:bookmarkEnd w:id="35"/>
      <w:bookmarkEnd w:id="36"/>
      <w:bookmarkEnd w:id="37"/>
      <w:bookmarkEnd w:id="38"/>
      <w:bookmarkEnd w:id="39"/>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3</w:t>
      </w:r>
      <w:r w:rsidR="00111458">
        <w:rPr>
          <w:noProof/>
        </w:rPr>
        <w:fldChar w:fldCharType="end"/>
      </w:r>
      <w:bookmarkEnd w:id="40"/>
      <w:r w:rsidRPr="00526378">
        <w:t>. «</w:t>
      </w:r>
      <w:r w:rsidR="00A44081" w:rsidRPr="00526378">
        <w:rPr>
          <w:bCs/>
        </w:rPr>
        <w:t>Идентификационные сведения</w:t>
      </w:r>
      <w:r w:rsidRPr="00526378">
        <w:t>»</w:t>
      </w:r>
      <w:bookmarkEnd w:id="41"/>
      <w:r w:rsidR="006D27B6" w:rsidRPr="00526378">
        <w:rPr>
          <w:szCs w:val="28"/>
        </w:rPr>
        <w:t xml:space="preserve"> </w:t>
      </w:r>
      <w:r w:rsidR="00183367" w:rsidRPr="00526378">
        <w:rPr>
          <w:bCs/>
        </w:rPr>
        <w:t>‹</w:t>
      </w:r>
      <w:proofErr w:type="spellStart"/>
      <w:r w:rsidR="00183367" w:rsidRPr="00526378">
        <w:rPr>
          <w:bCs/>
        </w:rPr>
        <w:t>Идентификационные_сведения</w:t>
      </w:r>
      <w:proofErr w:type="spellEnd"/>
      <w:r w:rsidR="00183367" w:rsidRPr="00526378">
        <w:rPr>
          <w:bCs/>
        </w:rPr>
        <w:t>›</w:t>
      </w:r>
      <w:bookmarkEnd w:id="42"/>
    </w:p>
    <w:tbl>
      <w:tblPr>
        <w:tblW w:w="15165" w:type="dxa"/>
        <w:jc w:val="center"/>
        <w:tblLook w:val="04A0" w:firstRow="1" w:lastRow="0" w:firstColumn="1" w:lastColumn="0" w:noHBand="0" w:noVBand="1"/>
      </w:tblPr>
      <w:tblGrid>
        <w:gridCol w:w="3198"/>
        <w:gridCol w:w="3527"/>
        <w:gridCol w:w="1271"/>
        <w:gridCol w:w="1208"/>
        <w:gridCol w:w="1916"/>
        <w:gridCol w:w="4045"/>
      </w:tblGrid>
      <w:tr w:rsidR="00526378" w:rsidRPr="00526378" w14:paraId="64B027A1" w14:textId="77777777" w:rsidTr="00526378">
        <w:trPr>
          <w:trHeight w:val="23"/>
          <w:jc w:val="center"/>
        </w:trPr>
        <w:tc>
          <w:tcPr>
            <w:tcW w:w="3198"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C183DE6" w14:textId="77777777" w:rsidR="000C1734" w:rsidRPr="00526378" w:rsidRDefault="000C1734" w:rsidP="00A83408">
            <w:pPr>
              <w:jc w:val="center"/>
              <w:rPr>
                <w:b/>
                <w:bCs/>
              </w:rPr>
            </w:pPr>
            <w:r w:rsidRPr="00526378">
              <w:rPr>
                <w:b/>
                <w:bCs/>
              </w:rPr>
              <w:t>Наименование элемента</w:t>
            </w:r>
          </w:p>
        </w:tc>
        <w:tc>
          <w:tcPr>
            <w:tcW w:w="3527" w:type="dxa"/>
            <w:tcBorders>
              <w:top w:val="single" w:sz="4" w:space="0" w:color="auto"/>
              <w:left w:val="nil"/>
              <w:bottom w:val="single" w:sz="4" w:space="0" w:color="auto"/>
              <w:right w:val="single" w:sz="4" w:space="0" w:color="auto"/>
            </w:tcBorders>
            <w:shd w:val="clear" w:color="000000" w:fill="EAEAEA"/>
            <w:vAlign w:val="center"/>
            <w:hideMark/>
          </w:tcPr>
          <w:p w14:paraId="690B517B" w14:textId="77777777" w:rsidR="000C1734" w:rsidRPr="00526378" w:rsidRDefault="000C1734" w:rsidP="00A83408">
            <w:pPr>
              <w:jc w:val="center"/>
              <w:rPr>
                <w:b/>
                <w:bCs/>
              </w:rPr>
            </w:pPr>
            <w:r w:rsidRPr="00526378">
              <w:rPr>
                <w:b/>
                <w:bCs/>
              </w:rPr>
              <w:t>Сокращенное наименование (код) элемента</w:t>
            </w:r>
          </w:p>
        </w:tc>
        <w:tc>
          <w:tcPr>
            <w:tcW w:w="1271" w:type="dxa"/>
            <w:tcBorders>
              <w:top w:val="single" w:sz="4" w:space="0" w:color="auto"/>
              <w:left w:val="nil"/>
              <w:bottom w:val="single" w:sz="4" w:space="0" w:color="auto"/>
              <w:right w:val="single" w:sz="4" w:space="0" w:color="auto"/>
            </w:tcBorders>
            <w:shd w:val="clear" w:color="000000" w:fill="EAEAEA"/>
            <w:vAlign w:val="center"/>
            <w:hideMark/>
          </w:tcPr>
          <w:p w14:paraId="7241CCF9" w14:textId="77777777" w:rsidR="000C1734" w:rsidRPr="00526378" w:rsidRDefault="000C1734"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1615EDF" w14:textId="77777777" w:rsidR="000C1734" w:rsidRPr="00526378" w:rsidRDefault="000C1734" w:rsidP="00A83408">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6F8178EF" w14:textId="77777777" w:rsidR="000C1734" w:rsidRPr="00526378" w:rsidRDefault="000C1734" w:rsidP="00A83408">
            <w:pPr>
              <w:jc w:val="center"/>
              <w:rPr>
                <w:b/>
                <w:bCs/>
              </w:rPr>
            </w:pPr>
            <w:r w:rsidRPr="00526378">
              <w:rPr>
                <w:b/>
                <w:bCs/>
              </w:rPr>
              <w:t>Признак обязательности элемента</w:t>
            </w:r>
          </w:p>
        </w:tc>
        <w:tc>
          <w:tcPr>
            <w:tcW w:w="4045" w:type="dxa"/>
            <w:tcBorders>
              <w:top w:val="single" w:sz="4" w:space="0" w:color="auto"/>
              <w:left w:val="nil"/>
              <w:bottom w:val="single" w:sz="4" w:space="0" w:color="auto"/>
              <w:right w:val="single" w:sz="4" w:space="0" w:color="auto"/>
            </w:tcBorders>
            <w:shd w:val="clear" w:color="000000" w:fill="EAEAEA"/>
            <w:vAlign w:val="center"/>
            <w:hideMark/>
          </w:tcPr>
          <w:p w14:paraId="5509668E" w14:textId="77777777" w:rsidR="000C1734" w:rsidRPr="00526378" w:rsidRDefault="000C1734" w:rsidP="00A83408">
            <w:pPr>
              <w:jc w:val="center"/>
              <w:rPr>
                <w:b/>
                <w:bCs/>
              </w:rPr>
            </w:pPr>
            <w:r w:rsidRPr="00526378">
              <w:rPr>
                <w:b/>
                <w:bCs/>
              </w:rPr>
              <w:t>Дополнительная информация</w:t>
            </w:r>
          </w:p>
        </w:tc>
      </w:tr>
      <w:tr w:rsidR="00526378" w:rsidRPr="00526378" w14:paraId="0C91C0C0" w14:textId="77777777" w:rsidTr="00526378">
        <w:trPr>
          <w:trHeight w:val="23"/>
          <w:jc w:val="center"/>
        </w:trPr>
        <w:tc>
          <w:tcPr>
            <w:tcW w:w="3198" w:type="dxa"/>
            <w:tcBorders>
              <w:top w:val="single" w:sz="4" w:space="0" w:color="auto"/>
              <w:left w:val="single" w:sz="4" w:space="0" w:color="auto"/>
              <w:right w:val="single" w:sz="4" w:space="0" w:color="auto"/>
            </w:tcBorders>
            <w:shd w:val="clear" w:color="auto" w:fill="auto"/>
          </w:tcPr>
          <w:p w14:paraId="344A987E" w14:textId="77777777" w:rsidR="000F54D2" w:rsidRPr="00526378" w:rsidRDefault="00585554" w:rsidP="00585554">
            <w:pPr>
              <w:rPr>
                <w:szCs w:val="22"/>
              </w:rPr>
            </w:pPr>
            <w:r w:rsidRPr="00526378">
              <w:rPr>
                <w:szCs w:val="22"/>
              </w:rPr>
              <w:t>Сведения об индивидуальном предпринимателе</w:t>
            </w:r>
          </w:p>
          <w:p w14:paraId="45B6F38F" w14:textId="2CC8EEBE" w:rsidR="00585554" w:rsidRPr="00526378" w:rsidRDefault="00585554" w:rsidP="00585554">
            <w:pPr>
              <w:rPr>
                <w:szCs w:val="22"/>
              </w:rPr>
            </w:pPr>
            <w:r w:rsidRPr="00526378">
              <w:rPr>
                <w:szCs w:val="22"/>
              </w:rPr>
              <w:t>|</w:t>
            </w:r>
          </w:p>
        </w:tc>
        <w:tc>
          <w:tcPr>
            <w:tcW w:w="3527" w:type="dxa"/>
            <w:tcBorders>
              <w:top w:val="single" w:sz="4" w:space="0" w:color="auto"/>
              <w:left w:val="single" w:sz="4" w:space="0" w:color="auto"/>
              <w:right w:val="single" w:sz="4" w:space="0" w:color="auto"/>
            </w:tcBorders>
            <w:shd w:val="clear" w:color="auto" w:fill="auto"/>
          </w:tcPr>
          <w:p w14:paraId="16AAA0DA" w14:textId="3F671626" w:rsidR="00585554" w:rsidRPr="00526378" w:rsidRDefault="00585554" w:rsidP="00585554">
            <w:pPr>
              <w:jc w:val="center"/>
              <w:rPr>
                <w:szCs w:val="22"/>
              </w:rPr>
            </w:pPr>
            <w:proofErr w:type="spellStart"/>
            <w:r w:rsidRPr="00526378">
              <w:rPr>
                <w:szCs w:val="22"/>
              </w:rPr>
              <w:t>СвИП</w:t>
            </w:r>
            <w:proofErr w:type="spellEnd"/>
          </w:p>
        </w:tc>
        <w:tc>
          <w:tcPr>
            <w:tcW w:w="1271" w:type="dxa"/>
            <w:tcBorders>
              <w:top w:val="single" w:sz="4" w:space="0" w:color="auto"/>
              <w:left w:val="single" w:sz="4" w:space="0" w:color="auto"/>
              <w:right w:val="single" w:sz="4" w:space="0" w:color="auto"/>
            </w:tcBorders>
            <w:shd w:val="clear" w:color="auto" w:fill="auto"/>
          </w:tcPr>
          <w:p w14:paraId="2AE984E4" w14:textId="3A1C9075" w:rsidR="00585554" w:rsidRPr="00526378" w:rsidRDefault="00D734AC" w:rsidP="00585554">
            <w:pPr>
              <w:jc w:val="center"/>
              <w:rPr>
                <w:szCs w:val="22"/>
              </w:rPr>
            </w:pPr>
            <w:r w:rsidRPr="00526378">
              <w:rPr>
                <w:szCs w:val="22"/>
              </w:rPr>
              <w:t>С</w:t>
            </w:r>
          </w:p>
        </w:tc>
        <w:tc>
          <w:tcPr>
            <w:tcW w:w="1208" w:type="dxa"/>
            <w:tcBorders>
              <w:top w:val="single" w:sz="4" w:space="0" w:color="auto"/>
              <w:left w:val="single" w:sz="4" w:space="0" w:color="auto"/>
              <w:right w:val="single" w:sz="4" w:space="0" w:color="auto"/>
            </w:tcBorders>
            <w:shd w:val="clear" w:color="auto" w:fill="auto"/>
          </w:tcPr>
          <w:p w14:paraId="5B9BF36C" w14:textId="77777777" w:rsidR="00585554" w:rsidRPr="00526378" w:rsidRDefault="00585554" w:rsidP="00585554">
            <w:pPr>
              <w:jc w:val="center"/>
              <w:rPr>
                <w:szCs w:val="22"/>
              </w:rPr>
            </w:pPr>
          </w:p>
        </w:tc>
        <w:tc>
          <w:tcPr>
            <w:tcW w:w="1916" w:type="dxa"/>
            <w:tcBorders>
              <w:top w:val="single" w:sz="4" w:space="0" w:color="auto"/>
              <w:left w:val="single" w:sz="4" w:space="0" w:color="auto"/>
              <w:right w:val="single" w:sz="4" w:space="0" w:color="auto"/>
            </w:tcBorders>
            <w:shd w:val="clear" w:color="auto" w:fill="auto"/>
          </w:tcPr>
          <w:p w14:paraId="08D652D9" w14:textId="495751B2" w:rsidR="00585554" w:rsidRPr="00526378" w:rsidRDefault="00585554" w:rsidP="00585554">
            <w:pPr>
              <w:jc w:val="center"/>
              <w:rPr>
                <w:szCs w:val="22"/>
              </w:rPr>
            </w:pPr>
            <w:r w:rsidRPr="00526378">
              <w:rPr>
                <w:szCs w:val="22"/>
              </w:rPr>
              <w:t>О</w:t>
            </w:r>
          </w:p>
        </w:tc>
        <w:tc>
          <w:tcPr>
            <w:tcW w:w="4045" w:type="dxa"/>
            <w:tcBorders>
              <w:top w:val="single" w:sz="4" w:space="0" w:color="auto"/>
              <w:left w:val="single" w:sz="4" w:space="0" w:color="auto"/>
              <w:right w:val="single" w:sz="4" w:space="0" w:color="auto"/>
            </w:tcBorders>
            <w:shd w:val="clear" w:color="auto" w:fill="auto"/>
          </w:tcPr>
          <w:p w14:paraId="2AE01561" w14:textId="1CA3A035" w:rsidR="00585554" w:rsidRPr="00526378" w:rsidRDefault="00585554" w:rsidP="00585554">
            <w:pPr>
              <w:rPr>
                <w:szCs w:val="22"/>
              </w:rPr>
            </w:pPr>
            <w:r w:rsidRPr="00526378">
              <w:rPr>
                <w:szCs w:val="22"/>
              </w:rPr>
              <w:t xml:space="preserve">Типовой элемент </w:t>
            </w:r>
            <w:r w:rsidR="008A14DA" w:rsidRPr="00526378">
              <w:rPr>
                <w:szCs w:val="22"/>
              </w:rPr>
              <w:t>‹</w:t>
            </w:r>
            <w:proofErr w:type="spellStart"/>
            <w:r w:rsidRPr="00526378">
              <w:rPr>
                <w:szCs w:val="22"/>
              </w:rPr>
              <w:t>СвИПТип</w:t>
            </w:r>
            <w:proofErr w:type="spellEnd"/>
            <w:r w:rsidR="008A14DA" w:rsidRPr="00526378">
              <w:rPr>
                <w:szCs w:val="22"/>
              </w:rPr>
              <w:t>›</w:t>
            </w:r>
            <w:r w:rsidRPr="00526378">
              <w:rPr>
                <w:szCs w:val="22"/>
              </w:rPr>
              <w:t xml:space="preserve">. </w:t>
            </w:r>
          </w:p>
          <w:p w14:paraId="213515CB" w14:textId="4C45C76D" w:rsidR="00585554" w:rsidRPr="00526378" w:rsidRDefault="00585554" w:rsidP="00585554">
            <w:pPr>
              <w:rPr>
                <w:szCs w:val="22"/>
              </w:rPr>
            </w:pPr>
            <w:r w:rsidRPr="00526378">
              <w:rPr>
                <w:szCs w:val="22"/>
              </w:rPr>
              <w:t xml:space="preserve">Состав элемента представлен в </w:t>
            </w:r>
            <w:r w:rsidR="00CA02D3" w:rsidRPr="00526378">
              <w:fldChar w:fldCharType="begin"/>
            </w:r>
            <w:r w:rsidR="00CA02D3" w:rsidRPr="00526378">
              <w:instrText xml:space="preserve"> REF _Ref106994470 \h  \* MERGEFORMAT </w:instrText>
            </w:r>
            <w:r w:rsidR="00CA02D3" w:rsidRPr="00526378">
              <w:fldChar w:fldCharType="separate"/>
            </w:r>
            <w:r w:rsidR="00DF07DC" w:rsidRPr="00526378">
              <w:t>Таблица 4</w:t>
            </w:r>
            <w:r w:rsidR="00CA02D3" w:rsidRPr="00526378">
              <w:fldChar w:fldCharType="end"/>
            </w:r>
            <w:r w:rsidR="00456C29" w:rsidRPr="00526378">
              <w:t>.</w:t>
            </w:r>
          </w:p>
        </w:tc>
      </w:tr>
      <w:tr w:rsidR="00526378" w:rsidRPr="00526378" w14:paraId="69B926C8" w14:textId="77777777" w:rsidTr="00526378">
        <w:trPr>
          <w:trHeight w:val="23"/>
          <w:jc w:val="center"/>
        </w:trPr>
        <w:tc>
          <w:tcPr>
            <w:tcW w:w="3198" w:type="dxa"/>
            <w:tcBorders>
              <w:left w:val="single" w:sz="4" w:space="0" w:color="auto"/>
              <w:right w:val="single" w:sz="4" w:space="0" w:color="auto"/>
            </w:tcBorders>
            <w:shd w:val="clear" w:color="auto" w:fill="auto"/>
          </w:tcPr>
          <w:p w14:paraId="3DAE988A" w14:textId="77777777" w:rsidR="000F54D2" w:rsidRPr="00526378" w:rsidRDefault="005730C9" w:rsidP="005730C9">
            <w:pPr>
              <w:rPr>
                <w:szCs w:val="22"/>
              </w:rPr>
            </w:pPr>
            <w:r w:rsidRPr="00526378">
              <w:rPr>
                <w:szCs w:val="22"/>
              </w:rPr>
              <w:t>Сведения о юридическом лице, состоящем на учете в налоговых органах</w:t>
            </w:r>
          </w:p>
          <w:p w14:paraId="26F07852" w14:textId="760BCC6E" w:rsidR="005730C9" w:rsidRPr="00526378" w:rsidRDefault="005730C9" w:rsidP="005730C9">
            <w:pPr>
              <w:rPr>
                <w:szCs w:val="22"/>
              </w:rPr>
            </w:pPr>
            <w:r w:rsidRPr="00526378">
              <w:rPr>
                <w:szCs w:val="22"/>
              </w:rPr>
              <w:t>|</w:t>
            </w:r>
          </w:p>
        </w:tc>
        <w:tc>
          <w:tcPr>
            <w:tcW w:w="3527" w:type="dxa"/>
            <w:tcBorders>
              <w:left w:val="single" w:sz="4" w:space="0" w:color="auto"/>
              <w:right w:val="single" w:sz="4" w:space="0" w:color="auto"/>
            </w:tcBorders>
            <w:shd w:val="clear" w:color="auto" w:fill="auto"/>
          </w:tcPr>
          <w:p w14:paraId="7244B99A" w14:textId="6F54967B" w:rsidR="005730C9" w:rsidRPr="00526378" w:rsidRDefault="005730C9" w:rsidP="005730C9">
            <w:pPr>
              <w:jc w:val="center"/>
              <w:rPr>
                <w:szCs w:val="22"/>
              </w:rPr>
            </w:pPr>
            <w:proofErr w:type="spellStart"/>
            <w:r w:rsidRPr="00526378">
              <w:rPr>
                <w:szCs w:val="22"/>
              </w:rPr>
              <w:t>СвЮЛУч</w:t>
            </w:r>
            <w:proofErr w:type="spellEnd"/>
          </w:p>
        </w:tc>
        <w:tc>
          <w:tcPr>
            <w:tcW w:w="1271" w:type="dxa"/>
            <w:tcBorders>
              <w:left w:val="single" w:sz="4" w:space="0" w:color="auto"/>
              <w:right w:val="single" w:sz="4" w:space="0" w:color="auto"/>
            </w:tcBorders>
            <w:shd w:val="clear" w:color="auto" w:fill="auto"/>
          </w:tcPr>
          <w:p w14:paraId="519144A7" w14:textId="73034A9A" w:rsidR="005730C9" w:rsidRPr="00526378" w:rsidRDefault="005730C9" w:rsidP="005730C9">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4D03904F" w14:textId="77777777" w:rsidR="005730C9" w:rsidRPr="00526378" w:rsidRDefault="005730C9" w:rsidP="005730C9">
            <w:pPr>
              <w:jc w:val="center"/>
              <w:rPr>
                <w:szCs w:val="22"/>
              </w:rPr>
            </w:pPr>
          </w:p>
        </w:tc>
        <w:tc>
          <w:tcPr>
            <w:tcW w:w="1916" w:type="dxa"/>
            <w:tcBorders>
              <w:left w:val="single" w:sz="4" w:space="0" w:color="auto"/>
              <w:right w:val="single" w:sz="4" w:space="0" w:color="auto"/>
            </w:tcBorders>
            <w:shd w:val="clear" w:color="auto" w:fill="auto"/>
          </w:tcPr>
          <w:p w14:paraId="1CC41825" w14:textId="6051F46C" w:rsidR="005730C9" w:rsidRPr="00526378" w:rsidRDefault="005730C9" w:rsidP="005730C9">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29DEF712" w14:textId="2AB9D7AB" w:rsidR="005730C9" w:rsidRPr="00526378" w:rsidRDefault="005730C9" w:rsidP="005730C9">
            <w:pPr>
              <w:rPr>
                <w:szCs w:val="22"/>
              </w:rPr>
            </w:pPr>
            <w:r w:rsidRPr="00526378">
              <w:rPr>
                <w:szCs w:val="22"/>
              </w:rPr>
              <w:t xml:space="preserve">Состав элемента представлен в </w:t>
            </w:r>
            <w:r w:rsidR="000D1B56" w:rsidRPr="00526378">
              <w:rPr>
                <w:szCs w:val="22"/>
              </w:rPr>
              <w:fldChar w:fldCharType="begin"/>
            </w:r>
            <w:r w:rsidR="000D1B56" w:rsidRPr="00526378">
              <w:rPr>
                <w:szCs w:val="22"/>
              </w:rPr>
              <w:instrText xml:space="preserve"> REF _Ref107135215 \h </w:instrText>
            </w:r>
            <w:r w:rsidR="00526378" w:rsidRPr="00526378">
              <w:rPr>
                <w:szCs w:val="22"/>
              </w:rPr>
              <w:instrText xml:space="preserve"> \* MERGEFORMAT </w:instrText>
            </w:r>
            <w:r w:rsidR="000D1B56" w:rsidRPr="00526378">
              <w:rPr>
                <w:szCs w:val="22"/>
              </w:rPr>
            </w:r>
            <w:r w:rsidR="000D1B56" w:rsidRPr="00526378">
              <w:rPr>
                <w:szCs w:val="22"/>
              </w:rPr>
              <w:fldChar w:fldCharType="separate"/>
            </w:r>
            <w:r w:rsidR="00DF07DC" w:rsidRPr="00526378">
              <w:t xml:space="preserve">Таблица </w:t>
            </w:r>
            <w:r w:rsidR="00DF07DC" w:rsidRPr="00526378">
              <w:rPr>
                <w:noProof/>
              </w:rPr>
              <w:t>5</w:t>
            </w:r>
            <w:r w:rsidR="000D1B56" w:rsidRPr="00526378">
              <w:rPr>
                <w:szCs w:val="22"/>
              </w:rPr>
              <w:fldChar w:fldCharType="end"/>
            </w:r>
            <w:r w:rsidR="000D1B56" w:rsidRPr="00526378">
              <w:rPr>
                <w:szCs w:val="22"/>
              </w:rPr>
              <w:t>.</w:t>
            </w:r>
          </w:p>
        </w:tc>
      </w:tr>
      <w:tr w:rsidR="00526378" w:rsidRPr="00526378" w14:paraId="3C038584" w14:textId="77777777" w:rsidTr="00526378">
        <w:trPr>
          <w:trHeight w:val="23"/>
          <w:jc w:val="center"/>
        </w:trPr>
        <w:tc>
          <w:tcPr>
            <w:tcW w:w="3198" w:type="dxa"/>
            <w:tcBorders>
              <w:left w:val="single" w:sz="4" w:space="0" w:color="auto"/>
              <w:right w:val="single" w:sz="4" w:space="0" w:color="auto"/>
            </w:tcBorders>
            <w:shd w:val="clear" w:color="auto" w:fill="auto"/>
          </w:tcPr>
          <w:p w14:paraId="1EE316D2" w14:textId="5944881C" w:rsidR="000F54D2" w:rsidRPr="00526378" w:rsidRDefault="000F54D2" w:rsidP="000F54D2">
            <w:pPr>
              <w:rPr>
                <w:szCs w:val="22"/>
              </w:rPr>
            </w:pPr>
            <w:r w:rsidRPr="00526378">
              <w:rPr>
                <w:szCs w:val="22"/>
              </w:rPr>
              <w:t xml:space="preserve">Сведения об иностранном лице, не состоящем на учете в налоговых органах в качестве налогоплательщика  </w:t>
            </w:r>
          </w:p>
        </w:tc>
        <w:tc>
          <w:tcPr>
            <w:tcW w:w="3527" w:type="dxa"/>
            <w:tcBorders>
              <w:left w:val="single" w:sz="4" w:space="0" w:color="auto"/>
              <w:right w:val="single" w:sz="4" w:space="0" w:color="auto"/>
            </w:tcBorders>
            <w:shd w:val="clear" w:color="auto" w:fill="auto"/>
          </w:tcPr>
          <w:p w14:paraId="08EF4C29" w14:textId="7A7BDF34" w:rsidR="000F54D2" w:rsidRPr="00526378" w:rsidRDefault="000F54D2" w:rsidP="000F54D2">
            <w:pPr>
              <w:jc w:val="center"/>
              <w:rPr>
                <w:szCs w:val="22"/>
              </w:rPr>
            </w:pPr>
            <w:proofErr w:type="spellStart"/>
            <w:r w:rsidRPr="00526378">
              <w:rPr>
                <w:szCs w:val="22"/>
              </w:rPr>
              <w:t>СвИнНеУч</w:t>
            </w:r>
            <w:proofErr w:type="spellEnd"/>
          </w:p>
        </w:tc>
        <w:tc>
          <w:tcPr>
            <w:tcW w:w="1271" w:type="dxa"/>
            <w:tcBorders>
              <w:left w:val="single" w:sz="4" w:space="0" w:color="auto"/>
              <w:right w:val="single" w:sz="4" w:space="0" w:color="auto"/>
            </w:tcBorders>
            <w:shd w:val="clear" w:color="auto" w:fill="auto"/>
          </w:tcPr>
          <w:p w14:paraId="5F497A83" w14:textId="3D116460" w:rsidR="000F54D2" w:rsidRPr="00526378" w:rsidRDefault="000F54D2" w:rsidP="000F54D2">
            <w:pPr>
              <w:jc w:val="center"/>
              <w:rPr>
                <w:szCs w:val="22"/>
              </w:rPr>
            </w:pPr>
            <w:r w:rsidRPr="00526378">
              <w:rPr>
                <w:szCs w:val="22"/>
              </w:rPr>
              <w:t>С</w:t>
            </w:r>
          </w:p>
        </w:tc>
        <w:tc>
          <w:tcPr>
            <w:tcW w:w="1208" w:type="dxa"/>
            <w:tcBorders>
              <w:left w:val="single" w:sz="4" w:space="0" w:color="auto"/>
              <w:right w:val="single" w:sz="4" w:space="0" w:color="auto"/>
            </w:tcBorders>
            <w:shd w:val="clear" w:color="auto" w:fill="auto"/>
          </w:tcPr>
          <w:p w14:paraId="20EDE795" w14:textId="77777777" w:rsidR="000F54D2" w:rsidRPr="00526378" w:rsidRDefault="000F54D2" w:rsidP="000F54D2">
            <w:pPr>
              <w:jc w:val="center"/>
              <w:rPr>
                <w:szCs w:val="22"/>
              </w:rPr>
            </w:pPr>
          </w:p>
        </w:tc>
        <w:tc>
          <w:tcPr>
            <w:tcW w:w="1916" w:type="dxa"/>
            <w:tcBorders>
              <w:left w:val="single" w:sz="4" w:space="0" w:color="auto"/>
              <w:right w:val="single" w:sz="4" w:space="0" w:color="auto"/>
            </w:tcBorders>
            <w:shd w:val="clear" w:color="auto" w:fill="auto"/>
          </w:tcPr>
          <w:p w14:paraId="61D9F97F" w14:textId="5F4488D8" w:rsidR="000F54D2" w:rsidRPr="00526378" w:rsidRDefault="000F54D2" w:rsidP="000F54D2">
            <w:pPr>
              <w:jc w:val="center"/>
              <w:rPr>
                <w:szCs w:val="22"/>
              </w:rPr>
            </w:pPr>
            <w:r w:rsidRPr="00526378">
              <w:rPr>
                <w:szCs w:val="22"/>
              </w:rPr>
              <w:t>О</w:t>
            </w:r>
          </w:p>
        </w:tc>
        <w:tc>
          <w:tcPr>
            <w:tcW w:w="4045" w:type="dxa"/>
            <w:tcBorders>
              <w:left w:val="single" w:sz="4" w:space="0" w:color="auto"/>
              <w:right w:val="single" w:sz="4" w:space="0" w:color="auto"/>
            </w:tcBorders>
            <w:shd w:val="clear" w:color="auto" w:fill="auto"/>
          </w:tcPr>
          <w:p w14:paraId="02456A16" w14:textId="36938407" w:rsidR="000F54D2" w:rsidRPr="00526378" w:rsidRDefault="000F54D2" w:rsidP="000F54D2">
            <w:pPr>
              <w:rPr>
                <w:szCs w:val="22"/>
              </w:rPr>
            </w:pPr>
            <w:r w:rsidRPr="00526378">
              <w:rPr>
                <w:szCs w:val="22"/>
              </w:rPr>
              <w:t xml:space="preserve">Состав элемента представлен в </w:t>
            </w:r>
            <w:r w:rsidR="00DE19EE" w:rsidRPr="00526378">
              <w:rPr>
                <w:szCs w:val="22"/>
              </w:rPr>
              <w:fldChar w:fldCharType="begin"/>
            </w:r>
            <w:r w:rsidR="00DE19EE" w:rsidRPr="00526378">
              <w:rPr>
                <w:szCs w:val="22"/>
              </w:rPr>
              <w:instrText xml:space="preserve"> REF _Ref107135774 \h </w:instrText>
            </w:r>
            <w:r w:rsidR="00526378" w:rsidRPr="00526378">
              <w:rPr>
                <w:szCs w:val="22"/>
              </w:rPr>
              <w:instrText xml:space="preserve"> \* MERGEFORMAT </w:instrText>
            </w:r>
            <w:r w:rsidR="00DE19EE" w:rsidRPr="00526378">
              <w:rPr>
                <w:szCs w:val="22"/>
              </w:rPr>
            </w:r>
            <w:r w:rsidR="00DE19EE" w:rsidRPr="00526378">
              <w:rPr>
                <w:szCs w:val="22"/>
              </w:rPr>
              <w:fldChar w:fldCharType="separate"/>
            </w:r>
            <w:r w:rsidR="00DF07DC" w:rsidRPr="00526378">
              <w:t xml:space="preserve">Таблица </w:t>
            </w:r>
            <w:r w:rsidR="00DF07DC" w:rsidRPr="00526378">
              <w:rPr>
                <w:noProof/>
              </w:rPr>
              <w:t>6</w:t>
            </w:r>
            <w:r w:rsidR="00DE19EE" w:rsidRPr="00526378">
              <w:rPr>
                <w:szCs w:val="22"/>
              </w:rPr>
              <w:fldChar w:fldCharType="end"/>
            </w:r>
            <w:r w:rsidR="00DE19EE" w:rsidRPr="00526378">
              <w:rPr>
                <w:szCs w:val="22"/>
              </w:rPr>
              <w:t>.</w:t>
            </w:r>
          </w:p>
        </w:tc>
      </w:tr>
      <w:tr w:rsidR="00526378" w:rsidRPr="00526378" w14:paraId="330714DF" w14:textId="77777777" w:rsidTr="00526378">
        <w:trPr>
          <w:trHeight w:val="23"/>
          <w:jc w:val="center"/>
        </w:trPr>
        <w:tc>
          <w:tcPr>
            <w:tcW w:w="3198" w:type="dxa"/>
            <w:tcBorders>
              <w:left w:val="single" w:sz="4" w:space="0" w:color="auto"/>
              <w:bottom w:val="single" w:sz="4" w:space="0" w:color="auto"/>
              <w:right w:val="single" w:sz="4" w:space="0" w:color="auto"/>
            </w:tcBorders>
            <w:shd w:val="clear" w:color="auto" w:fill="auto"/>
          </w:tcPr>
          <w:p w14:paraId="54ED47B8" w14:textId="16E7D2C3" w:rsidR="000F54D2" w:rsidRPr="00526378" w:rsidRDefault="000F54D2" w:rsidP="000F54D2"/>
        </w:tc>
        <w:tc>
          <w:tcPr>
            <w:tcW w:w="3527" w:type="dxa"/>
            <w:tcBorders>
              <w:left w:val="single" w:sz="4" w:space="0" w:color="auto"/>
              <w:bottom w:val="single" w:sz="4" w:space="0" w:color="auto"/>
              <w:right w:val="single" w:sz="4" w:space="0" w:color="auto"/>
            </w:tcBorders>
            <w:shd w:val="clear" w:color="auto" w:fill="auto"/>
          </w:tcPr>
          <w:p w14:paraId="2DE53DD4" w14:textId="021356FB" w:rsidR="000F54D2" w:rsidRPr="00526378" w:rsidRDefault="000F54D2" w:rsidP="00526378">
            <w:pPr>
              <w:jc w:val="center"/>
            </w:pPr>
          </w:p>
        </w:tc>
        <w:tc>
          <w:tcPr>
            <w:tcW w:w="1271" w:type="dxa"/>
            <w:tcBorders>
              <w:left w:val="single" w:sz="4" w:space="0" w:color="auto"/>
              <w:bottom w:val="single" w:sz="4" w:space="0" w:color="auto"/>
              <w:right w:val="single" w:sz="4" w:space="0" w:color="auto"/>
            </w:tcBorders>
            <w:shd w:val="clear" w:color="auto" w:fill="auto"/>
          </w:tcPr>
          <w:p w14:paraId="4E81BBA4" w14:textId="07302D1B" w:rsidR="000F54D2" w:rsidRPr="00526378" w:rsidRDefault="000F54D2" w:rsidP="000F54D2">
            <w:pPr>
              <w:jc w:val="center"/>
            </w:pPr>
          </w:p>
        </w:tc>
        <w:tc>
          <w:tcPr>
            <w:tcW w:w="1208" w:type="dxa"/>
            <w:tcBorders>
              <w:left w:val="single" w:sz="4" w:space="0" w:color="auto"/>
              <w:bottom w:val="single" w:sz="4" w:space="0" w:color="auto"/>
              <w:right w:val="single" w:sz="4" w:space="0" w:color="auto"/>
            </w:tcBorders>
            <w:shd w:val="clear" w:color="auto" w:fill="auto"/>
          </w:tcPr>
          <w:p w14:paraId="6208634F" w14:textId="357F5B19" w:rsidR="000F54D2" w:rsidRPr="00526378" w:rsidRDefault="000F54D2" w:rsidP="000F54D2">
            <w:pPr>
              <w:jc w:val="center"/>
            </w:pPr>
          </w:p>
        </w:tc>
        <w:tc>
          <w:tcPr>
            <w:tcW w:w="1916" w:type="dxa"/>
            <w:tcBorders>
              <w:left w:val="single" w:sz="4" w:space="0" w:color="auto"/>
              <w:bottom w:val="single" w:sz="4" w:space="0" w:color="auto"/>
              <w:right w:val="single" w:sz="4" w:space="0" w:color="auto"/>
            </w:tcBorders>
            <w:shd w:val="clear" w:color="auto" w:fill="auto"/>
          </w:tcPr>
          <w:p w14:paraId="76D6BAA4" w14:textId="51768B9B" w:rsidR="000F54D2" w:rsidRPr="00526378" w:rsidRDefault="000F54D2" w:rsidP="000F54D2">
            <w:pPr>
              <w:jc w:val="center"/>
            </w:pPr>
          </w:p>
        </w:tc>
        <w:tc>
          <w:tcPr>
            <w:tcW w:w="4045" w:type="dxa"/>
            <w:tcBorders>
              <w:left w:val="single" w:sz="4" w:space="0" w:color="auto"/>
              <w:bottom w:val="single" w:sz="4" w:space="0" w:color="auto"/>
              <w:right w:val="single" w:sz="4" w:space="0" w:color="auto"/>
            </w:tcBorders>
            <w:shd w:val="clear" w:color="auto" w:fill="auto"/>
          </w:tcPr>
          <w:p w14:paraId="2828746C" w14:textId="2A78261F" w:rsidR="000F54D2" w:rsidRPr="00526378" w:rsidRDefault="000F54D2" w:rsidP="000F54D2"/>
        </w:tc>
      </w:tr>
    </w:tbl>
    <w:p w14:paraId="775BFEC2" w14:textId="6AFDE5EA" w:rsidR="00EB4BFC" w:rsidRPr="00526378" w:rsidRDefault="00EB4BFC" w:rsidP="00526378">
      <w:pPr>
        <w:pStyle w:val="af7"/>
      </w:pPr>
      <w:bookmarkStart w:id="43" w:name="_Toc107161992"/>
      <w:bookmarkStart w:id="44" w:name="_Toc107165241"/>
      <w:bookmarkStart w:id="45" w:name="_Toc107214626"/>
      <w:bookmarkStart w:id="46" w:name="_Toc107161993"/>
      <w:bookmarkStart w:id="47" w:name="_Toc107165242"/>
      <w:bookmarkStart w:id="48" w:name="_Toc107214627"/>
      <w:bookmarkStart w:id="49" w:name="_Toc107161994"/>
      <w:bookmarkStart w:id="50" w:name="_Toc107165243"/>
      <w:bookmarkStart w:id="51" w:name="_Toc107214628"/>
      <w:bookmarkStart w:id="52" w:name="_Ref106994470"/>
      <w:bookmarkStart w:id="53" w:name="_Toc107214629"/>
      <w:bookmarkEnd w:id="43"/>
      <w:bookmarkEnd w:id="44"/>
      <w:bookmarkEnd w:id="45"/>
      <w:bookmarkEnd w:id="46"/>
      <w:bookmarkEnd w:id="47"/>
      <w:bookmarkEnd w:id="48"/>
      <w:bookmarkEnd w:id="49"/>
      <w:bookmarkEnd w:id="50"/>
      <w:bookmarkEnd w:id="51"/>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4</w:t>
      </w:r>
      <w:r w:rsidR="00111458">
        <w:rPr>
          <w:noProof/>
        </w:rPr>
        <w:fldChar w:fldCharType="end"/>
      </w:r>
      <w:bookmarkEnd w:id="52"/>
      <w:r w:rsidRPr="00526378">
        <w:t xml:space="preserve">. </w:t>
      </w:r>
      <w:r w:rsidR="003810D3" w:rsidRPr="00526378">
        <w:t>«Сведения об индивидуальном предпринимателе» ‹</w:t>
      </w:r>
      <w:proofErr w:type="spellStart"/>
      <w:r w:rsidR="003810D3" w:rsidRPr="00526378">
        <w:t>СвИПТип</w:t>
      </w:r>
      <w:proofErr w:type="spellEnd"/>
      <w:r w:rsidR="003810D3" w:rsidRPr="00526378">
        <w:t>›</w:t>
      </w:r>
      <w:bookmarkEnd w:id="53"/>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0F92FC04"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3F2DEB7" w14:textId="77777777" w:rsidR="00094F1D" w:rsidRPr="00526378" w:rsidRDefault="00094F1D"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3756C834" w14:textId="77777777" w:rsidR="00094F1D" w:rsidRPr="00526378" w:rsidRDefault="00094F1D"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74B55CC" w14:textId="77777777" w:rsidR="00094F1D" w:rsidRPr="00526378" w:rsidRDefault="00094F1D"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02743F5" w14:textId="77777777" w:rsidR="00094F1D" w:rsidRPr="00526378" w:rsidRDefault="00094F1D"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3D66E778" w14:textId="77777777" w:rsidR="00094F1D" w:rsidRPr="00526378" w:rsidRDefault="00094F1D"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2FCABBCA" w14:textId="77777777" w:rsidR="00094F1D" w:rsidRPr="00526378" w:rsidRDefault="00094F1D" w:rsidP="007E57A4">
            <w:pPr>
              <w:jc w:val="center"/>
              <w:rPr>
                <w:b/>
                <w:bCs/>
              </w:rPr>
            </w:pPr>
            <w:r w:rsidRPr="00526378">
              <w:rPr>
                <w:b/>
                <w:bCs/>
              </w:rPr>
              <w:t>Дополнительная информация</w:t>
            </w:r>
          </w:p>
        </w:tc>
      </w:tr>
      <w:tr w:rsidR="00526378" w:rsidRPr="00526378" w14:paraId="0005AAA4"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4DAF1CF" w14:textId="219E7512" w:rsidR="002803C4" w:rsidRPr="00526378" w:rsidRDefault="002803C4" w:rsidP="00526378">
            <w:pPr>
              <w:tabs>
                <w:tab w:val="left" w:pos="2637"/>
              </w:tabs>
            </w:pPr>
            <w:r w:rsidRPr="00526378">
              <w:rPr>
                <w:szCs w:val="22"/>
              </w:rPr>
              <w:t>ИНН</w:t>
            </w:r>
          </w:p>
        </w:tc>
        <w:tc>
          <w:tcPr>
            <w:tcW w:w="2133" w:type="dxa"/>
            <w:tcBorders>
              <w:top w:val="nil"/>
              <w:left w:val="nil"/>
              <w:bottom w:val="single" w:sz="4" w:space="0" w:color="auto"/>
              <w:right w:val="single" w:sz="4" w:space="0" w:color="auto"/>
            </w:tcBorders>
            <w:shd w:val="clear" w:color="auto" w:fill="auto"/>
          </w:tcPr>
          <w:p w14:paraId="2E7B4933" w14:textId="56FDF1F4" w:rsidR="002803C4" w:rsidRPr="00526378" w:rsidRDefault="002803C4" w:rsidP="002803C4">
            <w:r w:rsidRPr="00526378">
              <w:rPr>
                <w:szCs w:val="22"/>
              </w:rPr>
              <w:t>ИННФЛ</w:t>
            </w:r>
          </w:p>
        </w:tc>
        <w:tc>
          <w:tcPr>
            <w:tcW w:w="1303" w:type="dxa"/>
            <w:tcBorders>
              <w:top w:val="nil"/>
              <w:left w:val="nil"/>
              <w:bottom w:val="single" w:sz="4" w:space="0" w:color="auto"/>
              <w:right w:val="single" w:sz="4" w:space="0" w:color="auto"/>
            </w:tcBorders>
            <w:shd w:val="clear" w:color="auto" w:fill="auto"/>
          </w:tcPr>
          <w:p w14:paraId="4AB3E971" w14:textId="6738033E" w:rsidR="002803C4" w:rsidRPr="00526378" w:rsidRDefault="002803C4" w:rsidP="002803C4">
            <w:pPr>
              <w:jc w:val="center"/>
            </w:pPr>
            <w:r w:rsidRPr="00526378">
              <w:rPr>
                <w:szCs w:val="22"/>
              </w:rPr>
              <w:t>A</w:t>
            </w:r>
          </w:p>
        </w:tc>
        <w:tc>
          <w:tcPr>
            <w:tcW w:w="1208" w:type="dxa"/>
            <w:tcBorders>
              <w:top w:val="nil"/>
              <w:left w:val="nil"/>
              <w:bottom w:val="single" w:sz="4" w:space="0" w:color="auto"/>
              <w:right w:val="single" w:sz="4" w:space="0" w:color="auto"/>
            </w:tcBorders>
            <w:shd w:val="clear" w:color="auto" w:fill="auto"/>
          </w:tcPr>
          <w:p w14:paraId="730F6B90" w14:textId="6AE1470D" w:rsidR="002803C4" w:rsidRPr="00526378" w:rsidRDefault="002803C4" w:rsidP="002803C4">
            <w:pPr>
              <w:jc w:val="center"/>
            </w:pPr>
            <w:proofErr w:type="gramStart"/>
            <w:r w:rsidRPr="00526378">
              <w:rPr>
                <w:szCs w:val="22"/>
              </w:rPr>
              <w:t>T(</w:t>
            </w:r>
            <w:proofErr w:type="gramEnd"/>
            <w:r w:rsidRPr="00526378">
              <w:rPr>
                <w:szCs w:val="22"/>
              </w:rPr>
              <w:t>=12)</w:t>
            </w:r>
          </w:p>
        </w:tc>
        <w:tc>
          <w:tcPr>
            <w:tcW w:w="1919" w:type="dxa"/>
            <w:tcBorders>
              <w:top w:val="nil"/>
              <w:left w:val="nil"/>
              <w:bottom w:val="single" w:sz="4" w:space="0" w:color="auto"/>
              <w:right w:val="single" w:sz="4" w:space="0" w:color="auto"/>
            </w:tcBorders>
            <w:shd w:val="clear" w:color="auto" w:fill="auto"/>
          </w:tcPr>
          <w:p w14:paraId="319E7983" w14:textId="5F6F9C48" w:rsidR="002803C4" w:rsidRPr="00526378" w:rsidRDefault="002803C4" w:rsidP="002803C4">
            <w:pPr>
              <w:jc w:val="center"/>
            </w:pPr>
            <w:r w:rsidRPr="00526378">
              <w:rPr>
                <w:szCs w:val="22"/>
              </w:rPr>
              <w:t>Н</w:t>
            </w:r>
          </w:p>
        </w:tc>
        <w:tc>
          <w:tcPr>
            <w:tcW w:w="4922" w:type="dxa"/>
            <w:tcBorders>
              <w:top w:val="nil"/>
              <w:left w:val="nil"/>
              <w:bottom w:val="single" w:sz="4" w:space="0" w:color="auto"/>
              <w:right w:val="single" w:sz="4" w:space="0" w:color="auto"/>
            </w:tcBorders>
            <w:shd w:val="clear" w:color="auto" w:fill="auto"/>
          </w:tcPr>
          <w:p w14:paraId="57CB58FC" w14:textId="6A9DB8D4" w:rsidR="002803C4" w:rsidRPr="00526378" w:rsidRDefault="002803C4" w:rsidP="002803C4">
            <w:pPr>
              <w:rPr>
                <w:szCs w:val="22"/>
              </w:rPr>
            </w:pPr>
            <w:r w:rsidRPr="00526378">
              <w:rPr>
                <w:szCs w:val="22"/>
              </w:rPr>
              <w:t xml:space="preserve">Типовой элемент </w:t>
            </w:r>
            <w:r w:rsidR="008A14DA" w:rsidRPr="00526378">
              <w:rPr>
                <w:szCs w:val="22"/>
              </w:rPr>
              <w:t>‹</w:t>
            </w:r>
            <w:proofErr w:type="spellStart"/>
            <w:r w:rsidRPr="00526378">
              <w:rPr>
                <w:szCs w:val="22"/>
              </w:rPr>
              <w:t>ИННФЛТип</w:t>
            </w:r>
            <w:proofErr w:type="spellEnd"/>
            <w:r w:rsidR="008A14DA" w:rsidRPr="00526378">
              <w:rPr>
                <w:szCs w:val="22"/>
              </w:rPr>
              <w:t>›</w:t>
            </w:r>
            <w:r w:rsidRPr="00526378">
              <w:rPr>
                <w:szCs w:val="22"/>
              </w:rPr>
              <w:t>.</w:t>
            </w:r>
          </w:p>
          <w:p w14:paraId="27A8565B" w14:textId="3FC89D4B" w:rsidR="002803C4" w:rsidRPr="00526378" w:rsidRDefault="002803C4" w:rsidP="002803C4">
            <w:r w:rsidRPr="00526378">
              <w:t xml:space="preserve">Обязателен при отсутствии </w:t>
            </w:r>
            <w:proofErr w:type="spellStart"/>
            <w:r w:rsidRPr="00526378">
              <w:t>ДефИННФЛ</w:t>
            </w:r>
            <w:proofErr w:type="spellEnd"/>
            <w:r w:rsidR="00805702" w:rsidRPr="00526378">
              <w:rPr>
                <w:szCs w:val="22"/>
              </w:rPr>
              <w:t>.</w:t>
            </w:r>
          </w:p>
        </w:tc>
      </w:tr>
      <w:tr w:rsidR="00526378" w:rsidRPr="00526378" w14:paraId="120CA8C7" w14:textId="77777777" w:rsidTr="00526378">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7AF1C7C6" w14:textId="394DB11E" w:rsidR="00F56CA6" w:rsidRPr="00526378" w:rsidRDefault="00F56CA6" w:rsidP="00F56CA6">
            <w:r w:rsidRPr="00526378">
              <w:rPr>
                <w:szCs w:val="22"/>
              </w:rPr>
              <w:t>Реквизиты свидетельства о государственной регистрации индивидуального предпринимателя</w:t>
            </w:r>
          </w:p>
        </w:tc>
        <w:tc>
          <w:tcPr>
            <w:tcW w:w="2133" w:type="dxa"/>
            <w:tcBorders>
              <w:top w:val="single" w:sz="4" w:space="0" w:color="auto"/>
              <w:left w:val="nil"/>
              <w:bottom w:val="single" w:sz="4" w:space="0" w:color="auto"/>
              <w:right w:val="single" w:sz="4" w:space="0" w:color="auto"/>
            </w:tcBorders>
            <w:shd w:val="clear" w:color="auto" w:fill="auto"/>
          </w:tcPr>
          <w:p w14:paraId="2889FBB4" w14:textId="74908D02" w:rsidR="00F56CA6" w:rsidRPr="00526378" w:rsidRDefault="00F56CA6" w:rsidP="00F56CA6">
            <w:proofErr w:type="spellStart"/>
            <w:r w:rsidRPr="00526378">
              <w:rPr>
                <w:szCs w:val="22"/>
              </w:rPr>
              <w:t>СвГосРегИП</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5089FD22" w14:textId="687E8002"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58C0EBE6" w14:textId="5801B759" w:rsidR="00F56CA6" w:rsidRPr="00526378" w:rsidRDefault="00F56CA6" w:rsidP="00F56CA6">
            <w:pPr>
              <w:jc w:val="center"/>
            </w:pPr>
            <w:proofErr w:type="gramStart"/>
            <w:r w:rsidRPr="00526378">
              <w:rPr>
                <w:szCs w:val="22"/>
              </w:rPr>
              <w:t>T(</w:t>
            </w:r>
            <w:proofErr w:type="gramEnd"/>
            <w:r w:rsidRPr="00526378">
              <w:rPr>
                <w:szCs w:val="22"/>
              </w:rPr>
              <w:t>1-100)</w:t>
            </w:r>
          </w:p>
        </w:tc>
        <w:tc>
          <w:tcPr>
            <w:tcW w:w="1919" w:type="dxa"/>
            <w:tcBorders>
              <w:top w:val="single" w:sz="4" w:space="0" w:color="auto"/>
              <w:left w:val="nil"/>
              <w:bottom w:val="single" w:sz="4" w:space="0" w:color="auto"/>
              <w:right w:val="single" w:sz="4" w:space="0" w:color="auto"/>
            </w:tcBorders>
            <w:shd w:val="clear" w:color="auto" w:fill="auto"/>
          </w:tcPr>
          <w:p w14:paraId="7C26BBA1" w14:textId="54E3BD61"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74F910F6" w14:textId="0E471EE4" w:rsidR="00F56CA6" w:rsidRPr="00526378" w:rsidRDefault="00F56CA6" w:rsidP="00F56CA6">
            <w:r w:rsidRPr="00526378">
              <w:t xml:space="preserve">Обязателен для случаев подписания </w:t>
            </w:r>
            <w:r w:rsidR="004E3F8C" w:rsidRPr="00526378">
              <w:t>прейскуранта</w:t>
            </w:r>
            <w:r w:rsidRPr="00526378">
              <w:t xml:space="preserve"> непосредственно продавцом</w:t>
            </w:r>
            <w:r w:rsidR="007A38D0" w:rsidRPr="00526378">
              <w:t>.</w:t>
            </w:r>
          </w:p>
        </w:tc>
      </w:tr>
      <w:tr w:rsidR="00526378" w:rsidRPr="00526378" w14:paraId="5FC4569A"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5511E70F" w14:textId="509FF1DA" w:rsidR="00F56CA6" w:rsidRPr="00526378" w:rsidRDefault="00F56CA6" w:rsidP="00F56CA6">
            <w:r w:rsidRPr="00526378">
              <w:rPr>
                <w:szCs w:val="22"/>
              </w:rPr>
              <w:lastRenderedPageBreak/>
              <w:t>Иные сведения, идентифицирующие физическое лицо</w:t>
            </w:r>
          </w:p>
        </w:tc>
        <w:tc>
          <w:tcPr>
            <w:tcW w:w="2133" w:type="dxa"/>
            <w:tcBorders>
              <w:top w:val="single" w:sz="4" w:space="0" w:color="auto"/>
              <w:left w:val="nil"/>
              <w:bottom w:val="single" w:sz="4" w:space="0" w:color="auto"/>
              <w:right w:val="single" w:sz="4" w:space="0" w:color="auto"/>
            </w:tcBorders>
            <w:shd w:val="clear" w:color="auto" w:fill="auto"/>
          </w:tcPr>
          <w:p w14:paraId="2ADA0EA1" w14:textId="230E14BC" w:rsidR="00F56CA6" w:rsidRPr="00526378" w:rsidRDefault="00F56CA6" w:rsidP="00F56CA6">
            <w:proofErr w:type="spellStart"/>
            <w:r w:rsidRPr="00526378">
              <w:rPr>
                <w:szCs w:val="22"/>
              </w:rPr>
              <w:t>ИныеСвед</w:t>
            </w:r>
            <w:proofErr w:type="spellEnd"/>
          </w:p>
        </w:tc>
        <w:tc>
          <w:tcPr>
            <w:tcW w:w="1303" w:type="dxa"/>
            <w:tcBorders>
              <w:top w:val="single" w:sz="4" w:space="0" w:color="auto"/>
              <w:left w:val="nil"/>
              <w:bottom w:val="single" w:sz="4" w:space="0" w:color="auto"/>
              <w:right w:val="single" w:sz="4" w:space="0" w:color="auto"/>
            </w:tcBorders>
            <w:shd w:val="clear" w:color="auto" w:fill="auto"/>
          </w:tcPr>
          <w:p w14:paraId="0A700AB6" w14:textId="6E3E3048" w:rsidR="00F56CA6" w:rsidRPr="00526378" w:rsidRDefault="00F56CA6" w:rsidP="00F56CA6">
            <w:pPr>
              <w:jc w:val="center"/>
            </w:pPr>
            <w:r w:rsidRPr="00526378">
              <w:rPr>
                <w:szCs w:val="22"/>
              </w:rPr>
              <w:t>A</w:t>
            </w:r>
          </w:p>
        </w:tc>
        <w:tc>
          <w:tcPr>
            <w:tcW w:w="1208" w:type="dxa"/>
            <w:tcBorders>
              <w:top w:val="single" w:sz="4" w:space="0" w:color="auto"/>
              <w:left w:val="nil"/>
              <w:bottom w:val="single" w:sz="4" w:space="0" w:color="auto"/>
              <w:right w:val="single" w:sz="4" w:space="0" w:color="auto"/>
            </w:tcBorders>
            <w:shd w:val="clear" w:color="auto" w:fill="auto"/>
          </w:tcPr>
          <w:p w14:paraId="0757A1E4" w14:textId="62CF3F01" w:rsidR="00F56CA6" w:rsidRPr="00526378" w:rsidRDefault="00F56CA6" w:rsidP="00F56CA6">
            <w:pPr>
              <w:jc w:val="center"/>
            </w:pPr>
            <w:proofErr w:type="gramStart"/>
            <w:r w:rsidRPr="00526378">
              <w:rPr>
                <w:szCs w:val="22"/>
              </w:rPr>
              <w:t>T(</w:t>
            </w:r>
            <w:proofErr w:type="gramEnd"/>
            <w:r w:rsidRPr="00526378">
              <w:rPr>
                <w:szCs w:val="22"/>
              </w:rPr>
              <w:t>1-255)</w:t>
            </w:r>
          </w:p>
        </w:tc>
        <w:tc>
          <w:tcPr>
            <w:tcW w:w="1919" w:type="dxa"/>
            <w:tcBorders>
              <w:top w:val="single" w:sz="4" w:space="0" w:color="auto"/>
              <w:left w:val="nil"/>
              <w:bottom w:val="single" w:sz="4" w:space="0" w:color="auto"/>
              <w:right w:val="single" w:sz="4" w:space="0" w:color="auto"/>
            </w:tcBorders>
            <w:shd w:val="clear" w:color="auto" w:fill="auto"/>
          </w:tcPr>
          <w:p w14:paraId="47EA5D07" w14:textId="43B0E527" w:rsidR="00F56CA6" w:rsidRPr="00526378" w:rsidRDefault="00F56CA6" w:rsidP="00F56CA6">
            <w:pPr>
              <w:jc w:val="center"/>
            </w:pPr>
            <w:r w:rsidRPr="00526378">
              <w:rPr>
                <w:szCs w:val="22"/>
              </w:rPr>
              <w:t>Н</w:t>
            </w:r>
          </w:p>
        </w:tc>
        <w:tc>
          <w:tcPr>
            <w:tcW w:w="4922" w:type="dxa"/>
            <w:tcBorders>
              <w:top w:val="single" w:sz="4" w:space="0" w:color="auto"/>
              <w:left w:val="nil"/>
              <w:bottom w:val="single" w:sz="4" w:space="0" w:color="auto"/>
              <w:right w:val="single" w:sz="4" w:space="0" w:color="auto"/>
            </w:tcBorders>
            <w:shd w:val="clear" w:color="auto" w:fill="auto"/>
          </w:tcPr>
          <w:p w14:paraId="04FFAE0A" w14:textId="7453D032" w:rsidR="00F56CA6" w:rsidRPr="00526378" w:rsidRDefault="00F56CA6" w:rsidP="00F56CA6">
            <w:r w:rsidRPr="00526378">
              <w:rPr>
                <w:szCs w:val="22"/>
              </w:rPr>
              <w:t> </w:t>
            </w:r>
          </w:p>
        </w:tc>
      </w:tr>
      <w:tr w:rsidR="00526378" w:rsidRPr="00526378" w14:paraId="4994A766" w14:textId="77777777" w:rsidTr="00EB4BFC">
        <w:trPr>
          <w:trHeight w:val="23"/>
          <w:jc w:val="center"/>
        </w:trPr>
        <w:tc>
          <w:tcPr>
            <w:tcW w:w="3680" w:type="dxa"/>
            <w:tcBorders>
              <w:top w:val="single" w:sz="4" w:space="0" w:color="auto"/>
              <w:left w:val="single" w:sz="4" w:space="0" w:color="auto"/>
              <w:bottom w:val="single" w:sz="4" w:space="0" w:color="auto"/>
              <w:right w:val="single" w:sz="4" w:space="0" w:color="auto"/>
            </w:tcBorders>
            <w:shd w:val="clear" w:color="auto" w:fill="auto"/>
          </w:tcPr>
          <w:p w14:paraId="1F41E4B8" w14:textId="4E6715DC" w:rsidR="00F56CA6" w:rsidRPr="00526378" w:rsidRDefault="00F56CA6" w:rsidP="00F56CA6">
            <w:r w:rsidRPr="00526378">
              <w:rPr>
                <w:szCs w:val="22"/>
              </w:rPr>
              <w:t>Фамилия, имя, отчество</w:t>
            </w:r>
          </w:p>
        </w:tc>
        <w:tc>
          <w:tcPr>
            <w:tcW w:w="2133" w:type="dxa"/>
            <w:tcBorders>
              <w:top w:val="single" w:sz="4" w:space="0" w:color="auto"/>
              <w:left w:val="nil"/>
              <w:bottom w:val="single" w:sz="4" w:space="0" w:color="auto"/>
              <w:right w:val="single" w:sz="4" w:space="0" w:color="auto"/>
            </w:tcBorders>
            <w:shd w:val="clear" w:color="auto" w:fill="auto"/>
          </w:tcPr>
          <w:p w14:paraId="3DF02B8E" w14:textId="63BE70F6" w:rsidR="00F56CA6" w:rsidRPr="00526378" w:rsidRDefault="00F56CA6" w:rsidP="00F56CA6">
            <w:r w:rsidRPr="00526378">
              <w:rPr>
                <w:szCs w:val="22"/>
              </w:rPr>
              <w:t>ФИО</w:t>
            </w:r>
          </w:p>
        </w:tc>
        <w:tc>
          <w:tcPr>
            <w:tcW w:w="1303" w:type="dxa"/>
            <w:tcBorders>
              <w:top w:val="single" w:sz="4" w:space="0" w:color="auto"/>
              <w:left w:val="nil"/>
              <w:bottom w:val="single" w:sz="4" w:space="0" w:color="auto"/>
              <w:right w:val="single" w:sz="4" w:space="0" w:color="auto"/>
            </w:tcBorders>
            <w:shd w:val="clear" w:color="auto" w:fill="auto"/>
          </w:tcPr>
          <w:p w14:paraId="41C3AFB7" w14:textId="08605DE6" w:rsidR="00F56CA6" w:rsidRPr="00526378" w:rsidRDefault="00D734AC" w:rsidP="00F56CA6">
            <w:pPr>
              <w:jc w:val="center"/>
            </w:pPr>
            <w:r w:rsidRPr="00526378">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0B38E41D" w14:textId="58F9B19A" w:rsidR="00F56CA6" w:rsidRPr="00526378" w:rsidRDefault="00F56CA6" w:rsidP="00F56CA6">
            <w:pPr>
              <w:jc w:val="center"/>
            </w:pPr>
            <w:r w:rsidRPr="00526378">
              <w:rPr>
                <w:szCs w:val="22"/>
              </w:rPr>
              <w:t> </w:t>
            </w:r>
          </w:p>
        </w:tc>
        <w:tc>
          <w:tcPr>
            <w:tcW w:w="1919" w:type="dxa"/>
            <w:tcBorders>
              <w:top w:val="single" w:sz="4" w:space="0" w:color="auto"/>
              <w:left w:val="nil"/>
              <w:bottom w:val="single" w:sz="4" w:space="0" w:color="auto"/>
              <w:right w:val="single" w:sz="4" w:space="0" w:color="auto"/>
            </w:tcBorders>
            <w:shd w:val="clear" w:color="auto" w:fill="auto"/>
          </w:tcPr>
          <w:p w14:paraId="2093DDD7" w14:textId="7E1F4C8A" w:rsidR="00F56CA6" w:rsidRPr="00526378" w:rsidRDefault="00F56CA6" w:rsidP="00F56CA6">
            <w:pPr>
              <w:jc w:val="center"/>
            </w:pPr>
            <w:r w:rsidRPr="00526378">
              <w:rPr>
                <w:szCs w:val="22"/>
              </w:rPr>
              <w:t>О</w:t>
            </w:r>
          </w:p>
        </w:tc>
        <w:tc>
          <w:tcPr>
            <w:tcW w:w="4922" w:type="dxa"/>
            <w:tcBorders>
              <w:top w:val="single" w:sz="4" w:space="0" w:color="auto"/>
              <w:left w:val="nil"/>
              <w:bottom w:val="single" w:sz="4" w:space="0" w:color="auto"/>
              <w:right w:val="single" w:sz="4" w:space="0" w:color="auto"/>
            </w:tcBorders>
            <w:shd w:val="clear" w:color="auto" w:fill="auto"/>
          </w:tcPr>
          <w:p w14:paraId="11C8440B" w14:textId="1A00E4C2" w:rsidR="00F56CA6" w:rsidRPr="00526378" w:rsidRDefault="00F56CA6" w:rsidP="00F56CA6">
            <w:pPr>
              <w:rPr>
                <w:szCs w:val="22"/>
              </w:rPr>
            </w:pPr>
            <w:r w:rsidRPr="00526378">
              <w:rPr>
                <w:szCs w:val="22"/>
              </w:rPr>
              <w:t xml:space="preserve">Типовой элемент </w:t>
            </w:r>
            <w:r w:rsidR="008A14DA" w:rsidRPr="00526378">
              <w:rPr>
                <w:szCs w:val="22"/>
              </w:rPr>
              <w:t>‹</w:t>
            </w:r>
            <w:proofErr w:type="spellStart"/>
            <w:r w:rsidRPr="00526378">
              <w:rPr>
                <w:szCs w:val="22"/>
              </w:rPr>
              <w:t>ФИОТип</w:t>
            </w:r>
            <w:proofErr w:type="spellEnd"/>
            <w:r w:rsidR="008A14DA" w:rsidRPr="00526378">
              <w:rPr>
                <w:szCs w:val="22"/>
              </w:rPr>
              <w:t>›</w:t>
            </w:r>
            <w:r w:rsidRPr="00526378">
              <w:rPr>
                <w:szCs w:val="22"/>
              </w:rPr>
              <w:t xml:space="preserve">. </w:t>
            </w:r>
          </w:p>
          <w:p w14:paraId="63B24883" w14:textId="543CD044" w:rsidR="00F56CA6" w:rsidRPr="00526378" w:rsidRDefault="00F56CA6" w:rsidP="00F56CA6">
            <w:r w:rsidRPr="00526378">
              <w:rPr>
                <w:szCs w:val="22"/>
              </w:rPr>
              <w:t xml:space="preserve">Состав элемента представлен в </w:t>
            </w:r>
            <w:r w:rsidR="00A22E1E" w:rsidRPr="00526378">
              <w:rPr>
                <w:szCs w:val="22"/>
              </w:rPr>
              <w:fldChar w:fldCharType="begin"/>
            </w:r>
            <w:r w:rsidR="00A22E1E" w:rsidRPr="00526378">
              <w:rPr>
                <w:szCs w:val="22"/>
              </w:rPr>
              <w:instrText xml:space="preserve"> REF _Ref106994629 \h </w:instrText>
            </w:r>
            <w:r w:rsidR="00526378" w:rsidRPr="00526378">
              <w:rPr>
                <w:szCs w:val="22"/>
              </w:rPr>
              <w:instrText xml:space="preserve"> \* MERGEFORMAT </w:instrText>
            </w:r>
            <w:r w:rsidR="00A22E1E" w:rsidRPr="00526378">
              <w:rPr>
                <w:szCs w:val="22"/>
              </w:rPr>
            </w:r>
            <w:r w:rsidR="00A22E1E" w:rsidRPr="00526378">
              <w:rPr>
                <w:szCs w:val="22"/>
              </w:rPr>
              <w:fldChar w:fldCharType="separate"/>
            </w:r>
            <w:r w:rsidR="00DF07DC" w:rsidRPr="00526378">
              <w:t xml:space="preserve">Таблица </w:t>
            </w:r>
            <w:r w:rsidR="00DF07DC" w:rsidRPr="00526378">
              <w:rPr>
                <w:noProof/>
              </w:rPr>
              <w:t>22</w:t>
            </w:r>
            <w:r w:rsidR="00A22E1E" w:rsidRPr="00526378">
              <w:rPr>
                <w:szCs w:val="22"/>
              </w:rPr>
              <w:fldChar w:fldCharType="end"/>
            </w:r>
            <w:r w:rsidR="00A22E1E" w:rsidRPr="00526378">
              <w:rPr>
                <w:szCs w:val="22"/>
              </w:rPr>
              <w:t>.</w:t>
            </w:r>
            <w:r w:rsidRPr="00526378">
              <w:rPr>
                <w:szCs w:val="22"/>
              </w:rPr>
              <w:t xml:space="preserve"> </w:t>
            </w:r>
          </w:p>
        </w:tc>
      </w:tr>
    </w:tbl>
    <w:p w14:paraId="27A7C549" w14:textId="5943B874" w:rsidR="000D1B56" w:rsidRPr="00526378" w:rsidRDefault="000D1B56" w:rsidP="00526378">
      <w:pPr>
        <w:pStyle w:val="af7"/>
      </w:pPr>
      <w:bookmarkStart w:id="54" w:name="_Toc107141144"/>
      <w:bookmarkStart w:id="55" w:name="_Toc107141756"/>
      <w:bookmarkStart w:id="56" w:name="_Toc107161996"/>
      <w:bookmarkStart w:id="57" w:name="_Toc107165245"/>
      <w:bookmarkStart w:id="58" w:name="_Toc107214630"/>
      <w:bookmarkStart w:id="59" w:name="_Ref107135215"/>
      <w:bookmarkStart w:id="60" w:name="_Toc107214631"/>
      <w:bookmarkEnd w:id="54"/>
      <w:bookmarkEnd w:id="55"/>
      <w:bookmarkEnd w:id="56"/>
      <w:bookmarkEnd w:id="57"/>
      <w:bookmarkEnd w:id="58"/>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5</w:t>
      </w:r>
      <w:r w:rsidR="00111458">
        <w:rPr>
          <w:noProof/>
        </w:rPr>
        <w:fldChar w:fldCharType="end"/>
      </w:r>
      <w:bookmarkEnd w:id="59"/>
      <w:r w:rsidRPr="00526378">
        <w:t xml:space="preserve">. </w:t>
      </w:r>
      <w:r w:rsidR="00042F5C" w:rsidRPr="00526378">
        <w:t>«Сведения о юридическом лице, состоящем на учете в налоговых органах» ‹</w:t>
      </w:r>
      <w:proofErr w:type="spellStart"/>
      <w:r w:rsidR="00042F5C" w:rsidRPr="00526378">
        <w:t>СвЮЛУч</w:t>
      </w:r>
      <w:proofErr w:type="spellEnd"/>
      <w:r w:rsidR="00042F5C" w:rsidRPr="00526378">
        <w:t>›</w:t>
      </w:r>
      <w:bookmarkEnd w:id="60"/>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6"/>
        <w:gridCol w:w="2344"/>
        <w:gridCol w:w="1128"/>
        <w:gridCol w:w="1128"/>
        <w:gridCol w:w="1830"/>
        <w:gridCol w:w="4256"/>
      </w:tblGrid>
      <w:tr w:rsidR="00526378" w:rsidRPr="00526378" w14:paraId="1977E976" w14:textId="77777777" w:rsidTr="00526378">
        <w:trPr>
          <w:trHeight w:val="170"/>
          <w:tblHeader/>
        </w:trPr>
        <w:tc>
          <w:tcPr>
            <w:tcW w:w="4056" w:type="dxa"/>
            <w:shd w:val="clear" w:color="000000" w:fill="EAEAEA"/>
            <w:tcMar>
              <w:top w:w="28" w:type="dxa"/>
              <w:left w:w="108" w:type="dxa"/>
              <w:bottom w:w="28" w:type="dxa"/>
              <w:right w:w="28" w:type="dxa"/>
            </w:tcMar>
            <w:vAlign w:val="center"/>
            <w:hideMark/>
          </w:tcPr>
          <w:p w14:paraId="032B3507" w14:textId="77777777" w:rsidR="000D1B56" w:rsidRPr="00526378" w:rsidRDefault="000D1B56" w:rsidP="007E57A4">
            <w:pPr>
              <w:jc w:val="center"/>
              <w:rPr>
                <w:b/>
                <w:bCs/>
              </w:rPr>
            </w:pPr>
            <w:r w:rsidRPr="00526378">
              <w:rPr>
                <w:b/>
                <w:bCs/>
              </w:rPr>
              <w:t>Наименование элемента</w:t>
            </w:r>
          </w:p>
        </w:tc>
        <w:tc>
          <w:tcPr>
            <w:tcW w:w="2344" w:type="dxa"/>
            <w:shd w:val="clear" w:color="000000" w:fill="EAEAEA"/>
            <w:tcMar>
              <w:top w:w="28" w:type="dxa"/>
              <w:left w:w="108" w:type="dxa"/>
              <w:bottom w:w="28" w:type="dxa"/>
              <w:right w:w="28" w:type="dxa"/>
            </w:tcMar>
            <w:vAlign w:val="center"/>
            <w:hideMark/>
          </w:tcPr>
          <w:p w14:paraId="2B9E055E" w14:textId="77777777" w:rsidR="000D1B56" w:rsidRPr="00526378" w:rsidRDefault="000D1B56"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6840A6FD" w14:textId="77777777" w:rsidR="000D1B56" w:rsidRPr="00526378" w:rsidRDefault="000D1B56"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13531F77" w14:textId="77777777" w:rsidR="000D1B56" w:rsidRPr="00526378" w:rsidRDefault="000D1B56"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6EACCC1" w14:textId="77777777" w:rsidR="000D1B56" w:rsidRPr="00526378" w:rsidRDefault="000D1B56" w:rsidP="007E57A4">
            <w:pPr>
              <w:jc w:val="center"/>
              <w:rPr>
                <w:b/>
                <w:bCs/>
              </w:rPr>
            </w:pPr>
            <w:r w:rsidRPr="00526378">
              <w:rPr>
                <w:b/>
                <w:bCs/>
              </w:rPr>
              <w:t>Признак обязательности элемента</w:t>
            </w:r>
          </w:p>
        </w:tc>
        <w:tc>
          <w:tcPr>
            <w:tcW w:w="4256" w:type="dxa"/>
            <w:shd w:val="clear" w:color="000000" w:fill="EAEAEA"/>
            <w:tcMar>
              <w:top w:w="28" w:type="dxa"/>
              <w:left w:w="108" w:type="dxa"/>
              <w:bottom w:w="28" w:type="dxa"/>
              <w:right w:w="28" w:type="dxa"/>
            </w:tcMar>
            <w:vAlign w:val="center"/>
            <w:hideMark/>
          </w:tcPr>
          <w:p w14:paraId="28BDEE9E" w14:textId="77777777" w:rsidR="000D1B56" w:rsidRPr="00526378" w:rsidRDefault="000D1B56" w:rsidP="007E57A4">
            <w:pPr>
              <w:jc w:val="center"/>
              <w:rPr>
                <w:b/>
                <w:bCs/>
              </w:rPr>
            </w:pPr>
            <w:r w:rsidRPr="00526378">
              <w:rPr>
                <w:b/>
                <w:bCs/>
              </w:rPr>
              <w:t>Дополнительная информация</w:t>
            </w:r>
          </w:p>
        </w:tc>
      </w:tr>
      <w:tr w:rsidR="00526378" w:rsidRPr="00526378" w14:paraId="734372B6" w14:textId="77777777" w:rsidTr="00526378">
        <w:trPr>
          <w:trHeight w:val="170"/>
        </w:trPr>
        <w:tc>
          <w:tcPr>
            <w:tcW w:w="4056" w:type="dxa"/>
            <w:shd w:val="clear" w:color="auto" w:fill="auto"/>
            <w:tcMar>
              <w:top w:w="28" w:type="dxa"/>
              <w:left w:w="108" w:type="dxa"/>
              <w:bottom w:w="28" w:type="dxa"/>
              <w:right w:w="28" w:type="dxa"/>
            </w:tcMar>
          </w:tcPr>
          <w:p w14:paraId="284400FA" w14:textId="77777777" w:rsidR="000D1B56" w:rsidRPr="00526378" w:rsidRDefault="000D1B56" w:rsidP="007E57A4">
            <w:pPr>
              <w:rPr>
                <w:szCs w:val="22"/>
              </w:rPr>
            </w:pPr>
            <w:r w:rsidRPr="00526378">
              <w:rPr>
                <w:szCs w:val="22"/>
              </w:rPr>
              <w:t>Наименование полное</w:t>
            </w:r>
          </w:p>
        </w:tc>
        <w:tc>
          <w:tcPr>
            <w:tcW w:w="2344" w:type="dxa"/>
            <w:shd w:val="clear" w:color="auto" w:fill="auto"/>
            <w:tcMar>
              <w:top w:w="28" w:type="dxa"/>
              <w:left w:w="108" w:type="dxa"/>
              <w:bottom w:w="28" w:type="dxa"/>
              <w:right w:w="28" w:type="dxa"/>
            </w:tcMar>
          </w:tcPr>
          <w:p w14:paraId="53E637A2" w14:textId="77777777" w:rsidR="000D1B56" w:rsidRPr="00526378" w:rsidRDefault="000D1B56"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tcPr>
          <w:p w14:paraId="41F12043"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5A6F7F15"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tcPr>
          <w:p w14:paraId="026B332E" w14:textId="77777777" w:rsidR="000D1B56" w:rsidRPr="00526378" w:rsidRDefault="000D1B56" w:rsidP="007E57A4">
            <w:pPr>
              <w:jc w:val="center"/>
              <w:rPr>
                <w:szCs w:val="22"/>
              </w:rPr>
            </w:pPr>
            <w:r w:rsidRPr="00526378">
              <w:rPr>
                <w:szCs w:val="22"/>
              </w:rPr>
              <w:t>О</w:t>
            </w:r>
          </w:p>
        </w:tc>
        <w:tc>
          <w:tcPr>
            <w:tcW w:w="4256" w:type="dxa"/>
            <w:shd w:val="clear" w:color="auto" w:fill="auto"/>
            <w:tcMar>
              <w:top w:w="28" w:type="dxa"/>
              <w:left w:w="108" w:type="dxa"/>
              <w:bottom w:w="28" w:type="dxa"/>
              <w:right w:w="28" w:type="dxa"/>
            </w:tcMar>
          </w:tcPr>
          <w:p w14:paraId="65972A6D" w14:textId="77777777" w:rsidR="000D1B56" w:rsidRPr="00526378" w:rsidRDefault="000D1B56" w:rsidP="007E57A4">
            <w:pPr>
              <w:rPr>
                <w:szCs w:val="22"/>
              </w:rPr>
            </w:pPr>
            <w:r w:rsidRPr="00526378">
              <w:rPr>
                <w:szCs w:val="22"/>
              </w:rPr>
              <w:t> </w:t>
            </w:r>
          </w:p>
        </w:tc>
      </w:tr>
      <w:tr w:rsidR="00526378" w:rsidRPr="00526378" w14:paraId="3A3BA184" w14:textId="77777777" w:rsidTr="00526378">
        <w:trPr>
          <w:trHeight w:val="170"/>
        </w:trPr>
        <w:tc>
          <w:tcPr>
            <w:tcW w:w="4056" w:type="dxa"/>
            <w:shd w:val="clear" w:color="auto" w:fill="auto"/>
            <w:tcMar>
              <w:top w:w="28" w:type="dxa"/>
              <w:left w:w="108" w:type="dxa"/>
              <w:bottom w:w="28" w:type="dxa"/>
              <w:right w:w="28" w:type="dxa"/>
            </w:tcMar>
          </w:tcPr>
          <w:p w14:paraId="7D949C29" w14:textId="77777777" w:rsidR="000D1B56" w:rsidRPr="00526378" w:rsidRDefault="000D1B56" w:rsidP="007E57A4">
            <w:pPr>
              <w:rPr>
                <w:szCs w:val="22"/>
              </w:rPr>
            </w:pPr>
            <w:r w:rsidRPr="00526378">
              <w:rPr>
                <w:szCs w:val="22"/>
              </w:rPr>
              <w:t>ИНН</w:t>
            </w:r>
          </w:p>
        </w:tc>
        <w:tc>
          <w:tcPr>
            <w:tcW w:w="2344" w:type="dxa"/>
            <w:shd w:val="clear" w:color="auto" w:fill="auto"/>
            <w:tcMar>
              <w:top w:w="28" w:type="dxa"/>
              <w:left w:w="108" w:type="dxa"/>
              <w:bottom w:w="28" w:type="dxa"/>
              <w:right w:w="28" w:type="dxa"/>
            </w:tcMar>
          </w:tcPr>
          <w:p w14:paraId="4937CE66" w14:textId="77777777" w:rsidR="000D1B56" w:rsidRPr="00526378" w:rsidRDefault="000D1B56" w:rsidP="007E57A4">
            <w:pPr>
              <w:jc w:val="center"/>
              <w:rPr>
                <w:szCs w:val="22"/>
              </w:rPr>
            </w:pPr>
            <w:r w:rsidRPr="00526378">
              <w:rPr>
                <w:szCs w:val="22"/>
              </w:rPr>
              <w:t>ИННЮЛ</w:t>
            </w:r>
          </w:p>
        </w:tc>
        <w:tc>
          <w:tcPr>
            <w:tcW w:w="1128" w:type="dxa"/>
            <w:shd w:val="clear" w:color="auto" w:fill="auto"/>
            <w:tcMar>
              <w:top w:w="28" w:type="dxa"/>
              <w:left w:w="108" w:type="dxa"/>
              <w:bottom w:w="28" w:type="dxa"/>
              <w:right w:w="28" w:type="dxa"/>
            </w:tcMar>
          </w:tcPr>
          <w:p w14:paraId="7CF6027B"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04CA2A50"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=10)</w:t>
            </w:r>
          </w:p>
        </w:tc>
        <w:tc>
          <w:tcPr>
            <w:tcW w:w="1830" w:type="dxa"/>
            <w:shd w:val="clear" w:color="auto" w:fill="auto"/>
            <w:tcMar>
              <w:top w:w="28" w:type="dxa"/>
              <w:left w:w="108" w:type="dxa"/>
              <w:bottom w:w="28" w:type="dxa"/>
              <w:right w:w="28" w:type="dxa"/>
            </w:tcMar>
          </w:tcPr>
          <w:p w14:paraId="5AC5FBD4" w14:textId="36BAAA5F"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785AD9C4" w14:textId="42A2C4E6"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ИННЮЛТип</w:t>
            </w:r>
            <w:proofErr w:type="spellEnd"/>
            <w:r w:rsidR="008A14DA" w:rsidRPr="00526378">
              <w:rPr>
                <w:szCs w:val="22"/>
              </w:rPr>
              <w:t>›</w:t>
            </w:r>
            <w:r w:rsidRPr="00526378">
              <w:rPr>
                <w:szCs w:val="22"/>
              </w:rPr>
              <w:t>.</w:t>
            </w:r>
          </w:p>
          <w:p w14:paraId="506127AB" w14:textId="58D77B33" w:rsidR="000D1B56" w:rsidRPr="00526378" w:rsidRDefault="000D1B56" w:rsidP="007E57A4">
            <w:pPr>
              <w:rPr>
                <w:szCs w:val="22"/>
              </w:rPr>
            </w:pPr>
            <w:r w:rsidRPr="00526378">
              <w:t xml:space="preserve">Обязателен при отсутствии </w:t>
            </w:r>
            <w:proofErr w:type="spellStart"/>
            <w:r w:rsidRPr="00526378">
              <w:t>ДефИННЮЛ</w:t>
            </w:r>
            <w:proofErr w:type="spellEnd"/>
            <w:r w:rsidR="007A38D0" w:rsidRPr="00526378">
              <w:rPr>
                <w:szCs w:val="22"/>
              </w:rPr>
              <w:t>.</w:t>
            </w:r>
          </w:p>
        </w:tc>
      </w:tr>
      <w:tr w:rsidR="00526378" w:rsidRPr="00526378" w14:paraId="1B65A3D2" w14:textId="77777777" w:rsidTr="00526378">
        <w:trPr>
          <w:trHeight w:val="170"/>
        </w:trPr>
        <w:tc>
          <w:tcPr>
            <w:tcW w:w="4056" w:type="dxa"/>
            <w:shd w:val="clear" w:color="auto" w:fill="auto"/>
            <w:tcMar>
              <w:top w:w="28" w:type="dxa"/>
              <w:left w:w="108" w:type="dxa"/>
              <w:bottom w:w="28" w:type="dxa"/>
              <w:right w:w="28" w:type="dxa"/>
            </w:tcMar>
          </w:tcPr>
          <w:p w14:paraId="3166EA2A" w14:textId="77777777" w:rsidR="000D1B56" w:rsidRPr="00526378" w:rsidRDefault="000D1B56" w:rsidP="007E57A4">
            <w:pPr>
              <w:rPr>
                <w:szCs w:val="22"/>
              </w:rPr>
            </w:pPr>
            <w:r w:rsidRPr="00526378">
              <w:rPr>
                <w:szCs w:val="22"/>
              </w:rPr>
              <w:t>КПП</w:t>
            </w:r>
          </w:p>
        </w:tc>
        <w:tc>
          <w:tcPr>
            <w:tcW w:w="2344" w:type="dxa"/>
            <w:shd w:val="clear" w:color="auto" w:fill="auto"/>
            <w:tcMar>
              <w:top w:w="28" w:type="dxa"/>
              <w:left w:w="108" w:type="dxa"/>
              <w:bottom w:w="28" w:type="dxa"/>
              <w:right w:w="28" w:type="dxa"/>
            </w:tcMar>
          </w:tcPr>
          <w:p w14:paraId="54322440" w14:textId="77777777" w:rsidR="000D1B56" w:rsidRPr="00526378" w:rsidRDefault="000D1B56" w:rsidP="007E57A4">
            <w:pPr>
              <w:jc w:val="center"/>
              <w:rPr>
                <w:szCs w:val="22"/>
              </w:rPr>
            </w:pPr>
            <w:r w:rsidRPr="00526378">
              <w:rPr>
                <w:szCs w:val="22"/>
              </w:rPr>
              <w:t>КПП</w:t>
            </w:r>
          </w:p>
        </w:tc>
        <w:tc>
          <w:tcPr>
            <w:tcW w:w="1128" w:type="dxa"/>
            <w:shd w:val="clear" w:color="auto" w:fill="auto"/>
            <w:tcMar>
              <w:top w:w="28" w:type="dxa"/>
              <w:left w:w="108" w:type="dxa"/>
              <w:bottom w:w="28" w:type="dxa"/>
              <w:right w:w="28" w:type="dxa"/>
            </w:tcMar>
          </w:tcPr>
          <w:p w14:paraId="22A580AC" w14:textId="77777777" w:rsidR="000D1B56" w:rsidRPr="00526378" w:rsidRDefault="000D1B56"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tcPr>
          <w:p w14:paraId="4245FCA8" w14:textId="77777777" w:rsidR="000D1B56" w:rsidRPr="00526378" w:rsidRDefault="000D1B56" w:rsidP="007E57A4">
            <w:pPr>
              <w:jc w:val="center"/>
              <w:rPr>
                <w:szCs w:val="22"/>
              </w:rPr>
            </w:pPr>
            <w:proofErr w:type="gramStart"/>
            <w:r w:rsidRPr="00526378">
              <w:rPr>
                <w:szCs w:val="22"/>
              </w:rPr>
              <w:t>T(</w:t>
            </w:r>
            <w:proofErr w:type="gramEnd"/>
            <w:r w:rsidRPr="00526378">
              <w:rPr>
                <w:szCs w:val="22"/>
              </w:rPr>
              <w:t>=9)</w:t>
            </w:r>
          </w:p>
        </w:tc>
        <w:tc>
          <w:tcPr>
            <w:tcW w:w="1830" w:type="dxa"/>
            <w:shd w:val="clear" w:color="auto" w:fill="auto"/>
            <w:tcMar>
              <w:top w:w="28" w:type="dxa"/>
              <w:left w:w="108" w:type="dxa"/>
              <w:bottom w:w="28" w:type="dxa"/>
              <w:right w:w="28" w:type="dxa"/>
            </w:tcMar>
          </w:tcPr>
          <w:p w14:paraId="11FA9F63" w14:textId="3226D701" w:rsidR="000D1B56" w:rsidRPr="00526378" w:rsidRDefault="00594FC4" w:rsidP="007E57A4">
            <w:pPr>
              <w:jc w:val="center"/>
              <w:rPr>
                <w:szCs w:val="22"/>
              </w:rPr>
            </w:pPr>
            <w:r>
              <w:rPr>
                <w:szCs w:val="22"/>
              </w:rPr>
              <w:t>О</w:t>
            </w:r>
          </w:p>
        </w:tc>
        <w:tc>
          <w:tcPr>
            <w:tcW w:w="4256" w:type="dxa"/>
            <w:shd w:val="clear" w:color="auto" w:fill="auto"/>
            <w:tcMar>
              <w:top w:w="28" w:type="dxa"/>
              <w:left w:w="108" w:type="dxa"/>
              <w:bottom w:w="28" w:type="dxa"/>
              <w:right w:w="28" w:type="dxa"/>
            </w:tcMar>
          </w:tcPr>
          <w:p w14:paraId="56C15116" w14:textId="5D98095C" w:rsidR="000D1B56" w:rsidRPr="00526378" w:rsidRDefault="000D1B56" w:rsidP="007E57A4">
            <w:pPr>
              <w:rPr>
                <w:szCs w:val="22"/>
              </w:rPr>
            </w:pPr>
            <w:r w:rsidRPr="00526378">
              <w:rPr>
                <w:szCs w:val="22"/>
              </w:rPr>
              <w:t xml:space="preserve">Типовой элемент </w:t>
            </w:r>
            <w:r w:rsidR="008A14DA" w:rsidRPr="00526378">
              <w:rPr>
                <w:szCs w:val="22"/>
              </w:rPr>
              <w:t>‹</w:t>
            </w:r>
            <w:proofErr w:type="spellStart"/>
            <w:r w:rsidRPr="00526378">
              <w:rPr>
                <w:szCs w:val="22"/>
              </w:rPr>
              <w:t>КППТип</w:t>
            </w:r>
            <w:proofErr w:type="spellEnd"/>
            <w:r w:rsidR="008A14DA" w:rsidRPr="00526378">
              <w:rPr>
                <w:szCs w:val="22"/>
              </w:rPr>
              <w:t>›</w:t>
            </w:r>
            <w:r w:rsidRPr="00526378">
              <w:rPr>
                <w:szCs w:val="22"/>
              </w:rPr>
              <w:t>.</w:t>
            </w:r>
          </w:p>
          <w:p w14:paraId="515094B4" w14:textId="6815B96E" w:rsidR="000D1B56" w:rsidRPr="00526378" w:rsidRDefault="000D1B56" w:rsidP="007E57A4">
            <w:pPr>
              <w:rPr>
                <w:szCs w:val="22"/>
              </w:rPr>
            </w:pPr>
            <w:r w:rsidRPr="00526378">
              <w:t xml:space="preserve">Обязателен при отсутствии </w:t>
            </w:r>
            <w:proofErr w:type="spellStart"/>
            <w:r w:rsidRPr="00526378">
              <w:t>ДефКПП</w:t>
            </w:r>
            <w:proofErr w:type="spellEnd"/>
            <w:r w:rsidR="007A38D0" w:rsidRPr="00526378">
              <w:rPr>
                <w:szCs w:val="22"/>
              </w:rPr>
              <w:t>.</w:t>
            </w:r>
          </w:p>
        </w:tc>
      </w:tr>
    </w:tbl>
    <w:p w14:paraId="69EC396A" w14:textId="6D330AB8" w:rsidR="000F54D2" w:rsidRPr="00526378" w:rsidRDefault="000F54D2" w:rsidP="000C1734">
      <w:pPr>
        <w:jc w:val="right"/>
      </w:pPr>
    </w:p>
    <w:p w14:paraId="304A9D74" w14:textId="3208C2CB" w:rsidR="000E0619" w:rsidRPr="00526378" w:rsidRDefault="000E0619" w:rsidP="00526378">
      <w:pPr>
        <w:pStyle w:val="af7"/>
      </w:pPr>
      <w:bookmarkStart w:id="61" w:name="_Ref107135774"/>
      <w:bookmarkStart w:id="62" w:name="_Toc107214632"/>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6</w:t>
      </w:r>
      <w:r w:rsidR="00111458">
        <w:rPr>
          <w:noProof/>
        </w:rPr>
        <w:fldChar w:fldCharType="end"/>
      </w:r>
      <w:bookmarkEnd w:id="61"/>
      <w:r w:rsidRPr="00526378">
        <w:t xml:space="preserve">. </w:t>
      </w:r>
      <w:r w:rsidR="00D41327" w:rsidRPr="00526378">
        <w:t>«Сведения об иностранном лице, не состоящем на учете в налоговых органах в качестве налогоплательщика» ‹</w:t>
      </w:r>
      <w:proofErr w:type="spellStart"/>
      <w:r w:rsidR="00D41327" w:rsidRPr="00526378">
        <w:t>СвИнНеУч</w:t>
      </w:r>
      <w:proofErr w:type="spellEnd"/>
      <w:r w:rsidR="00D41327" w:rsidRPr="00526378">
        <w:t>›</w:t>
      </w:r>
      <w:bookmarkEnd w:id="62"/>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51"/>
        <w:gridCol w:w="2381"/>
        <w:gridCol w:w="1128"/>
        <w:gridCol w:w="1128"/>
        <w:gridCol w:w="1830"/>
        <w:gridCol w:w="4424"/>
      </w:tblGrid>
      <w:tr w:rsidR="00526378" w:rsidRPr="00526378" w14:paraId="4D8275DE" w14:textId="77777777" w:rsidTr="00526378">
        <w:trPr>
          <w:cantSplit/>
          <w:tblHeader/>
        </w:trPr>
        <w:tc>
          <w:tcPr>
            <w:tcW w:w="3851" w:type="dxa"/>
            <w:shd w:val="clear" w:color="000000" w:fill="EAEAEA"/>
            <w:tcMar>
              <w:top w:w="28" w:type="dxa"/>
              <w:left w:w="108" w:type="dxa"/>
              <w:bottom w:w="28" w:type="dxa"/>
              <w:right w:w="28" w:type="dxa"/>
            </w:tcMar>
            <w:vAlign w:val="center"/>
            <w:hideMark/>
          </w:tcPr>
          <w:p w14:paraId="77D71654" w14:textId="77777777" w:rsidR="000E0619" w:rsidRPr="00526378" w:rsidRDefault="000E0619" w:rsidP="007E57A4">
            <w:pPr>
              <w:jc w:val="center"/>
              <w:rPr>
                <w:b/>
                <w:bCs/>
              </w:rPr>
            </w:pPr>
            <w:r w:rsidRPr="00526378">
              <w:rPr>
                <w:b/>
                <w:bCs/>
              </w:rPr>
              <w:t>Наименование элемента</w:t>
            </w:r>
          </w:p>
        </w:tc>
        <w:tc>
          <w:tcPr>
            <w:tcW w:w="2381" w:type="dxa"/>
            <w:shd w:val="clear" w:color="000000" w:fill="EAEAEA"/>
            <w:tcMar>
              <w:top w:w="28" w:type="dxa"/>
              <w:left w:w="108" w:type="dxa"/>
              <w:bottom w:w="28" w:type="dxa"/>
              <w:right w:w="28" w:type="dxa"/>
            </w:tcMar>
            <w:vAlign w:val="center"/>
            <w:hideMark/>
          </w:tcPr>
          <w:p w14:paraId="11807C12" w14:textId="77777777" w:rsidR="000E0619" w:rsidRPr="00526378" w:rsidRDefault="000E0619" w:rsidP="007E57A4">
            <w:pPr>
              <w:jc w:val="center"/>
              <w:rPr>
                <w:b/>
                <w:bCs/>
              </w:rPr>
            </w:pPr>
            <w:r w:rsidRPr="00526378">
              <w:rPr>
                <w:b/>
                <w:bCs/>
              </w:rPr>
              <w:t>Сокращенное наименование (код) элемента</w:t>
            </w:r>
          </w:p>
        </w:tc>
        <w:tc>
          <w:tcPr>
            <w:tcW w:w="1128" w:type="dxa"/>
            <w:shd w:val="clear" w:color="000000" w:fill="EAEAEA"/>
            <w:tcMar>
              <w:top w:w="28" w:type="dxa"/>
              <w:left w:w="108" w:type="dxa"/>
              <w:bottom w:w="28" w:type="dxa"/>
              <w:right w:w="28" w:type="dxa"/>
            </w:tcMar>
            <w:vAlign w:val="center"/>
            <w:hideMark/>
          </w:tcPr>
          <w:p w14:paraId="09247338" w14:textId="77777777" w:rsidR="000E0619" w:rsidRPr="00526378" w:rsidRDefault="000E0619" w:rsidP="007E57A4">
            <w:pPr>
              <w:jc w:val="center"/>
              <w:rPr>
                <w:b/>
                <w:bCs/>
              </w:rPr>
            </w:pPr>
            <w:r w:rsidRPr="00526378">
              <w:rPr>
                <w:b/>
                <w:bCs/>
              </w:rPr>
              <w:t>Признак типа элемента</w:t>
            </w:r>
          </w:p>
        </w:tc>
        <w:tc>
          <w:tcPr>
            <w:tcW w:w="1128" w:type="dxa"/>
            <w:shd w:val="clear" w:color="000000" w:fill="EAEAEA"/>
            <w:tcMar>
              <w:top w:w="28" w:type="dxa"/>
              <w:left w:w="108" w:type="dxa"/>
              <w:bottom w:w="28" w:type="dxa"/>
              <w:right w:w="28" w:type="dxa"/>
            </w:tcMar>
            <w:vAlign w:val="center"/>
            <w:hideMark/>
          </w:tcPr>
          <w:p w14:paraId="5664D30E" w14:textId="77777777" w:rsidR="000E0619" w:rsidRPr="00526378" w:rsidRDefault="000E0619" w:rsidP="007E57A4">
            <w:pPr>
              <w:jc w:val="center"/>
              <w:rPr>
                <w:b/>
                <w:bCs/>
              </w:rPr>
            </w:pPr>
            <w:r w:rsidRPr="00526378">
              <w:rPr>
                <w:b/>
                <w:bCs/>
              </w:rPr>
              <w:t>Формат элемента</w:t>
            </w:r>
          </w:p>
        </w:tc>
        <w:tc>
          <w:tcPr>
            <w:tcW w:w="1830" w:type="dxa"/>
            <w:shd w:val="clear" w:color="000000" w:fill="EAEAEA"/>
            <w:tcMar>
              <w:top w:w="28" w:type="dxa"/>
              <w:left w:w="108" w:type="dxa"/>
              <w:bottom w:w="28" w:type="dxa"/>
              <w:right w:w="28" w:type="dxa"/>
            </w:tcMar>
            <w:vAlign w:val="center"/>
            <w:hideMark/>
          </w:tcPr>
          <w:p w14:paraId="7501A443" w14:textId="77777777" w:rsidR="000E0619" w:rsidRPr="00526378" w:rsidRDefault="000E0619" w:rsidP="007E57A4">
            <w:pPr>
              <w:jc w:val="center"/>
              <w:rPr>
                <w:b/>
                <w:bCs/>
              </w:rPr>
            </w:pPr>
            <w:r w:rsidRPr="00526378">
              <w:rPr>
                <w:b/>
                <w:bCs/>
              </w:rPr>
              <w:t>Признак обязательности элемента</w:t>
            </w:r>
          </w:p>
        </w:tc>
        <w:tc>
          <w:tcPr>
            <w:tcW w:w="4424" w:type="dxa"/>
            <w:shd w:val="clear" w:color="000000" w:fill="EAEAEA"/>
            <w:tcMar>
              <w:top w:w="28" w:type="dxa"/>
              <w:left w:w="108" w:type="dxa"/>
              <w:bottom w:w="28" w:type="dxa"/>
              <w:right w:w="28" w:type="dxa"/>
            </w:tcMar>
            <w:vAlign w:val="center"/>
            <w:hideMark/>
          </w:tcPr>
          <w:p w14:paraId="5B0798EC" w14:textId="77777777" w:rsidR="000E0619" w:rsidRPr="00526378" w:rsidRDefault="000E0619" w:rsidP="007E57A4">
            <w:pPr>
              <w:jc w:val="center"/>
              <w:rPr>
                <w:b/>
                <w:bCs/>
              </w:rPr>
            </w:pPr>
            <w:r w:rsidRPr="00526378">
              <w:rPr>
                <w:b/>
                <w:bCs/>
              </w:rPr>
              <w:t>Дополнительная информация</w:t>
            </w:r>
          </w:p>
        </w:tc>
      </w:tr>
      <w:tr w:rsidR="00526378" w:rsidRPr="00526378" w14:paraId="6BB66F01" w14:textId="77777777" w:rsidTr="00526378">
        <w:trPr>
          <w:cantSplit/>
          <w:trHeight w:val="170"/>
        </w:trPr>
        <w:tc>
          <w:tcPr>
            <w:tcW w:w="3851" w:type="dxa"/>
            <w:shd w:val="clear" w:color="auto" w:fill="auto"/>
            <w:tcMar>
              <w:top w:w="28" w:type="dxa"/>
              <w:left w:w="108" w:type="dxa"/>
              <w:bottom w:w="28" w:type="dxa"/>
              <w:right w:w="28" w:type="dxa"/>
            </w:tcMar>
            <w:hideMark/>
          </w:tcPr>
          <w:p w14:paraId="20F0A137" w14:textId="77777777" w:rsidR="000E0619" w:rsidRPr="00526378" w:rsidRDefault="000E0619" w:rsidP="007E57A4">
            <w:pPr>
              <w:rPr>
                <w:szCs w:val="22"/>
              </w:rPr>
            </w:pPr>
            <w:r w:rsidRPr="00526378">
              <w:rPr>
                <w:szCs w:val="22"/>
              </w:rPr>
              <w:t>Наименование полное</w:t>
            </w:r>
          </w:p>
        </w:tc>
        <w:tc>
          <w:tcPr>
            <w:tcW w:w="2381" w:type="dxa"/>
            <w:shd w:val="clear" w:color="auto" w:fill="auto"/>
            <w:tcMar>
              <w:top w:w="28" w:type="dxa"/>
              <w:left w:w="108" w:type="dxa"/>
              <w:bottom w:w="28" w:type="dxa"/>
              <w:right w:w="28" w:type="dxa"/>
            </w:tcMar>
            <w:hideMark/>
          </w:tcPr>
          <w:p w14:paraId="4A656D1B" w14:textId="77777777" w:rsidR="000E0619" w:rsidRPr="00526378" w:rsidRDefault="000E0619" w:rsidP="007E57A4">
            <w:pPr>
              <w:jc w:val="center"/>
              <w:rPr>
                <w:szCs w:val="22"/>
              </w:rPr>
            </w:pPr>
            <w:proofErr w:type="spellStart"/>
            <w:r w:rsidRPr="00526378">
              <w:rPr>
                <w:szCs w:val="22"/>
              </w:rPr>
              <w:t>НаимОрг</w:t>
            </w:r>
            <w:proofErr w:type="spellEnd"/>
          </w:p>
        </w:tc>
        <w:tc>
          <w:tcPr>
            <w:tcW w:w="1128" w:type="dxa"/>
            <w:shd w:val="clear" w:color="auto" w:fill="auto"/>
            <w:tcMar>
              <w:top w:w="28" w:type="dxa"/>
              <w:left w:w="108" w:type="dxa"/>
              <w:bottom w:w="28" w:type="dxa"/>
              <w:right w:w="28" w:type="dxa"/>
            </w:tcMar>
            <w:hideMark/>
          </w:tcPr>
          <w:p w14:paraId="30179281"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35C35B5"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1-1000)</w:t>
            </w:r>
          </w:p>
        </w:tc>
        <w:tc>
          <w:tcPr>
            <w:tcW w:w="1830" w:type="dxa"/>
            <w:shd w:val="clear" w:color="auto" w:fill="auto"/>
            <w:tcMar>
              <w:top w:w="28" w:type="dxa"/>
              <w:left w:w="108" w:type="dxa"/>
              <w:bottom w:w="28" w:type="dxa"/>
              <w:right w:w="28" w:type="dxa"/>
            </w:tcMar>
            <w:hideMark/>
          </w:tcPr>
          <w:p w14:paraId="5385283C" w14:textId="77777777" w:rsidR="000E0619" w:rsidRPr="00526378" w:rsidRDefault="000E0619" w:rsidP="007E57A4">
            <w:pPr>
              <w:jc w:val="center"/>
              <w:rPr>
                <w:szCs w:val="22"/>
              </w:rPr>
            </w:pPr>
            <w:r w:rsidRPr="00526378">
              <w:rPr>
                <w:szCs w:val="22"/>
              </w:rPr>
              <w:t>О</w:t>
            </w:r>
          </w:p>
        </w:tc>
        <w:tc>
          <w:tcPr>
            <w:tcW w:w="4424" w:type="dxa"/>
            <w:shd w:val="clear" w:color="auto" w:fill="auto"/>
            <w:tcMar>
              <w:top w:w="28" w:type="dxa"/>
              <w:left w:w="108" w:type="dxa"/>
              <w:bottom w:w="28" w:type="dxa"/>
              <w:right w:w="28" w:type="dxa"/>
            </w:tcMar>
            <w:hideMark/>
          </w:tcPr>
          <w:p w14:paraId="36656A94" w14:textId="77777777" w:rsidR="000E0619" w:rsidRPr="00526378" w:rsidRDefault="000E0619" w:rsidP="007E57A4">
            <w:pPr>
              <w:rPr>
                <w:szCs w:val="22"/>
              </w:rPr>
            </w:pPr>
            <w:r w:rsidRPr="00526378">
              <w:rPr>
                <w:szCs w:val="22"/>
              </w:rPr>
              <w:t> </w:t>
            </w:r>
          </w:p>
        </w:tc>
      </w:tr>
      <w:tr w:rsidR="00526378" w:rsidRPr="00526378" w14:paraId="5D2263BB" w14:textId="77777777" w:rsidTr="00526378">
        <w:trPr>
          <w:cantSplit/>
          <w:trHeight w:val="170"/>
        </w:trPr>
        <w:tc>
          <w:tcPr>
            <w:tcW w:w="3851" w:type="dxa"/>
            <w:shd w:val="clear" w:color="auto" w:fill="auto"/>
            <w:tcMar>
              <w:top w:w="28" w:type="dxa"/>
              <w:left w:w="108" w:type="dxa"/>
              <w:bottom w:w="28" w:type="dxa"/>
              <w:right w:w="28" w:type="dxa"/>
            </w:tcMar>
            <w:hideMark/>
          </w:tcPr>
          <w:p w14:paraId="50CD5EE4" w14:textId="77777777" w:rsidR="000E0619" w:rsidRPr="00526378" w:rsidRDefault="000E0619" w:rsidP="007E57A4">
            <w:pPr>
              <w:rPr>
                <w:szCs w:val="22"/>
              </w:rPr>
            </w:pPr>
            <w:r w:rsidRPr="00526378">
              <w:rPr>
                <w:szCs w:val="22"/>
              </w:rPr>
              <w:t>Идентификатор юридического лица</w:t>
            </w:r>
          </w:p>
        </w:tc>
        <w:tc>
          <w:tcPr>
            <w:tcW w:w="2381" w:type="dxa"/>
            <w:shd w:val="clear" w:color="auto" w:fill="auto"/>
            <w:tcMar>
              <w:top w:w="28" w:type="dxa"/>
              <w:left w:w="108" w:type="dxa"/>
              <w:bottom w:w="28" w:type="dxa"/>
              <w:right w:w="28" w:type="dxa"/>
            </w:tcMar>
            <w:hideMark/>
          </w:tcPr>
          <w:p w14:paraId="71BE2F76" w14:textId="77777777" w:rsidR="000E0619" w:rsidRPr="00526378" w:rsidRDefault="000E0619" w:rsidP="007E57A4">
            <w:pPr>
              <w:jc w:val="center"/>
              <w:rPr>
                <w:szCs w:val="22"/>
              </w:rPr>
            </w:pPr>
            <w:proofErr w:type="spellStart"/>
            <w:r w:rsidRPr="00526378">
              <w:rPr>
                <w:szCs w:val="22"/>
              </w:rPr>
              <w:t>Идентиф</w:t>
            </w:r>
            <w:proofErr w:type="spellEnd"/>
          </w:p>
        </w:tc>
        <w:tc>
          <w:tcPr>
            <w:tcW w:w="1128" w:type="dxa"/>
            <w:shd w:val="clear" w:color="auto" w:fill="auto"/>
            <w:tcMar>
              <w:top w:w="28" w:type="dxa"/>
              <w:left w:w="108" w:type="dxa"/>
              <w:bottom w:w="28" w:type="dxa"/>
              <w:right w:w="28" w:type="dxa"/>
            </w:tcMar>
            <w:hideMark/>
          </w:tcPr>
          <w:p w14:paraId="282FAB85"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47D3C54A"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224475A9"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37629CB4" w14:textId="092C540A" w:rsidR="000E0619" w:rsidRPr="00526378" w:rsidRDefault="000E0619" w:rsidP="007E57A4">
            <w:pPr>
              <w:rPr>
                <w:szCs w:val="22"/>
              </w:rPr>
            </w:pPr>
            <w:r w:rsidRPr="00526378">
              <w:t>Информация для автоматизированной обработки</w:t>
            </w:r>
            <w:r w:rsidR="00805702" w:rsidRPr="00526378">
              <w:t>.</w:t>
            </w:r>
          </w:p>
        </w:tc>
      </w:tr>
      <w:tr w:rsidR="00526378" w:rsidRPr="00526378" w14:paraId="1ECDB3F8" w14:textId="77777777" w:rsidTr="00526378">
        <w:trPr>
          <w:cantSplit/>
          <w:trHeight w:val="170"/>
        </w:trPr>
        <w:tc>
          <w:tcPr>
            <w:tcW w:w="3851" w:type="dxa"/>
            <w:shd w:val="clear" w:color="auto" w:fill="auto"/>
            <w:tcMar>
              <w:top w:w="28" w:type="dxa"/>
              <w:left w:w="108" w:type="dxa"/>
              <w:bottom w:w="28" w:type="dxa"/>
              <w:right w:w="28" w:type="dxa"/>
            </w:tcMar>
            <w:hideMark/>
          </w:tcPr>
          <w:p w14:paraId="0B58DB92" w14:textId="77777777" w:rsidR="000E0619" w:rsidRPr="00526378" w:rsidRDefault="000E0619" w:rsidP="007E57A4">
            <w:pPr>
              <w:rPr>
                <w:szCs w:val="22"/>
              </w:rPr>
            </w:pPr>
            <w:r w:rsidRPr="00526378">
              <w:rPr>
                <w:szCs w:val="22"/>
              </w:rPr>
              <w:t>Иные сведения, идентифицирующие юридическое лицо</w:t>
            </w:r>
          </w:p>
        </w:tc>
        <w:tc>
          <w:tcPr>
            <w:tcW w:w="2381" w:type="dxa"/>
            <w:shd w:val="clear" w:color="auto" w:fill="auto"/>
            <w:tcMar>
              <w:top w:w="28" w:type="dxa"/>
              <w:left w:w="108" w:type="dxa"/>
              <w:bottom w:w="28" w:type="dxa"/>
              <w:right w:w="28" w:type="dxa"/>
            </w:tcMar>
            <w:hideMark/>
          </w:tcPr>
          <w:p w14:paraId="6AEC3353" w14:textId="77777777" w:rsidR="000E0619" w:rsidRPr="00526378" w:rsidRDefault="000E0619" w:rsidP="007E57A4">
            <w:pPr>
              <w:jc w:val="center"/>
              <w:rPr>
                <w:szCs w:val="22"/>
              </w:rPr>
            </w:pPr>
            <w:proofErr w:type="spellStart"/>
            <w:r w:rsidRPr="00526378">
              <w:rPr>
                <w:szCs w:val="22"/>
              </w:rPr>
              <w:t>ИныеСвед</w:t>
            </w:r>
            <w:proofErr w:type="spellEnd"/>
          </w:p>
        </w:tc>
        <w:tc>
          <w:tcPr>
            <w:tcW w:w="1128" w:type="dxa"/>
            <w:shd w:val="clear" w:color="auto" w:fill="auto"/>
            <w:tcMar>
              <w:top w:w="28" w:type="dxa"/>
              <w:left w:w="108" w:type="dxa"/>
              <w:bottom w:w="28" w:type="dxa"/>
              <w:right w:w="28" w:type="dxa"/>
            </w:tcMar>
            <w:hideMark/>
          </w:tcPr>
          <w:p w14:paraId="0279D557" w14:textId="77777777" w:rsidR="000E0619" w:rsidRPr="00526378" w:rsidRDefault="000E0619" w:rsidP="007E57A4">
            <w:pPr>
              <w:jc w:val="center"/>
              <w:rPr>
                <w:szCs w:val="22"/>
              </w:rPr>
            </w:pPr>
            <w:r w:rsidRPr="00526378">
              <w:rPr>
                <w:szCs w:val="22"/>
              </w:rPr>
              <w:t>A</w:t>
            </w:r>
          </w:p>
        </w:tc>
        <w:tc>
          <w:tcPr>
            <w:tcW w:w="1128" w:type="dxa"/>
            <w:shd w:val="clear" w:color="auto" w:fill="auto"/>
            <w:tcMar>
              <w:top w:w="28" w:type="dxa"/>
              <w:left w:w="108" w:type="dxa"/>
              <w:bottom w:w="28" w:type="dxa"/>
              <w:right w:w="28" w:type="dxa"/>
            </w:tcMar>
            <w:hideMark/>
          </w:tcPr>
          <w:p w14:paraId="16FA2A86" w14:textId="77777777" w:rsidR="000E0619" w:rsidRPr="00526378" w:rsidRDefault="000E0619" w:rsidP="007E57A4">
            <w:pPr>
              <w:jc w:val="center"/>
              <w:rPr>
                <w:szCs w:val="22"/>
              </w:rPr>
            </w:pPr>
            <w:proofErr w:type="gramStart"/>
            <w:r w:rsidRPr="00526378">
              <w:rPr>
                <w:szCs w:val="22"/>
              </w:rPr>
              <w:t>T(</w:t>
            </w:r>
            <w:proofErr w:type="gramEnd"/>
            <w:r w:rsidRPr="00526378">
              <w:rPr>
                <w:szCs w:val="22"/>
              </w:rPr>
              <w:t>1-255)</w:t>
            </w:r>
          </w:p>
        </w:tc>
        <w:tc>
          <w:tcPr>
            <w:tcW w:w="1830" w:type="dxa"/>
            <w:shd w:val="clear" w:color="auto" w:fill="auto"/>
            <w:tcMar>
              <w:top w:w="28" w:type="dxa"/>
              <w:left w:w="108" w:type="dxa"/>
              <w:bottom w:w="28" w:type="dxa"/>
              <w:right w:w="28" w:type="dxa"/>
            </w:tcMar>
            <w:hideMark/>
          </w:tcPr>
          <w:p w14:paraId="163E07D6" w14:textId="77777777" w:rsidR="000E0619" w:rsidRPr="00526378" w:rsidRDefault="000E0619" w:rsidP="007E57A4">
            <w:pPr>
              <w:jc w:val="center"/>
              <w:rPr>
                <w:szCs w:val="22"/>
              </w:rPr>
            </w:pPr>
            <w:r w:rsidRPr="00526378">
              <w:rPr>
                <w:szCs w:val="22"/>
              </w:rPr>
              <w:t>Н</w:t>
            </w:r>
          </w:p>
        </w:tc>
        <w:tc>
          <w:tcPr>
            <w:tcW w:w="4424" w:type="dxa"/>
            <w:shd w:val="clear" w:color="auto" w:fill="auto"/>
            <w:tcMar>
              <w:top w:w="28" w:type="dxa"/>
              <w:left w:w="108" w:type="dxa"/>
              <w:bottom w:w="28" w:type="dxa"/>
              <w:right w:w="28" w:type="dxa"/>
            </w:tcMar>
            <w:hideMark/>
          </w:tcPr>
          <w:p w14:paraId="64BF6D37" w14:textId="124310EF" w:rsidR="000E0619" w:rsidRPr="00526378" w:rsidRDefault="000E0619" w:rsidP="007E57A4">
            <w:pPr>
              <w:rPr>
                <w:szCs w:val="22"/>
              </w:rPr>
            </w:pPr>
            <w:r w:rsidRPr="00526378">
              <w:t xml:space="preserve">В частности, может быть указана страна при отсутствии </w:t>
            </w:r>
            <w:proofErr w:type="spellStart"/>
            <w:r w:rsidRPr="00526378">
              <w:t>КодСтр</w:t>
            </w:r>
            <w:proofErr w:type="spellEnd"/>
            <w:r w:rsidR="00805702" w:rsidRPr="00526378">
              <w:t>.</w:t>
            </w:r>
          </w:p>
        </w:tc>
      </w:tr>
    </w:tbl>
    <w:p w14:paraId="740C04D4" w14:textId="77777777" w:rsidR="00A261F5" w:rsidRPr="00526378" w:rsidRDefault="00A261F5" w:rsidP="000C1734">
      <w:pPr>
        <w:jc w:val="right"/>
      </w:pPr>
    </w:p>
    <w:p w14:paraId="5525A73B" w14:textId="4ABA32D6" w:rsidR="00BD125F" w:rsidRPr="00526378" w:rsidRDefault="00BD125F" w:rsidP="00526378">
      <w:pPr>
        <w:pStyle w:val="af6"/>
      </w:pPr>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8</w:t>
      </w:r>
      <w:r w:rsidR="00111458">
        <w:rPr>
          <w:noProof/>
        </w:rPr>
        <w:fldChar w:fldCharType="end"/>
      </w:r>
      <w:r w:rsidRPr="00526378">
        <w:t>. «Договор»</w:t>
      </w:r>
      <w:r w:rsidR="002D09A2" w:rsidRPr="00526378">
        <w:t xml:space="preserve"> </w:t>
      </w:r>
      <w:r w:rsidR="00CF2C4F" w:rsidRPr="00526378">
        <w:rPr>
          <w:bCs/>
        </w:rPr>
        <w:t>‹</w:t>
      </w:r>
      <w:r w:rsidR="00CF2C4F">
        <w:t>Договор</w:t>
      </w:r>
      <w:r w:rsidR="00CF2C4F"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526378" w:rsidRPr="00526378" w14:paraId="58C629E3"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A85F2CA" w14:textId="77777777" w:rsidR="003F2009" w:rsidRPr="00526378" w:rsidRDefault="003F2009" w:rsidP="00A83408">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3FBFF91D" w14:textId="77777777" w:rsidR="003F2009" w:rsidRPr="00526378" w:rsidRDefault="003F2009" w:rsidP="00A83408">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42C49D2F" w14:textId="77777777" w:rsidR="003F2009" w:rsidRPr="00526378" w:rsidRDefault="003F2009" w:rsidP="00A83408">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0BCEF123" w14:textId="77777777" w:rsidR="003F2009" w:rsidRPr="00526378" w:rsidRDefault="003F2009" w:rsidP="00A83408">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1D05961F" w14:textId="77777777" w:rsidR="003F2009" w:rsidRPr="00526378" w:rsidRDefault="003F2009" w:rsidP="00A83408">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7A5CE4E5" w14:textId="77777777" w:rsidR="003F2009" w:rsidRPr="00526378" w:rsidRDefault="003F2009" w:rsidP="00A83408">
            <w:pPr>
              <w:jc w:val="center"/>
              <w:rPr>
                <w:b/>
                <w:bCs/>
              </w:rPr>
            </w:pPr>
            <w:r w:rsidRPr="00526378">
              <w:rPr>
                <w:b/>
                <w:bCs/>
              </w:rPr>
              <w:t>Дополнительная информация</w:t>
            </w:r>
          </w:p>
        </w:tc>
      </w:tr>
      <w:tr w:rsidR="00526378" w:rsidRPr="00526378" w14:paraId="39FCB13B"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541DDAE" w14:textId="109B8363" w:rsidR="003F2009" w:rsidRPr="00526378" w:rsidRDefault="003F2009" w:rsidP="003F2009">
            <w:r w:rsidRPr="00526378">
              <w:t>Номер</w:t>
            </w:r>
          </w:p>
        </w:tc>
        <w:tc>
          <w:tcPr>
            <w:tcW w:w="2121" w:type="dxa"/>
            <w:tcBorders>
              <w:top w:val="nil"/>
              <w:left w:val="nil"/>
              <w:bottom w:val="single" w:sz="4" w:space="0" w:color="auto"/>
              <w:right w:val="single" w:sz="4" w:space="0" w:color="auto"/>
            </w:tcBorders>
            <w:shd w:val="clear" w:color="auto" w:fill="auto"/>
          </w:tcPr>
          <w:p w14:paraId="0AE22B7D" w14:textId="463FDB38" w:rsidR="003F2009" w:rsidRPr="00526378" w:rsidRDefault="003F2009" w:rsidP="003F2009">
            <w:r w:rsidRPr="00526378">
              <w:t>Номер</w:t>
            </w:r>
          </w:p>
        </w:tc>
        <w:tc>
          <w:tcPr>
            <w:tcW w:w="1295" w:type="dxa"/>
            <w:tcBorders>
              <w:top w:val="nil"/>
              <w:left w:val="nil"/>
              <w:bottom w:val="single" w:sz="4" w:space="0" w:color="auto"/>
              <w:right w:val="single" w:sz="4" w:space="0" w:color="auto"/>
            </w:tcBorders>
            <w:shd w:val="clear" w:color="auto" w:fill="auto"/>
          </w:tcPr>
          <w:p w14:paraId="21AB14A2" w14:textId="1AC9D3A1"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B43437F" w14:textId="4BC88AA0" w:rsidR="003F2009" w:rsidRPr="00526378" w:rsidRDefault="003F2009" w:rsidP="003F2009">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1E814544" w14:textId="3D5F80E6"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604B0B48" w14:textId="743B376C" w:rsidR="003F2009" w:rsidRPr="00526378" w:rsidRDefault="003F2009" w:rsidP="003F2009"/>
        </w:tc>
      </w:tr>
      <w:tr w:rsidR="00526378" w:rsidRPr="00526378" w14:paraId="7327E698"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6CA3F68E" w14:textId="390C3426" w:rsidR="003F2009" w:rsidRPr="00526378" w:rsidRDefault="003F2009" w:rsidP="003F2009">
            <w:r w:rsidRPr="00526378">
              <w:t>Дата заключения</w:t>
            </w:r>
          </w:p>
        </w:tc>
        <w:tc>
          <w:tcPr>
            <w:tcW w:w="2121" w:type="dxa"/>
            <w:tcBorders>
              <w:top w:val="nil"/>
              <w:left w:val="nil"/>
              <w:bottom w:val="single" w:sz="4" w:space="0" w:color="auto"/>
              <w:right w:val="single" w:sz="4" w:space="0" w:color="auto"/>
            </w:tcBorders>
            <w:shd w:val="clear" w:color="auto" w:fill="auto"/>
          </w:tcPr>
          <w:p w14:paraId="69369108" w14:textId="3FF746FC" w:rsidR="003F2009" w:rsidRPr="00526378" w:rsidRDefault="003F2009" w:rsidP="003F2009">
            <w:r w:rsidRPr="00526378">
              <w:t>Дата</w:t>
            </w:r>
          </w:p>
        </w:tc>
        <w:tc>
          <w:tcPr>
            <w:tcW w:w="1295" w:type="dxa"/>
            <w:tcBorders>
              <w:top w:val="nil"/>
              <w:left w:val="nil"/>
              <w:bottom w:val="single" w:sz="4" w:space="0" w:color="auto"/>
              <w:right w:val="single" w:sz="4" w:space="0" w:color="auto"/>
            </w:tcBorders>
            <w:shd w:val="clear" w:color="auto" w:fill="auto"/>
          </w:tcPr>
          <w:p w14:paraId="6D66CC06" w14:textId="71CAE6F4" w:rsidR="003F2009" w:rsidRPr="00526378" w:rsidRDefault="003F2009" w:rsidP="003F2009">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1BAE0681" w14:textId="100B14CE" w:rsidR="003F2009" w:rsidRPr="00526378" w:rsidRDefault="003F2009" w:rsidP="003F2009">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7E3C544F" w14:textId="13E0C14A" w:rsidR="003F2009" w:rsidRPr="00526378" w:rsidRDefault="003F2009" w:rsidP="003F2009">
            <w:pPr>
              <w:jc w:val="center"/>
            </w:pPr>
            <w:r w:rsidRPr="00526378">
              <w:rPr>
                <w:szCs w:val="22"/>
              </w:rPr>
              <w:t>Н</w:t>
            </w:r>
          </w:p>
        </w:tc>
        <w:tc>
          <w:tcPr>
            <w:tcW w:w="4669" w:type="dxa"/>
            <w:tcBorders>
              <w:top w:val="nil"/>
              <w:left w:val="nil"/>
              <w:bottom w:val="single" w:sz="4" w:space="0" w:color="auto"/>
              <w:right w:val="single" w:sz="4" w:space="0" w:color="auto"/>
            </w:tcBorders>
            <w:shd w:val="clear" w:color="auto" w:fill="auto"/>
          </w:tcPr>
          <w:p w14:paraId="5779FDF5" w14:textId="77777777" w:rsidR="003F2009" w:rsidRDefault="00084D36" w:rsidP="003F200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B7B458B" w14:textId="7E107246" w:rsidR="00CF2C4F" w:rsidRPr="00526378" w:rsidRDefault="00CF2C4F" w:rsidP="003F2009">
            <w:r w:rsidRPr="00526378">
              <w:t>Дата в формате ДД.ММ.ГГГГ.</w:t>
            </w:r>
          </w:p>
        </w:tc>
      </w:tr>
      <w:tr w:rsidR="00526378" w:rsidRPr="00526378" w14:paraId="1AC2C614"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43540FCF" w14:textId="3D7A7F1D" w:rsidR="003F2009" w:rsidRPr="00526378" w:rsidRDefault="00CF2C4F" w:rsidP="003F2009">
            <w:r>
              <w:t>Д</w:t>
            </w:r>
            <w:r w:rsidR="003F2009" w:rsidRPr="00526378">
              <w:t>ополнительно</w:t>
            </w:r>
            <w:r>
              <w:t>е</w:t>
            </w:r>
            <w:r w:rsidR="003F2009" w:rsidRPr="00526378">
              <w:t xml:space="preserve"> соглашени</w:t>
            </w:r>
            <w:r>
              <w:t>е</w:t>
            </w:r>
          </w:p>
        </w:tc>
        <w:tc>
          <w:tcPr>
            <w:tcW w:w="2121" w:type="dxa"/>
            <w:tcBorders>
              <w:top w:val="nil"/>
              <w:left w:val="nil"/>
              <w:bottom w:val="single" w:sz="4" w:space="0" w:color="auto"/>
              <w:right w:val="single" w:sz="4" w:space="0" w:color="auto"/>
            </w:tcBorders>
            <w:shd w:val="clear" w:color="auto" w:fill="auto"/>
          </w:tcPr>
          <w:p w14:paraId="0AEF5231" w14:textId="3F79AB2B" w:rsidR="003F2009" w:rsidRPr="00526378" w:rsidRDefault="00CF2C4F" w:rsidP="003F2009">
            <w:proofErr w:type="spellStart"/>
            <w:r>
              <w:t>ДопСогл</w:t>
            </w:r>
            <w:proofErr w:type="spellEnd"/>
          </w:p>
        </w:tc>
        <w:tc>
          <w:tcPr>
            <w:tcW w:w="1295" w:type="dxa"/>
            <w:tcBorders>
              <w:top w:val="nil"/>
              <w:left w:val="nil"/>
              <w:bottom w:val="single" w:sz="4" w:space="0" w:color="auto"/>
              <w:right w:val="single" w:sz="4" w:space="0" w:color="auto"/>
            </w:tcBorders>
            <w:shd w:val="clear" w:color="auto" w:fill="auto"/>
          </w:tcPr>
          <w:p w14:paraId="1A30DB0C" w14:textId="0C84C87E" w:rsidR="003F2009" w:rsidRPr="00526378" w:rsidRDefault="00CF2C4F" w:rsidP="003F2009">
            <w:pPr>
              <w:jc w:val="center"/>
            </w:pPr>
            <w:r>
              <w:t>С</w:t>
            </w:r>
          </w:p>
        </w:tc>
        <w:tc>
          <w:tcPr>
            <w:tcW w:w="1208" w:type="dxa"/>
            <w:tcBorders>
              <w:top w:val="nil"/>
              <w:left w:val="nil"/>
              <w:bottom w:val="single" w:sz="4" w:space="0" w:color="auto"/>
              <w:right w:val="single" w:sz="4" w:space="0" w:color="auto"/>
            </w:tcBorders>
            <w:shd w:val="clear" w:color="auto" w:fill="auto"/>
          </w:tcPr>
          <w:p w14:paraId="5F502C81" w14:textId="5D0C3A8D" w:rsidR="003F2009" w:rsidRPr="00526378" w:rsidRDefault="003F2009" w:rsidP="003F2009">
            <w:pPr>
              <w:jc w:val="center"/>
            </w:pPr>
          </w:p>
        </w:tc>
        <w:tc>
          <w:tcPr>
            <w:tcW w:w="1918" w:type="dxa"/>
            <w:tcBorders>
              <w:top w:val="nil"/>
              <w:left w:val="nil"/>
              <w:bottom w:val="single" w:sz="4" w:space="0" w:color="auto"/>
              <w:right w:val="single" w:sz="4" w:space="0" w:color="auto"/>
            </w:tcBorders>
            <w:shd w:val="clear" w:color="auto" w:fill="auto"/>
          </w:tcPr>
          <w:p w14:paraId="21C84634" w14:textId="392F1694" w:rsidR="003F2009" w:rsidRPr="00526378" w:rsidRDefault="003F2009" w:rsidP="003F2009">
            <w:pPr>
              <w:jc w:val="center"/>
            </w:pPr>
            <w:r w:rsidRPr="00526378">
              <w:rPr>
                <w:szCs w:val="22"/>
              </w:rPr>
              <w:t>Н</w:t>
            </w:r>
            <w:r w:rsidR="00CF2C4F">
              <w:rPr>
                <w:szCs w:val="22"/>
              </w:rPr>
              <w:t>М</w:t>
            </w:r>
          </w:p>
        </w:tc>
        <w:tc>
          <w:tcPr>
            <w:tcW w:w="4669" w:type="dxa"/>
            <w:tcBorders>
              <w:top w:val="nil"/>
              <w:left w:val="nil"/>
              <w:bottom w:val="single" w:sz="4" w:space="0" w:color="auto"/>
              <w:right w:val="single" w:sz="4" w:space="0" w:color="auto"/>
            </w:tcBorders>
            <w:shd w:val="clear" w:color="auto" w:fill="auto"/>
          </w:tcPr>
          <w:p w14:paraId="1B39FD9A" w14:textId="753664C7" w:rsidR="003F2009" w:rsidRPr="00526378" w:rsidRDefault="00CF2C4F" w:rsidP="003F2009">
            <w:r w:rsidRPr="00526378">
              <w:t xml:space="preserve"> Тип </w:t>
            </w:r>
            <w:proofErr w:type="spellStart"/>
            <w:r>
              <w:t>ДопСогл</w:t>
            </w:r>
            <w:proofErr w:type="spellEnd"/>
            <w:r w:rsidRPr="00526378">
              <w:t xml:space="preserve">. </w:t>
            </w:r>
            <w:r w:rsidRPr="00526378">
              <w:br/>
            </w: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_Ref106990562 \h  \* MERGEFORMAT </w:instrText>
            </w:r>
            <w:r w:rsidRPr="00526378">
              <w:rPr>
                <w:szCs w:val="22"/>
                <w:lang w:eastAsia="en-US"/>
              </w:rPr>
            </w:r>
            <w:r w:rsidRPr="00526378">
              <w:rPr>
                <w:szCs w:val="22"/>
                <w:lang w:eastAsia="en-US"/>
              </w:rPr>
              <w:fldChar w:fldCharType="separate"/>
            </w:r>
            <w:r w:rsidRPr="00526378">
              <w:t xml:space="preserve">Таблица </w:t>
            </w:r>
            <w:r>
              <w:t>9</w:t>
            </w:r>
            <w:r w:rsidRPr="00526378">
              <w:rPr>
                <w:szCs w:val="22"/>
                <w:lang w:eastAsia="en-US"/>
              </w:rPr>
              <w:fldChar w:fldCharType="end"/>
            </w:r>
            <w:r w:rsidRPr="00526378">
              <w:rPr>
                <w:szCs w:val="22"/>
                <w:lang w:eastAsia="en-US"/>
              </w:rPr>
              <w:t>.</w:t>
            </w:r>
          </w:p>
        </w:tc>
      </w:tr>
    </w:tbl>
    <w:p w14:paraId="0069828F" w14:textId="7608F6A0" w:rsidR="00CF2C4F" w:rsidRDefault="00CF2C4F" w:rsidP="00526378">
      <w:pPr>
        <w:pStyle w:val="af6"/>
      </w:pPr>
      <w:bookmarkStart w:id="63" w:name="_Toc106988978"/>
      <w:bookmarkStart w:id="64" w:name="_Toc107137466"/>
      <w:bookmarkStart w:id="65" w:name="_Toc107141185"/>
      <w:bookmarkStart w:id="66" w:name="_Toc107141797"/>
      <w:bookmarkStart w:id="67" w:name="_Toc107162037"/>
      <w:bookmarkStart w:id="68" w:name="_Toc107165286"/>
      <w:bookmarkStart w:id="69" w:name="_Toc107214671"/>
      <w:bookmarkStart w:id="70" w:name="_Toc106988979"/>
      <w:bookmarkStart w:id="71" w:name="_Toc107137467"/>
      <w:bookmarkStart w:id="72" w:name="_Toc107141186"/>
      <w:bookmarkStart w:id="73" w:name="_Toc107141798"/>
      <w:bookmarkStart w:id="74" w:name="_Toc107162038"/>
      <w:bookmarkStart w:id="75" w:name="_Toc107165287"/>
      <w:bookmarkStart w:id="76" w:name="_Toc107214672"/>
      <w:bookmarkStart w:id="77" w:name="_Toc106988980"/>
      <w:bookmarkStart w:id="78" w:name="_Toc107137468"/>
      <w:bookmarkStart w:id="79" w:name="_Toc107141187"/>
      <w:bookmarkStart w:id="80" w:name="_Toc107141799"/>
      <w:bookmarkStart w:id="81" w:name="_Toc107162039"/>
      <w:bookmarkStart w:id="82" w:name="_Toc107165288"/>
      <w:bookmarkStart w:id="83" w:name="_Toc107214673"/>
      <w:bookmarkStart w:id="84" w:name="_Ref106981972"/>
      <w:bookmarkStart w:id="85" w:name="_Ref106985306"/>
      <w:bookmarkStart w:id="86" w:name="_Toc107214674"/>
      <w:bookmarkStart w:id="87" w:name="_Hlk107293797"/>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r>
        <w:lastRenderedPageBreak/>
        <w:t xml:space="preserve">Таблица 9. «Дополнительное соглашение» </w:t>
      </w:r>
      <w:r w:rsidRPr="00526378">
        <w:rPr>
          <w:bCs/>
        </w:rPr>
        <w:t>‹</w:t>
      </w:r>
      <w:proofErr w:type="spellStart"/>
      <w:r>
        <w:t>ДопСогл</w:t>
      </w:r>
      <w:proofErr w:type="spellEnd"/>
      <w:r w:rsidRPr="00526378">
        <w:rPr>
          <w:bCs/>
        </w:rPr>
        <w:t>›</w:t>
      </w:r>
    </w:p>
    <w:tbl>
      <w:tblPr>
        <w:tblW w:w="14742" w:type="dxa"/>
        <w:tblLook w:val="04A0" w:firstRow="1" w:lastRow="0" w:firstColumn="1" w:lastColumn="0" w:noHBand="0" w:noVBand="1"/>
      </w:tblPr>
      <w:tblGrid>
        <w:gridCol w:w="3531"/>
        <w:gridCol w:w="2121"/>
        <w:gridCol w:w="1295"/>
        <w:gridCol w:w="1208"/>
        <w:gridCol w:w="1918"/>
        <w:gridCol w:w="4669"/>
      </w:tblGrid>
      <w:tr w:rsidR="00CF2C4F" w:rsidRPr="00526378" w14:paraId="4C195BFC" w14:textId="77777777" w:rsidTr="00CF2C4F">
        <w:trPr>
          <w:trHeight w:val="23"/>
          <w:tblHeader/>
        </w:trPr>
        <w:tc>
          <w:tcPr>
            <w:tcW w:w="353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C5D6235" w14:textId="77777777" w:rsidR="00CF2C4F" w:rsidRPr="00526378" w:rsidRDefault="00CF2C4F" w:rsidP="00594FC4">
            <w:pPr>
              <w:jc w:val="center"/>
              <w:rPr>
                <w:b/>
                <w:bCs/>
              </w:rPr>
            </w:pPr>
            <w:r w:rsidRPr="00526378">
              <w:rPr>
                <w:b/>
                <w:bCs/>
              </w:rPr>
              <w:t>Наименование элемента</w:t>
            </w:r>
          </w:p>
        </w:tc>
        <w:tc>
          <w:tcPr>
            <w:tcW w:w="2121" w:type="dxa"/>
            <w:tcBorders>
              <w:top w:val="single" w:sz="4" w:space="0" w:color="auto"/>
              <w:left w:val="nil"/>
              <w:bottom w:val="single" w:sz="4" w:space="0" w:color="auto"/>
              <w:right w:val="single" w:sz="4" w:space="0" w:color="auto"/>
            </w:tcBorders>
            <w:shd w:val="clear" w:color="000000" w:fill="EAEAEA"/>
            <w:vAlign w:val="center"/>
            <w:hideMark/>
          </w:tcPr>
          <w:p w14:paraId="658D6398" w14:textId="77777777" w:rsidR="00CF2C4F" w:rsidRPr="00526378" w:rsidRDefault="00CF2C4F" w:rsidP="00594FC4">
            <w:pPr>
              <w:jc w:val="center"/>
              <w:rPr>
                <w:b/>
                <w:bCs/>
              </w:rPr>
            </w:pPr>
            <w:r w:rsidRPr="00526378">
              <w:rPr>
                <w:b/>
                <w:bCs/>
              </w:rPr>
              <w:t>Сокращенное наименование (код) элемента</w:t>
            </w:r>
          </w:p>
        </w:tc>
        <w:tc>
          <w:tcPr>
            <w:tcW w:w="1295" w:type="dxa"/>
            <w:tcBorders>
              <w:top w:val="single" w:sz="4" w:space="0" w:color="auto"/>
              <w:left w:val="nil"/>
              <w:bottom w:val="single" w:sz="4" w:space="0" w:color="auto"/>
              <w:right w:val="single" w:sz="4" w:space="0" w:color="auto"/>
            </w:tcBorders>
            <w:shd w:val="clear" w:color="000000" w:fill="EAEAEA"/>
            <w:vAlign w:val="center"/>
            <w:hideMark/>
          </w:tcPr>
          <w:p w14:paraId="7C329DF9" w14:textId="77777777" w:rsidR="00CF2C4F" w:rsidRPr="00526378" w:rsidRDefault="00CF2C4F" w:rsidP="00594FC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3CE35EE8" w14:textId="77777777" w:rsidR="00CF2C4F" w:rsidRPr="00526378" w:rsidRDefault="00CF2C4F" w:rsidP="00594FC4">
            <w:pPr>
              <w:jc w:val="center"/>
              <w:rPr>
                <w:b/>
                <w:bCs/>
              </w:rPr>
            </w:pPr>
            <w:r w:rsidRPr="00526378">
              <w:rPr>
                <w:b/>
                <w:bCs/>
              </w:rPr>
              <w:t>Формат элемента</w:t>
            </w:r>
          </w:p>
        </w:tc>
        <w:tc>
          <w:tcPr>
            <w:tcW w:w="1918" w:type="dxa"/>
            <w:tcBorders>
              <w:top w:val="single" w:sz="4" w:space="0" w:color="auto"/>
              <w:left w:val="nil"/>
              <w:bottom w:val="single" w:sz="4" w:space="0" w:color="auto"/>
              <w:right w:val="single" w:sz="4" w:space="0" w:color="auto"/>
            </w:tcBorders>
            <w:shd w:val="clear" w:color="000000" w:fill="EAEAEA"/>
            <w:vAlign w:val="center"/>
            <w:hideMark/>
          </w:tcPr>
          <w:p w14:paraId="79BCB116" w14:textId="77777777" w:rsidR="00CF2C4F" w:rsidRPr="00526378" w:rsidRDefault="00CF2C4F" w:rsidP="00594FC4">
            <w:pPr>
              <w:jc w:val="center"/>
              <w:rPr>
                <w:b/>
                <w:bCs/>
              </w:rPr>
            </w:pPr>
            <w:r w:rsidRPr="00526378">
              <w:rPr>
                <w:b/>
                <w:bCs/>
              </w:rPr>
              <w:t>Признак обязательности элемента</w:t>
            </w:r>
          </w:p>
        </w:tc>
        <w:tc>
          <w:tcPr>
            <w:tcW w:w="4669" w:type="dxa"/>
            <w:tcBorders>
              <w:top w:val="single" w:sz="4" w:space="0" w:color="auto"/>
              <w:left w:val="nil"/>
              <w:bottom w:val="single" w:sz="4" w:space="0" w:color="auto"/>
              <w:right w:val="single" w:sz="4" w:space="0" w:color="auto"/>
            </w:tcBorders>
            <w:shd w:val="clear" w:color="000000" w:fill="EAEAEA"/>
            <w:vAlign w:val="center"/>
            <w:hideMark/>
          </w:tcPr>
          <w:p w14:paraId="56E28BC8" w14:textId="77777777" w:rsidR="00CF2C4F" w:rsidRPr="00526378" w:rsidRDefault="00CF2C4F" w:rsidP="00594FC4">
            <w:pPr>
              <w:jc w:val="center"/>
              <w:rPr>
                <w:b/>
                <w:bCs/>
              </w:rPr>
            </w:pPr>
            <w:r w:rsidRPr="00526378">
              <w:rPr>
                <w:b/>
                <w:bCs/>
              </w:rPr>
              <w:t>Дополнительная информация</w:t>
            </w:r>
          </w:p>
        </w:tc>
      </w:tr>
      <w:tr w:rsidR="00CF2C4F" w:rsidRPr="00526378" w14:paraId="06926812"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51915CEF" w14:textId="77777777" w:rsidR="00CF2C4F" w:rsidRPr="00526378" w:rsidRDefault="00CF2C4F" w:rsidP="00594FC4">
            <w:r w:rsidRPr="00526378">
              <w:t>Номер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50A71FBB" w14:textId="78CA335C" w:rsidR="00CF2C4F" w:rsidRPr="00526378" w:rsidRDefault="00CF2C4F" w:rsidP="00594FC4">
            <w:r w:rsidRPr="00526378">
              <w:t>Номер</w:t>
            </w:r>
          </w:p>
        </w:tc>
        <w:tc>
          <w:tcPr>
            <w:tcW w:w="1295" w:type="dxa"/>
            <w:tcBorders>
              <w:top w:val="nil"/>
              <w:left w:val="nil"/>
              <w:bottom w:val="single" w:sz="4" w:space="0" w:color="auto"/>
              <w:right w:val="single" w:sz="4" w:space="0" w:color="auto"/>
            </w:tcBorders>
            <w:shd w:val="clear" w:color="auto" w:fill="auto"/>
          </w:tcPr>
          <w:p w14:paraId="367919C8"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EDEE71E" w14:textId="77777777" w:rsidR="00CF2C4F" w:rsidRPr="00526378" w:rsidRDefault="00CF2C4F" w:rsidP="00594FC4">
            <w:pPr>
              <w:jc w:val="center"/>
            </w:pPr>
            <w:proofErr w:type="gramStart"/>
            <w:r w:rsidRPr="00526378">
              <w:t>T(</w:t>
            </w:r>
            <w:proofErr w:type="gramEnd"/>
            <w:r w:rsidRPr="00526378">
              <w:t>1-50)</w:t>
            </w:r>
          </w:p>
        </w:tc>
        <w:tc>
          <w:tcPr>
            <w:tcW w:w="1918" w:type="dxa"/>
            <w:tcBorders>
              <w:top w:val="nil"/>
              <w:left w:val="nil"/>
              <w:bottom w:val="single" w:sz="4" w:space="0" w:color="auto"/>
              <w:right w:val="single" w:sz="4" w:space="0" w:color="auto"/>
            </w:tcBorders>
            <w:shd w:val="clear" w:color="auto" w:fill="auto"/>
          </w:tcPr>
          <w:p w14:paraId="28556575" w14:textId="171308B3" w:rsidR="00CF2C4F" w:rsidRPr="00526378" w:rsidRDefault="00594FC4" w:rsidP="00594FC4">
            <w:pPr>
              <w:jc w:val="center"/>
            </w:pPr>
            <w:r>
              <w:rPr>
                <w:szCs w:val="22"/>
              </w:rPr>
              <w:t>Н</w:t>
            </w:r>
          </w:p>
        </w:tc>
        <w:tc>
          <w:tcPr>
            <w:tcW w:w="4669" w:type="dxa"/>
            <w:tcBorders>
              <w:top w:val="nil"/>
              <w:left w:val="nil"/>
              <w:bottom w:val="single" w:sz="4" w:space="0" w:color="auto"/>
              <w:right w:val="single" w:sz="4" w:space="0" w:color="auto"/>
            </w:tcBorders>
            <w:shd w:val="clear" w:color="auto" w:fill="auto"/>
          </w:tcPr>
          <w:p w14:paraId="6F220122" w14:textId="77777777" w:rsidR="00CF2C4F" w:rsidRPr="00526378" w:rsidRDefault="00CF2C4F" w:rsidP="00594FC4"/>
        </w:tc>
      </w:tr>
      <w:tr w:rsidR="00CF2C4F" w:rsidRPr="00526378" w14:paraId="4F49CE0D" w14:textId="77777777" w:rsidTr="00CF2C4F">
        <w:trPr>
          <w:trHeight w:val="23"/>
          <w:tblHeader/>
        </w:trPr>
        <w:tc>
          <w:tcPr>
            <w:tcW w:w="3531" w:type="dxa"/>
            <w:tcBorders>
              <w:top w:val="nil"/>
              <w:left w:val="single" w:sz="4" w:space="0" w:color="auto"/>
              <w:bottom w:val="single" w:sz="4" w:space="0" w:color="auto"/>
              <w:right w:val="single" w:sz="4" w:space="0" w:color="auto"/>
            </w:tcBorders>
            <w:shd w:val="clear" w:color="auto" w:fill="auto"/>
          </w:tcPr>
          <w:p w14:paraId="39AF319D" w14:textId="77777777" w:rsidR="00CF2C4F" w:rsidRPr="00526378" w:rsidRDefault="00CF2C4F" w:rsidP="00594FC4">
            <w:r w:rsidRPr="00526378">
              <w:t>Дата подписания дополнительного соглашения</w:t>
            </w:r>
          </w:p>
        </w:tc>
        <w:tc>
          <w:tcPr>
            <w:tcW w:w="2121" w:type="dxa"/>
            <w:tcBorders>
              <w:top w:val="nil"/>
              <w:left w:val="nil"/>
              <w:bottom w:val="single" w:sz="4" w:space="0" w:color="auto"/>
              <w:right w:val="single" w:sz="4" w:space="0" w:color="auto"/>
            </w:tcBorders>
            <w:shd w:val="clear" w:color="auto" w:fill="auto"/>
          </w:tcPr>
          <w:p w14:paraId="110F1AEC" w14:textId="191EDBE0" w:rsidR="00CF2C4F" w:rsidRPr="00526378" w:rsidRDefault="00CF2C4F" w:rsidP="00594FC4">
            <w:r w:rsidRPr="00526378">
              <w:t>Дата</w:t>
            </w:r>
          </w:p>
        </w:tc>
        <w:tc>
          <w:tcPr>
            <w:tcW w:w="1295" w:type="dxa"/>
            <w:tcBorders>
              <w:top w:val="nil"/>
              <w:left w:val="nil"/>
              <w:bottom w:val="single" w:sz="4" w:space="0" w:color="auto"/>
              <w:right w:val="single" w:sz="4" w:space="0" w:color="auto"/>
            </w:tcBorders>
            <w:shd w:val="clear" w:color="auto" w:fill="auto"/>
          </w:tcPr>
          <w:p w14:paraId="0B887CC5" w14:textId="77777777" w:rsidR="00CF2C4F" w:rsidRPr="00526378" w:rsidRDefault="00CF2C4F" w:rsidP="00594FC4">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0E274B6A" w14:textId="77777777" w:rsidR="00CF2C4F" w:rsidRPr="00526378" w:rsidRDefault="00CF2C4F" w:rsidP="00594FC4">
            <w:pPr>
              <w:jc w:val="center"/>
            </w:pPr>
            <w:proofErr w:type="gramStart"/>
            <w:r w:rsidRPr="00526378">
              <w:t>T(</w:t>
            </w:r>
            <w:proofErr w:type="gramEnd"/>
            <w:r w:rsidRPr="00526378">
              <w:t>=10)</w:t>
            </w:r>
          </w:p>
        </w:tc>
        <w:tc>
          <w:tcPr>
            <w:tcW w:w="1918" w:type="dxa"/>
            <w:tcBorders>
              <w:top w:val="nil"/>
              <w:left w:val="nil"/>
              <w:bottom w:val="single" w:sz="4" w:space="0" w:color="auto"/>
              <w:right w:val="single" w:sz="4" w:space="0" w:color="auto"/>
            </w:tcBorders>
            <w:shd w:val="clear" w:color="auto" w:fill="auto"/>
          </w:tcPr>
          <w:p w14:paraId="1484DDAE" w14:textId="50416B81" w:rsidR="00CF2C4F" w:rsidRPr="00526378" w:rsidRDefault="00594FC4" w:rsidP="00594FC4">
            <w:pPr>
              <w:jc w:val="center"/>
            </w:pPr>
            <w:r>
              <w:t>Н</w:t>
            </w:r>
          </w:p>
        </w:tc>
        <w:tc>
          <w:tcPr>
            <w:tcW w:w="4669" w:type="dxa"/>
            <w:tcBorders>
              <w:top w:val="nil"/>
              <w:left w:val="nil"/>
              <w:bottom w:val="single" w:sz="4" w:space="0" w:color="auto"/>
              <w:right w:val="single" w:sz="4" w:space="0" w:color="auto"/>
            </w:tcBorders>
            <w:shd w:val="clear" w:color="auto" w:fill="auto"/>
          </w:tcPr>
          <w:p w14:paraId="284D7BD0" w14:textId="77777777" w:rsidR="00CF2C4F" w:rsidRDefault="00CF2C4F" w:rsidP="00594FC4">
            <w:r w:rsidRPr="00526378">
              <w:t>Типовой класс ‹</w:t>
            </w:r>
            <w:proofErr w:type="spellStart"/>
            <w:r w:rsidRPr="00526378">
              <w:t>ДатаТип</w:t>
            </w:r>
            <w:proofErr w:type="spellEnd"/>
            <w:r w:rsidRPr="00526378">
              <w:t>›.</w:t>
            </w:r>
          </w:p>
          <w:p w14:paraId="48390A37" w14:textId="3F93A5DE" w:rsidR="00CF2C4F" w:rsidRPr="00526378" w:rsidRDefault="00CF2C4F" w:rsidP="00594FC4">
            <w:r w:rsidRPr="00526378">
              <w:t>Дата в формате ДД.ММ.ГГГГ.</w:t>
            </w:r>
          </w:p>
        </w:tc>
      </w:tr>
    </w:tbl>
    <w:p w14:paraId="56AFA5A3" w14:textId="757ABB1F" w:rsidR="008F24EE" w:rsidRPr="00526378" w:rsidRDefault="008F24EE" w:rsidP="00526378">
      <w:pPr>
        <w:pStyle w:val="af6"/>
      </w:pPr>
      <w:r w:rsidRPr="00526378">
        <w:lastRenderedPageBreak/>
        <w:t xml:space="preserve">Таблица </w:t>
      </w:r>
      <w:bookmarkEnd w:id="84"/>
      <w:r w:rsidR="00CF2C4F">
        <w:t>10</w:t>
      </w:r>
      <w:r w:rsidRPr="00526378">
        <w:t xml:space="preserve">. </w:t>
      </w:r>
      <w:r w:rsidR="004F7728" w:rsidRPr="00526378">
        <w:rPr>
          <w:szCs w:val="28"/>
        </w:rPr>
        <w:t>«</w:t>
      </w:r>
      <w:r w:rsidR="004F7728" w:rsidRPr="00526378">
        <w:rPr>
          <w:szCs w:val="22"/>
        </w:rPr>
        <w:t>Медицинские услуги стоимость</w:t>
      </w:r>
      <w:r w:rsidR="004F7728" w:rsidRPr="00526378">
        <w:rPr>
          <w:szCs w:val="28"/>
        </w:rPr>
        <w:t>»</w:t>
      </w:r>
      <w:r w:rsidR="004F7728" w:rsidRPr="00526378">
        <w:t xml:space="preserve"> </w:t>
      </w:r>
      <w:r w:rsidR="004F7728" w:rsidRPr="00526378">
        <w:rPr>
          <w:bCs/>
        </w:rPr>
        <w:t>‹</w:t>
      </w:r>
      <w:proofErr w:type="spellStart"/>
      <w:r w:rsidRPr="00526378">
        <w:t>МедУслСтоимость</w:t>
      </w:r>
      <w:bookmarkEnd w:id="85"/>
      <w:proofErr w:type="spellEnd"/>
      <w:r w:rsidR="004F7728" w:rsidRPr="00526378">
        <w:rPr>
          <w:bCs/>
        </w:rPr>
        <w:t>›</w:t>
      </w:r>
      <w:bookmarkEnd w:id="86"/>
    </w:p>
    <w:tbl>
      <w:tblPr>
        <w:tblW w:w="14742" w:type="dxa"/>
        <w:tblLook w:val="04A0" w:firstRow="1" w:lastRow="0" w:firstColumn="1" w:lastColumn="0" w:noHBand="0" w:noVBand="1"/>
      </w:tblPr>
      <w:tblGrid>
        <w:gridCol w:w="3172"/>
        <w:gridCol w:w="8"/>
        <w:gridCol w:w="2140"/>
        <w:gridCol w:w="1208"/>
        <w:gridCol w:w="1231"/>
        <w:gridCol w:w="2631"/>
        <w:gridCol w:w="4352"/>
      </w:tblGrid>
      <w:tr w:rsidR="00526378" w:rsidRPr="00526378" w14:paraId="08844875" w14:textId="77777777" w:rsidTr="001841A8">
        <w:trPr>
          <w:trHeight w:val="23"/>
          <w:tblHeader/>
        </w:trPr>
        <w:tc>
          <w:tcPr>
            <w:tcW w:w="317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4DC24FE8" w14:textId="77777777" w:rsidR="0051076B" w:rsidRPr="00526378" w:rsidRDefault="0051076B" w:rsidP="00317219">
            <w:pPr>
              <w:jc w:val="center"/>
              <w:rPr>
                <w:b/>
                <w:bCs/>
              </w:rPr>
            </w:pPr>
            <w:r w:rsidRPr="00526378">
              <w:rPr>
                <w:b/>
                <w:bCs/>
              </w:rPr>
              <w:t>Наименование элемента</w:t>
            </w:r>
          </w:p>
        </w:tc>
        <w:tc>
          <w:tcPr>
            <w:tcW w:w="2148" w:type="dxa"/>
            <w:gridSpan w:val="2"/>
            <w:tcBorders>
              <w:top w:val="single" w:sz="4" w:space="0" w:color="auto"/>
              <w:left w:val="nil"/>
              <w:bottom w:val="single" w:sz="4" w:space="0" w:color="auto"/>
              <w:right w:val="single" w:sz="4" w:space="0" w:color="auto"/>
            </w:tcBorders>
            <w:shd w:val="clear" w:color="000000" w:fill="EAEAEA"/>
            <w:vAlign w:val="center"/>
            <w:hideMark/>
          </w:tcPr>
          <w:p w14:paraId="32804AD4" w14:textId="77777777" w:rsidR="0051076B" w:rsidRPr="00526378" w:rsidRDefault="0051076B"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EC36ECB" w14:textId="77777777" w:rsidR="0051076B" w:rsidRPr="00526378" w:rsidRDefault="0051076B" w:rsidP="00317219">
            <w:pPr>
              <w:jc w:val="center"/>
              <w:rPr>
                <w:b/>
                <w:bCs/>
              </w:rPr>
            </w:pPr>
            <w:r w:rsidRPr="00526378">
              <w:rPr>
                <w:b/>
                <w:bCs/>
              </w:rPr>
              <w:t>Признак типа элемента</w:t>
            </w:r>
          </w:p>
        </w:tc>
        <w:tc>
          <w:tcPr>
            <w:tcW w:w="1231" w:type="dxa"/>
            <w:tcBorders>
              <w:top w:val="single" w:sz="4" w:space="0" w:color="auto"/>
              <w:left w:val="nil"/>
              <w:bottom w:val="single" w:sz="4" w:space="0" w:color="auto"/>
              <w:right w:val="single" w:sz="4" w:space="0" w:color="auto"/>
            </w:tcBorders>
            <w:shd w:val="clear" w:color="000000" w:fill="EAEAEA"/>
            <w:vAlign w:val="center"/>
            <w:hideMark/>
          </w:tcPr>
          <w:p w14:paraId="2A7E6266" w14:textId="77777777" w:rsidR="0051076B" w:rsidRPr="00526378" w:rsidRDefault="0051076B" w:rsidP="00317219">
            <w:pPr>
              <w:jc w:val="center"/>
              <w:rPr>
                <w:b/>
                <w:bCs/>
              </w:rPr>
            </w:pPr>
            <w:r w:rsidRPr="00526378">
              <w:rPr>
                <w:b/>
                <w:bCs/>
              </w:rPr>
              <w:t>Формат элемента</w:t>
            </w:r>
          </w:p>
        </w:tc>
        <w:tc>
          <w:tcPr>
            <w:tcW w:w="2631" w:type="dxa"/>
            <w:tcBorders>
              <w:top w:val="single" w:sz="4" w:space="0" w:color="auto"/>
              <w:left w:val="nil"/>
              <w:bottom w:val="single" w:sz="4" w:space="0" w:color="auto"/>
              <w:right w:val="single" w:sz="4" w:space="0" w:color="auto"/>
            </w:tcBorders>
            <w:shd w:val="clear" w:color="000000" w:fill="EAEAEA"/>
            <w:vAlign w:val="center"/>
            <w:hideMark/>
          </w:tcPr>
          <w:p w14:paraId="4D91B83F" w14:textId="77777777" w:rsidR="0051076B" w:rsidRPr="00526378" w:rsidRDefault="0051076B" w:rsidP="00317219">
            <w:pPr>
              <w:jc w:val="center"/>
              <w:rPr>
                <w:b/>
                <w:bCs/>
              </w:rPr>
            </w:pPr>
            <w:r w:rsidRPr="00526378">
              <w:rPr>
                <w:b/>
                <w:bCs/>
              </w:rPr>
              <w:t>Признак обязательности элемента</w:t>
            </w:r>
          </w:p>
        </w:tc>
        <w:tc>
          <w:tcPr>
            <w:tcW w:w="4352" w:type="dxa"/>
            <w:tcBorders>
              <w:top w:val="single" w:sz="4" w:space="0" w:color="auto"/>
              <w:left w:val="nil"/>
              <w:bottom w:val="single" w:sz="4" w:space="0" w:color="auto"/>
              <w:right w:val="single" w:sz="4" w:space="0" w:color="auto"/>
            </w:tcBorders>
            <w:shd w:val="clear" w:color="000000" w:fill="EAEAEA"/>
            <w:vAlign w:val="center"/>
            <w:hideMark/>
          </w:tcPr>
          <w:p w14:paraId="6A5636E1" w14:textId="77777777" w:rsidR="0051076B" w:rsidRPr="00526378" w:rsidRDefault="0051076B" w:rsidP="00317219">
            <w:pPr>
              <w:jc w:val="center"/>
              <w:rPr>
                <w:b/>
                <w:bCs/>
              </w:rPr>
            </w:pPr>
            <w:r w:rsidRPr="00526378">
              <w:rPr>
                <w:b/>
                <w:bCs/>
              </w:rPr>
              <w:t>Дополнительная информация</w:t>
            </w:r>
          </w:p>
        </w:tc>
      </w:tr>
      <w:tr w:rsidR="00526378" w:rsidRPr="00526378" w14:paraId="2DD0C2C2" w14:textId="77777777" w:rsidTr="001841A8">
        <w:trPr>
          <w:trHeight w:val="23"/>
          <w:tblHeader/>
        </w:trPr>
        <w:tc>
          <w:tcPr>
            <w:tcW w:w="3172" w:type="dxa"/>
            <w:tcBorders>
              <w:top w:val="nil"/>
              <w:left w:val="single" w:sz="4" w:space="0" w:color="auto"/>
              <w:bottom w:val="single" w:sz="4" w:space="0" w:color="auto"/>
              <w:right w:val="single" w:sz="4" w:space="0" w:color="auto"/>
            </w:tcBorders>
            <w:shd w:val="clear" w:color="auto" w:fill="auto"/>
          </w:tcPr>
          <w:p w14:paraId="55DC6780" w14:textId="3871EBF6" w:rsidR="0051076B" w:rsidRPr="00526378" w:rsidRDefault="0051076B" w:rsidP="00317219">
            <w:r w:rsidRPr="00526378">
              <w:t>Медицинская услуга</w:t>
            </w:r>
          </w:p>
        </w:tc>
        <w:tc>
          <w:tcPr>
            <w:tcW w:w="2148" w:type="dxa"/>
            <w:gridSpan w:val="2"/>
            <w:tcBorders>
              <w:top w:val="nil"/>
              <w:left w:val="nil"/>
              <w:bottom w:val="single" w:sz="4" w:space="0" w:color="auto"/>
              <w:right w:val="single" w:sz="4" w:space="0" w:color="auto"/>
            </w:tcBorders>
            <w:shd w:val="clear" w:color="auto" w:fill="auto"/>
          </w:tcPr>
          <w:p w14:paraId="037B7FC8" w14:textId="0C0F64DB" w:rsidR="0051076B" w:rsidRPr="00526378" w:rsidRDefault="0051076B" w:rsidP="00526378">
            <w:pPr>
              <w:jc w:val="center"/>
            </w:pPr>
            <w:proofErr w:type="spellStart"/>
            <w:r w:rsidRPr="00526378">
              <w:t>МедУсл</w:t>
            </w:r>
            <w:proofErr w:type="spellEnd"/>
          </w:p>
        </w:tc>
        <w:tc>
          <w:tcPr>
            <w:tcW w:w="1208" w:type="dxa"/>
            <w:tcBorders>
              <w:top w:val="nil"/>
              <w:left w:val="nil"/>
              <w:bottom w:val="single" w:sz="4" w:space="0" w:color="auto"/>
              <w:right w:val="single" w:sz="4" w:space="0" w:color="auto"/>
            </w:tcBorders>
            <w:shd w:val="clear" w:color="auto" w:fill="auto"/>
          </w:tcPr>
          <w:p w14:paraId="33E1CCCF" w14:textId="2C2B0C5C" w:rsidR="0051076B" w:rsidRPr="00526378" w:rsidRDefault="0051076B" w:rsidP="00317219">
            <w:pPr>
              <w:jc w:val="center"/>
            </w:pPr>
            <w:r w:rsidRPr="00526378">
              <w:t>С</w:t>
            </w:r>
          </w:p>
        </w:tc>
        <w:tc>
          <w:tcPr>
            <w:tcW w:w="1231" w:type="dxa"/>
            <w:tcBorders>
              <w:top w:val="nil"/>
              <w:left w:val="nil"/>
              <w:bottom w:val="single" w:sz="4" w:space="0" w:color="auto"/>
              <w:right w:val="single" w:sz="4" w:space="0" w:color="auto"/>
            </w:tcBorders>
            <w:shd w:val="clear" w:color="auto" w:fill="auto"/>
          </w:tcPr>
          <w:p w14:paraId="787B0108" w14:textId="25B86752" w:rsidR="0051076B" w:rsidRPr="00526378" w:rsidRDefault="0051076B" w:rsidP="00317219">
            <w:pPr>
              <w:jc w:val="center"/>
            </w:pPr>
          </w:p>
        </w:tc>
        <w:tc>
          <w:tcPr>
            <w:tcW w:w="2631" w:type="dxa"/>
            <w:tcBorders>
              <w:top w:val="nil"/>
              <w:left w:val="nil"/>
              <w:bottom w:val="single" w:sz="4" w:space="0" w:color="auto"/>
              <w:right w:val="single" w:sz="4" w:space="0" w:color="auto"/>
            </w:tcBorders>
            <w:shd w:val="clear" w:color="auto" w:fill="auto"/>
          </w:tcPr>
          <w:p w14:paraId="21E375F6" w14:textId="4666E987" w:rsidR="0051076B" w:rsidRPr="00526378" w:rsidRDefault="0051076B" w:rsidP="00317219">
            <w:pPr>
              <w:jc w:val="center"/>
            </w:pPr>
            <w:r w:rsidRPr="00526378">
              <w:rPr>
                <w:szCs w:val="22"/>
              </w:rPr>
              <w:t>О</w:t>
            </w:r>
          </w:p>
        </w:tc>
        <w:tc>
          <w:tcPr>
            <w:tcW w:w="4352" w:type="dxa"/>
            <w:tcBorders>
              <w:top w:val="nil"/>
              <w:left w:val="nil"/>
              <w:bottom w:val="single" w:sz="4" w:space="0" w:color="auto"/>
              <w:right w:val="single" w:sz="4" w:space="0" w:color="auto"/>
            </w:tcBorders>
            <w:shd w:val="clear" w:color="auto" w:fill="auto"/>
          </w:tcPr>
          <w:p w14:paraId="2E312121" w14:textId="1EEE49C4" w:rsidR="0051076B" w:rsidRPr="00526378" w:rsidRDefault="0051076B" w:rsidP="00317219">
            <w:r w:rsidRPr="00526378">
              <w:t xml:space="preserve"> Тип </w:t>
            </w:r>
            <w:proofErr w:type="spellStart"/>
            <w:r w:rsidRPr="00526378">
              <w:t>МедУсл</w:t>
            </w:r>
            <w:proofErr w:type="spellEnd"/>
            <w:r w:rsidRPr="00526378">
              <w:t xml:space="preserve">. </w:t>
            </w:r>
            <w:r w:rsidRPr="00526378">
              <w:br/>
            </w:r>
            <w:r w:rsidRPr="00526378">
              <w:rPr>
                <w:szCs w:val="22"/>
                <w:lang w:eastAsia="en-US"/>
              </w:rPr>
              <w:t xml:space="preserve">Состав элемента представлен в </w:t>
            </w:r>
            <w:r w:rsidR="00C046AB" w:rsidRPr="00526378">
              <w:rPr>
                <w:szCs w:val="22"/>
                <w:lang w:eastAsia="en-US"/>
              </w:rPr>
              <w:fldChar w:fldCharType="begin"/>
            </w:r>
            <w:r w:rsidR="00C046AB" w:rsidRPr="00526378">
              <w:rPr>
                <w:szCs w:val="22"/>
                <w:lang w:eastAsia="en-US"/>
              </w:rPr>
              <w:instrText xml:space="preserve"> REF _Ref106990562 \h </w:instrText>
            </w:r>
            <w:r w:rsidR="00526378" w:rsidRPr="00526378">
              <w:rPr>
                <w:szCs w:val="22"/>
                <w:lang w:eastAsia="en-US"/>
              </w:rPr>
              <w:instrText xml:space="preserve"> \* MERGEFORMAT </w:instrText>
            </w:r>
            <w:r w:rsidR="00C046AB" w:rsidRPr="00526378">
              <w:rPr>
                <w:szCs w:val="22"/>
                <w:lang w:eastAsia="en-US"/>
              </w:rPr>
            </w:r>
            <w:r w:rsidR="00C046AB" w:rsidRPr="00526378">
              <w:rPr>
                <w:szCs w:val="22"/>
                <w:lang w:eastAsia="en-US"/>
              </w:rPr>
              <w:fldChar w:fldCharType="separate"/>
            </w:r>
            <w:r w:rsidR="00DF07DC" w:rsidRPr="00526378">
              <w:t xml:space="preserve">Таблица </w:t>
            </w:r>
            <w:r w:rsidR="00DF07DC" w:rsidRPr="00526378">
              <w:rPr>
                <w:noProof/>
              </w:rPr>
              <w:t>1</w:t>
            </w:r>
            <w:r w:rsidR="00CF2C4F">
              <w:rPr>
                <w:noProof/>
              </w:rPr>
              <w:t>1</w:t>
            </w:r>
            <w:r w:rsidR="00C046AB" w:rsidRPr="00526378">
              <w:rPr>
                <w:szCs w:val="22"/>
                <w:lang w:eastAsia="en-US"/>
              </w:rPr>
              <w:fldChar w:fldCharType="end"/>
            </w:r>
            <w:r w:rsidR="00C046AB" w:rsidRPr="00526378">
              <w:rPr>
                <w:szCs w:val="22"/>
                <w:lang w:eastAsia="en-US"/>
              </w:rPr>
              <w:t>.</w:t>
            </w:r>
          </w:p>
        </w:tc>
      </w:tr>
      <w:bookmarkEnd w:id="87"/>
      <w:tr w:rsidR="00526378" w:rsidRPr="00526378" w14:paraId="078533E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06AFFBD" w14:textId="4F1F82E4" w:rsidR="00251390" w:rsidRPr="00526378" w:rsidRDefault="00251390" w:rsidP="0010621D">
            <w:pPr>
              <w:spacing w:line="256" w:lineRule="auto"/>
              <w:rPr>
                <w:szCs w:val="22"/>
                <w:lang w:eastAsia="en-US"/>
              </w:rPr>
            </w:pPr>
            <w:r w:rsidRPr="00526378">
              <w:rPr>
                <w:szCs w:val="22"/>
                <w:lang w:eastAsia="en-US"/>
              </w:rPr>
              <w:t>Цена (тариф) за единицу</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3E1E168"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ЦенаТов</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91346A"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C9493FC"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FDFD57"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CECE7CB" w14:textId="77777777" w:rsidR="00251390" w:rsidRPr="00526378" w:rsidRDefault="00251390" w:rsidP="0010621D">
            <w:pPr>
              <w:rPr>
                <w:szCs w:val="22"/>
                <w:lang w:eastAsia="en-US"/>
              </w:rPr>
            </w:pPr>
          </w:p>
        </w:tc>
      </w:tr>
      <w:tr w:rsidR="00526378" w:rsidRPr="00526378" w14:paraId="4992EC11"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C24367A" w14:textId="23AE9752" w:rsidR="00251390" w:rsidRPr="00526378" w:rsidRDefault="00251390" w:rsidP="0010621D">
            <w:pPr>
              <w:spacing w:line="256" w:lineRule="auto"/>
              <w:rPr>
                <w:szCs w:val="22"/>
                <w:lang w:eastAsia="en-US"/>
              </w:rPr>
            </w:pPr>
            <w:r w:rsidRPr="00526378">
              <w:rPr>
                <w:szCs w:val="22"/>
                <w:lang w:eastAsia="en-US"/>
              </w:rPr>
              <w:t>Стоимость без налога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4AA3D6"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СтТовБезНДС</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7C2774"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C025764"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0DF97C2" w14:textId="77777777" w:rsidR="00251390" w:rsidRPr="00526378" w:rsidRDefault="00251390" w:rsidP="0010621D">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CDADD8"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5A69431A"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47735A6" w14:textId="77777777" w:rsidR="00251390" w:rsidRPr="00526378" w:rsidRDefault="00251390" w:rsidP="0010621D">
            <w:pPr>
              <w:spacing w:line="256" w:lineRule="auto"/>
              <w:rPr>
                <w:szCs w:val="22"/>
                <w:lang w:eastAsia="en-US"/>
              </w:rPr>
            </w:pPr>
            <w:r w:rsidRPr="00526378">
              <w:rPr>
                <w:szCs w:val="22"/>
                <w:lang w:eastAsia="en-US"/>
              </w:rPr>
              <w:t>Налоговая ставка</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C51E33F" w14:textId="77777777" w:rsidR="00251390" w:rsidRPr="00526378" w:rsidRDefault="00251390" w:rsidP="0010621D">
            <w:pPr>
              <w:spacing w:line="256" w:lineRule="auto"/>
              <w:jc w:val="center"/>
              <w:rPr>
                <w:szCs w:val="22"/>
                <w:lang w:eastAsia="en-US"/>
              </w:rPr>
            </w:pPr>
            <w:proofErr w:type="spellStart"/>
            <w:r w:rsidRPr="00526378">
              <w:rPr>
                <w:szCs w:val="22"/>
                <w:lang w:eastAsia="en-US"/>
              </w:rPr>
              <w:t>НалСт</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C87955E"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7A1ACE" w14:textId="77777777" w:rsidR="00251390" w:rsidRPr="00526378" w:rsidRDefault="00251390" w:rsidP="0010621D">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F631AA4" w14:textId="77777777" w:rsidR="00251390" w:rsidRPr="00526378" w:rsidRDefault="00251390" w:rsidP="0010621D">
            <w:pPr>
              <w:spacing w:line="256" w:lineRule="auto"/>
              <w:jc w:val="center"/>
              <w:rPr>
                <w:szCs w:val="22"/>
                <w:lang w:eastAsia="en-US"/>
              </w:rPr>
            </w:pPr>
            <w:r w:rsidRPr="00526378">
              <w:rPr>
                <w:szCs w:val="22"/>
                <w:lang w:eastAsia="en-US"/>
              </w:rPr>
              <w:t>ОК</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01DC32" w14:textId="60815ED1" w:rsidR="00251390" w:rsidRPr="00526378" w:rsidRDefault="00251390" w:rsidP="0010621D">
            <w:pPr>
              <w:spacing w:line="256" w:lineRule="auto"/>
              <w:rPr>
                <w:szCs w:val="22"/>
                <w:lang w:eastAsia="en-US"/>
              </w:rPr>
            </w:pPr>
            <w:r w:rsidRPr="00526378">
              <w:rPr>
                <w:lang w:eastAsia="en-US"/>
              </w:rPr>
              <w:t>Принимает значение: 0% | 10% | 18% | 20% | 10/110 | 18/118 | 20/120 | без НДС</w:t>
            </w:r>
            <w:r w:rsidR="00805702" w:rsidRPr="00526378">
              <w:rPr>
                <w:lang w:eastAsia="en-US"/>
              </w:rPr>
              <w:t>.</w:t>
            </w:r>
            <w:r w:rsidRPr="00526378">
              <w:rPr>
                <w:lang w:eastAsia="en-US"/>
              </w:rPr>
              <w:t xml:space="preserve"> </w:t>
            </w:r>
          </w:p>
        </w:tc>
      </w:tr>
      <w:tr w:rsidR="00526378" w:rsidRPr="00526378" w14:paraId="6552F57C"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402D97" w14:textId="7BEFFB1A" w:rsidR="00251390" w:rsidRPr="00526378" w:rsidRDefault="00251390" w:rsidP="0010621D">
            <w:pPr>
              <w:spacing w:line="256" w:lineRule="auto"/>
              <w:rPr>
                <w:szCs w:val="22"/>
                <w:lang w:eastAsia="en-US"/>
              </w:rPr>
            </w:pPr>
            <w:r w:rsidRPr="00526378">
              <w:rPr>
                <w:szCs w:val="22"/>
                <w:lang w:eastAsia="en-US"/>
              </w:rPr>
              <w:t>Стоимость с налогом – всего</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021B7F9" w14:textId="77777777" w:rsidR="00251390" w:rsidRPr="00526378" w:rsidRDefault="00251390" w:rsidP="0010621D">
            <w:pPr>
              <w:spacing w:line="256" w:lineRule="auto"/>
              <w:jc w:val="center"/>
              <w:rPr>
                <w:szCs w:val="22"/>
                <w:lang w:eastAsia="en-US"/>
              </w:rPr>
            </w:pPr>
            <w:proofErr w:type="spellStart"/>
            <w:r w:rsidRPr="00526378">
              <w:rPr>
                <w:szCs w:val="22"/>
                <w:lang w:eastAsia="en-US"/>
              </w:rPr>
              <w:t>СтТовУчНал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89B9530"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B72217"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A3830D"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E77A7D" w14:textId="77777777" w:rsidR="00251390" w:rsidRPr="00526378" w:rsidRDefault="00251390" w:rsidP="0010621D">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54BC3D0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AA07B5A" w14:textId="40BB02BF" w:rsidR="00251390" w:rsidRPr="00526378" w:rsidRDefault="00C9407F" w:rsidP="0010621D">
            <w:pPr>
              <w:spacing w:line="256" w:lineRule="auto"/>
              <w:rPr>
                <w:szCs w:val="22"/>
                <w:lang w:eastAsia="en-US"/>
              </w:rPr>
            </w:pPr>
            <w:proofErr w:type="spellStart"/>
            <w:r w:rsidRPr="00526378">
              <w:rPr>
                <w:szCs w:val="22"/>
                <w:lang w:eastAsia="en-US"/>
              </w:rPr>
              <w:t>Процент</w:t>
            </w:r>
            <w:r w:rsidR="00251390" w:rsidRPr="00526378">
              <w:rPr>
                <w:szCs w:val="22"/>
                <w:lang w:eastAsia="en-US"/>
              </w:rPr>
              <w:t>Скидк</w:t>
            </w:r>
            <w:r w:rsidRPr="00526378">
              <w:rPr>
                <w:szCs w:val="22"/>
                <w:lang w:eastAsia="en-US"/>
              </w:rPr>
              <w:t>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A8F55A" w14:textId="0DED812D" w:rsidR="00251390" w:rsidRPr="00526378" w:rsidRDefault="00C9407F" w:rsidP="0010621D">
            <w:pPr>
              <w:spacing w:line="256" w:lineRule="auto"/>
              <w:jc w:val="center"/>
              <w:rPr>
                <w:szCs w:val="22"/>
                <w:lang w:eastAsia="en-US"/>
              </w:rPr>
            </w:pPr>
            <w:proofErr w:type="spellStart"/>
            <w:r w:rsidRPr="00526378">
              <w:rPr>
                <w:szCs w:val="22"/>
                <w:lang w:eastAsia="en-US"/>
              </w:rPr>
              <w:t>Проц</w:t>
            </w:r>
            <w:r w:rsidR="00251390" w:rsidRPr="00526378">
              <w:rPr>
                <w:szCs w:val="22"/>
                <w:lang w:eastAsia="en-US"/>
              </w:rPr>
              <w:t>Скидка</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1D94661" w14:textId="77777777" w:rsidR="00251390" w:rsidRPr="00526378" w:rsidRDefault="00251390" w:rsidP="0010621D">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6DB20F" w14:textId="77777777" w:rsidR="00251390" w:rsidRPr="00526378" w:rsidRDefault="00251390" w:rsidP="0010621D">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54B37B" w14:textId="77777777" w:rsidR="00251390" w:rsidRPr="00526378" w:rsidRDefault="00251390" w:rsidP="0010621D">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763AD7" w14:textId="77777777" w:rsidR="00251390" w:rsidRPr="00526378" w:rsidRDefault="00251390" w:rsidP="0010621D">
            <w:pPr>
              <w:spacing w:line="256" w:lineRule="auto"/>
              <w:rPr>
                <w:lang w:eastAsia="en-US"/>
              </w:rPr>
            </w:pPr>
          </w:p>
        </w:tc>
      </w:tr>
      <w:tr w:rsidR="00526378" w:rsidRPr="00526378" w14:paraId="0241BD63"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FEF3227" w14:textId="75809FB8" w:rsidR="00C9407F" w:rsidRPr="00526378" w:rsidRDefault="00C9407F" w:rsidP="00C9407F">
            <w:pPr>
              <w:spacing w:line="256" w:lineRule="auto"/>
              <w:rPr>
                <w:szCs w:val="22"/>
                <w:lang w:eastAsia="en-US"/>
              </w:rPr>
            </w:pPr>
            <w:proofErr w:type="spellStart"/>
            <w:r w:rsidRPr="00526378">
              <w:rPr>
                <w:szCs w:val="22"/>
                <w:lang w:eastAsia="en-US"/>
              </w:rPr>
              <w:t>СуммаСкидки</w:t>
            </w:r>
            <w:proofErr w:type="spellEnd"/>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663E6CC" w14:textId="531F1281" w:rsidR="00C9407F" w:rsidRPr="00526378" w:rsidRDefault="00C9407F" w:rsidP="00C9407F">
            <w:pPr>
              <w:spacing w:line="256" w:lineRule="auto"/>
              <w:jc w:val="center"/>
              <w:rPr>
                <w:szCs w:val="22"/>
                <w:lang w:eastAsia="en-US"/>
              </w:rPr>
            </w:pPr>
            <w:proofErr w:type="spellStart"/>
            <w:r w:rsidRPr="00526378">
              <w:rPr>
                <w:szCs w:val="22"/>
                <w:lang w:eastAsia="en-US"/>
              </w:rPr>
              <w:t>СуммаСкидки</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199F7C6" w14:textId="7094C51F"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AC354B3" w14:textId="165B2AC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9534D6" w14:textId="4284D927" w:rsidR="00C9407F" w:rsidRPr="00526378" w:rsidRDefault="00C9407F" w:rsidP="00C9407F">
            <w:pPr>
              <w:spacing w:line="256" w:lineRule="auto"/>
              <w:jc w:val="center"/>
              <w:rPr>
                <w:szCs w:val="22"/>
                <w:lang w:eastAsia="en-US"/>
              </w:rPr>
            </w:pPr>
            <w:r w:rsidRPr="00526378">
              <w:rPr>
                <w:szCs w:val="22"/>
                <w:lang w:eastAsia="en-US"/>
              </w:rPr>
              <w:t>Н</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118DF78" w14:textId="77777777" w:rsidR="00C9407F" w:rsidRPr="00526378" w:rsidRDefault="00C9407F" w:rsidP="00C9407F">
            <w:pPr>
              <w:spacing w:line="256" w:lineRule="auto"/>
              <w:rPr>
                <w:lang w:eastAsia="en-US"/>
              </w:rPr>
            </w:pPr>
          </w:p>
        </w:tc>
      </w:tr>
      <w:tr w:rsidR="00526378" w:rsidRPr="00526378" w14:paraId="691F5CEB" w14:textId="77777777" w:rsidTr="001841A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81C394C" w14:textId="3DCE7398" w:rsidR="00C9407F" w:rsidRPr="00526378" w:rsidRDefault="00C9407F" w:rsidP="00C9407F">
            <w:pPr>
              <w:spacing w:line="256" w:lineRule="auto"/>
              <w:rPr>
                <w:szCs w:val="22"/>
                <w:lang w:eastAsia="en-US"/>
              </w:rPr>
            </w:pPr>
            <w:r w:rsidRPr="00526378">
              <w:rPr>
                <w:szCs w:val="22"/>
                <w:lang w:eastAsia="en-US"/>
              </w:rPr>
              <w:t>Финальная стоимость</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DCEFAB0" w14:textId="47F218CC" w:rsidR="00C9407F" w:rsidRPr="00526378" w:rsidRDefault="00C9407F" w:rsidP="00C9407F">
            <w:pPr>
              <w:spacing w:line="256" w:lineRule="auto"/>
              <w:jc w:val="center"/>
              <w:rPr>
                <w:szCs w:val="22"/>
                <w:lang w:eastAsia="en-US"/>
              </w:rPr>
            </w:pPr>
            <w:proofErr w:type="spellStart"/>
            <w:r w:rsidRPr="00526378">
              <w:rPr>
                <w:szCs w:val="22"/>
                <w:lang w:eastAsia="en-US"/>
              </w:rPr>
              <w:t>ФинСтоим</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874293A" w14:textId="53812B96" w:rsidR="00C9407F" w:rsidRPr="00526378" w:rsidRDefault="00C9407F" w:rsidP="00C9407F">
            <w:pPr>
              <w:spacing w:line="256" w:lineRule="auto"/>
              <w:jc w:val="center"/>
              <w:rPr>
                <w:szCs w:val="22"/>
                <w:lang w:eastAsia="en-US"/>
              </w:rPr>
            </w:pPr>
            <w:r w:rsidRPr="00526378">
              <w:rPr>
                <w:szCs w:val="22"/>
                <w:lang w:eastAsia="en-US"/>
              </w:rPr>
              <w:t>A</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B5E5023" w14:textId="1D71EE17" w:rsidR="00C9407F" w:rsidRPr="00526378" w:rsidRDefault="00C9407F" w:rsidP="00C9407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354627" w14:textId="13B27612" w:rsidR="00C9407F" w:rsidRPr="00526378" w:rsidRDefault="00C9407F" w:rsidP="00C9407F">
            <w:pPr>
              <w:spacing w:line="256" w:lineRule="auto"/>
              <w:jc w:val="center"/>
              <w:rPr>
                <w:szCs w:val="22"/>
                <w:lang w:eastAsia="en-US"/>
              </w:rPr>
            </w:pPr>
            <w:r w:rsidRPr="00526378">
              <w:rPr>
                <w:szCs w:val="22"/>
                <w:lang w:eastAsia="en-US"/>
              </w:rPr>
              <w:t>О</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2D10E53" w14:textId="77777777" w:rsidR="00C9407F" w:rsidRPr="00526378" w:rsidRDefault="00C9407F" w:rsidP="00C9407F">
            <w:pPr>
              <w:spacing w:line="256" w:lineRule="auto"/>
              <w:rPr>
                <w:lang w:eastAsia="en-US"/>
              </w:rPr>
            </w:pPr>
          </w:p>
        </w:tc>
      </w:tr>
      <w:tr w:rsidR="001057A8" w:rsidRPr="00DA760E" w14:paraId="31AE0037"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75C502" w14:textId="1BCCC119" w:rsidR="001057A8" w:rsidRPr="001057A8" w:rsidRDefault="001057A8" w:rsidP="001057A8">
            <w:pPr>
              <w:spacing w:line="256" w:lineRule="auto"/>
              <w:rPr>
                <w:szCs w:val="22"/>
                <w:lang w:eastAsia="en-US"/>
              </w:rPr>
            </w:pPr>
            <w:r w:rsidRPr="001057A8">
              <w:rPr>
                <w:szCs w:val="22"/>
                <w:lang w:eastAsia="en-US"/>
              </w:rPr>
              <w:t>Особые условия</w:t>
            </w:r>
          </w:p>
        </w:tc>
        <w:tc>
          <w:tcPr>
            <w:tcW w:w="214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6139B65" w14:textId="6EE355F7" w:rsidR="001057A8" w:rsidRPr="001057A8" w:rsidRDefault="00AA1705" w:rsidP="001057A8">
            <w:pPr>
              <w:spacing w:line="256" w:lineRule="auto"/>
              <w:jc w:val="center"/>
              <w:rPr>
                <w:szCs w:val="22"/>
                <w:lang w:eastAsia="en-US"/>
              </w:rPr>
            </w:pPr>
            <w:proofErr w:type="spellStart"/>
            <w:r>
              <w:rPr>
                <w:szCs w:val="22"/>
                <w:lang w:eastAsia="en-US"/>
              </w:rPr>
              <w:t>ОсобыеУсл</w:t>
            </w:r>
            <w:proofErr w:type="spellEnd"/>
          </w:p>
        </w:tc>
        <w:tc>
          <w:tcPr>
            <w:tcW w:w="120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3D37FA" w14:textId="77777777" w:rsidR="001057A8" w:rsidRPr="001057A8" w:rsidRDefault="001057A8" w:rsidP="001057A8">
            <w:pPr>
              <w:spacing w:line="256" w:lineRule="auto"/>
              <w:jc w:val="center"/>
              <w:rPr>
                <w:szCs w:val="22"/>
                <w:lang w:eastAsia="en-US"/>
              </w:rPr>
            </w:pPr>
            <w:r w:rsidRPr="00DA760E">
              <w:rPr>
                <w:szCs w:val="22"/>
                <w:lang w:eastAsia="en-US"/>
              </w:rPr>
              <w:t>С</w:t>
            </w:r>
          </w:p>
        </w:tc>
        <w:tc>
          <w:tcPr>
            <w:tcW w:w="12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9933D4" w14:textId="77777777" w:rsidR="001057A8" w:rsidRPr="001057A8" w:rsidRDefault="001057A8" w:rsidP="001057A8">
            <w:pPr>
              <w:spacing w:line="256" w:lineRule="auto"/>
              <w:jc w:val="center"/>
              <w:rPr>
                <w:szCs w:val="22"/>
                <w:lang w:eastAsia="en-US"/>
              </w:rPr>
            </w:pPr>
            <w:r w:rsidRPr="00DA760E">
              <w:rPr>
                <w:szCs w:val="22"/>
                <w:lang w:eastAsia="en-US"/>
              </w:rPr>
              <w:t> </w:t>
            </w:r>
          </w:p>
        </w:tc>
        <w:tc>
          <w:tcPr>
            <w:tcW w:w="2631"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664D32" w14:textId="77777777" w:rsidR="001057A8" w:rsidRPr="001057A8" w:rsidRDefault="001057A8" w:rsidP="001057A8">
            <w:pPr>
              <w:spacing w:line="256" w:lineRule="auto"/>
              <w:jc w:val="center"/>
              <w:rPr>
                <w:szCs w:val="22"/>
                <w:lang w:eastAsia="en-US"/>
              </w:rPr>
            </w:pPr>
            <w:r w:rsidRPr="00DA760E">
              <w:rPr>
                <w:szCs w:val="22"/>
                <w:lang w:eastAsia="en-US"/>
              </w:rPr>
              <w:t>НМ</w:t>
            </w:r>
          </w:p>
        </w:tc>
        <w:tc>
          <w:tcPr>
            <w:tcW w:w="435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AC3056" w14:textId="77777777" w:rsidR="001057A8" w:rsidRPr="001057A8" w:rsidRDefault="001057A8" w:rsidP="001057A8">
            <w:pPr>
              <w:spacing w:line="256" w:lineRule="auto"/>
              <w:rPr>
                <w:lang w:eastAsia="en-US"/>
              </w:rPr>
            </w:pPr>
            <w:r w:rsidRPr="001057A8">
              <w:rPr>
                <w:lang w:eastAsia="en-US"/>
              </w:rPr>
              <w:t>Типовой класс &lt;</w:t>
            </w:r>
            <w:proofErr w:type="spellStart"/>
            <w:r w:rsidRPr="001057A8">
              <w:rPr>
                <w:lang w:eastAsia="en-US"/>
              </w:rPr>
              <w:t>ИнфПолТип</w:t>
            </w:r>
            <w:proofErr w:type="spellEnd"/>
            <w:r w:rsidRPr="001057A8">
              <w:rPr>
                <w:lang w:eastAsia="en-US"/>
              </w:rPr>
              <w:t xml:space="preserve">&gt;. </w:t>
            </w:r>
          </w:p>
          <w:p w14:paraId="37C71D6C" w14:textId="77777777" w:rsidR="001057A8" w:rsidRPr="001057A8" w:rsidRDefault="001057A8" w:rsidP="001057A8">
            <w:pPr>
              <w:spacing w:line="256" w:lineRule="auto"/>
              <w:rPr>
                <w:lang w:eastAsia="en-US"/>
              </w:rPr>
            </w:pPr>
            <w:r w:rsidRPr="001057A8">
              <w:rPr>
                <w:lang w:eastAsia="en-US"/>
              </w:rPr>
              <w:t xml:space="preserve">Состав элемента представлен в </w:t>
            </w:r>
            <w:r w:rsidRPr="001057A8">
              <w:rPr>
                <w:lang w:eastAsia="en-US"/>
              </w:rPr>
              <w:fldChar w:fldCharType="begin"/>
            </w:r>
            <w:r w:rsidRPr="001057A8">
              <w:rPr>
                <w:lang w:eastAsia="en-US"/>
              </w:rPr>
              <w:instrText xml:space="preserve"> REF _Ref106282934 \h  \* MERGEFORMAT </w:instrText>
            </w:r>
            <w:r w:rsidRPr="001057A8">
              <w:rPr>
                <w:lang w:eastAsia="en-US"/>
              </w:rPr>
            </w:r>
            <w:r w:rsidRPr="001057A8">
              <w:rPr>
                <w:lang w:eastAsia="en-US"/>
              </w:rPr>
              <w:fldChar w:fldCharType="separate"/>
            </w:r>
            <w:r w:rsidRPr="001057A8">
              <w:rPr>
                <w:lang w:eastAsia="en-US"/>
              </w:rPr>
              <w:t>Таблица 23</w:t>
            </w:r>
            <w:r w:rsidRPr="001057A8">
              <w:rPr>
                <w:lang w:eastAsia="en-US"/>
              </w:rPr>
              <w:fldChar w:fldCharType="end"/>
            </w:r>
            <w:r w:rsidRPr="001057A8">
              <w:rPr>
                <w:lang w:eastAsia="en-US"/>
              </w:rPr>
              <w:t>.</w:t>
            </w:r>
          </w:p>
          <w:p w14:paraId="6CC08B54" w14:textId="77777777" w:rsidR="001057A8" w:rsidRPr="00DA760E" w:rsidRDefault="001057A8" w:rsidP="001057A8">
            <w:pPr>
              <w:spacing w:line="256" w:lineRule="auto"/>
              <w:rPr>
                <w:lang w:eastAsia="en-US"/>
              </w:rPr>
            </w:pPr>
            <w:r w:rsidRPr="001057A8">
              <w:rPr>
                <w:lang w:eastAsia="en-US"/>
              </w:rPr>
              <w:t>Заполняется для отражения дополнительной информации (при необходимости)</w:t>
            </w:r>
          </w:p>
        </w:tc>
      </w:tr>
      <w:tr w:rsidR="00086824" w:rsidRPr="001B7B23" w14:paraId="2A876A91" w14:textId="77777777" w:rsidTr="001841A8">
        <w:tblPrEx>
          <w:tblCellMar>
            <w:left w:w="0" w:type="dxa"/>
            <w:right w:w="0" w:type="dxa"/>
          </w:tblCellMar>
        </w:tblPrEx>
        <w:trPr>
          <w:trHeight w:val="170"/>
          <w:tblHeader/>
        </w:trPr>
        <w:tc>
          <w:tcPr>
            <w:tcW w:w="3180" w:type="dxa"/>
            <w:gridSpan w:val="2"/>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B7E795" w14:textId="77777777" w:rsidR="00086824" w:rsidRPr="00086824" w:rsidRDefault="00086824" w:rsidP="00086824">
            <w:pPr>
              <w:spacing w:line="256" w:lineRule="auto"/>
              <w:rPr>
                <w:szCs w:val="22"/>
                <w:lang w:eastAsia="en-US"/>
              </w:rPr>
            </w:pPr>
            <w:r w:rsidRPr="00086824">
              <w:rPr>
                <w:szCs w:val="22"/>
                <w:lang w:eastAsia="en-US"/>
              </w:rPr>
              <w:t>Место оказания услуги</w:t>
            </w:r>
          </w:p>
        </w:tc>
        <w:tc>
          <w:tcPr>
            <w:tcW w:w="214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93C1239" w14:textId="77777777" w:rsidR="00086824" w:rsidRPr="00086824" w:rsidRDefault="00086824" w:rsidP="00086824">
            <w:pPr>
              <w:spacing w:line="256" w:lineRule="auto"/>
              <w:jc w:val="center"/>
              <w:rPr>
                <w:szCs w:val="22"/>
                <w:lang w:eastAsia="en-US"/>
              </w:rPr>
            </w:pPr>
            <w:proofErr w:type="spellStart"/>
            <w:r w:rsidRPr="00086824">
              <w:rPr>
                <w:szCs w:val="22"/>
                <w:lang w:eastAsia="en-US"/>
              </w:rPr>
              <w:t>МестоОказанияМО</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093FF68" w14:textId="77777777" w:rsidR="00086824" w:rsidRPr="00086824" w:rsidRDefault="00086824" w:rsidP="00086824">
            <w:pPr>
              <w:spacing w:line="256" w:lineRule="auto"/>
              <w:jc w:val="center"/>
              <w:rPr>
                <w:szCs w:val="22"/>
                <w:lang w:eastAsia="en-US"/>
              </w:rPr>
            </w:pPr>
            <w:r w:rsidRPr="00086824">
              <w:rPr>
                <w:szCs w:val="22"/>
                <w:lang w:eastAsia="en-US"/>
              </w:rPr>
              <w:t>А</w:t>
            </w:r>
          </w:p>
        </w:tc>
        <w:tc>
          <w:tcPr>
            <w:tcW w:w="12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8BA0570" w14:textId="77777777" w:rsidR="00086824" w:rsidRPr="00086824" w:rsidRDefault="00086824" w:rsidP="00086824">
            <w:pPr>
              <w:spacing w:line="256" w:lineRule="auto"/>
              <w:jc w:val="center"/>
              <w:rPr>
                <w:szCs w:val="22"/>
                <w:lang w:eastAsia="en-US"/>
              </w:rPr>
            </w:pPr>
            <w:proofErr w:type="gramStart"/>
            <w:r w:rsidRPr="00086824">
              <w:rPr>
                <w:szCs w:val="22"/>
                <w:lang w:eastAsia="en-US"/>
              </w:rPr>
              <w:t>Т(</w:t>
            </w:r>
            <w:proofErr w:type="gramEnd"/>
            <w:r w:rsidRPr="00086824">
              <w:rPr>
                <w:szCs w:val="22"/>
                <w:lang w:eastAsia="en-US"/>
              </w:rPr>
              <w:t>1-20)</w:t>
            </w:r>
          </w:p>
        </w:tc>
        <w:tc>
          <w:tcPr>
            <w:tcW w:w="2631"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36F4632" w14:textId="1704B11E" w:rsidR="00086824" w:rsidRPr="00086824" w:rsidRDefault="00086824" w:rsidP="00086824">
            <w:pPr>
              <w:spacing w:line="256" w:lineRule="auto"/>
              <w:jc w:val="center"/>
              <w:rPr>
                <w:szCs w:val="22"/>
                <w:lang w:eastAsia="en-US"/>
              </w:rPr>
            </w:pPr>
            <w:r w:rsidRPr="00086824">
              <w:rPr>
                <w:szCs w:val="22"/>
                <w:lang w:eastAsia="en-US"/>
              </w:rPr>
              <w:t>Н</w:t>
            </w:r>
            <w:r w:rsidR="00DE61D8">
              <w:rPr>
                <w:szCs w:val="22"/>
                <w:lang w:eastAsia="en-US"/>
              </w:rPr>
              <w:t>К</w:t>
            </w:r>
            <w:r w:rsidR="00BD6B4C">
              <w:rPr>
                <w:szCs w:val="22"/>
                <w:lang w:eastAsia="en-US"/>
              </w:rPr>
              <w:t>М</w:t>
            </w:r>
          </w:p>
        </w:tc>
        <w:tc>
          <w:tcPr>
            <w:tcW w:w="4352"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EE4C1F5" w14:textId="77777777" w:rsidR="00086824" w:rsidRPr="00086824" w:rsidRDefault="00086824" w:rsidP="00086824">
            <w:pPr>
              <w:spacing w:line="256" w:lineRule="auto"/>
              <w:rPr>
                <w:lang w:eastAsia="en-US"/>
              </w:rPr>
            </w:pPr>
            <w:r w:rsidRPr="00086824">
              <w:rPr>
                <w:lang w:eastAsia="en-US"/>
              </w:rPr>
              <w:t xml:space="preserve">1.2.643.5.1.13.13.99.2.114 </w:t>
            </w:r>
          </w:p>
          <w:p w14:paraId="38F1AD05" w14:textId="77777777" w:rsidR="00086824" w:rsidRPr="00086824" w:rsidRDefault="00086824" w:rsidP="00086824">
            <w:pPr>
              <w:spacing w:line="256" w:lineRule="auto"/>
              <w:rPr>
                <w:lang w:eastAsia="en-US"/>
              </w:rPr>
            </w:pPr>
            <w:r w:rsidRPr="00086824">
              <w:rPr>
                <w:lang w:eastAsia="en-US"/>
              </w:rPr>
              <w:t>ФРМО. Справочник структурных подразделений</w:t>
            </w:r>
          </w:p>
        </w:tc>
      </w:tr>
    </w:tbl>
    <w:p w14:paraId="0B9C84D1" w14:textId="62E65D4A" w:rsidR="004429D2" w:rsidRPr="00526378" w:rsidRDefault="004429D2" w:rsidP="004429D2">
      <w:pPr>
        <w:pStyle w:val="af7"/>
      </w:pPr>
      <w:bookmarkStart w:id="88" w:name="_Toc107162041"/>
      <w:bookmarkStart w:id="89" w:name="_Toc107165290"/>
      <w:bookmarkStart w:id="90" w:name="_Toc107214675"/>
      <w:bookmarkStart w:id="91" w:name="_Ref106990562"/>
      <w:bookmarkStart w:id="92" w:name="_Toc107214676"/>
      <w:bookmarkStart w:id="93" w:name="_Ref106985334"/>
      <w:bookmarkEnd w:id="88"/>
      <w:bookmarkEnd w:id="89"/>
      <w:bookmarkEnd w:id="90"/>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w:t>
      </w:r>
      <w:r w:rsidR="00CF2C4F">
        <w:rPr>
          <w:noProof/>
        </w:rPr>
        <w:t>1</w:t>
      </w:r>
      <w:r w:rsidR="00111458">
        <w:rPr>
          <w:noProof/>
        </w:rPr>
        <w:fldChar w:fldCharType="end"/>
      </w:r>
      <w:bookmarkEnd w:id="91"/>
      <w:r w:rsidRPr="00526378">
        <w:t xml:space="preserve">. </w:t>
      </w:r>
      <w:r w:rsidR="003F0AA0" w:rsidRPr="00526378">
        <w:t>«Сведения о медицинской услуге» ‹</w:t>
      </w:r>
      <w:proofErr w:type="spellStart"/>
      <w:r w:rsidR="003F0AA0" w:rsidRPr="00526378">
        <w:t>МедУслуги</w:t>
      </w:r>
      <w:proofErr w:type="spellEnd"/>
      <w:r w:rsidR="003F0AA0" w:rsidRPr="00526378">
        <w:t>›</w:t>
      </w:r>
      <w:bookmarkEnd w:id="92"/>
      <w:r w:rsidRPr="00526378">
        <w:t xml:space="preserve"> </w:t>
      </w:r>
      <w:bookmarkEnd w:id="93"/>
    </w:p>
    <w:tbl>
      <w:tblPr>
        <w:tblW w:w="14742" w:type="dxa"/>
        <w:jc w:val="center"/>
        <w:tblLook w:val="04A0" w:firstRow="1" w:lastRow="0" w:firstColumn="1" w:lastColumn="0" w:noHBand="0" w:noVBand="1"/>
      </w:tblPr>
      <w:tblGrid>
        <w:gridCol w:w="3129"/>
        <w:gridCol w:w="3052"/>
        <w:gridCol w:w="1275"/>
        <w:gridCol w:w="1208"/>
        <w:gridCol w:w="1916"/>
        <w:gridCol w:w="4162"/>
      </w:tblGrid>
      <w:tr w:rsidR="00526378" w:rsidRPr="00526378" w14:paraId="18CF6C7C" w14:textId="77777777" w:rsidTr="00E46E4A">
        <w:trPr>
          <w:trHeight w:val="23"/>
          <w:tblHeader/>
          <w:jc w:val="center"/>
        </w:trPr>
        <w:tc>
          <w:tcPr>
            <w:tcW w:w="3129"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0EA0059E" w14:textId="77777777" w:rsidR="004429D2" w:rsidRPr="00526378" w:rsidRDefault="004429D2" w:rsidP="007E57A4">
            <w:pPr>
              <w:jc w:val="center"/>
              <w:rPr>
                <w:b/>
                <w:bCs/>
              </w:rPr>
            </w:pPr>
            <w:r w:rsidRPr="00526378">
              <w:rPr>
                <w:b/>
                <w:bCs/>
              </w:rPr>
              <w:t>Наименование элемента</w:t>
            </w:r>
          </w:p>
        </w:tc>
        <w:tc>
          <w:tcPr>
            <w:tcW w:w="3052" w:type="dxa"/>
            <w:tcBorders>
              <w:top w:val="single" w:sz="4" w:space="0" w:color="auto"/>
              <w:left w:val="nil"/>
              <w:bottom w:val="single" w:sz="4" w:space="0" w:color="auto"/>
              <w:right w:val="single" w:sz="4" w:space="0" w:color="auto"/>
            </w:tcBorders>
            <w:shd w:val="clear" w:color="000000" w:fill="EAEAEA"/>
            <w:vAlign w:val="center"/>
            <w:hideMark/>
          </w:tcPr>
          <w:p w14:paraId="2C044103" w14:textId="77777777" w:rsidR="004429D2" w:rsidRPr="00526378" w:rsidRDefault="004429D2" w:rsidP="007E57A4">
            <w:pPr>
              <w:jc w:val="center"/>
              <w:rPr>
                <w:b/>
                <w:bCs/>
              </w:rPr>
            </w:pPr>
            <w:r w:rsidRPr="00526378">
              <w:rPr>
                <w:b/>
                <w:bCs/>
              </w:rPr>
              <w:t>Сокращенное наименование (код) элемента</w:t>
            </w:r>
          </w:p>
        </w:tc>
        <w:tc>
          <w:tcPr>
            <w:tcW w:w="1275" w:type="dxa"/>
            <w:tcBorders>
              <w:top w:val="single" w:sz="4" w:space="0" w:color="auto"/>
              <w:left w:val="nil"/>
              <w:bottom w:val="single" w:sz="4" w:space="0" w:color="auto"/>
              <w:right w:val="single" w:sz="4" w:space="0" w:color="auto"/>
            </w:tcBorders>
            <w:shd w:val="clear" w:color="000000" w:fill="EAEAEA"/>
            <w:vAlign w:val="center"/>
            <w:hideMark/>
          </w:tcPr>
          <w:p w14:paraId="3A3ED5EC" w14:textId="77777777" w:rsidR="004429D2" w:rsidRPr="00526378" w:rsidRDefault="004429D2"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7A1A3AA" w14:textId="77777777" w:rsidR="004429D2" w:rsidRPr="00526378" w:rsidRDefault="004429D2" w:rsidP="007E57A4">
            <w:pPr>
              <w:jc w:val="center"/>
              <w:rPr>
                <w:b/>
                <w:bCs/>
              </w:rPr>
            </w:pPr>
            <w:r w:rsidRPr="00526378">
              <w:rPr>
                <w:b/>
                <w:bCs/>
              </w:rPr>
              <w:t>Формат элемента</w:t>
            </w:r>
          </w:p>
        </w:tc>
        <w:tc>
          <w:tcPr>
            <w:tcW w:w="1916" w:type="dxa"/>
            <w:tcBorders>
              <w:top w:val="single" w:sz="4" w:space="0" w:color="auto"/>
              <w:left w:val="nil"/>
              <w:bottom w:val="single" w:sz="4" w:space="0" w:color="auto"/>
              <w:right w:val="single" w:sz="4" w:space="0" w:color="auto"/>
            </w:tcBorders>
            <w:shd w:val="clear" w:color="000000" w:fill="EAEAEA"/>
            <w:vAlign w:val="center"/>
            <w:hideMark/>
          </w:tcPr>
          <w:p w14:paraId="2F107DEF" w14:textId="77777777" w:rsidR="004429D2" w:rsidRPr="00526378" w:rsidRDefault="004429D2" w:rsidP="007E57A4">
            <w:pPr>
              <w:jc w:val="center"/>
              <w:rPr>
                <w:b/>
                <w:bCs/>
              </w:rPr>
            </w:pPr>
            <w:r w:rsidRPr="00526378">
              <w:rPr>
                <w:b/>
                <w:bCs/>
              </w:rPr>
              <w:t>Признак обязательности элемента</w:t>
            </w:r>
          </w:p>
        </w:tc>
        <w:tc>
          <w:tcPr>
            <w:tcW w:w="4162" w:type="dxa"/>
            <w:tcBorders>
              <w:top w:val="single" w:sz="4" w:space="0" w:color="auto"/>
              <w:left w:val="nil"/>
              <w:bottom w:val="single" w:sz="4" w:space="0" w:color="auto"/>
              <w:right w:val="single" w:sz="4" w:space="0" w:color="auto"/>
            </w:tcBorders>
            <w:shd w:val="clear" w:color="000000" w:fill="EAEAEA"/>
            <w:vAlign w:val="center"/>
            <w:hideMark/>
          </w:tcPr>
          <w:p w14:paraId="26BC171D" w14:textId="77777777" w:rsidR="004429D2" w:rsidRPr="00526378" w:rsidRDefault="004429D2" w:rsidP="007E57A4">
            <w:pPr>
              <w:jc w:val="center"/>
              <w:rPr>
                <w:b/>
                <w:bCs/>
              </w:rPr>
            </w:pPr>
            <w:r w:rsidRPr="00526378">
              <w:rPr>
                <w:b/>
                <w:bCs/>
              </w:rPr>
              <w:t>Дополнительная информация</w:t>
            </w:r>
          </w:p>
        </w:tc>
      </w:tr>
      <w:tr w:rsidR="00E46E4A" w:rsidRPr="00526378" w14:paraId="049BB7D9"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8818652" w14:textId="77777777" w:rsidR="00E46E4A" w:rsidRPr="00526378" w:rsidRDefault="00E46E4A" w:rsidP="00E46E4A">
            <w:r w:rsidRPr="00526378">
              <w:t>Код медицинской услуги</w:t>
            </w:r>
          </w:p>
        </w:tc>
        <w:tc>
          <w:tcPr>
            <w:tcW w:w="3052" w:type="dxa"/>
            <w:tcBorders>
              <w:top w:val="nil"/>
              <w:left w:val="nil"/>
              <w:bottom w:val="single" w:sz="4" w:space="0" w:color="auto"/>
              <w:right w:val="single" w:sz="4" w:space="0" w:color="auto"/>
            </w:tcBorders>
            <w:shd w:val="clear" w:color="auto" w:fill="auto"/>
          </w:tcPr>
          <w:p w14:paraId="4C0AD73F" w14:textId="77777777" w:rsidR="00E46E4A" w:rsidRPr="00526378" w:rsidRDefault="00E46E4A" w:rsidP="00E46E4A">
            <w:r w:rsidRPr="00526378">
              <w:t>Код</w:t>
            </w:r>
          </w:p>
        </w:tc>
        <w:tc>
          <w:tcPr>
            <w:tcW w:w="1275" w:type="dxa"/>
            <w:tcBorders>
              <w:top w:val="nil"/>
              <w:left w:val="nil"/>
              <w:bottom w:val="single" w:sz="4" w:space="0" w:color="auto"/>
              <w:right w:val="single" w:sz="4" w:space="0" w:color="auto"/>
            </w:tcBorders>
            <w:shd w:val="clear" w:color="auto" w:fill="auto"/>
          </w:tcPr>
          <w:p w14:paraId="56F07576"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D70715" w14:textId="455B1271" w:rsidR="00E46E4A" w:rsidRPr="00526378" w:rsidRDefault="00E46E4A" w:rsidP="00E46E4A">
            <w:pPr>
              <w:jc w:val="center"/>
            </w:pPr>
            <w:proofErr w:type="gramStart"/>
            <w:r w:rsidRPr="00526378">
              <w:t>T(</w:t>
            </w:r>
            <w:proofErr w:type="gramEnd"/>
            <w:r w:rsidRPr="00526378">
              <w:t>1-</w:t>
            </w:r>
            <w:r w:rsidR="001A3BB6">
              <w:t>5</w:t>
            </w:r>
            <w:r w:rsidRPr="00526378">
              <w:t>0)</w:t>
            </w:r>
          </w:p>
        </w:tc>
        <w:tc>
          <w:tcPr>
            <w:tcW w:w="1916" w:type="dxa"/>
            <w:tcBorders>
              <w:top w:val="nil"/>
              <w:left w:val="nil"/>
              <w:bottom w:val="single" w:sz="4" w:space="0" w:color="auto"/>
              <w:right w:val="single" w:sz="4" w:space="0" w:color="auto"/>
            </w:tcBorders>
            <w:shd w:val="clear" w:color="auto" w:fill="auto"/>
          </w:tcPr>
          <w:p w14:paraId="11379AF5" w14:textId="709FCA0D"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2B5F9B51" w14:textId="77777777" w:rsidR="00E46E4A" w:rsidRPr="00526378" w:rsidRDefault="00E46E4A" w:rsidP="00E46E4A">
            <w:r w:rsidRPr="00526378">
              <w:t>Справочник: Прейскурант МО или</w:t>
            </w:r>
          </w:p>
          <w:p w14:paraId="0DD62C93" w14:textId="77777777" w:rsidR="00E46E4A" w:rsidRPr="00526378" w:rsidRDefault="00E46E4A" w:rsidP="00E46E4A">
            <w:r w:rsidRPr="00526378">
              <w:t>Номенклатура медицинских услуг (1.2.643.5.1.13.13.11.1070)</w:t>
            </w:r>
            <w:r>
              <w:t xml:space="preserve"> при </w:t>
            </w:r>
            <w:proofErr w:type="spellStart"/>
            <w:r w:rsidRPr="00526378">
              <w:t>ТипНом</w:t>
            </w:r>
            <w:proofErr w:type="spellEnd"/>
            <w:r>
              <w:t>=1</w:t>
            </w:r>
            <w:r w:rsidRPr="00526378">
              <w:t>.</w:t>
            </w:r>
          </w:p>
          <w:p w14:paraId="26ED9C8E" w14:textId="60A2C727" w:rsidR="00E46E4A" w:rsidRPr="00526378" w:rsidRDefault="00E46E4A" w:rsidP="00E46E4A"/>
        </w:tc>
      </w:tr>
      <w:tr w:rsidR="00E46E4A" w:rsidRPr="00526378" w14:paraId="7EBD6832" w14:textId="77777777" w:rsidTr="00E46E4A">
        <w:trPr>
          <w:trHeight w:val="23"/>
          <w:jc w:val="center"/>
        </w:trPr>
        <w:tc>
          <w:tcPr>
            <w:tcW w:w="3129" w:type="dxa"/>
            <w:tcBorders>
              <w:top w:val="nil"/>
              <w:left w:val="single" w:sz="4" w:space="0" w:color="auto"/>
              <w:bottom w:val="single" w:sz="4" w:space="0" w:color="auto"/>
              <w:right w:val="single" w:sz="4" w:space="0" w:color="auto"/>
            </w:tcBorders>
            <w:shd w:val="clear" w:color="auto" w:fill="auto"/>
          </w:tcPr>
          <w:p w14:paraId="64E8C583" w14:textId="77777777" w:rsidR="00E46E4A" w:rsidRPr="00526378" w:rsidRDefault="00E46E4A" w:rsidP="00E46E4A">
            <w:r w:rsidRPr="00526378">
              <w:t>Наименование медицинской услуги</w:t>
            </w:r>
          </w:p>
        </w:tc>
        <w:tc>
          <w:tcPr>
            <w:tcW w:w="3052" w:type="dxa"/>
            <w:tcBorders>
              <w:top w:val="nil"/>
              <w:left w:val="nil"/>
              <w:bottom w:val="single" w:sz="4" w:space="0" w:color="auto"/>
              <w:right w:val="single" w:sz="4" w:space="0" w:color="auto"/>
            </w:tcBorders>
            <w:shd w:val="clear" w:color="auto" w:fill="auto"/>
          </w:tcPr>
          <w:p w14:paraId="50EE2FF2" w14:textId="77777777" w:rsidR="00E46E4A" w:rsidRPr="00526378" w:rsidRDefault="00E46E4A" w:rsidP="00E46E4A">
            <w:r w:rsidRPr="00526378">
              <w:t>Наименование</w:t>
            </w:r>
          </w:p>
        </w:tc>
        <w:tc>
          <w:tcPr>
            <w:tcW w:w="1275" w:type="dxa"/>
            <w:tcBorders>
              <w:top w:val="nil"/>
              <w:left w:val="nil"/>
              <w:bottom w:val="single" w:sz="4" w:space="0" w:color="auto"/>
              <w:right w:val="single" w:sz="4" w:space="0" w:color="auto"/>
            </w:tcBorders>
            <w:shd w:val="clear" w:color="auto" w:fill="auto"/>
          </w:tcPr>
          <w:p w14:paraId="5CB22C55" w14:textId="77777777" w:rsidR="00E46E4A" w:rsidRPr="00526378" w:rsidRDefault="00E46E4A" w:rsidP="00E46E4A">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3A5B956B" w14:textId="762A99F6" w:rsidR="00E46E4A" w:rsidRPr="00526378" w:rsidRDefault="00E46E4A" w:rsidP="00E46E4A">
            <w:pPr>
              <w:jc w:val="center"/>
            </w:pPr>
            <w:proofErr w:type="gramStart"/>
            <w:r w:rsidRPr="00526378">
              <w:t>T(</w:t>
            </w:r>
            <w:proofErr w:type="gramEnd"/>
            <w:r w:rsidRPr="00526378">
              <w:t>1-5</w:t>
            </w:r>
            <w:r w:rsidR="001A3BB6">
              <w:t>0</w:t>
            </w:r>
            <w:r w:rsidRPr="00526378">
              <w:t>)</w:t>
            </w:r>
          </w:p>
        </w:tc>
        <w:tc>
          <w:tcPr>
            <w:tcW w:w="1916" w:type="dxa"/>
            <w:tcBorders>
              <w:top w:val="nil"/>
              <w:left w:val="nil"/>
              <w:bottom w:val="single" w:sz="4" w:space="0" w:color="auto"/>
              <w:right w:val="single" w:sz="4" w:space="0" w:color="auto"/>
            </w:tcBorders>
            <w:shd w:val="clear" w:color="auto" w:fill="auto"/>
          </w:tcPr>
          <w:p w14:paraId="667FE9DC" w14:textId="5FBEFA62" w:rsidR="00E46E4A" w:rsidRPr="00526378" w:rsidRDefault="00E46E4A" w:rsidP="00E46E4A">
            <w:pPr>
              <w:jc w:val="center"/>
            </w:pPr>
            <w:r w:rsidRPr="00526378">
              <w:t>О</w:t>
            </w:r>
            <w:r>
              <w:t>У</w:t>
            </w:r>
          </w:p>
        </w:tc>
        <w:tc>
          <w:tcPr>
            <w:tcW w:w="4162" w:type="dxa"/>
            <w:tcBorders>
              <w:top w:val="nil"/>
              <w:left w:val="nil"/>
              <w:bottom w:val="single" w:sz="4" w:space="0" w:color="auto"/>
              <w:right w:val="single" w:sz="4" w:space="0" w:color="auto"/>
            </w:tcBorders>
            <w:shd w:val="clear" w:color="auto" w:fill="auto"/>
          </w:tcPr>
          <w:p w14:paraId="08A143DA" w14:textId="77777777" w:rsidR="00E46E4A" w:rsidRPr="00526378" w:rsidRDefault="00E46E4A" w:rsidP="00E46E4A">
            <w:r w:rsidRPr="00526378">
              <w:t>Справочник: Прейскурант МО или Номенклатура медицинских услуг (1.2.643.5.1.13.13.11.1070).</w:t>
            </w:r>
          </w:p>
          <w:p w14:paraId="2DB4AF74" w14:textId="77777777" w:rsidR="00E46E4A" w:rsidRPr="00526378" w:rsidRDefault="00E46E4A" w:rsidP="00E46E4A">
            <w:r>
              <w:t xml:space="preserve">при </w:t>
            </w:r>
            <w:proofErr w:type="spellStart"/>
            <w:r w:rsidRPr="00526378">
              <w:t>ТипНом</w:t>
            </w:r>
            <w:proofErr w:type="spellEnd"/>
            <w:r>
              <w:t>=1</w:t>
            </w:r>
            <w:r w:rsidRPr="00526378">
              <w:t>.</w:t>
            </w:r>
          </w:p>
          <w:p w14:paraId="08FA207F" w14:textId="3E713345" w:rsidR="00E46E4A" w:rsidRPr="00526378" w:rsidRDefault="00E46E4A" w:rsidP="00E46E4A">
            <w:pPr>
              <w:rPr>
                <w:szCs w:val="22"/>
              </w:rPr>
            </w:pPr>
          </w:p>
        </w:tc>
      </w:tr>
      <w:tr w:rsidR="00526378" w:rsidRPr="00526378" w14:paraId="21F48AE6"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tcPr>
          <w:p w14:paraId="435351FB" w14:textId="77777777" w:rsidR="004429D2" w:rsidRPr="00526378" w:rsidRDefault="004429D2" w:rsidP="007E57A4">
            <w:r w:rsidRPr="00526378">
              <w:t>Источник кодов и наименований медицинской услуги</w:t>
            </w:r>
          </w:p>
        </w:tc>
        <w:tc>
          <w:tcPr>
            <w:tcW w:w="3052" w:type="dxa"/>
            <w:tcBorders>
              <w:top w:val="single" w:sz="4" w:space="0" w:color="auto"/>
              <w:left w:val="nil"/>
              <w:bottom w:val="single" w:sz="4" w:space="0" w:color="auto"/>
              <w:right w:val="single" w:sz="4" w:space="0" w:color="auto"/>
            </w:tcBorders>
            <w:shd w:val="clear" w:color="auto" w:fill="auto"/>
          </w:tcPr>
          <w:p w14:paraId="6E7CE1EC" w14:textId="77777777" w:rsidR="004429D2" w:rsidRPr="00526378" w:rsidRDefault="004429D2" w:rsidP="007E57A4">
            <w:proofErr w:type="spellStart"/>
            <w:r w:rsidRPr="00526378">
              <w:t>ТипНом</w:t>
            </w:r>
            <w:proofErr w:type="spellEnd"/>
          </w:p>
        </w:tc>
        <w:tc>
          <w:tcPr>
            <w:tcW w:w="1275" w:type="dxa"/>
            <w:tcBorders>
              <w:top w:val="single" w:sz="4" w:space="0" w:color="auto"/>
              <w:left w:val="nil"/>
              <w:bottom w:val="single" w:sz="4" w:space="0" w:color="auto"/>
              <w:right w:val="single" w:sz="4" w:space="0" w:color="auto"/>
            </w:tcBorders>
            <w:shd w:val="clear" w:color="auto" w:fill="auto"/>
          </w:tcPr>
          <w:p w14:paraId="47F40F79" w14:textId="77777777" w:rsidR="004429D2" w:rsidRPr="00526378" w:rsidRDefault="004429D2" w:rsidP="007E57A4">
            <w:pPr>
              <w:jc w:val="center"/>
            </w:pPr>
            <w:r w:rsidRPr="00526378">
              <w:t>А</w:t>
            </w:r>
          </w:p>
        </w:tc>
        <w:tc>
          <w:tcPr>
            <w:tcW w:w="1208" w:type="dxa"/>
            <w:tcBorders>
              <w:top w:val="single" w:sz="4" w:space="0" w:color="auto"/>
              <w:left w:val="nil"/>
              <w:bottom w:val="single" w:sz="4" w:space="0" w:color="auto"/>
              <w:right w:val="single" w:sz="4" w:space="0" w:color="auto"/>
            </w:tcBorders>
            <w:shd w:val="clear" w:color="auto" w:fill="auto"/>
          </w:tcPr>
          <w:p w14:paraId="79026ECB" w14:textId="77777777" w:rsidR="004429D2" w:rsidRPr="00526378" w:rsidRDefault="004429D2" w:rsidP="007E57A4">
            <w:pPr>
              <w:jc w:val="center"/>
            </w:pPr>
            <w:proofErr w:type="gramStart"/>
            <w:r w:rsidRPr="00526378">
              <w:rPr>
                <w:lang w:val="en-US"/>
              </w:rPr>
              <w:t>T(</w:t>
            </w:r>
            <w:proofErr w:type="gramEnd"/>
            <w:r w:rsidRPr="00526378">
              <w:rPr>
                <w:lang w:val="en-US"/>
              </w:rPr>
              <w:t>=1)</w:t>
            </w:r>
          </w:p>
        </w:tc>
        <w:tc>
          <w:tcPr>
            <w:tcW w:w="1916" w:type="dxa"/>
            <w:tcBorders>
              <w:top w:val="single" w:sz="4" w:space="0" w:color="auto"/>
              <w:left w:val="nil"/>
              <w:bottom w:val="single" w:sz="4" w:space="0" w:color="auto"/>
              <w:right w:val="single" w:sz="4" w:space="0" w:color="auto"/>
            </w:tcBorders>
            <w:shd w:val="clear" w:color="auto" w:fill="auto"/>
          </w:tcPr>
          <w:p w14:paraId="6D6159C7" w14:textId="77777777" w:rsidR="004429D2" w:rsidRPr="00526378" w:rsidRDefault="004429D2" w:rsidP="007E57A4">
            <w:pPr>
              <w:jc w:val="center"/>
            </w:pPr>
            <w:r w:rsidRPr="00526378">
              <w:t>ОК</w:t>
            </w:r>
          </w:p>
        </w:tc>
        <w:tc>
          <w:tcPr>
            <w:tcW w:w="4162" w:type="dxa"/>
            <w:tcBorders>
              <w:top w:val="single" w:sz="4" w:space="0" w:color="auto"/>
              <w:left w:val="nil"/>
              <w:bottom w:val="single" w:sz="4" w:space="0" w:color="auto"/>
              <w:right w:val="single" w:sz="4" w:space="0" w:color="auto"/>
            </w:tcBorders>
            <w:shd w:val="clear" w:color="auto" w:fill="auto"/>
          </w:tcPr>
          <w:p w14:paraId="4ABE2732" w14:textId="77777777" w:rsidR="004429D2" w:rsidRPr="00526378" w:rsidRDefault="004429D2" w:rsidP="007E57A4">
            <w:r w:rsidRPr="00526378">
              <w:t xml:space="preserve">1 </w:t>
            </w:r>
            <w:proofErr w:type="gramStart"/>
            <w:r w:rsidRPr="00526378">
              <w:t>-  номенклатура</w:t>
            </w:r>
            <w:proofErr w:type="gramEnd"/>
            <w:r w:rsidRPr="00526378">
              <w:t xml:space="preserve"> медицинских услуг (1.2.643.5.1.13.13.11.1070)</w:t>
            </w:r>
          </w:p>
          <w:p w14:paraId="7BF28566" w14:textId="77777777" w:rsidR="004429D2" w:rsidRPr="00526378" w:rsidRDefault="004429D2" w:rsidP="007E57A4">
            <w:pPr>
              <w:rPr>
                <w:szCs w:val="22"/>
              </w:rPr>
            </w:pPr>
            <w:r w:rsidRPr="00526378">
              <w:t>2 - Внутренняя номенклатура (разработанная в МО).</w:t>
            </w:r>
          </w:p>
        </w:tc>
      </w:tr>
      <w:tr w:rsidR="00526378" w:rsidRPr="00526378" w14:paraId="5DB4CD4C" w14:textId="77777777" w:rsidTr="00E46E4A">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3D81624F" w14:textId="77777777" w:rsidR="004429D2" w:rsidRPr="00526378" w:rsidRDefault="004429D2" w:rsidP="007E57A4">
            <w:r w:rsidRPr="00526378">
              <w:t>Класс услуги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7A558DA" w14:textId="77777777" w:rsidR="004429D2" w:rsidRPr="00526378" w:rsidRDefault="004429D2" w:rsidP="007E57A4">
            <w:r w:rsidRPr="00526378">
              <w:rPr>
                <w:bCs/>
              </w:rPr>
              <w:t>Класс</w:t>
            </w:r>
          </w:p>
        </w:tc>
        <w:tc>
          <w:tcPr>
            <w:tcW w:w="1275" w:type="dxa"/>
            <w:tcBorders>
              <w:top w:val="single" w:sz="4" w:space="0" w:color="auto"/>
              <w:left w:val="nil"/>
              <w:bottom w:val="single" w:sz="4" w:space="0" w:color="auto"/>
              <w:right w:val="single" w:sz="4" w:space="0" w:color="auto"/>
            </w:tcBorders>
            <w:shd w:val="clear" w:color="auto" w:fill="auto"/>
            <w:vAlign w:val="center"/>
          </w:tcPr>
          <w:p w14:paraId="0D4E691B" w14:textId="77777777" w:rsidR="004429D2" w:rsidRPr="00526378" w:rsidRDefault="004429D2" w:rsidP="007E57A4">
            <w:pPr>
              <w:jc w:val="cente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1422F658" w14:textId="107E3DB7" w:rsidR="004429D2" w:rsidRPr="00526378" w:rsidRDefault="004429D2" w:rsidP="007E57A4">
            <w:pPr>
              <w:jc w:val="center"/>
              <w:rPr>
                <w:lang w:val="en-US"/>
              </w:rPr>
            </w:pPr>
            <w:r w:rsidRPr="00526378">
              <w:rPr>
                <w:bCs/>
              </w:rPr>
              <w:t>Т</w:t>
            </w:r>
            <w:r w:rsidRPr="00526378">
              <w:rPr>
                <w:bCs/>
                <w:lang w:val="en-US"/>
              </w:rPr>
              <w:t xml:space="preserve"> (</w:t>
            </w:r>
            <w:r w:rsidRPr="00526378">
              <w:rPr>
                <w:bCs/>
              </w:rPr>
              <w:t>1-</w:t>
            </w:r>
            <w:r w:rsidR="001A3BB6">
              <w:rPr>
                <w:bCs/>
              </w:rPr>
              <w:t>50</w:t>
            </w:r>
            <w:r w:rsidRPr="00526378">
              <w:rPr>
                <w:bCs/>
                <w:lang w:val="en-U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1C515707" w14:textId="18B6A621" w:rsidR="004429D2" w:rsidRPr="00526378" w:rsidRDefault="00594FC4" w:rsidP="007E57A4">
            <w:pPr>
              <w:jc w:val="center"/>
            </w:pPr>
            <w:r>
              <w:rPr>
                <w:bCs/>
              </w:rPr>
              <w:t>О</w:t>
            </w:r>
            <w:r w:rsidRPr="00526378">
              <w:rPr>
                <w:bCs/>
              </w:rPr>
              <w:t>У</w:t>
            </w:r>
          </w:p>
        </w:tc>
        <w:tc>
          <w:tcPr>
            <w:tcW w:w="4162" w:type="dxa"/>
            <w:tcBorders>
              <w:top w:val="single" w:sz="4" w:space="0" w:color="auto"/>
              <w:left w:val="nil"/>
              <w:bottom w:val="single" w:sz="4" w:space="0" w:color="auto"/>
              <w:right w:val="single" w:sz="4" w:space="0" w:color="auto"/>
            </w:tcBorders>
            <w:shd w:val="clear" w:color="auto" w:fill="auto"/>
            <w:vAlign w:val="center"/>
          </w:tcPr>
          <w:p w14:paraId="77845ED6" w14:textId="17C8C58C" w:rsidR="004429D2" w:rsidRPr="00526378" w:rsidRDefault="004429D2" w:rsidP="007E57A4">
            <w:r w:rsidRPr="00526378">
              <w:t xml:space="preserve">Задается если </w:t>
            </w:r>
            <w:proofErr w:type="spellStart"/>
            <w:r w:rsidRPr="00526378">
              <w:t>ТипНом</w:t>
            </w:r>
            <w:proofErr w:type="spellEnd"/>
            <w:r w:rsidRPr="00526378">
              <w:t>=</w:t>
            </w:r>
            <w:r w:rsidR="00332712">
              <w:t>2</w:t>
            </w:r>
          </w:p>
          <w:p w14:paraId="2C3739E5" w14:textId="533A6E0D" w:rsidR="004429D2" w:rsidRPr="00526378" w:rsidRDefault="004429D2" w:rsidP="007E57A4">
            <w:r w:rsidRPr="00526378">
              <w:t xml:space="preserve">Класс услуги в </w:t>
            </w:r>
            <w:proofErr w:type="spellStart"/>
            <w:r w:rsidRPr="00526378">
              <w:t>соотвествии</w:t>
            </w:r>
            <w:proofErr w:type="spellEnd"/>
            <w:r w:rsidRPr="00526378">
              <w:t xml:space="preserve"> с приказом Министерства здравоохранения РФ от 13 октября 2017 г. N 804н "Об утверждении номенклатуры медицинских услуг"</w:t>
            </w:r>
            <w:r w:rsidR="00DB79E3" w:rsidRPr="00526378">
              <w:t>.</w:t>
            </w:r>
          </w:p>
        </w:tc>
      </w:tr>
      <w:tr w:rsidR="001057A8" w:rsidRPr="00DA760E" w14:paraId="7BD123DC" w14:textId="77777777" w:rsidTr="001057A8">
        <w:trPr>
          <w:trHeight w:val="23"/>
          <w:jc w:val="center"/>
        </w:trPr>
        <w:tc>
          <w:tcPr>
            <w:tcW w:w="3129" w:type="dxa"/>
            <w:tcBorders>
              <w:top w:val="single" w:sz="4" w:space="0" w:color="auto"/>
              <w:left w:val="single" w:sz="4" w:space="0" w:color="auto"/>
              <w:bottom w:val="single" w:sz="4" w:space="0" w:color="auto"/>
              <w:right w:val="single" w:sz="4" w:space="0" w:color="auto"/>
            </w:tcBorders>
            <w:shd w:val="clear" w:color="auto" w:fill="auto"/>
            <w:vAlign w:val="center"/>
          </w:tcPr>
          <w:p w14:paraId="0D1CCB38" w14:textId="77777777" w:rsidR="001057A8" w:rsidRPr="00DA760E" w:rsidRDefault="001057A8" w:rsidP="001057A8">
            <w:bookmarkStart w:id="94" w:name="_Hlk107295624"/>
            <w:r w:rsidRPr="00DA760E">
              <w:t>Условия оказания медицинской помощи</w:t>
            </w:r>
          </w:p>
        </w:tc>
        <w:tc>
          <w:tcPr>
            <w:tcW w:w="3052" w:type="dxa"/>
            <w:tcBorders>
              <w:top w:val="single" w:sz="4" w:space="0" w:color="auto"/>
              <w:left w:val="nil"/>
              <w:bottom w:val="single" w:sz="4" w:space="0" w:color="auto"/>
              <w:right w:val="single" w:sz="4" w:space="0" w:color="auto"/>
            </w:tcBorders>
            <w:shd w:val="clear" w:color="auto" w:fill="auto"/>
            <w:vAlign w:val="center"/>
          </w:tcPr>
          <w:p w14:paraId="24ACD88B" w14:textId="77777777" w:rsidR="001057A8" w:rsidRPr="001057A8" w:rsidRDefault="001057A8" w:rsidP="001057A8">
            <w:pPr>
              <w:rPr>
                <w:bCs/>
              </w:rPr>
            </w:pPr>
            <w:proofErr w:type="spellStart"/>
            <w:r w:rsidRPr="00DA760E">
              <w:rPr>
                <w:bCs/>
              </w:rPr>
              <w:t>УсловОказМедПом</w:t>
            </w:r>
            <w:proofErr w:type="spellEnd"/>
          </w:p>
        </w:tc>
        <w:tc>
          <w:tcPr>
            <w:tcW w:w="1275" w:type="dxa"/>
            <w:tcBorders>
              <w:top w:val="single" w:sz="4" w:space="0" w:color="auto"/>
              <w:left w:val="nil"/>
              <w:bottom w:val="single" w:sz="4" w:space="0" w:color="auto"/>
              <w:right w:val="single" w:sz="4" w:space="0" w:color="auto"/>
            </w:tcBorders>
            <w:shd w:val="clear" w:color="auto" w:fill="auto"/>
            <w:vAlign w:val="center"/>
          </w:tcPr>
          <w:p w14:paraId="15FC24FD" w14:textId="77777777" w:rsidR="001057A8" w:rsidRPr="001057A8" w:rsidRDefault="001057A8" w:rsidP="001057A8">
            <w:pPr>
              <w:jc w:val="center"/>
              <w:rPr>
                <w:bC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0523C53F" w14:textId="7465A145" w:rsidR="001057A8" w:rsidRPr="001057A8" w:rsidRDefault="001057A8" w:rsidP="001057A8">
            <w:pPr>
              <w:jc w:val="center"/>
              <w:rPr>
                <w:bCs/>
              </w:rPr>
            </w:pPr>
            <w:r w:rsidRPr="00DA760E">
              <w:rPr>
                <w:bCs/>
              </w:rPr>
              <w:t>Т</w:t>
            </w:r>
            <w:r w:rsidRPr="001057A8">
              <w:rPr>
                <w:bCs/>
              </w:rPr>
              <w:t xml:space="preserve"> (</w:t>
            </w:r>
            <w:r w:rsidRPr="00DA760E">
              <w:rPr>
                <w:bCs/>
              </w:rPr>
              <w:t>1-5</w:t>
            </w:r>
            <w:r w:rsidR="001A3BB6">
              <w:rPr>
                <w:bCs/>
              </w:rPr>
              <w:t>0</w:t>
            </w:r>
            <w:r w:rsidRPr="001057A8">
              <w:rPr>
                <w:bCs/>
              </w:rPr>
              <w:t>)</w:t>
            </w:r>
          </w:p>
        </w:tc>
        <w:tc>
          <w:tcPr>
            <w:tcW w:w="1916" w:type="dxa"/>
            <w:tcBorders>
              <w:top w:val="single" w:sz="4" w:space="0" w:color="auto"/>
              <w:left w:val="nil"/>
              <w:bottom w:val="single" w:sz="4" w:space="0" w:color="auto"/>
              <w:right w:val="single" w:sz="4" w:space="0" w:color="auto"/>
            </w:tcBorders>
            <w:shd w:val="clear" w:color="auto" w:fill="auto"/>
            <w:vAlign w:val="center"/>
          </w:tcPr>
          <w:p w14:paraId="4852B25D" w14:textId="77777777" w:rsidR="001057A8" w:rsidRPr="001057A8" w:rsidRDefault="001057A8" w:rsidP="001057A8">
            <w:pPr>
              <w:jc w:val="center"/>
              <w:rPr>
                <w:bCs/>
              </w:rPr>
            </w:pPr>
            <w:r w:rsidRPr="00DA760E">
              <w:rPr>
                <w:bCs/>
              </w:rPr>
              <w:t>ОМК</w:t>
            </w:r>
          </w:p>
        </w:tc>
        <w:tc>
          <w:tcPr>
            <w:tcW w:w="4162" w:type="dxa"/>
            <w:tcBorders>
              <w:top w:val="single" w:sz="4" w:space="0" w:color="auto"/>
              <w:left w:val="nil"/>
              <w:bottom w:val="single" w:sz="4" w:space="0" w:color="auto"/>
              <w:right w:val="single" w:sz="4" w:space="0" w:color="auto"/>
            </w:tcBorders>
            <w:shd w:val="clear" w:color="auto" w:fill="auto"/>
            <w:vAlign w:val="center"/>
          </w:tcPr>
          <w:p w14:paraId="279187A2" w14:textId="77777777" w:rsidR="001057A8" w:rsidRPr="00DA760E" w:rsidRDefault="001057A8" w:rsidP="001057A8">
            <w:r w:rsidRPr="00DA760E">
              <w:t>Принимает значение в соответствии с</w:t>
            </w:r>
            <w:r>
              <w:t xml:space="preserve"> </w:t>
            </w:r>
            <w:r w:rsidRPr="00DA760E">
              <w:t>НСИ «Условия оказания медицинской помощи»</w:t>
            </w:r>
          </w:p>
          <w:p w14:paraId="150D1045" w14:textId="77777777" w:rsidR="001057A8" w:rsidRPr="00DA760E" w:rsidRDefault="001057A8" w:rsidP="001057A8">
            <w:r w:rsidRPr="00DA760E">
              <w:t>1.2.643.5.1.13.13.99.2.322</w:t>
            </w:r>
          </w:p>
          <w:p w14:paraId="3135E64F" w14:textId="77777777" w:rsidR="001057A8" w:rsidRPr="00DA760E" w:rsidRDefault="001057A8" w:rsidP="001057A8">
            <w:r w:rsidRPr="001057A8">
              <w:t>Возможно указание «нескольких» значений из справочника</w:t>
            </w:r>
          </w:p>
        </w:tc>
      </w:tr>
      <w:bookmarkEnd w:id="94"/>
    </w:tbl>
    <w:p w14:paraId="1C809338" w14:textId="77777777" w:rsidR="004429D2" w:rsidRPr="00526378" w:rsidRDefault="004429D2" w:rsidP="003F2009">
      <w:pPr>
        <w:jc w:val="right"/>
      </w:pPr>
    </w:p>
    <w:p w14:paraId="6A3859F8" w14:textId="2951FCB2" w:rsidR="00785558" w:rsidRPr="00526378" w:rsidRDefault="00785558" w:rsidP="00526378">
      <w:pPr>
        <w:pStyle w:val="af6"/>
      </w:pPr>
      <w:bookmarkStart w:id="95" w:name="_Toc107162043"/>
      <w:bookmarkStart w:id="96" w:name="_Toc107165292"/>
      <w:bookmarkStart w:id="97" w:name="_Toc107214677"/>
      <w:bookmarkStart w:id="98" w:name="_Toc107162044"/>
      <w:bookmarkStart w:id="99" w:name="_Toc107165293"/>
      <w:bookmarkStart w:id="100" w:name="_Toc107214678"/>
      <w:bookmarkStart w:id="101" w:name="_Toc106988982"/>
      <w:bookmarkStart w:id="102" w:name="_Toc107137471"/>
      <w:bookmarkStart w:id="103" w:name="_Toc107141190"/>
      <w:bookmarkStart w:id="104" w:name="_Toc107141802"/>
      <w:bookmarkStart w:id="105" w:name="_Toc107162045"/>
      <w:bookmarkStart w:id="106" w:name="_Toc107165294"/>
      <w:bookmarkStart w:id="107" w:name="_Toc107214679"/>
      <w:bookmarkStart w:id="108" w:name="_Ref106982116"/>
      <w:bookmarkStart w:id="109" w:name="_Toc107214680"/>
      <w:bookmarkStart w:id="110" w:name="_Ref106985321"/>
      <w:bookmarkStart w:id="111" w:name="_Hlk106966731"/>
      <w:bookmarkEnd w:id="95"/>
      <w:bookmarkEnd w:id="96"/>
      <w:bookmarkEnd w:id="97"/>
      <w:bookmarkEnd w:id="98"/>
      <w:bookmarkEnd w:id="99"/>
      <w:bookmarkEnd w:id="100"/>
      <w:bookmarkEnd w:id="101"/>
      <w:bookmarkEnd w:id="102"/>
      <w:bookmarkEnd w:id="103"/>
      <w:bookmarkEnd w:id="104"/>
      <w:bookmarkEnd w:id="105"/>
      <w:bookmarkEnd w:id="106"/>
      <w:bookmarkEnd w:id="107"/>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12</w:t>
      </w:r>
      <w:r w:rsidR="00111458">
        <w:rPr>
          <w:noProof/>
        </w:rPr>
        <w:fldChar w:fldCharType="end"/>
      </w:r>
      <w:bookmarkEnd w:id="108"/>
      <w:r w:rsidRPr="00526378">
        <w:t>. «Сведения об обособленных и территориальных отделен</w:t>
      </w:r>
      <w:r w:rsidR="00A87E8D" w:rsidRPr="00526378">
        <w:t>и</w:t>
      </w:r>
      <w:r w:rsidRPr="00526378">
        <w:t>ях юридического лица</w:t>
      </w:r>
      <w:r w:rsidR="00077327" w:rsidRPr="00526378">
        <w:t>»</w:t>
      </w:r>
      <w:r w:rsidRPr="00526378">
        <w:t xml:space="preserve"> </w:t>
      </w:r>
      <w:r w:rsidR="00077327" w:rsidRPr="00526378">
        <w:t>‹</w:t>
      </w:r>
      <w:proofErr w:type="spellStart"/>
      <w:r w:rsidR="00077327" w:rsidRPr="00526378">
        <w:t>ФилЮЛ</w:t>
      </w:r>
      <w:proofErr w:type="spellEnd"/>
      <w:r w:rsidR="00077327" w:rsidRPr="00526378">
        <w:t>›</w:t>
      </w:r>
      <w:bookmarkEnd w:id="109"/>
      <w:bookmarkEnd w:id="110"/>
    </w:p>
    <w:tbl>
      <w:tblPr>
        <w:tblW w:w="14742" w:type="dxa"/>
        <w:tblLook w:val="04A0" w:firstRow="1" w:lastRow="0" w:firstColumn="1" w:lastColumn="0" w:noHBand="0" w:noVBand="1"/>
      </w:tblPr>
      <w:tblGrid>
        <w:gridCol w:w="3529"/>
        <w:gridCol w:w="2104"/>
        <w:gridCol w:w="1295"/>
        <w:gridCol w:w="1208"/>
        <w:gridCol w:w="1918"/>
        <w:gridCol w:w="4688"/>
      </w:tblGrid>
      <w:tr w:rsidR="00526378" w:rsidRPr="00526378" w14:paraId="5969C305" w14:textId="77777777" w:rsidTr="00526378">
        <w:trPr>
          <w:trHeight w:val="23"/>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0D7B161" w14:textId="77777777" w:rsidR="00C5413D" w:rsidRPr="00526378" w:rsidRDefault="00C5413D" w:rsidP="0010621D">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0DBC8AD7" w14:textId="77777777" w:rsidR="00C5413D" w:rsidRPr="00526378" w:rsidRDefault="00C5413D" w:rsidP="0010621D">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15272137" w14:textId="77777777" w:rsidR="00C5413D" w:rsidRPr="00526378" w:rsidRDefault="00C5413D" w:rsidP="0010621D">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1931FCEC" w14:textId="77777777" w:rsidR="00C5413D" w:rsidRPr="00526378" w:rsidRDefault="00C5413D" w:rsidP="0010621D">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2DC09738" w14:textId="77777777" w:rsidR="00C5413D" w:rsidRPr="00526378" w:rsidRDefault="00C5413D" w:rsidP="0010621D">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5075FCA2" w14:textId="77777777" w:rsidR="00C5413D" w:rsidRPr="00526378" w:rsidRDefault="00C5413D" w:rsidP="0010621D">
            <w:pPr>
              <w:jc w:val="center"/>
              <w:rPr>
                <w:b/>
                <w:bCs/>
              </w:rPr>
            </w:pPr>
            <w:r w:rsidRPr="00526378">
              <w:rPr>
                <w:b/>
                <w:bCs/>
              </w:rPr>
              <w:t>Дополнительная информация</w:t>
            </w:r>
          </w:p>
        </w:tc>
      </w:tr>
      <w:tr w:rsidR="00526378" w:rsidRPr="00526378" w14:paraId="5DA54202"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96B6D6F" w14:textId="134F6CCB" w:rsidR="00C5413D" w:rsidRPr="00526378" w:rsidRDefault="00C5413D" w:rsidP="0010621D">
            <w:r w:rsidRPr="00526378">
              <w:rPr>
                <w:szCs w:val="22"/>
              </w:rPr>
              <w:t>Полное наименование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39521444" w14:textId="77777777" w:rsidR="00C5413D" w:rsidRPr="00526378" w:rsidRDefault="00C5413D" w:rsidP="0010621D">
            <w:r w:rsidRPr="00526378">
              <w:t>Наименование</w:t>
            </w:r>
          </w:p>
        </w:tc>
        <w:tc>
          <w:tcPr>
            <w:tcW w:w="1303" w:type="dxa"/>
            <w:tcBorders>
              <w:top w:val="nil"/>
              <w:left w:val="nil"/>
              <w:bottom w:val="single" w:sz="4" w:space="0" w:color="auto"/>
              <w:right w:val="single" w:sz="4" w:space="0" w:color="auto"/>
            </w:tcBorders>
            <w:shd w:val="clear" w:color="auto" w:fill="auto"/>
          </w:tcPr>
          <w:p w14:paraId="1CE03F7C" w14:textId="77777777" w:rsidR="00C5413D" w:rsidRPr="00526378" w:rsidRDefault="00C5413D"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61F03629" w14:textId="77777777" w:rsidR="00C5413D" w:rsidRPr="00526378" w:rsidRDefault="00C5413D" w:rsidP="0010621D">
            <w:pPr>
              <w:jc w:val="center"/>
            </w:pPr>
            <w:proofErr w:type="gramStart"/>
            <w:r w:rsidRPr="00526378">
              <w:rPr>
                <w:shd w:val="clear" w:color="auto" w:fill="FFFFFF"/>
              </w:rPr>
              <w:t>T(</w:t>
            </w:r>
            <w:proofErr w:type="gramEnd"/>
            <w:r w:rsidRPr="00526378">
              <w:rPr>
                <w:shd w:val="clear" w:color="auto" w:fill="FFFFFF"/>
              </w:rPr>
              <w:t>1-1000)</w:t>
            </w:r>
          </w:p>
        </w:tc>
        <w:tc>
          <w:tcPr>
            <w:tcW w:w="1919" w:type="dxa"/>
            <w:tcBorders>
              <w:top w:val="nil"/>
              <w:left w:val="nil"/>
              <w:bottom w:val="single" w:sz="4" w:space="0" w:color="auto"/>
              <w:right w:val="single" w:sz="4" w:space="0" w:color="auto"/>
            </w:tcBorders>
            <w:shd w:val="clear" w:color="auto" w:fill="auto"/>
          </w:tcPr>
          <w:p w14:paraId="575AB2FC"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D91638F" w14:textId="77777777" w:rsidR="00C5413D" w:rsidRPr="00526378" w:rsidRDefault="00C5413D" w:rsidP="0010621D"/>
        </w:tc>
      </w:tr>
      <w:tr w:rsidR="00526378" w:rsidRPr="00526378" w14:paraId="21C64AC6"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27E2377F" w14:textId="414E37BE" w:rsidR="00C5413D" w:rsidRPr="00526378" w:rsidRDefault="00D03580" w:rsidP="0010621D">
            <w:r w:rsidRPr="00526378">
              <w:rPr>
                <w:szCs w:val="22"/>
              </w:rPr>
              <w:t>Адрес</w:t>
            </w:r>
            <w:r w:rsidR="00C5413D" w:rsidRPr="00526378">
              <w:rPr>
                <w:szCs w:val="22"/>
              </w:rPr>
              <w:t xml:space="preserve"> подразделения юридического лица</w:t>
            </w:r>
          </w:p>
        </w:tc>
        <w:tc>
          <w:tcPr>
            <w:tcW w:w="2133" w:type="dxa"/>
            <w:tcBorders>
              <w:top w:val="nil"/>
              <w:left w:val="nil"/>
              <w:bottom w:val="single" w:sz="4" w:space="0" w:color="auto"/>
              <w:right w:val="single" w:sz="4" w:space="0" w:color="auto"/>
            </w:tcBorders>
            <w:shd w:val="clear" w:color="auto" w:fill="auto"/>
          </w:tcPr>
          <w:p w14:paraId="2C77C4C7" w14:textId="6AFEC6B1" w:rsidR="00C5413D" w:rsidRPr="00526378" w:rsidRDefault="00D03580" w:rsidP="0010621D">
            <w:r w:rsidRPr="00526378">
              <w:t>Адрес</w:t>
            </w:r>
          </w:p>
        </w:tc>
        <w:tc>
          <w:tcPr>
            <w:tcW w:w="1303" w:type="dxa"/>
            <w:tcBorders>
              <w:top w:val="nil"/>
              <w:left w:val="nil"/>
              <w:bottom w:val="single" w:sz="4" w:space="0" w:color="auto"/>
              <w:right w:val="single" w:sz="4" w:space="0" w:color="auto"/>
            </w:tcBorders>
            <w:shd w:val="clear" w:color="auto" w:fill="auto"/>
          </w:tcPr>
          <w:p w14:paraId="09C4BE45" w14:textId="2FC8B180" w:rsidR="00C5413D" w:rsidRPr="00526378" w:rsidRDefault="00D03580" w:rsidP="0010621D">
            <w:pPr>
              <w:jc w:val="center"/>
            </w:pPr>
            <w:r w:rsidRPr="00526378">
              <w:t>С</w:t>
            </w:r>
          </w:p>
        </w:tc>
        <w:tc>
          <w:tcPr>
            <w:tcW w:w="1208" w:type="dxa"/>
            <w:tcBorders>
              <w:top w:val="nil"/>
              <w:left w:val="nil"/>
              <w:bottom w:val="single" w:sz="4" w:space="0" w:color="auto"/>
              <w:right w:val="single" w:sz="4" w:space="0" w:color="auto"/>
            </w:tcBorders>
            <w:shd w:val="clear" w:color="auto" w:fill="auto"/>
          </w:tcPr>
          <w:p w14:paraId="5BC4047A" w14:textId="1246C310" w:rsidR="00C5413D" w:rsidRPr="00526378" w:rsidRDefault="00C5413D" w:rsidP="0010621D">
            <w:pPr>
              <w:jc w:val="center"/>
            </w:pPr>
          </w:p>
        </w:tc>
        <w:tc>
          <w:tcPr>
            <w:tcW w:w="1919" w:type="dxa"/>
            <w:tcBorders>
              <w:top w:val="nil"/>
              <w:left w:val="nil"/>
              <w:bottom w:val="single" w:sz="4" w:space="0" w:color="auto"/>
              <w:right w:val="single" w:sz="4" w:space="0" w:color="auto"/>
            </w:tcBorders>
            <w:shd w:val="clear" w:color="auto" w:fill="auto"/>
          </w:tcPr>
          <w:p w14:paraId="09ECAAFE" w14:textId="77777777" w:rsidR="00C5413D" w:rsidRPr="00526378" w:rsidRDefault="00C5413D" w:rsidP="0010621D">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0E4C5D7" w14:textId="4F49D8E2" w:rsidR="00D03580" w:rsidRPr="00526378" w:rsidRDefault="00D03580" w:rsidP="00D03580">
            <w:r w:rsidRPr="00526378">
              <w:t xml:space="preserve">Типовой класс </w:t>
            </w:r>
            <w:r w:rsidR="003A3075" w:rsidRPr="00526378">
              <w:t>‹</w:t>
            </w:r>
            <w:proofErr w:type="spellStart"/>
            <w:r w:rsidRPr="00526378">
              <w:t>АдресТип</w:t>
            </w:r>
            <w:proofErr w:type="spellEnd"/>
            <w:r w:rsidR="003A3075" w:rsidRPr="00526378">
              <w:t>›</w:t>
            </w:r>
            <w:r w:rsidRPr="00526378">
              <w:t xml:space="preserve">. </w:t>
            </w:r>
          </w:p>
          <w:p w14:paraId="6180B5AB" w14:textId="53B2A932" w:rsidR="00C5413D" w:rsidRPr="00526378" w:rsidRDefault="00C5413D" w:rsidP="00BB1CDB"/>
        </w:tc>
      </w:tr>
      <w:tr w:rsidR="00526378" w:rsidRPr="00526378" w14:paraId="4B8CD07A" w14:textId="77777777" w:rsidTr="00526378">
        <w:trPr>
          <w:trHeight w:val="23"/>
        </w:trPr>
        <w:tc>
          <w:tcPr>
            <w:tcW w:w="3680" w:type="dxa"/>
            <w:tcBorders>
              <w:top w:val="nil"/>
              <w:left w:val="single" w:sz="4" w:space="0" w:color="auto"/>
              <w:bottom w:val="single" w:sz="4" w:space="0" w:color="auto"/>
              <w:right w:val="single" w:sz="4" w:space="0" w:color="auto"/>
            </w:tcBorders>
            <w:shd w:val="clear" w:color="auto" w:fill="auto"/>
          </w:tcPr>
          <w:p w14:paraId="4F2F45C0" w14:textId="77777777" w:rsidR="00C5413D" w:rsidRPr="00526378" w:rsidRDefault="00C5413D" w:rsidP="0010621D">
            <w:r w:rsidRPr="00526378">
              <w:t>КПП</w:t>
            </w:r>
          </w:p>
        </w:tc>
        <w:tc>
          <w:tcPr>
            <w:tcW w:w="2133" w:type="dxa"/>
            <w:tcBorders>
              <w:top w:val="nil"/>
              <w:left w:val="nil"/>
              <w:bottom w:val="single" w:sz="4" w:space="0" w:color="auto"/>
              <w:right w:val="single" w:sz="4" w:space="0" w:color="auto"/>
            </w:tcBorders>
            <w:shd w:val="clear" w:color="auto" w:fill="auto"/>
          </w:tcPr>
          <w:p w14:paraId="6393BCF3" w14:textId="77777777" w:rsidR="00C5413D" w:rsidRPr="00526378" w:rsidRDefault="00C5413D" w:rsidP="0010621D">
            <w:r w:rsidRPr="00526378">
              <w:t>КПП</w:t>
            </w:r>
          </w:p>
        </w:tc>
        <w:tc>
          <w:tcPr>
            <w:tcW w:w="1303" w:type="dxa"/>
            <w:tcBorders>
              <w:top w:val="nil"/>
              <w:left w:val="nil"/>
              <w:bottom w:val="single" w:sz="4" w:space="0" w:color="auto"/>
              <w:right w:val="single" w:sz="4" w:space="0" w:color="auto"/>
            </w:tcBorders>
            <w:shd w:val="clear" w:color="auto" w:fill="auto"/>
          </w:tcPr>
          <w:p w14:paraId="35C4AD31" w14:textId="5F124345" w:rsidR="00C5413D" w:rsidRPr="00526378" w:rsidRDefault="000A6349" w:rsidP="0010621D">
            <w:pPr>
              <w:jc w:val="center"/>
            </w:pPr>
            <w:r w:rsidRPr="00526378">
              <w:t>А</w:t>
            </w:r>
          </w:p>
        </w:tc>
        <w:tc>
          <w:tcPr>
            <w:tcW w:w="1208" w:type="dxa"/>
            <w:tcBorders>
              <w:top w:val="nil"/>
              <w:left w:val="nil"/>
              <w:bottom w:val="single" w:sz="4" w:space="0" w:color="auto"/>
              <w:right w:val="single" w:sz="4" w:space="0" w:color="auto"/>
            </w:tcBorders>
            <w:shd w:val="clear" w:color="auto" w:fill="auto"/>
          </w:tcPr>
          <w:p w14:paraId="5534EE64" w14:textId="77777777" w:rsidR="00C5413D" w:rsidRPr="00526378" w:rsidRDefault="00C5413D" w:rsidP="0010621D">
            <w:pPr>
              <w:jc w:val="center"/>
            </w:pPr>
            <w:proofErr w:type="gramStart"/>
            <w:r w:rsidRPr="00526378">
              <w:t>T(</w:t>
            </w:r>
            <w:proofErr w:type="gramEnd"/>
            <w:r w:rsidRPr="00526378">
              <w:t>=9)</w:t>
            </w:r>
          </w:p>
        </w:tc>
        <w:tc>
          <w:tcPr>
            <w:tcW w:w="1919" w:type="dxa"/>
            <w:tcBorders>
              <w:top w:val="nil"/>
              <w:left w:val="nil"/>
              <w:bottom w:val="single" w:sz="4" w:space="0" w:color="auto"/>
              <w:right w:val="single" w:sz="4" w:space="0" w:color="auto"/>
            </w:tcBorders>
            <w:shd w:val="clear" w:color="auto" w:fill="auto"/>
          </w:tcPr>
          <w:p w14:paraId="6AAA5801" w14:textId="2912ECDF" w:rsidR="00C5413D" w:rsidRPr="00526378" w:rsidRDefault="00594FC4" w:rsidP="0010621D">
            <w:pPr>
              <w:jc w:val="center"/>
            </w:pPr>
            <w:r>
              <w:t>Н</w:t>
            </w:r>
            <w:r w:rsidRPr="00526378">
              <w:t>У</w:t>
            </w:r>
          </w:p>
        </w:tc>
        <w:tc>
          <w:tcPr>
            <w:tcW w:w="4922" w:type="dxa"/>
            <w:tcBorders>
              <w:top w:val="nil"/>
              <w:left w:val="nil"/>
              <w:bottom w:val="single" w:sz="4" w:space="0" w:color="auto"/>
              <w:right w:val="single" w:sz="4" w:space="0" w:color="auto"/>
            </w:tcBorders>
            <w:shd w:val="clear" w:color="auto" w:fill="auto"/>
          </w:tcPr>
          <w:p w14:paraId="23FF0ADD" w14:textId="0546D5E4" w:rsidR="00C5413D" w:rsidRPr="00526378" w:rsidRDefault="00C5413D" w:rsidP="0010621D">
            <w:r w:rsidRPr="00526378">
              <w:rPr>
                <w:szCs w:val="22"/>
              </w:rPr>
              <w:t xml:space="preserve">Типовой класс </w:t>
            </w:r>
            <w:r w:rsidR="003A3075" w:rsidRPr="00526378">
              <w:rPr>
                <w:szCs w:val="22"/>
              </w:rPr>
              <w:t>‹</w:t>
            </w:r>
            <w:proofErr w:type="spellStart"/>
            <w:r w:rsidRPr="00526378">
              <w:rPr>
                <w:szCs w:val="22"/>
              </w:rPr>
              <w:t>КППТип</w:t>
            </w:r>
            <w:proofErr w:type="spellEnd"/>
            <w:r w:rsidR="003A3075" w:rsidRPr="00526378">
              <w:rPr>
                <w:szCs w:val="22"/>
              </w:rPr>
              <w:t>›</w:t>
            </w:r>
            <w:r w:rsidRPr="00526378">
              <w:rPr>
                <w:szCs w:val="22"/>
              </w:rPr>
              <w:t>.</w:t>
            </w:r>
            <w:r w:rsidR="000A6349" w:rsidRPr="00526378">
              <w:rPr>
                <w:szCs w:val="22"/>
              </w:rPr>
              <w:t xml:space="preserve"> При наличии</w:t>
            </w:r>
            <w:r w:rsidR="00DD4D6D" w:rsidRPr="00526378">
              <w:rPr>
                <w:szCs w:val="22"/>
              </w:rPr>
              <w:t>.</w:t>
            </w:r>
          </w:p>
          <w:p w14:paraId="0A50745D" w14:textId="77777777" w:rsidR="00C5413D" w:rsidRPr="00526378" w:rsidRDefault="00C5413D" w:rsidP="0010621D"/>
        </w:tc>
      </w:tr>
    </w:tbl>
    <w:p w14:paraId="2389C0F3" w14:textId="7C6C1D7F" w:rsidR="005E4E72" w:rsidRPr="00526378" w:rsidRDefault="005E4E72" w:rsidP="005E4E72">
      <w:pPr>
        <w:pStyle w:val="aff4"/>
        <w:keepNext/>
        <w:jc w:val="right"/>
        <w:rPr>
          <w:b w:val="0"/>
          <w:bCs w:val="0"/>
          <w:color w:val="auto"/>
          <w:sz w:val="24"/>
          <w:szCs w:val="24"/>
        </w:rPr>
      </w:pPr>
      <w:bookmarkStart w:id="112" w:name="_Toc106989016"/>
      <w:bookmarkStart w:id="113" w:name="_Toc106989017"/>
      <w:bookmarkStart w:id="114" w:name="_Toc106989018"/>
      <w:bookmarkStart w:id="115" w:name="_Toc106989056"/>
      <w:bookmarkEnd w:id="111"/>
      <w:bookmarkEnd w:id="112"/>
      <w:bookmarkEnd w:id="113"/>
      <w:bookmarkEnd w:id="114"/>
      <w:bookmarkEnd w:id="115"/>
    </w:p>
    <w:p w14:paraId="17FCDC20" w14:textId="77777777" w:rsidR="00DB6F60" w:rsidRPr="00526378" w:rsidRDefault="00DB6F60" w:rsidP="00DB6F60">
      <w:pPr>
        <w:jc w:val="right"/>
      </w:pPr>
    </w:p>
    <w:p w14:paraId="27770DED" w14:textId="3D34297B" w:rsidR="00E262A6" w:rsidRPr="00526378" w:rsidRDefault="00E262A6" w:rsidP="00526378">
      <w:pPr>
        <w:pStyle w:val="af6"/>
      </w:pPr>
      <w:bookmarkStart w:id="116" w:name="_Toc107141193"/>
      <w:bookmarkStart w:id="117" w:name="_Toc107141805"/>
      <w:bookmarkStart w:id="118" w:name="_Toc107162048"/>
      <w:bookmarkStart w:id="119" w:name="_Toc107165297"/>
      <w:bookmarkStart w:id="120" w:name="_Toc107214682"/>
      <w:bookmarkStart w:id="121" w:name="_Toc107141194"/>
      <w:bookmarkStart w:id="122" w:name="_Toc107141806"/>
      <w:bookmarkStart w:id="123" w:name="_Toc107162049"/>
      <w:bookmarkStart w:id="124" w:name="_Toc107165298"/>
      <w:bookmarkStart w:id="125" w:name="_Toc107214683"/>
      <w:bookmarkStart w:id="126" w:name="_Toc107141223"/>
      <w:bookmarkStart w:id="127" w:name="_Toc107141835"/>
      <w:bookmarkStart w:id="128" w:name="_Toc107162078"/>
      <w:bookmarkStart w:id="129" w:name="_Toc107165327"/>
      <w:bookmarkStart w:id="130" w:name="_Toc107214712"/>
      <w:bookmarkStart w:id="131" w:name="_Toc107141224"/>
      <w:bookmarkStart w:id="132" w:name="_Toc107141836"/>
      <w:bookmarkStart w:id="133" w:name="_Toc107162079"/>
      <w:bookmarkStart w:id="134" w:name="_Toc107165328"/>
      <w:bookmarkStart w:id="135" w:name="_Toc107214713"/>
      <w:bookmarkStart w:id="136" w:name="_Toc107141225"/>
      <w:bookmarkStart w:id="137" w:name="_Toc107141837"/>
      <w:bookmarkStart w:id="138" w:name="_Toc107162080"/>
      <w:bookmarkStart w:id="139" w:name="_Toc107165329"/>
      <w:bookmarkStart w:id="140" w:name="_Toc107214714"/>
      <w:bookmarkStart w:id="141" w:name="_Toc107141258"/>
      <w:bookmarkStart w:id="142" w:name="_Toc107141870"/>
      <w:bookmarkStart w:id="143" w:name="_Toc107162113"/>
      <w:bookmarkStart w:id="144" w:name="_Toc107165362"/>
      <w:bookmarkStart w:id="145" w:name="_Toc107214747"/>
      <w:bookmarkStart w:id="146" w:name="_Toc107141259"/>
      <w:bookmarkStart w:id="147" w:name="_Toc107141871"/>
      <w:bookmarkStart w:id="148" w:name="_Toc107162114"/>
      <w:bookmarkStart w:id="149" w:name="_Toc107165363"/>
      <w:bookmarkStart w:id="150" w:name="_Toc107214748"/>
      <w:bookmarkStart w:id="151" w:name="_Toc107141260"/>
      <w:bookmarkStart w:id="152" w:name="_Toc107141872"/>
      <w:bookmarkStart w:id="153" w:name="_Toc107162115"/>
      <w:bookmarkStart w:id="154" w:name="_Toc107165364"/>
      <w:bookmarkStart w:id="155" w:name="_Toc107214749"/>
      <w:bookmarkStart w:id="156" w:name="_Toc107141293"/>
      <w:bookmarkStart w:id="157" w:name="_Toc107141905"/>
      <w:bookmarkStart w:id="158" w:name="_Toc107162148"/>
      <w:bookmarkStart w:id="159" w:name="_Toc107165397"/>
      <w:bookmarkStart w:id="160" w:name="_Toc107214782"/>
      <w:bookmarkStart w:id="161" w:name="_Toc107141294"/>
      <w:bookmarkStart w:id="162" w:name="_Toc107141906"/>
      <w:bookmarkStart w:id="163" w:name="_Toc107162149"/>
      <w:bookmarkStart w:id="164" w:name="_Toc107165398"/>
      <w:bookmarkStart w:id="165" w:name="_Toc107214783"/>
      <w:bookmarkStart w:id="166" w:name="_Toc107141295"/>
      <w:bookmarkStart w:id="167" w:name="_Toc107141907"/>
      <w:bookmarkStart w:id="168" w:name="_Toc107162150"/>
      <w:bookmarkStart w:id="169" w:name="_Toc107165399"/>
      <w:bookmarkStart w:id="170" w:name="_Toc107214784"/>
      <w:bookmarkStart w:id="171" w:name="_Toc107141296"/>
      <w:bookmarkStart w:id="172" w:name="_Toc107141908"/>
      <w:bookmarkStart w:id="173" w:name="_Toc107162151"/>
      <w:bookmarkStart w:id="174" w:name="_Toc107165400"/>
      <w:bookmarkStart w:id="175" w:name="_Toc107214785"/>
      <w:bookmarkStart w:id="176" w:name="_Toc107141329"/>
      <w:bookmarkStart w:id="177" w:name="_Toc107141941"/>
      <w:bookmarkStart w:id="178" w:name="_Toc107162184"/>
      <w:bookmarkStart w:id="179" w:name="_Toc107165433"/>
      <w:bookmarkStart w:id="180" w:name="_Toc107214818"/>
      <w:bookmarkStart w:id="181" w:name="_Toc107141330"/>
      <w:bookmarkStart w:id="182" w:name="_Toc107141942"/>
      <w:bookmarkStart w:id="183" w:name="_Toc107162185"/>
      <w:bookmarkStart w:id="184" w:name="_Toc107165434"/>
      <w:bookmarkStart w:id="185" w:name="_Toc107214819"/>
      <w:bookmarkStart w:id="186" w:name="_Toc107141331"/>
      <w:bookmarkStart w:id="187" w:name="_Toc107141943"/>
      <w:bookmarkStart w:id="188" w:name="_Toc107162186"/>
      <w:bookmarkStart w:id="189" w:name="_Toc107165435"/>
      <w:bookmarkStart w:id="190" w:name="_Toc107214820"/>
      <w:bookmarkStart w:id="191" w:name="_Toc107141332"/>
      <w:bookmarkStart w:id="192" w:name="_Toc107141944"/>
      <w:bookmarkStart w:id="193" w:name="_Toc107162187"/>
      <w:bookmarkStart w:id="194" w:name="_Toc107165436"/>
      <w:bookmarkStart w:id="195" w:name="_Toc107214821"/>
      <w:bookmarkStart w:id="196" w:name="_Toc107141333"/>
      <w:bookmarkStart w:id="197" w:name="_Toc107141945"/>
      <w:bookmarkStart w:id="198" w:name="_Toc107162188"/>
      <w:bookmarkStart w:id="199" w:name="_Toc107165437"/>
      <w:bookmarkStart w:id="200" w:name="_Toc107214822"/>
      <w:bookmarkStart w:id="201" w:name="_Toc107141334"/>
      <w:bookmarkStart w:id="202" w:name="_Toc107141946"/>
      <w:bookmarkStart w:id="203" w:name="_Toc107162189"/>
      <w:bookmarkStart w:id="204" w:name="_Toc107165438"/>
      <w:bookmarkStart w:id="205" w:name="_Toc107214823"/>
      <w:bookmarkStart w:id="206" w:name="_Toc107141335"/>
      <w:bookmarkStart w:id="207" w:name="_Toc107141947"/>
      <w:bookmarkStart w:id="208" w:name="_Toc107162190"/>
      <w:bookmarkStart w:id="209" w:name="_Toc107165439"/>
      <w:bookmarkStart w:id="210" w:name="_Toc107214824"/>
      <w:bookmarkStart w:id="211" w:name="_Toc107141336"/>
      <w:bookmarkStart w:id="212" w:name="_Toc107141948"/>
      <w:bookmarkStart w:id="213" w:name="_Toc107162191"/>
      <w:bookmarkStart w:id="214" w:name="_Toc107165440"/>
      <w:bookmarkStart w:id="215" w:name="_Toc107214825"/>
      <w:bookmarkStart w:id="216" w:name="_Toc107141337"/>
      <w:bookmarkStart w:id="217" w:name="_Toc107141949"/>
      <w:bookmarkStart w:id="218" w:name="_Toc107162192"/>
      <w:bookmarkStart w:id="219" w:name="_Toc107165441"/>
      <w:bookmarkStart w:id="220" w:name="_Toc107214826"/>
      <w:bookmarkStart w:id="221" w:name="_Toc107141338"/>
      <w:bookmarkStart w:id="222" w:name="_Toc107141950"/>
      <w:bookmarkStart w:id="223" w:name="_Toc107162193"/>
      <w:bookmarkStart w:id="224" w:name="_Toc107165442"/>
      <w:bookmarkStart w:id="225" w:name="_Toc107214827"/>
      <w:bookmarkStart w:id="226" w:name="_Toc107141339"/>
      <w:bookmarkStart w:id="227" w:name="_Toc107141951"/>
      <w:bookmarkStart w:id="228" w:name="_Toc107162194"/>
      <w:bookmarkStart w:id="229" w:name="_Toc107165443"/>
      <w:bookmarkStart w:id="230" w:name="_Toc107214828"/>
      <w:bookmarkStart w:id="231" w:name="_Toc107141340"/>
      <w:bookmarkStart w:id="232" w:name="_Toc107141952"/>
      <w:bookmarkStart w:id="233" w:name="_Toc107162195"/>
      <w:bookmarkStart w:id="234" w:name="_Toc107165444"/>
      <w:bookmarkStart w:id="235" w:name="_Toc107214829"/>
      <w:bookmarkStart w:id="236" w:name="_Toc107141341"/>
      <w:bookmarkStart w:id="237" w:name="_Toc107141953"/>
      <w:bookmarkStart w:id="238" w:name="_Toc107162196"/>
      <w:bookmarkStart w:id="239" w:name="_Toc107165445"/>
      <w:bookmarkStart w:id="240" w:name="_Toc107214830"/>
      <w:bookmarkStart w:id="241" w:name="_Toc107141342"/>
      <w:bookmarkStart w:id="242" w:name="_Toc107141954"/>
      <w:bookmarkStart w:id="243" w:name="_Toc107162197"/>
      <w:bookmarkStart w:id="244" w:name="_Toc107165446"/>
      <w:bookmarkStart w:id="245" w:name="_Toc107214831"/>
      <w:bookmarkStart w:id="246" w:name="_Toc107141343"/>
      <w:bookmarkStart w:id="247" w:name="_Toc107141955"/>
      <w:bookmarkStart w:id="248" w:name="_Toc107162198"/>
      <w:bookmarkStart w:id="249" w:name="_Toc107165447"/>
      <w:bookmarkStart w:id="250" w:name="_Toc107214832"/>
      <w:bookmarkStart w:id="251" w:name="_Toc107141394"/>
      <w:bookmarkStart w:id="252" w:name="_Toc107142006"/>
      <w:bookmarkStart w:id="253" w:name="_Toc107162249"/>
      <w:bookmarkStart w:id="254" w:name="_Toc107165498"/>
      <w:bookmarkStart w:id="255" w:name="_Toc107214883"/>
      <w:bookmarkStart w:id="256" w:name="_Toc107141395"/>
      <w:bookmarkStart w:id="257" w:name="_Toc107142007"/>
      <w:bookmarkStart w:id="258" w:name="_Toc107162250"/>
      <w:bookmarkStart w:id="259" w:name="_Toc107165499"/>
      <w:bookmarkStart w:id="260" w:name="_Toc107214884"/>
      <w:bookmarkStart w:id="261" w:name="_Toc107141396"/>
      <w:bookmarkStart w:id="262" w:name="_Toc107142008"/>
      <w:bookmarkStart w:id="263" w:name="_Toc107162251"/>
      <w:bookmarkStart w:id="264" w:name="_Toc107165500"/>
      <w:bookmarkStart w:id="265" w:name="_Toc107214885"/>
      <w:bookmarkStart w:id="266" w:name="_Toc107141425"/>
      <w:bookmarkStart w:id="267" w:name="_Toc107142037"/>
      <w:bookmarkStart w:id="268" w:name="_Toc107162280"/>
      <w:bookmarkStart w:id="269" w:name="_Toc107165529"/>
      <w:bookmarkStart w:id="270" w:name="_Toc107214914"/>
      <w:bookmarkStart w:id="271" w:name="_Toc107141426"/>
      <w:bookmarkStart w:id="272" w:name="_Toc107142038"/>
      <w:bookmarkStart w:id="273" w:name="_Toc107162281"/>
      <w:bookmarkStart w:id="274" w:name="_Toc107165530"/>
      <w:bookmarkStart w:id="275" w:name="_Toc107214915"/>
      <w:bookmarkStart w:id="276" w:name="_Toc107141458"/>
      <w:bookmarkStart w:id="277" w:name="_Toc107142070"/>
      <w:bookmarkStart w:id="278" w:name="_Toc107162313"/>
      <w:bookmarkStart w:id="279" w:name="_Toc107165562"/>
      <w:bookmarkStart w:id="280" w:name="_Toc107214947"/>
      <w:bookmarkStart w:id="281" w:name="_Toc107141459"/>
      <w:bookmarkStart w:id="282" w:name="_Toc107142071"/>
      <w:bookmarkStart w:id="283" w:name="_Toc107162314"/>
      <w:bookmarkStart w:id="284" w:name="_Toc107165563"/>
      <w:bookmarkStart w:id="285" w:name="_Toc107214948"/>
      <w:bookmarkStart w:id="286" w:name="_Toc107141507"/>
      <w:bookmarkStart w:id="287" w:name="_Toc107142119"/>
      <w:bookmarkStart w:id="288" w:name="_Toc107162362"/>
      <w:bookmarkStart w:id="289" w:name="_Toc107165611"/>
      <w:bookmarkStart w:id="290" w:name="_Toc107214996"/>
      <w:bookmarkStart w:id="291" w:name="_Toc107141508"/>
      <w:bookmarkStart w:id="292" w:name="_Toc107142120"/>
      <w:bookmarkStart w:id="293" w:name="_Toc107162363"/>
      <w:bookmarkStart w:id="294" w:name="_Toc107165612"/>
      <w:bookmarkStart w:id="295" w:name="_Toc107214997"/>
      <w:bookmarkStart w:id="296" w:name="_Toc107141540"/>
      <w:bookmarkStart w:id="297" w:name="_Toc107142152"/>
      <w:bookmarkStart w:id="298" w:name="_Toc107162395"/>
      <w:bookmarkStart w:id="299" w:name="_Toc107165644"/>
      <w:bookmarkStart w:id="300" w:name="_Toc107215029"/>
      <w:bookmarkStart w:id="301" w:name="_Toc107141541"/>
      <w:bookmarkStart w:id="302" w:name="_Toc107142153"/>
      <w:bookmarkStart w:id="303" w:name="_Toc107162396"/>
      <w:bookmarkStart w:id="304" w:name="_Toc107165645"/>
      <w:bookmarkStart w:id="305" w:name="_Toc107215030"/>
      <w:bookmarkStart w:id="306" w:name="_Toc107141542"/>
      <w:bookmarkStart w:id="307" w:name="_Toc107142154"/>
      <w:bookmarkStart w:id="308" w:name="_Toc107162397"/>
      <w:bookmarkStart w:id="309" w:name="_Toc107165646"/>
      <w:bookmarkStart w:id="310" w:name="_Toc107215031"/>
      <w:bookmarkStart w:id="311" w:name="_Toc107141571"/>
      <w:bookmarkStart w:id="312" w:name="_Toc107142183"/>
      <w:bookmarkStart w:id="313" w:name="_Toc107162426"/>
      <w:bookmarkStart w:id="314" w:name="_Toc107165675"/>
      <w:bookmarkStart w:id="315" w:name="_Toc107215060"/>
      <w:bookmarkStart w:id="316" w:name="_Toc107141572"/>
      <w:bookmarkStart w:id="317" w:name="_Toc107142184"/>
      <w:bookmarkStart w:id="318" w:name="_Toc107162427"/>
      <w:bookmarkStart w:id="319" w:name="_Toc107165676"/>
      <w:bookmarkStart w:id="320" w:name="_Toc107215061"/>
      <w:bookmarkStart w:id="321" w:name="_Toc107141604"/>
      <w:bookmarkStart w:id="322" w:name="_Toc107142216"/>
      <w:bookmarkStart w:id="323" w:name="_Toc107162459"/>
      <w:bookmarkStart w:id="324" w:name="_Toc107165708"/>
      <w:bookmarkStart w:id="325" w:name="_Toc107215093"/>
      <w:bookmarkStart w:id="326" w:name="_Toc107141605"/>
      <w:bookmarkStart w:id="327" w:name="_Toc107142217"/>
      <w:bookmarkStart w:id="328" w:name="_Toc107162460"/>
      <w:bookmarkStart w:id="329" w:name="_Toc107165709"/>
      <w:bookmarkStart w:id="330" w:name="_Toc107215094"/>
      <w:bookmarkStart w:id="331" w:name="_Toc107141637"/>
      <w:bookmarkStart w:id="332" w:name="_Toc107142249"/>
      <w:bookmarkStart w:id="333" w:name="_Toc107162492"/>
      <w:bookmarkStart w:id="334" w:name="_Toc107165741"/>
      <w:bookmarkStart w:id="335" w:name="_Toc107215126"/>
      <w:bookmarkStart w:id="336" w:name="_Toc107141638"/>
      <w:bookmarkStart w:id="337" w:name="_Toc107142250"/>
      <w:bookmarkStart w:id="338" w:name="_Toc107162493"/>
      <w:bookmarkStart w:id="339" w:name="_Toc107165742"/>
      <w:bookmarkStart w:id="340" w:name="_Toc107215127"/>
      <w:bookmarkStart w:id="341" w:name="_Toc107141670"/>
      <w:bookmarkStart w:id="342" w:name="_Toc107142282"/>
      <w:bookmarkStart w:id="343" w:name="_Toc107162525"/>
      <w:bookmarkStart w:id="344" w:name="_Toc107165774"/>
      <w:bookmarkStart w:id="345" w:name="_Toc107215159"/>
      <w:bookmarkStart w:id="346" w:name="_Toc107141671"/>
      <w:bookmarkStart w:id="347" w:name="_Toc107142283"/>
      <w:bookmarkStart w:id="348" w:name="_Toc107162526"/>
      <w:bookmarkStart w:id="349" w:name="_Toc107165775"/>
      <w:bookmarkStart w:id="350" w:name="_Toc107215160"/>
      <w:bookmarkStart w:id="351" w:name="_Toc107141672"/>
      <w:bookmarkStart w:id="352" w:name="_Toc107142284"/>
      <w:bookmarkStart w:id="353" w:name="_Toc107162527"/>
      <w:bookmarkStart w:id="354" w:name="_Toc107165776"/>
      <w:bookmarkStart w:id="355" w:name="_Toc107215161"/>
      <w:bookmarkStart w:id="356" w:name="_Toc107141673"/>
      <w:bookmarkStart w:id="357" w:name="_Toc107142285"/>
      <w:bookmarkStart w:id="358" w:name="_Toc107162528"/>
      <w:bookmarkStart w:id="359" w:name="_Toc107165777"/>
      <w:bookmarkStart w:id="360" w:name="_Toc107215162"/>
      <w:bookmarkStart w:id="361" w:name="_Toc107141674"/>
      <w:bookmarkStart w:id="362" w:name="_Toc107142286"/>
      <w:bookmarkStart w:id="363" w:name="_Toc107162529"/>
      <w:bookmarkStart w:id="364" w:name="_Toc107165778"/>
      <w:bookmarkStart w:id="365" w:name="_Toc107215163"/>
      <w:bookmarkStart w:id="366" w:name="_Toc107141675"/>
      <w:bookmarkStart w:id="367" w:name="_Toc107142287"/>
      <w:bookmarkStart w:id="368" w:name="_Toc107162530"/>
      <w:bookmarkStart w:id="369" w:name="_Toc107165779"/>
      <w:bookmarkStart w:id="370" w:name="_Toc107215164"/>
      <w:bookmarkStart w:id="371" w:name="_Toc107141676"/>
      <w:bookmarkStart w:id="372" w:name="_Toc107142288"/>
      <w:bookmarkStart w:id="373" w:name="_Toc107162531"/>
      <w:bookmarkStart w:id="374" w:name="_Toc107165780"/>
      <w:bookmarkStart w:id="375" w:name="_Toc107215165"/>
      <w:bookmarkStart w:id="376" w:name="_Toc107141677"/>
      <w:bookmarkStart w:id="377" w:name="_Toc107142289"/>
      <w:bookmarkStart w:id="378" w:name="_Toc107162532"/>
      <w:bookmarkStart w:id="379" w:name="_Toc107165781"/>
      <w:bookmarkStart w:id="380" w:name="_Toc107215166"/>
      <w:bookmarkStart w:id="381" w:name="_Toc107141678"/>
      <w:bookmarkStart w:id="382" w:name="_Toc107142290"/>
      <w:bookmarkStart w:id="383" w:name="_Toc107162533"/>
      <w:bookmarkStart w:id="384" w:name="_Toc107165782"/>
      <w:bookmarkStart w:id="385" w:name="_Toc107215167"/>
      <w:bookmarkStart w:id="386" w:name="_Toc107141679"/>
      <w:bookmarkStart w:id="387" w:name="_Toc107142291"/>
      <w:bookmarkStart w:id="388" w:name="_Toc107162534"/>
      <w:bookmarkStart w:id="389" w:name="_Toc107165783"/>
      <w:bookmarkStart w:id="390" w:name="_Toc107215168"/>
      <w:bookmarkStart w:id="391" w:name="_Toc107141680"/>
      <w:bookmarkStart w:id="392" w:name="_Toc107142292"/>
      <w:bookmarkStart w:id="393" w:name="_Toc107162535"/>
      <w:bookmarkStart w:id="394" w:name="_Toc107165784"/>
      <w:bookmarkStart w:id="395" w:name="_Toc107215169"/>
      <w:bookmarkStart w:id="396" w:name="_Toc107141681"/>
      <w:bookmarkStart w:id="397" w:name="_Toc107142293"/>
      <w:bookmarkStart w:id="398" w:name="_Toc107162536"/>
      <w:bookmarkStart w:id="399" w:name="_Toc107165785"/>
      <w:bookmarkStart w:id="400" w:name="_Toc107215170"/>
      <w:bookmarkStart w:id="401" w:name="_Toc107141682"/>
      <w:bookmarkStart w:id="402" w:name="_Toc107142294"/>
      <w:bookmarkStart w:id="403" w:name="_Toc107162537"/>
      <w:bookmarkStart w:id="404" w:name="_Toc107165786"/>
      <w:bookmarkStart w:id="405" w:name="_Toc107215171"/>
      <w:bookmarkStart w:id="406" w:name="_Toc107141683"/>
      <w:bookmarkStart w:id="407" w:name="_Toc107142295"/>
      <w:bookmarkStart w:id="408" w:name="_Toc107162538"/>
      <w:bookmarkStart w:id="409" w:name="_Toc107165787"/>
      <w:bookmarkStart w:id="410" w:name="_Toc107215172"/>
      <w:bookmarkStart w:id="411" w:name="_Toc107141684"/>
      <w:bookmarkStart w:id="412" w:name="_Toc107142296"/>
      <w:bookmarkStart w:id="413" w:name="_Toc107162539"/>
      <w:bookmarkStart w:id="414" w:name="_Toc107165788"/>
      <w:bookmarkStart w:id="415" w:name="_Toc107215173"/>
      <w:bookmarkStart w:id="416" w:name="_Toc107141685"/>
      <w:bookmarkStart w:id="417" w:name="_Toc107142297"/>
      <w:bookmarkStart w:id="418" w:name="_Toc107162540"/>
      <w:bookmarkStart w:id="419" w:name="_Toc107165789"/>
      <w:bookmarkStart w:id="420" w:name="_Toc107215174"/>
      <w:bookmarkStart w:id="421" w:name="_Toc107141686"/>
      <w:bookmarkStart w:id="422" w:name="_Toc107142298"/>
      <w:bookmarkStart w:id="423" w:name="_Toc107162541"/>
      <w:bookmarkStart w:id="424" w:name="_Toc107165790"/>
      <w:bookmarkStart w:id="425" w:name="_Toc107215175"/>
      <w:bookmarkStart w:id="426" w:name="_Toc107141687"/>
      <w:bookmarkStart w:id="427" w:name="_Toc107142299"/>
      <w:bookmarkStart w:id="428" w:name="_Toc107162542"/>
      <w:bookmarkStart w:id="429" w:name="_Toc107165791"/>
      <w:bookmarkStart w:id="430" w:name="_Toc107215176"/>
      <w:bookmarkStart w:id="431" w:name="_Toc107141688"/>
      <w:bookmarkStart w:id="432" w:name="_Toc107142300"/>
      <w:bookmarkStart w:id="433" w:name="_Toc107162543"/>
      <w:bookmarkStart w:id="434" w:name="_Toc107165792"/>
      <w:bookmarkStart w:id="435" w:name="_Toc107215177"/>
      <w:bookmarkStart w:id="436" w:name="_Ref106991721"/>
      <w:bookmarkStart w:id="437" w:name="_Toc107215178"/>
      <w:bookmarkStart w:id="438" w:name="_Ref106986298"/>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14</w:t>
      </w:r>
      <w:r w:rsidR="00111458">
        <w:rPr>
          <w:noProof/>
        </w:rPr>
        <w:fldChar w:fldCharType="end"/>
      </w:r>
      <w:bookmarkEnd w:id="436"/>
      <w:r w:rsidRPr="00526378">
        <w:t xml:space="preserve">. </w:t>
      </w:r>
      <w:bookmarkStart w:id="439" w:name="_Hlk107253584"/>
      <w:r w:rsidR="00007D46" w:rsidRPr="00526378">
        <w:t>«Информация о товарах (работах, услугах), имущественных правах» ‹</w:t>
      </w:r>
      <w:proofErr w:type="spellStart"/>
      <w:r w:rsidR="00007D46" w:rsidRPr="00526378">
        <w:t>ТовУсл</w:t>
      </w:r>
      <w:proofErr w:type="spellEnd"/>
      <w:r w:rsidR="00007D46" w:rsidRPr="00526378">
        <w:t>›</w:t>
      </w:r>
      <w:bookmarkEnd w:id="437"/>
      <w:bookmarkEnd w:id="438"/>
      <w:bookmarkEnd w:id="439"/>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655"/>
        <w:gridCol w:w="2366"/>
        <w:gridCol w:w="1132"/>
        <w:gridCol w:w="1128"/>
        <w:gridCol w:w="1919"/>
        <w:gridCol w:w="4542"/>
      </w:tblGrid>
      <w:tr w:rsidR="00526378" w:rsidRPr="00526378" w14:paraId="2903727F" w14:textId="77777777" w:rsidTr="00526378">
        <w:trPr>
          <w:trHeight w:val="170"/>
          <w:tblHeader/>
        </w:trPr>
        <w:tc>
          <w:tcPr>
            <w:tcW w:w="3679"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67A7A556"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1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57EC144"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32"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AC90C32"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5A05F"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92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D463DEB"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56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AC23F4F"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29BA84C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D59F8BD" w14:textId="77777777" w:rsidR="00B57F95" w:rsidRPr="00526378" w:rsidRDefault="00B57F95">
            <w:pPr>
              <w:spacing w:line="256" w:lineRule="auto"/>
              <w:rPr>
                <w:szCs w:val="22"/>
                <w:lang w:eastAsia="en-US"/>
              </w:rPr>
            </w:pPr>
            <w:r w:rsidRPr="00526378">
              <w:rPr>
                <w:szCs w:val="22"/>
                <w:lang w:eastAsia="en-US"/>
              </w:rPr>
              <w:t>Наименование товара (описание выполненных работ, оказанных услуг), имущественных прав</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FA85450" w14:textId="77777777" w:rsidR="00B57F95" w:rsidRPr="00526378" w:rsidRDefault="00B57F95">
            <w:pPr>
              <w:spacing w:line="256" w:lineRule="auto"/>
              <w:jc w:val="center"/>
              <w:rPr>
                <w:szCs w:val="22"/>
                <w:lang w:eastAsia="en-US"/>
              </w:rPr>
            </w:pPr>
            <w:proofErr w:type="spellStart"/>
            <w:r w:rsidRPr="00526378">
              <w:rPr>
                <w:szCs w:val="22"/>
                <w:lang w:eastAsia="en-US"/>
              </w:rPr>
              <w:t>НаимТов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B738E2"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0E1C4D"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1-1000)</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760ACE2" w14:textId="5615DF6F" w:rsidR="00B57F95" w:rsidRPr="00526378" w:rsidRDefault="00544689">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2D53E0E" w14:textId="77777777" w:rsidR="00B57F95" w:rsidRPr="00526378" w:rsidRDefault="00B57F95">
            <w:pPr>
              <w:spacing w:line="256" w:lineRule="auto"/>
              <w:rPr>
                <w:szCs w:val="22"/>
                <w:lang w:eastAsia="en-US"/>
              </w:rPr>
            </w:pPr>
            <w:r w:rsidRPr="00526378">
              <w:rPr>
                <w:lang w:eastAsia="en-US"/>
              </w:rPr>
              <w:t xml:space="preserve">Обязателен при отсутствии </w:t>
            </w:r>
            <w:proofErr w:type="spellStart"/>
            <w:r w:rsidRPr="00526378">
              <w:rPr>
                <w:lang w:eastAsia="en-US"/>
              </w:rPr>
              <w:t>ХарактерТов</w:t>
            </w:r>
            <w:proofErr w:type="spellEnd"/>
            <w:r w:rsidRPr="00526378">
              <w:rPr>
                <w:lang w:eastAsia="en-US"/>
              </w:rPr>
              <w:t xml:space="preserve"> и </w:t>
            </w:r>
            <w:proofErr w:type="spellStart"/>
            <w:r w:rsidRPr="00526378">
              <w:rPr>
                <w:lang w:eastAsia="en-US"/>
              </w:rPr>
              <w:t>АртикулТов</w:t>
            </w:r>
            <w:proofErr w:type="spellEnd"/>
            <w:r w:rsidRPr="00526378">
              <w:rPr>
                <w:lang w:eastAsia="en-US"/>
              </w:rPr>
              <w:t xml:space="preserve"> и </w:t>
            </w:r>
            <w:proofErr w:type="spellStart"/>
            <w:r w:rsidRPr="00526378">
              <w:rPr>
                <w:lang w:eastAsia="en-US"/>
              </w:rPr>
              <w:t>КодТов</w:t>
            </w:r>
            <w:proofErr w:type="spellEnd"/>
            <w:r w:rsidRPr="00526378">
              <w:rPr>
                <w:lang w:eastAsia="en-US"/>
              </w:rPr>
              <w:t>.</w:t>
            </w:r>
          </w:p>
        </w:tc>
      </w:tr>
      <w:tr w:rsidR="00526378" w:rsidRPr="00526378" w14:paraId="1179E07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3841955" w14:textId="77777777" w:rsidR="00B57F95" w:rsidRPr="00526378" w:rsidRDefault="00B57F95">
            <w:pPr>
              <w:spacing w:line="256" w:lineRule="auto"/>
              <w:rPr>
                <w:szCs w:val="22"/>
                <w:lang w:eastAsia="en-US"/>
              </w:rPr>
            </w:pPr>
            <w:r w:rsidRPr="00526378">
              <w:rPr>
                <w:szCs w:val="22"/>
                <w:lang w:eastAsia="en-US"/>
              </w:rPr>
              <w:t>Код единицы измерения</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DCCD2AF" w14:textId="77777777" w:rsidR="00B57F95" w:rsidRPr="00526378" w:rsidRDefault="00B57F95">
            <w:pPr>
              <w:spacing w:line="256" w:lineRule="auto"/>
              <w:jc w:val="center"/>
              <w:rPr>
                <w:szCs w:val="22"/>
                <w:lang w:eastAsia="en-US"/>
              </w:rPr>
            </w:pPr>
            <w:proofErr w:type="spellStart"/>
            <w:r w:rsidRPr="00526378">
              <w:rPr>
                <w:szCs w:val="22"/>
                <w:lang w:eastAsia="en-US"/>
              </w:rPr>
              <w:t>ОКЕИ_Тов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5BB4058" w14:textId="77777777" w:rsidR="00B57F95" w:rsidRPr="00526378" w:rsidRDefault="00B57F95">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A02F5C" w14:textId="77777777" w:rsidR="00B57F95" w:rsidRPr="00526378" w:rsidRDefault="00B57F95">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3-4)</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B45A985" w14:textId="2029768C" w:rsidR="00B57F95" w:rsidRPr="00526378" w:rsidRDefault="00544689">
            <w:pPr>
              <w:spacing w:line="256" w:lineRule="auto"/>
              <w:jc w:val="center"/>
              <w:rPr>
                <w:szCs w:val="22"/>
                <w:lang w:eastAsia="en-US"/>
              </w:rPr>
            </w:pPr>
            <w:r>
              <w:rPr>
                <w:szCs w:val="22"/>
                <w:lang w:eastAsia="en-US"/>
              </w:rPr>
              <w:t>О</w:t>
            </w:r>
            <w:r w:rsidRPr="00526378">
              <w:rPr>
                <w:szCs w:val="22"/>
                <w:lang w:eastAsia="en-US"/>
              </w:rPr>
              <w:t>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A854FFF" w14:textId="3C8147B3" w:rsidR="00B57F95" w:rsidRPr="00526378" w:rsidRDefault="00B57F95">
            <w:pPr>
              <w:spacing w:line="256" w:lineRule="auto"/>
              <w:rPr>
                <w:lang w:eastAsia="en-US"/>
              </w:rPr>
            </w:pPr>
            <w:bookmarkStart w:id="440" w:name="_Toc422892037"/>
            <w:bookmarkStart w:id="441" w:name="_Toc428342594"/>
            <w:bookmarkStart w:id="442" w:name="_Toc428342764"/>
            <w:bookmarkStart w:id="443" w:name="_Toc431204832"/>
            <w:bookmarkStart w:id="444" w:name="_Toc431205701"/>
            <w:bookmarkStart w:id="445" w:name="OKEI"/>
            <w:r w:rsidRPr="00526378">
              <w:rPr>
                <w:lang w:eastAsia="en-US"/>
              </w:rPr>
              <w:t xml:space="preserve">Типовой элемент </w:t>
            </w:r>
            <w:r w:rsidR="003A3075" w:rsidRPr="00526378">
              <w:rPr>
                <w:lang w:eastAsia="en-US"/>
              </w:rPr>
              <w:t>‹</w:t>
            </w:r>
            <w:proofErr w:type="spellStart"/>
            <w:r w:rsidRPr="00526378">
              <w:rPr>
                <w:lang w:eastAsia="en-US"/>
              </w:rPr>
              <w:t>ОКЕИТип</w:t>
            </w:r>
            <w:proofErr w:type="spellEnd"/>
            <w:r w:rsidR="003A3075" w:rsidRPr="00526378">
              <w:rPr>
                <w:lang w:eastAsia="en-US"/>
              </w:rPr>
              <w:t>›</w:t>
            </w:r>
            <w:r w:rsidRPr="00526378">
              <w:rPr>
                <w:lang w:eastAsia="en-US"/>
              </w:rPr>
              <w:t xml:space="preserve">. </w:t>
            </w:r>
          </w:p>
          <w:p w14:paraId="175ACD12" w14:textId="46A87D30" w:rsidR="00B57F95" w:rsidRPr="00526378" w:rsidRDefault="00B57F95">
            <w:pPr>
              <w:spacing w:line="256" w:lineRule="auto"/>
              <w:rPr>
                <w:szCs w:val="22"/>
                <w:lang w:eastAsia="en-US"/>
              </w:rPr>
            </w:pPr>
            <w:r w:rsidRPr="00526378">
              <w:rPr>
                <w:lang w:eastAsia="en-US"/>
              </w:rPr>
              <w:t>Принимает значение в соответствии с Общероссийским классификатором единиц измерения</w:t>
            </w:r>
            <w:bookmarkEnd w:id="440"/>
            <w:bookmarkEnd w:id="441"/>
            <w:bookmarkEnd w:id="442"/>
            <w:bookmarkEnd w:id="443"/>
            <w:bookmarkEnd w:id="444"/>
            <w:bookmarkEnd w:id="445"/>
            <w:r w:rsidRPr="00526378">
              <w:rPr>
                <w:lang w:eastAsia="en-US"/>
              </w:rPr>
              <w:t xml:space="preserve"> или «0000» (при отсутствии необходимой единицы измерения в ОКЕИ).</w:t>
            </w:r>
            <w:r w:rsidRPr="00526378">
              <w:rPr>
                <w:lang w:eastAsia="en-US"/>
              </w:rPr>
              <w:br/>
              <w:t xml:space="preserve">В случае указания </w:t>
            </w:r>
            <w:proofErr w:type="spellStart"/>
            <w:r w:rsidRPr="00526378">
              <w:rPr>
                <w:lang w:eastAsia="en-US"/>
              </w:rPr>
              <w:t>ОКЕИ_Тов</w:t>
            </w:r>
            <w:proofErr w:type="spellEnd"/>
            <w:r w:rsidRPr="00526378">
              <w:rPr>
                <w:lang w:eastAsia="en-US"/>
              </w:rPr>
              <w:t xml:space="preserve">=0000 </w:t>
            </w:r>
            <w:r w:rsidRPr="00526378">
              <w:rPr>
                <w:lang w:eastAsia="en-US"/>
              </w:rPr>
              <w:lastRenderedPageBreak/>
              <w:t>наименование единицы измерения (</w:t>
            </w:r>
            <w:proofErr w:type="spellStart"/>
            <w:r w:rsidRPr="00526378">
              <w:rPr>
                <w:lang w:eastAsia="en-US"/>
              </w:rPr>
              <w:t>ДопСведТов</w:t>
            </w:r>
            <w:proofErr w:type="spellEnd"/>
            <w:r w:rsidRPr="00526378">
              <w:rPr>
                <w:lang w:eastAsia="en-US"/>
              </w:rPr>
              <w:t>/</w:t>
            </w:r>
            <w:proofErr w:type="spellStart"/>
            <w:r w:rsidRPr="00526378">
              <w:rPr>
                <w:lang w:eastAsia="en-US"/>
              </w:rPr>
              <w:t>НаимЕдИзм</w:t>
            </w:r>
            <w:proofErr w:type="spellEnd"/>
            <w:r w:rsidRPr="00526378">
              <w:rPr>
                <w:lang w:eastAsia="en-US"/>
              </w:rPr>
              <w:t>) определяется пользователем.</w:t>
            </w:r>
          </w:p>
        </w:tc>
      </w:tr>
      <w:tr w:rsidR="00544689" w:rsidRPr="00526378" w14:paraId="4353C81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C47F199" w14:textId="6140C7B6" w:rsidR="00544689" w:rsidRPr="00526378" w:rsidRDefault="00544689" w:rsidP="0082325F">
            <w:pPr>
              <w:spacing w:line="256" w:lineRule="auto"/>
              <w:rPr>
                <w:szCs w:val="22"/>
                <w:lang w:eastAsia="en-US"/>
              </w:rPr>
            </w:pPr>
            <w:r>
              <w:rPr>
                <w:szCs w:val="22"/>
                <w:lang w:eastAsia="en-US"/>
              </w:rPr>
              <w:lastRenderedPageBreak/>
              <w:t xml:space="preserve">Источник значения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F0C6CD8" w14:textId="77777777" w:rsidR="00544689" w:rsidRPr="00526378" w:rsidRDefault="00544689" w:rsidP="0082325F">
            <w:pPr>
              <w:spacing w:line="256" w:lineRule="auto"/>
              <w:jc w:val="center"/>
              <w:rPr>
                <w:szCs w:val="22"/>
                <w:lang w:eastAsia="en-US"/>
              </w:rPr>
            </w:pP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AB89AD2" w14:textId="77777777" w:rsidR="00544689" w:rsidRPr="00526378" w:rsidRDefault="00544689" w:rsidP="0082325F">
            <w:pPr>
              <w:spacing w:line="256" w:lineRule="auto"/>
              <w:jc w:val="center"/>
              <w:rPr>
                <w:szCs w:val="22"/>
                <w:lang w:eastAsia="en-US"/>
              </w:rPr>
            </w:pP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71849F9" w14:textId="77777777" w:rsidR="00544689" w:rsidRPr="00526378" w:rsidRDefault="00544689" w:rsidP="0082325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DAAD92" w14:textId="43B42D52" w:rsidR="00544689" w:rsidRPr="00526378" w:rsidRDefault="00544689" w:rsidP="0082325F">
            <w:pPr>
              <w:spacing w:line="256" w:lineRule="auto"/>
              <w:jc w:val="center"/>
              <w:rPr>
                <w:szCs w:val="22"/>
                <w:lang w:eastAsia="en-US"/>
              </w:rPr>
            </w:pPr>
            <w:r>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541AB42" w14:textId="2D033051" w:rsidR="00544689" w:rsidRPr="00526378" w:rsidRDefault="00544689" w:rsidP="0082325F">
            <w:pPr>
              <w:rPr>
                <w:szCs w:val="22"/>
                <w:lang w:eastAsia="en-US"/>
              </w:rPr>
            </w:pPr>
            <w:proofErr w:type="spellStart"/>
            <w:r>
              <w:rPr>
                <w:szCs w:val="22"/>
                <w:lang w:eastAsia="en-US"/>
              </w:rPr>
              <w:t>Вутренняя</w:t>
            </w:r>
            <w:proofErr w:type="spellEnd"/>
            <w:r>
              <w:rPr>
                <w:szCs w:val="22"/>
                <w:lang w:eastAsia="en-US"/>
              </w:rPr>
              <w:t xml:space="preserve"> номенклатура </w:t>
            </w:r>
          </w:p>
        </w:tc>
      </w:tr>
      <w:tr w:rsidR="00526378" w:rsidRPr="00526378" w14:paraId="1A60A4B1"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248B1B" w14:textId="77777777" w:rsidR="0082325F" w:rsidRPr="00526378" w:rsidRDefault="0082325F" w:rsidP="0082325F">
            <w:pPr>
              <w:spacing w:line="256" w:lineRule="auto"/>
              <w:rPr>
                <w:szCs w:val="22"/>
                <w:lang w:eastAsia="en-US"/>
              </w:rPr>
            </w:pPr>
            <w:r w:rsidRPr="00526378">
              <w:rPr>
                <w:szCs w:val="22"/>
                <w:lang w:eastAsia="en-US"/>
              </w:rPr>
              <w:t xml:space="preserve">Цена (тариф) за единицу измерения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F93EF5"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ЦенаТов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F12708"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5731247"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26.11)</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A912CB8" w14:textId="5DA1D6BC"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E6D83A9" w14:textId="77777777" w:rsidR="0082325F" w:rsidRPr="00526378" w:rsidRDefault="0082325F" w:rsidP="0082325F">
            <w:pPr>
              <w:rPr>
                <w:szCs w:val="22"/>
                <w:lang w:eastAsia="en-US"/>
              </w:rPr>
            </w:pPr>
          </w:p>
        </w:tc>
      </w:tr>
      <w:tr w:rsidR="00526378" w:rsidRPr="00526378" w14:paraId="29AA4993"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89AD9EB" w14:textId="6EB1A4A4"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без налога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7A6C804"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СтТовБезНДС</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4540B69"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7467955"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A9A8F0" w14:textId="38FD839D"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8C2F127"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СтТовБезНДС</w:t>
            </w:r>
            <w:proofErr w:type="spellEnd"/>
            <w:r w:rsidRPr="00526378">
              <w:rPr>
                <w:lang w:eastAsia="en-US"/>
              </w:rPr>
              <w:t xml:space="preserve"> &gt;</w:t>
            </w:r>
            <w:proofErr w:type="gramEnd"/>
            <w:r w:rsidRPr="00526378">
              <w:rPr>
                <w:lang w:eastAsia="en-US"/>
              </w:rPr>
              <w:t xml:space="preserve">= 0. </w:t>
            </w:r>
            <w:r w:rsidRPr="00526378">
              <w:rPr>
                <w:lang w:eastAsia="en-US"/>
              </w:rPr>
              <w:br/>
            </w:r>
          </w:p>
        </w:tc>
      </w:tr>
      <w:tr w:rsidR="00526378" w:rsidRPr="00526378" w14:paraId="78FB34B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4D54F2B" w14:textId="77777777" w:rsidR="0082325F" w:rsidRPr="00526378" w:rsidRDefault="0082325F" w:rsidP="0082325F">
            <w:pPr>
              <w:spacing w:line="256" w:lineRule="auto"/>
              <w:rPr>
                <w:szCs w:val="22"/>
                <w:lang w:eastAsia="en-US"/>
              </w:rPr>
            </w:pPr>
            <w:r w:rsidRPr="00526378">
              <w:rPr>
                <w:szCs w:val="22"/>
                <w:lang w:eastAsia="en-US"/>
              </w:rPr>
              <w:t>Налоговая ставка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064AD208" w14:textId="77777777" w:rsidR="0082325F" w:rsidRPr="00526378" w:rsidRDefault="0082325F" w:rsidP="0082325F">
            <w:pPr>
              <w:spacing w:line="256" w:lineRule="auto"/>
              <w:jc w:val="center"/>
              <w:rPr>
                <w:szCs w:val="22"/>
                <w:lang w:eastAsia="en-US"/>
              </w:rPr>
            </w:pPr>
            <w:proofErr w:type="spellStart"/>
            <w:r w:rsidRPr="00526378">
              <w:rPr>
                <w:szCs w:val="22"/>
                <w:lang w:eastAsia="en-US"/>
              </w:rPr>
              <w:t>НалСт</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F68333A"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B822C5C" w14:textId="77777777" w:rsidR="0082325F" w:rsidRPr="00526378" w:rsidRDefault="0082325F" w:rsidP="0082325F">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1-35)</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BEC9BAA" w14:textId="77777777" w:rsidR="0082325F" w:rsidRPr="00526378" w:rsidRDefault="0082325F" w:rsidP="0082325F">
            <w:pPr>
              <w:spacing w:line="256" w:lineRule="auto"/>
              <w:jc w:val="center"/>
              <w:rPr>
                <w:szCs w:val="22"/>
                <w:lang w:eastAsia="en-US"/>
              </w:rPr>
            </w:pPr>
            <w:r w:rsidRPr="00526378">
              <w:rPr>
                <w:szCs w:val="22"/>
                <w:lang w:eastAsia="en-US"/>
              </w:rPr>
              <w:t>ОК</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F1CA538" w14:textId="48D76823" w:rsidR="0082325F" w:rsidRPr="00526378" w:rsidRDefault="0082325F" w:rsidP="0082325F">
            <w:pPr>
              <w:spacing w:line="256" w:lineRule="auto"/>
              <w:rPr>
                <w:szCs w:val="22"/>
                <w:lang w:eastAsia="en-US"/>
              </w:rPr>
            </w:pPr>
            <w:r w:rsidRPr="00526378">
              <w:rPr>
                <w:lang w:eastAsia="en-US"/>
              </w:rPr>
              <w:t>Принимает значение: 0% | 10% | 18% | 20% | 10/110 | 18/118 | 20/120 | без НДС.</w:t>
            </w:r>
          </w:p>
        </w:tc>
      </w:tr>
      <w:tr w:rsidR="00526378" w:rsidRPr="00526378" w14:paraId="0968F377"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22A62D" w14:textId="2638470A" w:rsidR="0082325F" w:rsidRPr="00526378" w:rsidRDefault="0082325F" w:rsidP="0082325F">
            <w:pPr>
              <w:spacing w:line="256" w:lineRule="auto"/>
              <w:rPr>
                <w:szCs w:val="22"/>
                <w:lang w:eastAsia="en-US"/>
              </w:rPr>
            </w:pPr>
            <w:r w:rsidRPr="00526378">
              <w:rPr>
                <w:szCs w:val="22"/>
                <w:lang w:eastAsia="en-US"/>
              </w:rPr>
              <w:t>Стоимость товаров (работ, услуг), имущественных прав с налогом – всего</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44DE7AF"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СтТовУчНал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7BBE0E85" w14:textId="77777777"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53FFE60" w14:textId="7777777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30E7EAB" w14:textId="77777777"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E1E3F23" w14:textId="77777777" w:rsidR="0082325F" w:rsidRPr="00526378" w:rsidRDefault="0082325F" w:rsidP="0082325F">
            <w:pPr>
              <w:spacing w:line="256" w:lineRule="auto"/>
              <w:rPr>
                <w:szCs w:val="22"/>
                <w:lang w:eastAsia="en-US"/>
              </w:rPr>
            </w:pPr>
            <w:proofErr w:type="spellStart"/>
            <w:proofErr w:type="gramStart"/>
            <w:r w:rsidRPr="00526378">
              <w:rPr>
                <w:lang w:eastAsia="en-US"/>
              </w:rPr>
              <w:t>СтТовУчНал</w:t>
            </w:r>
            <w:proofErr w:type="spellEnd"/>
            <w:r w:rsidRPr="00526378">
              <w:rPr>
                <w:lang w:eastAsia="en-US"/>
              </w:rPr>
              <w:t xml:space="preserve"> &gt;</w:t>
            </w:r>
            <w:proofErr w:type="gramEnd"/>
            <w:r w:rsidRPr="00526378">
              <w:rPr>
                <w:lang w:eastAsia="en-US"/>
              </w:rPr>
              <w:t xml:space="preserve">= 0. </w:t>
            </w:r>
          </w:p>
        </w:tc>
      </w:tr>
      <w:tr w:rsidR="00526378" w:rsidRPr="00526378" w14:paraId="414B6A64"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0CD26B8" w14:textId="3014E6F0" w:rsidR="0082325F" w:rsidRPr="00526378" w:rsidDel="00BB1CDB" w:rsidRDefault="0082325F" w:rsidP="0082325F">
            <w:pPr>
              <w:spacing w:line="256" w:lineRule="auto"/>
              <w:rPr>
                <w:szCs w:val="22"/>
                <w:lang w:eastAsia="en-US"/>
              </w:rPr>
            </w:pPr>
            <w:bookmarkStart w:id="446" w:name="_Hlk107254231"/>
            <w:proofErr w:type="spellStart"/>
            <w:r w:rsidRPr="00526378">
              <w:rPr>
                <w:szCs w:val="22"/>
                <w:lang w:eastAsia="en-US"/>
              </w:rPr>
              <w:t>ПроцентСкидки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95334D6" w14:textId="2CEC5570" w:rsidR="0082325F" w:rsidRPr="00526378" w:rsidRDefault="0082325F" w:rsidP="0082325F">
            <w:pPr>
              <w:spacing w:line="256" w:lineRule="auto"/>
              <w:jc w:val="center"/>
              <w:rPr>
                <w:szCs w:val="22"/>
                <w:lang w:eastAsia="en-US"/>
              </w:rPr>
            </w:pPr>
            <w:proofErr w:type="spellStart"/>
            <w:r w:rsidRPr="00526378">
              <w:rPr>
                <w:szCs w:val="22"/>
                <w:lang w:eastAsia="en-US"/>
              </w:rPr>
              <w:t>ПроцСкидка</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1EE756" w14:textId="019671C6"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49D8FCF" w14:textId="0397625E"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BA2A933" w14:textId="61A574C8"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A4201CA" w14:textId="77777777" w:rsidR="0082325F" w:rsidRPr="00526378" w:rsidRDefault="0082325F" w:rsidP="0082325F">
            <w:pPr>
              <w:spacing w:line="256" w:lineRule="auto"/>
              <w:rPr>
                <w:lang w:eastAsia="en-US"/>
              </w:rPr>
            </w:pPr>
          </w:p>
        </w:tc>
      </w:tr>
      <w:tr w:rsidR="00526378" w:rsidRPr="00526378" w14:paraId="2752253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565CEDF" w14:textId="237E10AE" w:rsidR="0082325F" w:rsidRPr="00526378" w:rsidDel="00BB1CDB" w:rsidRDefault="0082325F" w:rsidP="0082325F">
            <w:pPr>
              <w:spacing w:line="256" w:lineRule="auto"/>
              <w:rPr>
                <w:szCs w:val="22"/>
                <w:lang w:eastAsia="en-US"/>
              </w:rPr>
            </w:pPr>
            <w:proofErr w:type="spellStart"/>
            <w:r w:rsidRPr="00526378">
              <w:rPr>
                <w:szCs w:val="22"/>
                <w:lang w:eastAsia="en-US"/>
              </w:rPr>
              <w:t>СуммаСкидки</w:t>
            </w:r>
            <w:proofErr w:type="spellEnd"/>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DBE33F3" w14:textId="3652ACA4" w:rsidR="0082325F" w:rsidRPr="00526378" w:rsidRDefault="0082325F" w:rsidP="0082325F">
            <w:pPr>
              <w:spacing w:line="256" w:lineRule="auto"/>
              <w:jc w:val="center"/>
              <w:rPr>
                <w:szCs w:val="22"/>
                <w:lang w:eastAsia="en-US"/>
              </w:rPr>
            </w:pPr>
            <w:proofErr w:type="spellStart"/>
            <w:r w:rsidRPr="00526378">
              <w:rPr>
                <w:szCs w:val="22"/>
                <w:lang w:eastAsia="en-US"/>
              </w:rPr>
              <w:t>СуммаСкидки</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4DBE3B1" w14:textId="1CB5E9B8" w:rsidR="0082325F" w:rsidRPr="00526378" w:rsidRDefault="0082325F" w:rsidP="0082325F">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2BAE526" w14:textId="09D3FF07" w:rsidR="0082325F" w:rsidRPr="00526378" w:rsidRDefault="0082325F" w:rsidP="0082325F">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6F5D991" w14:textId="24EB7873"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0A865B2" w14:textId="77777777" w:rsidR="0082325F" w:rsidRPr="00526378" w:rsidRDefault="0082325F" w:rsidP="0082325F">
            <w:pPr>
              <w:spacing w:line="256" w:lineRule="auto"/>
              <w:rPr>
                <w:lang w:eastAsia="en-US"/>
              </w:rPr>
            </w:pPr>
          </w:p>
        </w:tc>
      </w:tr>
      <w:bookmarkEnd w:id="446"/>
      <w:tr w:rsidR="00526378" w:rsidRPr="00526378" w14:paraId="4C7DD69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A50D63A" w14:textId="52B2164A" w:rsidR="0082325F" w:rsidRPr="00526378" w:rsidRDefault="0082325F" w:rsidP="0082325F">
            <w:pPr>
              <w:spacing w:line="256" w:lineRule="auto"/>
              <w:rPr>
                <w:szCs w:val="22"/>
                <w:lang w:eastAsia="en-US"/>
              </w:rPr>
            </w:pPr>
            <w:r w:rsidRPr="00526378">
              <w:rPr>
                <w:szCs w:val="22"/>
                <w:lang w:eastAsia="en-US"/>
              </w:rPr>
              <w:t>В том числе сумма акциза</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A37392D" w14:textId="77777777" w:rsidR="0082325F" w:rsidRPr="00526378" w:rsidRDefault="0082325F" w:rsidP="0082325F">
            <w:pPr>
              <w:spacing w:line="256" w:lineRule="auto"/>
              <w:jc w:val="center"/>
              <w:rPr>
                <w:szCs w:val="22"/>
                <w:lang w:eastAsia="en-US"/>
              </w:rPr>
            </w:pPr>
            <w:r w:rsidRPr="00526378">
              <w:rPr>
                <w:szCs w:val="22"/>
                <w:lang w:eastAsia="en-US"/>
              </w:rPr>
              <w:t>Акциз</w:t>
            </w:r>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3993F7A"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924F3C7"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9A8E592" w14:textId="0AC2EE6B" w:rsidR="0082325F" w:rsidRPr="00526378" w:rsidRDefault="0082325F" w:rsidP="0082325F">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4F7BE86E" w14:textId="29743824"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СумАкцизТип</w:t>
            </w:r>
            <w:proofErr w:type="spellEnd"/>
            <w:r w:rsidRPr="00526378">
              <w:rPr>
                <w:szCs w:val="22"/>
                <w:lang w:eastAsia="en-US"/>
              </w:rPr>
              <w:t xml:space="preserve">›. </w:t>
            </w:r>
          </w:p>
          <w:p w14:paraId="49FF4F2D" w14:textId="44C827A2"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_Ref107138069 \h  \* MERGEFORMAT </w:instrText>
            </w:r>
            <w:r w:rsidRPr="00526378">
              <w:fldChar w:fldCharType="separate"/>
            </w:r>
            <w:r w:rsidRPr="00526378">
              <w:t>Таблица 15</w:t>
            </w:r>
            <w:r w:rsidRPr="00526378">
              <w:fldChar w:fldCharType="end"/>
            </w:r>
            <w:r w:rsidRPr="00526378">
              <w:t>.</w:t>
            </w:r>
            <w:r w:rsidRPr="00526378">
              <w:rPr>
                <w:szCs w:val="22"/>
                <w:lang w:eastAsia="en-US"/>
              </w:rPr>
              <w:t xml:space="preserve"> </w:t>
            </w:r>
          </w:p>
          <w:p w14:paraId="5F90AE5C" w14:textId="7545ADB6" w:rsidR="0082325F" w:rsidRPr="00526378" w:rsidRDefault="0082325F" w:rsidP="0082325F">
            <w:pPr>
              <w:spacing w:line="256" w:lineRule="auto"/>
              <w:rPr>
                <w:szCs w:val="22"/>
                <w:lang w:eastAsia="en-US"/>
              </w:rPr>
            </w:pPr>
            <w:r w:rsidRPr="00526378">
              <w:rPr>
                <w:szCs w:val="22"/>
                <w:lang w:eastAsia="en-US"/>
              </w:rPr>
              <w:t>Обязателен для товаров.</w:t>
            </w:r>
          </w:p>
        </w:tc>
      </w:tr>
      <w:tr w:rsidR="00526378" w:rsidRPr="00526378" w14:paraId="70BB9ED6"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29D35AC" w14:textId="77777777" w:rsidR="0082325F" w:rsidRPr="00526378" w:rsidRDefault="0082325F" w:rsidP="0082325F">
            <w:pPr>
              <w:spacing w:line="256" w:lineRule="auto"/>
              <w:rPr>
                <w:szCs w:val="22"/>
                <w:lang w:eastAsia="en-US"/>
              </w:rPr>
            </w:pPr>
            <w:r w:rsidRPr="00526378">
              <w:rPr>
                <w:szCs w:val="22"/>
                <w:lang w:eastAsia="en-US"/>
              </w:rPr>
              <w:t>Сумма налога, предъявляемая покупателю</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420B56B" w14:textId="77777777" w:rsidR="0082325F" w:rsidRPr="00526378" w:rsidRDefault="0082325F" w:rsidP="0082325F">
            <w:pPr>
              <w:spacing w:line="256" w:lineRule="auto"/>
              <w:jc w:val="center"/>
              <w:rPr>
                <w:szCs w:val="22"/>
                <w:lang w:eastAsia="en-US"/>
              </w:rPr>
            </w:pPr>
            <w:proofErr w:type="spellStart"/>
            <w:r w:rsidRPr="00526378">
              <w:rPr>
                <w:szCs w:val="22"/>
                <w:lang w:eastAsia="en-US"/>
              </w:rPr>
              <w:t>СумНал</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5DC8A9B" w14:textId="77777777" w:rsidR="0082325F" w:rsidRPr="00526378" w:rsidRDefault="0082325F" w:rsidP="0082325F">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8BE5A1D" w14:textId="77777777" w:rsidR="0082325F" w:rsidRPr="00526378" w:rsidRDefault="0082325F" w:rsidP="0082325F">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993E367" w14:textId="77777777" w:rsidR="0082325F" w:rsidRPr="00526378" w:rsidRDefault="0082325F" w:rsidP="0082325F">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5987AA3A" w14:textId="59ABD317" w:rsidR="0082325F" w:rsidRPr="00526378" w:rsidRDefault="0082325F" w:rsidP="0082325F">
            <w:pPr>
              <w:spacing w:line="256" w:lineRule="auto"/>
              <w:rPr>
                <w:szCs w:val="22"/>
                <w:lang w:eastAsia="en-US"/>
              </w:rPr>
            </w:pPr>
            <w:r w:rsidRPr="00526378">
              <w:rPr>
                <w:szCs w:val="22"/>
                <w:lang w:eastAsia="en-US"/>
              </w:rPr>
              <w:t>Типовой элемент ‹</w:t>
            </w:r>
            <w:proofErr w:type="spellStart"/>
            <w:r w:rsidRPr="00526378">
              <w:rPr>
                <w:szCs w:val="22"/>
                <w:lang w:eastAsia="en-US"/>
              </w:rPr>
              <w:t>СумНДСТип</w:t>
            </w:r>
            <w:proofErr w:type="spellEnd"/>
            <w:r w:rsidRPr="00526378">
              <w:rPr>
                <w:szCs w:val="22"/>
                <w:lang w:eastAsia="en-US"/>
              </w:rPr>
              <w:t xml:space="preserve">›. </w:t>
            </w:r>
          </w:p>
          <w:p w14:paraId="449A5BAC" w14:textId="0F5E6425" w:rsidR="0082325F" w:rsidRPr="00526378" w:rsidRDefault="0082325F" w:rsidP="0082325F">
            <w:pPr>
              <w:spacing w:line="256" w:lineRule="auto"/>
              <w:rPr>
                <w:szCs w:val="22"/>
                <w:lang w:eastAsia="en-US"/>
              </w:rPr>
            </w:pPr>
            <w:r w:rsidRPr="00526378">
              <w:rPr>
                <w:szCs w:val="22"/>
                <w:lang w:eastAsia="en-US"/>
              </w:rPr>
              <w:t xml:space="preserve">Состав элемента представлен в </w:t>
            </w:r>
            <w:r w:rsidRPr="00526378">
              <w:fldChar w:fldCharType="begin"/>
            </w:r>
            <w:r w:rsidRPr="00526378">
              <w:instrText xml:space="preserve"> REF _Ref107138243 \h  \* MERGEFORMAT </w:instrText>
            </w:r>
            <w:r w:rsidRPr="00526378">
              <w:fldChar w:fldCharType="separate"/>
            </w:r>
            <w:r w:rsidRPr="00526378">
              <w:t>Таблица 16</w:t>
            </w:r>
            <w:r w:rsidRPr="00526378">
              <w:fldChar w:fldCharType="end"/>
            </w:r>
            <w:r w:rsidRPr="00526378">
              <w:t>.</w:t>
            </w:r>
            <w:r w:rsidRPr="00526378">
              <w:rPr>
                <w:szCs w:val="22"/>
                <w:lang w:eastAsia="en-US"/>
              </w:rPr>
              <w:t xml:space="preserve"> </w:t>
            </w:r>
          </w:p>
        </w:tc>
      </w:tr>
      <w:tr w:rsidR="00526378" w:rsidRPr="00526378" w14:paraId="4E52B7F5" w14:textId="77777777" w:rsidTr="00421FC7">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479BF58" w14:textId="1EFA7D0C" w:rsidR="00421FC7" w:rsidRPr="00526378" w:rsidRDefault="00421FC7" w:rsidP="00421FC7">
            <w:pPr>
              <w:spacing w:line="256" w:lineRule="auto"/>
              <w:rPr>
                <w:szCs w:val="22"/>
                <w:lang w:eastAsia="en-US"/>
              </w:rPr>
            </w:pPr>
            <w:bookmarkStart w:id="447" w:name="_Hlk107254303"/>
            <w:r w:rsidRPr="00526378">
              <w:rPr>
                <w:szCs w:val="22"/>
                <w:lang w:eastAsia="en-US"/>
              </w:rPr>
              <w:t>Финальная стоимость</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DAE6158" w14:textId="0A9C09A8" w:rsidR="00421FC7" w:rsidRPr="00526378" w:rsidRDefault="00421FC7" w:rsidP="00421FC7">
            <w:pPr>
              <w:spacing w:line="256" w:lineRule="auto"/>
              <w:jc w:val="center"/>
              <w:rPr>
                <w:szCs w:val="22"/>
                <w:lang w:eastAsia="en-US"/>
              </w:rPr>
            </w:pPr>
            <w:proofErr w:type="spellStart"/>
            <w:r w:rsidRPr="00526378">
              <w:rPr>
                <w:szCs w:val="22"/>
                <w:lang w:eastAsia="en-US"/>
              </w:rPr>
              <w:t>ФинСтоим</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5D946A8" w14:textId="1F2B32C6" w:rsidR="00421FC7" w:rsidRPr="00526378" w:rsidRDefault="00421FC7" w:rsidP="00421FC7">
            <w:pPr>
              <w:spacing w:line="256" w:lineRule="auto"/>
              <w:jc w:val="center"/>
              <w:rPr>
                <w:szCs w:val="22"/>
                <w:lang w:eastAsia="en-US"/>
              </w:rPr>
            </w:pPr>
            <w:r w:rsidRPr="00526378">
              <w:rPr>
                <w:szCs w:val="22"/>
                <w:lang w:eastAsia="en-US"/>
              </w:rPr>
              <w:t>A</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B788521" w14:textId="57478702" w:rsidR="00421FC7" w:rsidRPr="00526378" w:rsidRDefault="00421FC7" w:rsidP="00421FC7">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998249F" w14:textId="6E133097" w:rsidR="00421FC7" w:rsidRPr="00526378" w:rsidRDefault="00421FC7" w:rsidP="00421FC7">
            <w:pPr>
              <w:spacing w:line="256" w:lineRule="auto"/>
              <w:jc w:val="center"/>
              <w:rPr>
                <w:szCs w:val="22"/>
                <w:lang w:eastAsia="en-US"/>
              </w:rPr>
            </w:pPr>
            <w:r w:rsidRPr="00526378">
              <w:rPr>
                <w:szCs w:val="22"/>
                <w:lang w:eastAsia="en-US"/>
              </w:rPr>
              <w:t>О</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CC1B53D" w14:textId="77777777" w:rsidR="00421FC7" w:rsidRPr="00526378" w:rsidRDefault="00421FC7" w:rsidP="00421FC7">
            <w:pPr>
              <w:spacing w:line="256" w:lineRule="auto"/>
              <w:rPr>
                <w:szCs w:val="22"/>
                <w:lang w:eastAsia="en-US"/>
              </w:rPr>
            </w:pPr>
          </w:p>
        </w:tc>
      </w:tr>
      <w:bookmarkEnd w:id="447"/>
      <w:tr w:rsidR="00526378" w:rsidRPr="00526378" w14:paraId="3F46E272"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29DFC977" w14:textId="33D63395" w:rsidR="00421FC7" w:rsidRPr="00526378" w:rsidRDefault="00421FC7" w:rsidP="00421FC7">
            <w:pPr>
              <w:spacing w:line="256" w:lineRule="auto"/>
              <w:rPr>
                <w:szCs w:val="22"/>
                <w:lang w:eastAsia="en-US"/>
              </w:rPr>
            </w:pPr>
            <w:r w:rsidRPr="00526378">
              <w:rPr>
                <w:szCs w:val="22"/>
                <w:lang w:eastAsia="en-US"/>
              </w:rPr>
              <w:lastRenderedPageBreak/>
              <w:t>Дополнительные сведения о товарах, работах, услугах, имущественных правах</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940A04B" w14:textId="3360BCDA" w:rsidR="00421FC7" w:rsidRPr="00526378" w:rsidRDefault="00421FC7" w:rsidP="00421FC7">
            <w:pPr>
              <w:spacing w:line="256" w:lineRule="auto"/>
              <w:jc w:val="center"/>
              <w:rPr>
                <w:szCs w:val="22"/>
                <w:lang w:eastAsia="en-US"/>
              </w:rPr>
            </w:pPr>
            <w:proofErr w:type="spellStart"/>
            <w:r w:rsidRPr="00526378">
              <w:rPr>
                <w:szCs w:val="22"/>
                <w:lang w:eastAsia="en-US"/>
              </w:rPr>
              <w:t>ДопСведТов</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0F520A5B" w14:textId="2139D263"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96405DF" w14:textId="77777777" w:rsidR="00421FC7" w:rsidRPr="00526378" w:rsidRDefault="00421FC7" w:rsidP="00421FC7">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6D421A6B" w14:textId="4248D59D" w:rsidR="00421FC7" w:rsidRPr="00526378" w:rsidRDefault="00421FC7" w:rsidP="00421FC7">
            <w:pPr>
              <w:spacing w:line="256" w:lineRule="auto"/>
              <w:jc w:val="center"/>
              <w:rPr>
                <w:szCs w:val="22"/>
                <w:lang w:eastAsia="en-US"/>
              </w:rPr>
            </w:pPr>
            <w:r w:rsidRPr="00526378">
              <w:rPr>
                <w:szCs w:val="22"/>
                <w:lang w:eastAsia="en-US"/>
              </w:rPr>
              <w:t>Н</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BFC75FB" w14:textId="104E73E5"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_Ref107138386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17</w:t>
            </w:r>
            <w:r w:rsidRPr="00526378">
              <w:rPr>
                <w:szCs w:val="22"/>
                <w:lang w:eastAsia="en-US"/>
              </w:rPr>
              <w:fldChar w:fldCharType="end"/>
            </w:r>
            <w:r w:rsidRPr="00526378">
              <w:rPr>
                <w:szCs w:val="22"/>
                <w:lang w:eastAsia="en-US"/>
              </w:rPr>
              <w:t>.</w:t>
            </w:r>
          </w:p>
        </w:tc>
      </w:tr>
      <w:tr w:rsidR="00526378" w:rsidRPr="00526378" w14:paraId="37311469"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68C97146" w14:textId="32B26F89" w:rsidR="00421FC7" w:rsidRPr="00526378" w:rsidRDefault="00421FC7" w:rsidP="00421FC7">
            <w:pPr>
              <w:spacing w:line="256" w:lineRule="auto"/>
              <w:rPr>
                <w:szCs w:val="22"/>
                <w:lang w:eastAsia="en-US"/>
              </w:rPr>
            </w:pPr>
            <w:r w:rsidRPr="00526378">
              <w:rPr>
                <w:szCs w:val="22"/>
                <w:lang w:eastAsia="en-US"/>
              </w:rPr>
              <w:t>Информационное поле</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30B7C40" w14:textId="77777777" w:rsidR="00421FC7" w:rsidRPr="00526378" w:rsidRDefault="00421FC7" w:rsidP="00421FC7">
            <w:pPr>
              <w:spacing w:line="256" w:lineRule="auto"/>
              <w:jc w:val="center"/>
              <w:rPr>
                <w:szCs w:val="22"/>
                <w:lang w:eastAsia="en-US"/>
              </w:rPr>
            </w:pPr>
            <w:proofErr w:type="spellStart"/>
            <w:r w:rsidRPr="00526378">
              <w:rPr>
                <w:szCs w:val="22"/>
                <w:lang w:eastAsia="en-US"/>
              </w:rPr>
              <w:t>ТекстИнфТип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AAA535B" w14:textId="77777777" w:rsidR="00421FC7" w:rsidRPr="00526378" w:rsidRDefault="00421FC7" w:rsidP="00421FC7">
            <w:pPr>
              <w:spacing w:line="256" w:lineRule="auto"/>
              <w:jc w:val="center"/>
              <w:rPr>
                <w:szCs w:val="22"/>
                <w:lang w:eastAsia="en-US"/>
              </w:rPr>
            </w:pPr>
            <w:r w:rsidRPr="00526378">
              <w:rPr>
                <w:szCs w:val="22"/>
                <w:lang w:eastAsia="en-US"/>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334C9510" w14:textId="77777777" w:rsidR="00421FC7" w:rsidRPr="00526378" w:rsidRDefault="00421FC7" w:rsidP="00421FC7">
            <w:pPr>
              <w:spacing w:line="256" w:lineRule="auto"/>
              <w:jc w:val="center"/>
              <w:rPr>
                <w:szCs w:val="22"/>
                <w:lang w:eastAsia="en-US"/>
              </w:rPr>
            </w:pPr>
            <w:r w:rsidRPr="00526378">
              <w:rPr>
                <w:szCs w:val="22"/>
                <w:lang w:eastAsia="en-US"/>
              </w:rPr>
              <w:t> </w:t>
            </w: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1BFF59D6" w14:textId="77777777" w:rsidR="00421FC7" w:rsidRPr="00526378" w:rsidRDefault="00421FC7" w:rsidP="00421FC7">
            <w:pPr>
              <w:spacing w:line="256" w:lineRule="auto"/>
              <w:jc w:val="center"/>
              <w:rPr>
                <w:szCs w:val="22"/>
                <w:lang w:eastAsia="en-US"/>
              </w:rPr>
            </w:pPr>
            <w:r w:rsidRPr="00526378">
              <w:rPr>
                <w:szCs w:val="22"/>
                <w:lang w:eastAsia="en-US"/>
              </w:rPr>
              <w:t>НМ</w:t>
            </w: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hideMark/>
          </w:tcPr>
          <w:p w14:paraId="2E26241C" w14:textId="3831459F" w:rsidR="00421FC7" w:rsidRPr="00526378" w:rsidRDefault="00421FC7" w:rsidP="00421FC7">
            <w:pPr>
              <w:spacing w:line="256" w:lineRule="auto"/>
              <w:rPr>
                <w:szCs w:val="22"/>
                <w:lang w:eastAsia="en-US"/>
              </w:rPr>
            </w:pPr>
            <w:r w:rsidRPr="00526378">
              <w:rPr>
                <w:szCs w:val="22"/>
                <w:lang w:eastAsia="en-US"/>
              </w:rPr>
              <w:t>Типовой элемент ‹</w:t>
            </w:r>
            <w:proofErr w:type="spellStart"/>
            <w:r w:rsidRPr="00526378">
              <w:rPr>
                <w:szCs w:val="22"/>
                <w:lang w:eastAsia="en-US"/>
              </w:rPr>
              <w:t>ТекстИнфТип</w:t>
            </w:r>
            <w:proofErr w:type="spellEnd"/>
            <w:r w:rsidRPr="00526378">
              <w:rPr>
                <w:szCs w:val="22"/>
                <w:lang w:eastAsia="en-US"/>
              </w:rPr>
              <w:t xml:space="preserve">›. </w:t>
            </w:r>
          </w:p>
          <w:p w14:paraId="084416F3" w14:textId="7C2CA6F6" w:rsidR="00421FC7" w:rsidRPr="00526378" w:rsidRDefault="00421FC7" w:rsidP="00421FC7">
            <w:pPr>
              <w:spacing w:line="256" w:lineRule="auto"/>
              <w:rPr>
                <w:szCs w:val="22"/>
                <w:lang w:eastAsia="en-US"/>
              </w:rPr>
            </w:pPr>
            <w:r w:rsidRPr="00526378">
              <w:rPr>
                <w:szCs w:val="22"/>
                <w:lang w:eastAsia="en-US"/>
              </w:rPr>
              <w:t xml:space="preserve">Состав элемента представлен в </w:t>
            </w:r>
            <w:r w:rsidRPr="00526378">
              <w:rPr>
                <w:szCs w:val="22"/>
                <w:lang w:eastAsia="en-US"/>
              </w:rPr>
              <w:fldChar w:fldCharType="begin"/>
            </w:r>
            <w:r w:rsidRPr="00526378">
              <w:rPr>
                <w:szCs w:val="22"/>
                <w:lang w:eastAsia="en-US"/>
              </w:rPr>
              <w:instrText xml:space="preserve"> REF _Ref107139770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separate"/>
            </w:r>
            <w:r w:rsidRPr="00526378">
              <w:t xml:space="preserve">Таблица </w:t>
            </w:r>
            <w:r w:rsidRPr="00526378">
              <w:rPr>
                <w:noProof/>
              </w:rPr>
              <w:t>24</w:t>
            </w:r>
            <w:r w:rsidRPr="00526378">
              <w:rPr>
                <w:szCs w:val="22"/>
                <w:lang w:eastAsia="en-US"/>
              </w:rPr>
              <w:fldChar w:fldCharType="end"/>
            </w:r>
            <w:r w:rsidRPr="00526378">
              <w:rPr>
                <w:szCs w:val="22"/>
                <w:lang w:eastAsia="en-US"/>
              </w:rPr>
              <w:fldChar w:fldCharType="begin"/>
            </w:r>
            <w:r w:rsidRPr="00526378">
              <w:rPr>
                <w:szCs w:val="22"/>
                <w:lang w:eastAsia="en-US"/>
              </w:rPr>
              <w:instrText xml:space="preserve"> REF _Ref107136891 \h </w:instrText>
            </w:r>
            <w:r w:rsidR="00526378" w:rsidRPr="00526378">
              <w:rPr>
                <w:szCs w:val="22"/>
                <w:lang w:eastAsia="en-US"/>
              </w:rPr>
              <w:instrText xml:space="preserve"> \* MERGEFORMAT </w:instrText>
            </w:r>
            <w:r w:rsidRPr="00526378">
              <w:rPr>
                <w:szCs w:val="22"/>
                <w:lang w:eastAsia="en-US"/>
              </w:rPr>
            </w:r>
            <w:r w:rsidRPr="00526378">
              <w:rPr>
                <w:szCs w:val="22"/>
                <w:lang w:eastAsia="en-US"/>
              </w:rPr>
              <w:fldChar w:fldCharType="end"/>
            </w:r>
            <w:r w:rsidRPr="00526378">
              <w:rPr>
                <w:szCs w:val="22"/>
                <w:lang w:eastAsia="en-US"/>
              </w:rPr>
              <w:t>.</w:t>
            </w:r>
          </w:p>
        </w:tc>
      </w:tr>
      <w:tr w:rsidR="0006708F" w:rsidRPr="00526378" w14:paraId="6E9350C0" w14:textId="77777777" w:rsidTr="00526378">
        <w:trPr>
          <w:trHeight w:val="170"/>
        </w:trPr>
        <w:tc>
          <w:tcPr>
            <w:tcW w:w="3679"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5668359E" w14:textId="4B0B0E49" w:rsidR="0006708F" w:rsidRPr="00526378" w:rsidRDefault="0006708F" w:rsidP="0006708F">
            <w:pPr>
              <w:spacing w:line="256" w:lineRule="auto"/>
              <w:rPr>
                <w:szCs w:val="22"/>
                <w:lang w:eastAsia="en-US"/>
              </w:rPr>
            </w:pPr>
            <w:r w:rsidRPr="00EA77F3">
              <w:rPr>
                <w:szCs w:val="22"/>
              </w:rPr>
              <w:t xml:space="preserve">Параметры </w:t>
            </w:r>
            <w:r w:rsidR="00C71E36">
              <w:rPr>
                <w:szCs w:val="22"/>
              </w:rPr>
              <w:t>сервисной</w:t>
            </w:r>
            <w:r w:rsidRPr="00EA77F3">
              <w:rPr>
                <w:szCs w:val="22"/>
              </w:rPr>
              <w:t xml:space="preserve"> услуги </w:t>
            </w:r>
          </w:p>
        </w:tc>
        <w:tc>
          <w:tcPr>
            <w:tcW w:w="231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6DDDB31" w14:textId="4728E1A7" w:rsidR="0006708F" w:rsidRPr="00526378" w:rsidRDefault="0006708F" w:rsidP="0006708F">
            <w:pPr>
              <w:spacing w:line="256" w:lineRule="auto"/>
              <w:jc w:val="center"/>
              <w:rPr>
                <w:szCs w:val="22"/>
                <w:lang w:eastAsia="en-US"/>
              </w:rPr>
            </w:pPr>
            <w:proofErr w:type="spellStart"/>
            <w:r w:rsidRPr="00EA77F3">
              <w:rPr>
                <w:szCs w:val="22"/>
              </w:rPr>
              <w:t>Парам</w:t>
            </w:r>
            <w:r w:rsidR="00C71E36">
              <w:rPr>
                <w:szCs w:val="22"/>
              </w:rPr>
              <w:t>Сервисн</w:t>
            </w:r>
            <w:r w:rsidRPr="00EA77F3">
              <w:rPr>
                <w:szCs w:val="22"/>
              </w:rPr>
              <w:t>УслГП</w:t>
            </w:r>
            <w:proofErr w:type="spellEnd"/>
          </w:p>
        </w:tc>
        <w:tc>
          <w:tcPr>
            <w:tcW w:w="1132"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382EDD1D" w14:textId="7C29F17D" w:rsidR="0006708F" w:rsidRPr="00526378" w:rsidRDefault="0006708F" w:rsidP="0006708F">
            <w:pPr>
              <w:spacing w:line="256" w:lineRule="auto"/>
              <w:jc w:val="center"/>
              <w:rPr>
                <w:szCs w:val="22"/>
                <w:lang w:eastAsia="en-US"/>
              </w:rPr>
            </w:pPr>
            <w:r w:rsidRPr="00EA77F3">
              <w:rPr>
                <w:szCs w:val="22"/>
              </w:rPr>
              <w:t>С</w:t>
            </w:r>
          </w:p>
        </w:tc>
        <w:tc>
          <w:tcPr>
            <w:tcW w:w="1128"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78E5742E" w14:textId="77777777" w:rsidR="0006708F" w:rsidRPr="00526378" w:rsidRDefault="0006708F" w:rsidP="0006708F">
            <w:pPr>
              <w:spacing w:line="256" w:lineRule="auto"/>
              <w:jc w:val="center"/>
              <w:rPr>
                <w:szCs w:val="22"/>
                <w:lang w:eastAsia="en-US"/>
              </w:rPr>
            </w:pPr>
          </w:p>
        </w:tc>
        <w:tc>
          <w:tcPr>
            <w:tcW w:w="1920"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15A6EFF7" w14:textId="77777777" w:rsidR="0006708F" w:rsidRPr="00526378" w:rsidRDefault="0006708F" w:rsidP="0006708F">
            <w:pPr>
              <w:spacing w:line="256" w:lineRule="auto"/>
              <w:jc w:val="center"/>
              <w:rPr>
                <w:szCs w:val="22"/>
                <w:lang w:eastAsia="en-US"/>
              </w:rPr>
            </w:pPr>
          </w:p>
        </w:tc>
        <w:tc>
          <w:tcPr>
            <w:tcW w:w="4565" w:type="dxa"/>
            <w:tcBorders>
              <w:top w:val="single" w:sz="4" w:space="0" w:color="auto"/>
              <w:left w:val="single" w:sz="4" w:space="0" w:color="auto"/>
              <w:bottom w:val="single" w:sz="4" w:space="0" w:color="auto"/>
              <w:right w:val="single" w:sz="4" w:space="0" w:color="auto"/>
            </w:tcBorders>
            <w:tcMar>
              <w:top w:w="28" w:type="dxa"/>
              <w:left w:w="108" w:type="dxa"/>
              <w:bottom w:w="28" w:type="dxa"/>
              <w:right w:w="28" w:type="dxa"/>
            </w:tcMar>
          </w:tcPr>
          <w:p w14:paraId="405095E5" w14:textId="6848AD2F" w:rsidR="0006708F" w:rsidRPr="00526378" w:rsidRDefault="0006708F" w:rsidP="0006708F">
            <w:pPr>
              <w:spacing w:line="256" w:lineRule="auto"/>
              <w:rPr>
                <w:szCs w:val="22"/>
                <w:lang w:eastAsia="en-US"/>
              </w:rPr>
            </w:pPr>
            <w:r w:rsidRPr="00EA77F3">
              <w:rPr>
                <w:szCs w:val="22"/>
              </w:rPr>
              <w:t xml:space="preserve">Тип </w:t>
            </w:r>
            <w:proofErr w:type="spellStart"/>
            <w:r w:rsidRPr="00EA77F3">
              <w:rPr>
                <w:szCs w:val="22"/>
              </w:rPr>
              <w:t>Парам</w:t>
            </w:r>
            <w:r w:rsidR="00C71E36">
              <w:rPr>
                <w:szCs w:val="22"/>
              </w:rPr>
              <w:t>Сервсн</w:t>
            </w:r>
            <w:r w:rsidRPr="00EA77F3">
              <w:rPr>
                <w:szCs w:val="22"/>
              </w:rPr>
              <w:t>УслГП</w:t>
            </w:r>
            <w:proofErr w:type="spellEnd"/>
            <w:r w:rsidRPr="00EA77F3">
              <w:rPr>
                <w:szCs w:val="22"/>
              </w:rPr>
              <w:t>.</w:t>
            </w:r>
            <w:r w:rsidRPr="00EA77F3">
              <w:rPr>
                <w:szCs w:val="22"/>
              </w:rPr>
              <w:br/>
              <w:t xml:space="preserve">Состав элемента приведен в </w:t>
            </w:r>
            <w:r w:rsidRPr="00EA77F3">
              <w:rPr>
                <w:szCs w:val="22"/>
              </w:rPr>
              <w:fldChar w:fldCharType="begin"/>
            </w:r>
            <w:r w:rsidRPr="00EA77F3">
              <w:rPr>
                <w:szCs w:val="22"/>
              </w:rPr>
              <w:instrText xml:space="preserve"> REF _Ref106983402 \h  \* MERGEFORMAT </w:instrText>
            </w:r>
            <w:r w:rsidRPr="00EA77F3">
              <w:rPr>
                <w:szCs w:val="22"/>
              </w:rPr>
            </w:r>
            <w:r w:rsidRPr="00EA77F3">
              <w:rPr>
                <w:szCs w:val="22"/>
              </w:rPr>
              <w:fldChar w:fldCharType="separate"/>
            </w:r>
            <w:r w:rsidRPr="00EA77F3">
              <w:rPr>
                <w:szCs w:val="22"/>
              </w:rPr>
              <w:t xml:space="preserve">Таблица </w:t>
            </w:r>
            <w:r>
              <w:rPr>
                <w:szCs w:val="22"/>
              </w:rPr>
              <w:t>25</w:t>
            </w:r>
            <w:r w:rsidRPr="00EA77F3">
              <w:rPr>
                <w:szCs w:val="22"/>
              </w:rPr>
              <w:fldChar w:fldCharType="end"/>
            </w:r>
            <w:r w:rsidRPr="00EA77F3">
              <w:rPr>
                <w:szCs w:val="22"/>
              </w:rPr>
              <w:t>.</w:t>
            </w:r>
          </w:p>
        </w:tc>
      </w:tr>
    </w:tbl>
    <w:p w14:paraId="4288B1D1" w14:textId="2BA06888" w:rsidR="00C837B1" w:rsidRPr="00526378" w:rsidRDefault="00C837B1" w:rsidP="00526378">
      <w:pPr>
        <w:pStyle w:val="af6"/>
      </w:pPr>
      <w:bookmarkStart w:id="448" w:name="_Toc107141690"/>
      <w:bookmarkStart w:id="449" w:name="_Toc107142302"/>
      <w:bookmarkStart w:id="450" w:name="_Toc107162545"/>
      <w:bookmarkStart w:id="451" w:name="_Toc107165794"/>
      <w:bookmarkStart w:id="452" w:name="_Toc107215179"/>
      <w:bookmarkStart w:id="453" w:name="_Toc107141691"/>
      <w:bookmarkStart w:id="454" w:name="_Toc107142303"/>
      <w:bookmarkStart w:id="455" w:name="_Toc107162546"/>
      <w:bookmarkStart w:id="456" w:name="_Toc107165795"/>
      <w:bookmarkStart w:id="457" w:name="_Toc107215180"/>
      <w:bookmarkStart w:id="458" w:name="_Ref107138069"/>
      <w:bookmarkStart w:id="459" w:name="_Toc107215181"/>
      <w:bookmarkEnd w:id="448"/>
      <w:bookmarkEnd w:id="449"/>
      <w:bookmarkEnd w:id="450"/>
      <w:bookmarkEnd w:id="451"/>
      <w:bookmarkEnd w:id="452"/>
      <w:bookmarkEnd w:id="453"/>
      <w:bookmarkEnd w:id="454"/>
      <w:bookmarkEnd w:id="455"/>
      <w:bookmarkEnd w:id="456"/>
      <w:bookmarkEnd w:id="457"/>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15</w:t>
      </w:r>
      <w:r w:rsidR="00111458">
        <w:rPr>
          <w:noProof/>
        </w:rPr>
        <w:fldChar w:fldCharType="end"/>
      </w:r>
      <w:bookmarkEnd w:id="458"/>
      <w:r w:rsidRPr="00526378">
        <w:t xml:space="preserve">. </w:t>
      </w:r>
      <w:r w:rsidR="00CA4B49" w:rsidRPr="00526378">
        <w:t>«Сумма акциза» ‹</w:t>
      </w:r>
      <w:proofErr w:type="spellStart"/>
      <w:r w:rsidR="00CA4B49" w:rsidRPr="00526378">
        <w:t>СумАкцизТип</w:t>
      </w:r>
      <w:proofErr w:type="spellEnd"/>
      <w:r w:rsidR="00CA4B49" w:rsidRPr="00526378">
        <w:t>›</w:t>
      </w:r>
      <w:bookmarkEnd w:id="459"/>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27"/>
        <w:gridCol w:w="2395"/>
        <w:gridCol w:w="1128"/>
        <w:gridCol w:w="1128"/>
        <w:gridCol w:w="1830"/>
        <w:gridCol w:w="4434"/>
      </w:tblGrid>
      <w:tr w:rsidR="00526378" w:rsidRPr="00526378" w14:paraId="12D0A238" w14:textId="77777777" w:rsidTr="00526378">
        <w:trPr>
          <w:trHeight w:val="170"/>
        </w:trPr>
        <w:tc>
          <w:tcPr>
            <w:tcW w:w="382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0ADDA92"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395"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8A70BF9"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B832FE4"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2D10EE7"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9357BE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34"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3DFFBEE"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34C9A2DD" w14:textId="77777777" w:rsidTr="00526378">
        <w:trPr>
          <w:trHeight w:val="170"/>
        </w:trPr>
        <w:tc>
          <w:tcPr>
            <w:tcW w:w="382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09FB5E4" w14:textId="2F2E181E" w:rsidR="00B57F95" w:rsidRPr="00526378" w:rsidRDefault="00B57F95" w:rsidP="00526378">
            <w:pPr>
              <w:spacing w:line="256" w:lineRule="auto"/>
              <w:rPr>
                <w:szCs w:val="22"/>
                <w:lang w:val="en-US" w:eastAsia="en-US"/>
              </w:rPr>
            </w:pPr>
            <w:r w:rsidRPr="00526378">
              <w:rPr>
                <w:szCs w:val="22"/>
                <w:lang w:eastAsia="en-US"/>
              </w:rPr>
              <w:t xml:space="preserve">Сумма акциза   </w:t>
            </w:r>
            <w:r w:rsidR="007E5CDD" w:rsidRPr="00526378">
              <w:rPr>
                <w:szCs w:val="22"/>
                <w:lang w:eastAsia="en-US"/>
              </w:rPr>
              <w:t>|</w:t>
            </w:r>
          </w:p>
        </w:tc>
        <w:tc>
          <w:tcPr>
            <w:tcW w:w="2395"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B5F72ED" w14:textId="77777777" w:rsidR="003A073A" w:rsidRPr="00526378" w:rsidRDefault="00B57F95" w:rsidP="00526378">
            <w:pPr>
              <w:spacing w:line="256" w:lineRule="auto"/>
              <w:jc w:val="center"/>
              <w:rPr>
                <w:szCs w:val="22"/>
                <w:lang w:eastAsia="en-US"/>
              </w:rPr>
            </w:pPr>
            <w:proofErr w:type="spellStart"/>
            <w:r w:rsidRPr="00526378">
              <w:rPr>
                <w:szCs w:val="22"/>
                <w:lang w:eastAsia="en-US"/>
              </w:rPr>
              <w:t>СумАкциз</w:t>
            </w:r>
            <w:proofErr w:type="spellEnd"/>
          </w:p>
          <w:p w14:paraId="4CC09E5B" w14:textId="0D65004F" w:rsidR="00B57F95" w:rsidRPr="00526378" w:rsidRDefault="00387723" w:rsidP="003A073A">
            <w:pPr>
              <w:spacing w:line="256" w:lineRule="auto"/>
              <w:jc w:val="center"/>
              <w:rPr>
                <w:szCs w:val="22"/>
                <w:lang w:eastAsia="en-US"/>
              </w:rPr>
            </w:pPr>
            <w:r w:rsidRPr="00526378">
              <w:rPr>
                <w:szCs w:val="22"/>
                <w:lang w:eastAsia="en-US"/>
              </w:rPr>
              <w:t xml:space="preserve"> </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4A16BD" w14:textId="582B65CD" w:rsidR="00B57F95" w:rsidRPr="00526378" w:rsidRDefault="00435638" w:rsidP="00526378">
            <w:pPr>
              <w:spacing w:line="256" w:lineRule="auto"/>
              <w:jc w:val="center"/>
              <w:rPr>
                <w:szCs w:val="22"/>
                <w:lang w:eastAsia="en-US"/>
              </w:rPr>
            </w:pPr>
            <w:r w:rsidRPr="00526378">
              <w:rPr>
                <w:szCs w:val="22"/>
                <w:lang w:eastAsia="en-US"/>
              </w:rPr>
              <w:t>А</w:t>
            </w: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FD568A4" w14:textId="5AB7AB29" w:rsidR="00B57F95" w:rsidRPr="00526378" w:rsidRDefault="00B57F95" w:rsidP="00526378">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A78AB93" w14:textId="36EC8DB0" w:rsidR="00B57F95" w:rsidRPr="00526378" w:rsidRDefault="00E254CC" w:rsidP="00526378">
            <w:pPr>
              <w:spacing w:line="256" w:lineRule="auto"/>
              <w:jc w:val="center"/>
              <w:rPr>
                <w:szCs w:val="22"/>
                <w:lang w:eastAsia="en-US"/>
              </w:rPr>
            </w:pPr>
            <w:r>
              <w:rPr>
                <w:szCs w:val="22"/>
                <w:lang w:eastAsia="en-US"/>
              </w:rPr>
              <w:t>О</w:t>
            </w:r>
          </w:p>
        </w:tc>
        <w:tc>
          <w:tcPr>
            <w:tcW w:w="4434"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425AE9D7" w14:textId="3ECA2656" w:rsidR="00435638" w:rsidRPr="00526378" w:rsidRDefault="00435638">
            <w:pPr>
              <w:spacing w:before="60" w:line="256" w:lineRule="auto"/>
              <w:rPr>
                <w:szCs w:val="22"/>
                <w:lang w:eastAsia="en-US"/>
              </w:rPr>
            </w:pPr>
          </w:p>
        </w:tc>
      </w:tr>
      <w:tr w:rsidR="00526378" w:rsidRPr="00526378" w14:paraId="0A9B1146" w14:textId="77777777" w:rsidTr="00526378">
        <w:trPr>
          <w:trHeight w:val="170"/>
        </w:trPr>
        <w:tc>
          <w:tcPr>
            <w:tcW w:w="382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A8ABD68" w14:textId="2A8832F1" w:rsidR="003C4B12" w:rsidRPr="00526378" w:rsidRDefault="003C4B12">
            <w:pPr>
              <w:spacing w:line="256" w:lineRule="auto"/>
              <w:rPr>
                <w:szCs w:val="22"/>
                <w:lang w:eastAsia="en-US"/>
              </w:rPr>
            </w:pPr>
            <w:r w:rsidRPr="00526378">
              <w:rPr>
                <w:szCs w:val="22"/>
                <w:lang w:eastAsia="en-US"/>
              </w:rPr>
              <w:t>Без акциза</w:t>
            </w:r>
          </w:p>
        </w:tc>
        <w:tc>
          <w:tcPr>
            <w:tcW w:w="2395"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2791097D" w14:textId="46170285" w:rsidR="003C4B12" w:rsidRPr="00526378" w:rsidRDefault="003A073A">
            <w:pPr>
              <w:spacing w:line="256" w:lineRule="auto"/>
              <w:jc w:val="center"/>
              <w:rPr>
                <w:szCs w:val="22"/>
                <w:lang w:eastAsia="en-US"/>
              </w:rPr>
            </w:pPr>
            <w:proofErr w:type="spellStart"/>
            <w:r w:rsidRPr="00526378">
              <w:rPr>
                <w:szCs w:val="22"/>
                <w:lang w:eastAsia="en-US"/>
              </w:rPr>
              <w:t>БезАкциз</w:t>
            </w:r>
            <w:proofErr w:type="spellEnd"/>
            <w:r w:rsidRPr="00526378" w:rsidDel="00387723">
              <w:rPr>
                <w:szCs w:val="22"/>
                <w:lang w:eastAsia="en-US"/>
              </w:rPr>
              <w:t xml:space="preserve"> </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225B790" w14:textId="119AF794" w:rsidR="003C4B12" w:rsidRPr="00526378" w:rsidDel="00435638" w:rsidRDefault="003C4B12">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BFFB6CC" w14:textId="24610858" w:rsidR="003C4B12" w:rsidRPr="00526378" w:rsidRDefault="003C4B12">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=10)</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1C14A5C0" w14:textId="2C0473D4" w:rsidR="003C4B12" w:rsidRPr="00526378" w:rsidRDefault="00E254CC">
            <w:pPr>
              <w:spacing w:line="256" w:lineRule="auto"/>
              <w:jc w:val="center"/>
              <w:rPr>
                <w:szCs w:val="22"/>
                <w:lang w:eastAsia="en-US"/>
              </w:rPr>
            </w:pPr>
            <w:r>
              <w:rPr>
                <w:szCs w:val="22"/>
                <w:lang w:eastAsia="en-US"/>
              </w:rPr>
              <w:t>О</w:t>
            </w:r>
          </w:p>
        </w:tc>
        <w:tc>
          <w:tcPr>
            <w:tcW w:w="4434"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F27880C" w14:textId="2D51EF17" w:rsidR="003C4B12" w:rsidRPr="00526378" w:rsidDel="00435638" w:rsidRDefault="003C4B12">
            <w:pPr>
              <w:spacing w:before="60" w:line="256" w:lineRule="auto"/>
              <w:rPr>
                <w:szCs w:val="22"/>
                <w:lang w:eastAsia="en-US"/>
              </w:rPr>
            </w:pPr>
            <w:r w:rsidRPr="00526378">
              <w:rPr>
                <w:szCs w:val="22"/>
                <w:lang w:eastAsia="en-US"/>
              </w:rPr>
              <w:t>Принимает значение: без акциза</w:t>
            </w:r>
            <w:r w:rsidR="00DB79E3" w:rsidRPr="00526378">
              <w:rPr>
                <w:szCs w:val="22"/>
                <w:lang w:eastAsia="en-US"/>
              </w:rPr>
              <w:t>.</w:t>
            </w:r>
          </w:p>
        </w:tc>
      </w:tr>
    </w:tbl>
    <w:p w14:paraId="05DFBBD2" w14:textId="26E0AECB" w:rsidR="000C5080" w:rsidRPr="00526378" w:rsidRDefault="000C5080" w:rsidP="00526378">
      <w:pPr>
        <w:pStyle w:val="af6"/>
      </w:pPr>
      <w:bookmarkStart w:id="460" w:name="_Toc107141693"/>
      <w:bookmarkStart w:id="461" w:name="_Toc107142305"/>
      <w:bookmarkStart w:id="462" w:name="_Toc107162548"/>
      <w:bookmarkStart w:id="463" w:name="_Toc107165797"/>
      <w:bookmarkStart w:id="464" w:name="_Toc107215182"/>
      <w:bookmarkStart w:id="465" w:name="_Toc107141694"/>
      <w:bookmarkStart w:id="466" w:name="_Toc107142306"/>
      <w:bookmarkStart w:id="467" w:name="_Toc107162549"/>
      <w:bookmarkStart w:id="468" w:name="_Toc107165798"/>
      <w:bookmarkStart w:id="469" w:name="_Toc107215183"/>
      <w:bookmarkStart w:id="470" w:name="_Ref107138243"/>
      <w:bookmarkStart w:id="471" w:name="_Toc107215184"/>
      <w:bookmarkEnd w:id="460"/>
      <w:bookmarkEnd w:id="461"/>
      <w:bookmarkEnd w:id="462"/>
      <w:bookmarkEnd w:id="463"/>
      <w:bookmarkEnd w:id="464"/>
      <w:bookmarkEnd w:id="465"/>
      <w:bookmarkEnd w:id="466"/>
      <w:bookmarkEnd w:id="467"/>
      <w:bookmarkEnd w:id="468"/>
      <w:bookmarkEnd w:id="469"/>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16</w:t>
      </w:r>
      <w:r w:rsidR="00111458">
        <w:rPr>
          <w:noProof/>
        </w:rPr>
        <w:fldChar w:fldCharType="end"/>
      </w:r>
      <w:bookmarkEnd w:id="470"/>
      <w:r w:rsidRPr="00526378">
        <w:t xml:space="preserve">. </w:t>
      </w:r>
      <w:r w:rsidR="00B8274E" w:rsidRPr="00526378">
        <w:t>«Сумма НДС» ‹</w:t>
      </w:r>
      <w:proofErr w:type="spellStart"/>
      <w:r w:rsidR="00B8274E" w:rsidRPr="00526378">
        <w:t>СумНДСТип</w:t>
      </w:r>
      <w:proofErr w:type="spellEnd"/>
      <w:r w:rsidR="00B8274E" w:rsidRPr="00526378">
        <w:t>›</w:t>
      </w:r>
      <w:bookmarkEnd w:id="471"/>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17"/>
        <w:gridCol w:w="2416"/>
        <w:gridCol w:w="1128"/>
        <w:gridCol w:w="1128"/>
        <w:gridCol w:w="1830"/>
        <w:gridCol w:w="4423"/>
      </w:tblGrid>
      <w:tr w:rsidR="00526378" w:rsidRPr="00526378" w14:paraId="29A0E9D6" w14:textId="77777777" w:rsidTr="00526378">
        <w:trPr>
          <w:trHeight w:val="170"/>
        </w:trPr>
        <w:tc>
          <w:tcPr>
            <w:tcW w:w="38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229CE7FD" w14:textId="77777777" w:rsidR="00B57F95" w:rsidRPr="00526378" w:rsidRDefault="00B57F95">
            <w:pPr>
              <w:spacing w:line="256" w:lineRule="auto"/>
              <w:jc w:val="center"/>
              <w:rPr>
                <w:b/>
                <w:bCs/>
                <w:lang w:eastAsia="en-US"/>
              </w:rPr>
            </w:pPr>
            <w:r w:rsidRPr="00526378">
              <w:rPr>
                <w:b/>
                <w:bCs/>
                <w:lang w:eastAsia="en-US"/>
              </w:rPr>
              <w:t>Наименование элемента</w:t>
            </w:r>
          </w:p>
        </w:tc>
        <w:tc>
          <w:tcPr>
            <w:tcW w:w="241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787C9160" w14:textId="77777777" w:rsidR="00B57F95" w:rsidRPr="00526378" w:rsidRDefault="00B57F95">
            <w:pPr>
              <w:spacing w:line="256" w:lineRule="auto"/>
              <w:jc w:val="center"/>
              <w:rPr>
                <w:b/>
                <w:bCs/>
                <w:lang w:eastAsia="en-US"/>
              </w:rPr>
            </w:pPr>
            <w:r w:rsidRPr="00526378">
              <w:rPr>
                <w:b/>
                <w:bCs/>
                <w:lang w:eastAsia="en-U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DE2001E" w14:textId="77777777" w:rsidR="00B57F95" w:rsidRPr="00526378" w:rsidRDefault="00B57F95">
            <w:pPr>
              <w:spacing w:line="256" w:lineRule="auto"/>
              <w:jc w:val="center"/>
              <w:rPr>
                <w:b/>
                <w:bCs/>
                <w:lang w:eastAsia="en-US"/>
              </w:rPr>
            </w:pPr>
            <w:r w:rsidRPr="00526378">
              <w:rPr>
                <w:b/>
                <w:bCs/>
                <w:lang w:eastAsia="en-U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422B5CA2" w14:textId="77777777" w:rsidR="00B57F95" w:rsidRPr="00526378" w:rsidRDefault="00B57F95">
            <w:pPr>
              <w:spacing w:line="256" w:lineRule="auto"/>
              <w:jc w:val="center"/>
              <w:rPr>
                <w:b/>
                <w:bCs/>
                <w:lang w:eastAsia="en-US"/>
              </w:rPr>
            </w:pPr>
            <w:r w:rsidRPr="00526378">
              <w:rPr>
                <w:b/>
                <w:bCs/>
                <w:lang w:eastAsia="en-U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48D959C" w14:textId="77777777" w:rsidR="00B57F95" w:rsidRPr="00526378" w:rsidRDefault="00B57F95">
            <w:pPr>
              <w:spacing w:line="256" w:lineRule="auto"/>
              <w:jc w:val="center"/>
              <w:rPr>
                <w:b/>
                <w:bCs/>
                <w:lang w:eastAsia="en-US"/>
              </w:rPr>
            </w:pPr>
            <w:r w:rsidRPr="00526378">
              <w:rPr>
                <w:b/>
                <w:bCs/>
                <w:lang w:eastAsia="en-US"/>
              </w:rPr>
              <w:t>Признак обязательности элемента</w:t>
            </w:r>
          </w:p>
        </w:tc>
        <w:tc>
          <w:tcPr>
            <w:tcW w:w="442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16B14496" w14:textId="77777777" w:rsidR="00B57F95" w:rsidRPr="00526378" w:rsidRDefault="00B57F95">
            <w:pPr>
              <w:spacing w:line="256" w:lineRule="auto"/>
              <w:jc w:val="center"/>
              <w:rPr>
                <w:b/>
                <w:bCs/>
                <w:lang w:eastAsia="en-US"/>
              </w:rPr>
            </w:pPr>
            <w:r w:rsidRPr="00526378">
              <w:rPr>
                <w:b/>
                <w:bCs/>
                <w:lang w:eastAsia="en-US"/>
              </w:rPr>
              <w:t>Дополнительная информация</w:t>
            </w:r>
          </w:p>
        </w:tc>
      </w:tr>
      <w:tr w:rsidR="00526378" w:rsidRPr="00526378" w14:paraId="7FE768BF" w14:textId="77777777" w:rsidTr="00526378">
        <w:trPr>
          <w:trHeight w:val="170"/>
        </w:trPr>
        <w:tc>
          <w:tcPr>
            <w:tcW w:w="3817"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1D378B30" w14:textId="77777777" w:rsidR="00B57F95" w:rsidRPr="00526378" w:rsidRDefault="00B57F95">
            <w:pPr>
              <w:spacing w:line="256" w:lineRule="auto"/>
              <w:rPr>
                <w:szCs w:val="22"/>
                <w:lang w:eastAsia="en-US"/>
              </w:rPr>
            </w:pPr>
            <w:r w:rsidRPr="00526378">
              <w:rPr>
                <w:szCs w:val="22"/>
                <w:lang w:eastAsia="en-US"/>
              </w:rPr>
              <w:t>Значение   |</w:t>
            </w:r>
          </w:p>
          <w:p w14:paraId="4D8746B4" w14:textId="1985D9E4" w:rsidR="00B57F95" w:rsidRPr="00526378" w:rsidRDefault="00B57F95" w:rsidP="00BB1CDB">
            <w:pPr>
              <w:spacing w:before="60" w:line="256" w:lineRule="auto"/>
              <w:rPr>
                <w:szCs w:val="22"/>
                <w:lang w:eastAsia="en-US"/>
              </w:rPr>
            </w:pPr>
          </w:p>
        </w:tc>
        <w:tc>
          <w:tcPr>
            <w:tcW w:w="2416"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59B05862" w14:textId="77777777" w:rsidR="00B57F95" w:rsidRPr="00526378" w:rsidRDefault="00B57F95">
            <w:pPr>
              <w:spacing w:line="256" w:lineRule="auto"/>
              <w:jc w:val="center"/>
              <w:rPr>
                <w:szCs w:val="22"/>
                <w:lang w:eastAsia="en-US"/>
              </w:rPr>
            </w:pPr>
            <w:proofErr w:type="spellStart"/>
            <w:r w:rsidRPr="00526378">
              <w:rPr>
                <w:szCs w:val="22"/>
                <w:lang w:eastAsia="en-US"/>
              </w:rPr>
              <w:t>СумНал</w:t>
            </w:r>
            <w:proofErr w:type="spellEnd"/>
          </w:p>
          <w:p w14:paraId="3C15E1B9" w14:textId="32E0E330"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2E815272" w14:textId="78788831" w:rsidR="00B57F95" w:rsidRPr="00526378" w:rsidRDefault="00435638">
            <w:pPr>
              <w:spacing w:line="256" w:lineRule="auto"/>
              <w:jc w:val="center"/>
              <w:rPr>
                <w:szCs w:val="22"/>
                <w:lang w:eastAsia="en-US"/>
              </w:rPr>
            </w:pPr>
            <w:r w:rsidRPr="00526378">
              <w:rPr>
                <w:szCs w:val="22"/>
                <w:lang w:eastAsia="en-US"/>
              </w:rPr>
              <w:t>А</w:t>
            </w:r>
          </w:p>
          <w:p w14:paraId="6959FEB4" w14:textId="0F63DEE1" w:rsidR="00B57F95" w:rsidRPr="00526378" w:rsidRDefault="00B57F95" w:rsidP="00526378">
            <w:pPr>
              <w:spacing w:before="60" w:line="256" w:lineRule="auto"/>
              <w:rPr>
                <w:szCs w:val="22"/>
                <w:lang w:eastAsia="en-US"/>
              </w:rPr>
            </w:pPr>
          </w:p>
        </w:tc>
        <w:tc>
          <w:tcPr>
            <w:tcW w:w="1128"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3C8D2D89" w14:textId="77777777" w:rsidR="00B57F95" w:rsidRPr="00526378" w:rsidRDefault="00B57F95">
            <w:pPr>
              <w:spacing w:line="256" w:lineRule="auto"/>
              <w:jc w:val="center"/>
              <w:rPr>
                <w:szCs w:val="22"/>
                <w:lang w:eastAsia="en-US"/>
              </w:rPr>
            </w:pPr>
            <w:proofErr w:type="gramStart"/>
            <w:r w:rsidRPr="00526378">
              <w:rPr>
                <w:szCs w:val="22"/>
                <w:lang w:eastAsia="en-US"/>
              </w:rPr>
              <w:t>N(</w:t>
            </w:r>
            <w:proofErr w:type="gramEnd"/>
            <w:r w:rsidRPr="00526378">
              <w:rPr>
                <w:szCs w:val="22"/>
                <w:lang w:eastAsia="en-US"/>
              </w:rPr>
              <w:t>19.2)</w:t>
            </w:r>
          </w:p>
          <w:p w14:paraId="0DE707CE" w14:textId="52B5C18D" w:rsidR="00B57F95" w:rsidRPr="00526378" w:rsidRDefault="00B57F95" w:rsidP="00526378">
            <w:pPr>
              <w:spacing w:before="60" w:line="256" w:lineRule="auto"/>
              <w:rPr>
                <w:szCs w:val="22"/>
                <w:lang w:eastAsia="en-US"/>
              </w:rPr>
            </w:pPr>
          </w:p>
        </w:tc>
        <w:tc>
          <w:tcPr>
            <w:tcW w:w="1830" w:type="dxa"/>
            <w:tcBorders>
              <w:top w:val="single" w:sz="4" w:space="0" w:color="auto"/>
              <w:left w:val="single" w:sz="4" w:space="0" w:color="auto"/>
              <w:bottom w:val="nil"/>
              <w:right w:val="single" w:sz="4" w:space="0" w:color="auto"/>
            </w:tcBorders>
            <w:tcMar>
              <w:top w:w="28" w:type="dxa"/>
              <w:left w:w="108" w:type="dxa"/>
              <w:bottom w:w="28" w:type="dxa"/>
              <w:right w:w="28" w:type="dxa"/>
            </w:tcMar>
          </w:tcPr>
          <w:p w14:paraId="6F52BFEC" w14:textId="34002A9B" w:rsidR="00E87CC0" w:rsidRPr="00526378" w:rsidRDefault="00B57F95">
            <w:pPr>
              <w:spacing w:line="256" w:lineRule="auto"/>
              <w:jc w:val="center"/>
              <w:rPr>
                <w:szCs w:val="22"/>
                <w:lang w:eastAsia="en-US"/>
              </w:rPr>
            </w:pPr>
            <w:r w:rsidRPr="00526378">
              <w:rPr>
                <w:szCs w:val="22"/>
                <w:lang w:eastAsia="en-US"/>
              </w:rPr>
              <w:t>О</w:t>
            </w:r>
          </w:p>
          <w:p w14:paraId="56119087" w14:textId="18B528AF" w:rsidR="00B57F95" w:rsidRPr="00526378" w:rsidRDefault="00B57F95" w:rsidP="00526378">
            <w:pPr>
              <w:spacing w:before="60" w:line="256" w:lineRule="auto"/>
              <w:rPr>
                <w:szCs w:val="22"/>
                <w:lang w:eastAsia="en-US"/>
              </w:rPr>
            </w:pPr>
          </w:p>
        </w:tc>
        <w:tc>
          <w:tcPr>
            <w:tcW w:w="4423" w:type="dxa"/>
            <w:tcBorders>
              <w:top w:val="single" w:sz="4" w:space="0" w:color="auto"/>
              <w:left w:val="single" w:sz="4" w:space="0" w:color="auto"/>
              <w:bottom w:val="nil"/>
              <w:right w:val="single" w:sz="4" w:space="0" w:color="auto"/>
            </w:tcBorders>
            <w:tcMar>
              <w:top w:w="28" w:type="dxa"/>
              <w:left w:w="108" w:type="dxa"/>
              <w:bottom w:w="28" w:type="dxa"/>
              <w:right w:w="28" w:type="dxa"/>
            </w:tcMar>
            <w:hideMark/>
          </w:tcPr>
          <w:p w14:paraId="7AE26195" w14:textId="77777777" w:rsidR="00B57F95" w:rsidRPr="00526378" w:rsidRDefault="00B57F95">
            <w:pPr>
              <w:spacing w:line="256" w:lineRule="auto"/>
              <w:rPr>
                <w:lang w:eastAsia="en-US"/>
              </w:rPr>
            </w:pPr>
            <w:proofErr w:type="spellStart"/>
            <w:proofErr w:type="gramStart"/>
            <w:r w:rsidRPr="00526378">
              <w:rPr>
                <w:lang w:eastAsia="en-US"/>
              </w:rPr>
              <w:t>СумНал</w:t>
            </w:r>
            <w:proofErr w:type="spellEnd"/>
            <w:r w:rsidRPr="00526378">
              <w:rPr>
                <w:lang w:eastAsia="en-US"/>
              </w:rPr>
              <w:t xml:space="preserve"> &gt;</w:t>
            </w:r>
            <w:proofErr w:type="gramEnd"/>
            <w:r w:rsidRPr="00526378">
              <w:rPr>
                <w:lang w:eastAsia="en-US"/>
              </w:rPr>
              <w:t xml:space="preserve">= 0. </w:t>
            </w:r>
          </w:p>
          <w:p w14:paraId="4897BAD5" w14:textId="2E8BDB8F" w:rsidR="00B57F95" w:rsidRPr="00526378" w:rsidRDefault="00B57F95" w:rsidP="00526378">
            <w:pPr>
              <w:spacing w:line="256" w:lineRule="auto"/>
              <w:rPr>
                <w:szCs w:val="22"/>
                <w:lang w:eastAsia="en-US"/>
              </w:rPr>
            </w:pPr>
            <w:r w:rsidRPr="00526378">
              <w:rPr>
                <w:lang w:eastAsia="en-US"/>
              </w:rPr>
              <w:t xml:space="preserve">При определении налоговой базы налоговыми агентами – покупателями </w:t>
            </w:r>
            <w:r w:rsidRPr="00526378">
              <w:rPr>
                <w:lang w:eastAsia="en-US"/>
              </w:rPr>
              <w:lastRenderedPageBreak/>
              <w:t xml:space="preserve">(получателями) товаров, перечисленных в пункте 8 статьи 161 НК РФ, </w:t>
            </w:r>
            <w:r w:rsidRPr="00526378">
              <w:rPr>
                <w:sz w:val="23"/>
                <w:szCs w:val="23"/>
                <w:lang w:eastAsia="en-US"/>
              </w:rPr>
              <w:t xml:space="preserve">продавцами может указываться 0 (ноль; визуализируется как прочерк), если иное не предусмотрено правилами заполнения </w:t>
            </w:r>
            <w:proofErr w:type="spellStart"/>
            <w:r w:rsidR="00953E29" w:rsidRPr="00526378">
              <w:rPr>
                <w:szCs w:val="22"/>
              </w:rPr>
              <w:t>прейскуранта</w:t>
            </w:r>
            <w:r w:rsidR="00953E29" w:rsidRPr="00526378">
              <w:rPr>
                <w:sz w:val="23"/>
                <w:szCs w:val="23"/>
                <w:lang w:eastAsia="en-US"/>
              </w:rPr>
              <w:t>а</w:t>
            </w:r>
            <w:proofErr w:type="spellEnd"/>
            <w:r w:rsidRPr="00526378">
              <w:rPr>
                <w:sz w:val="23"/>
                <w:szCs w:val="23"/>
                <w:lang w:eastAsia="en-US"/>
              </w:rPr>
              <w:t>, применяемого при расчетах по налогу на добавленную стоимость, утвержденными Постановлением № 1137</w:t>
            </w:r>
            <w:r w:rsidR="00ED2BC9" w:rsidRPr="00526378">
              <w:rPr>
                <w:sz w:val="23"/>
                <w:szCs w:val="23"/>
                <w:lang w:eastAsia="en-US"/>
              </w:rPr>
              <w:t>.</w:t>
            </w:r>
          </w:p>
        </w:tc>
      </w:tr>
      <w:tr w:rsidR="00526378" w:rsidRPr="00526378" w14:paraId="2CED8821" w14:textId="77777777" w:rsidTr="00526378">
        <w:trPr>
          <w:trHeight w:val="170"/>
        </w:trPr>
        <w:tc>
          <w:tcPr>
            <w:tcW w:w="3817"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A214456" w14:textId="60FC8910" w:rsidR="00E87CC0" w:rsidRPr="00526378" w:rsidRDefault="00E87CC0">
            <w:pPr>
              <w:spacing w:line="256" w:lineRule="auto"/>
              <w:rPr>
                <w:szCs w:val="22"/>
                <w:lang w:eastAsia="en-US"/>
              </w:rPr>
            </w:pPr>
            <w:r w:rsidRPr="00526378">
              <w:rPr>
                <w:szCs w:val="22"/>
                <w:lang w:eastAsia="en-US"/>
              </w:rPr>
              <w:lastRenderedPageBreak/>
              <w:t>Без НДС</w:t>
            </w:r>
          </w:p>
        </w:tc>
        <w:tc>
          <w:tcPr>
            <w:tcW w:w="2416"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3947506A" w14:textId="403B2675" w:rsidR="00E87CC0" w:rsidRPr="00526378" w:rsidRDefault="00E87CC0">
            <w:pPr>
              <w:spacing w:line="256" w:lineRule="auto"/>
              <w:jc w:val="center"/>
              <w:rPr>
                <w:szCs w:val="22"/>
                <w:lang w:eastAsia="en-US"/>
              </w:rPr>
            </w:pPr>
            <w:proofErr w:type="spellStart"/>
            <w:r w:rsidRPr="00526378">
              <w:rPr>
                <w:szCs w:val="22"/>
                <w:lang w:eastAsia="en-US"/>
              </w:rPr>
              <w:t>БезНДС</w:t>
            </w:r>
            <w:proofErr w:type="spellEnd"/>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FE4BCAF" w14:textId="16E95293" w:rsidR="00E87CC0" w:rsidRPr="00526378" w:rsidDel="00435638" w:rsidRDefault="00E87CC0">
            <w:pPr>
              <w:spacing w:line="256" w:lineRule="auto"/>
              <w:jc w:val="center"/>
              <w:rPr>
                <w:szCs w:val="22"/>
                <w:lang w:eastAsia="en-US"/>
              </w:rPr>
            </w:pPr>
            <w:r w:rsidRPr="00526378">
              <w:rPr>
                <w:szCs w:val="22"/>
                <w:lang w:eastAsia="en-US"/>
              </w:rPr>
              <w:t>А</w:t>
            </w:r>
          </w:p>
        </w:tc>
        <w:tc>
          <w:tcPr>
            <w:tcW w:w="1128"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05277F09" w14:textId="30CB7FB4" w:rsidR="00E87CC0" w:rsidRPr="00526378" w:rsidRDefault="00E87CC0">
            <w:pPr>
              <w:spacing w:line="256" w:lineRule="auto"/>
              <w:jc w:val="center"/>
              <w:rPr>
                <w:szCs w:val="22"/>
                <w:lang w:eastAsia="en-US"/>
              </w:rPr>
            </w:pPr>
            <w:proofErr w:type="gramStart"/>
            <w:r w:rsidRPr="00526378">
              <w:rPr>
                <w:szCs w:val="22"/>
                <w:lang w:eastAsia="en-US"/>
              </w:rPr>
              <w:t>T(</w:t>
            </w:r>
            <w:proofErr w:type="gramEnd"/>
            <w:r w:rsidRPr="00526378">
              <w:rPr>
                <w:szCs w:val="22"/>
                <w:lang w:eastAsia="en-US"/>
              </w:rPr>
              <w:t>1-18)</w:t>
            </w:r>
          </w:p>
        </w:tc>
        <w:tc>
          <w:tcPr>
            <w:tcW w:w="1830"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574140AE" w14:textId="5B1546CE" w:rsidR="00E87CC0" w:rsidRPr="00526378" w:rsidRDefault="00E87CC0" w:rsidP="001F568E">
            <w:pPr>
              <w:spacing w:line="256" w:lineRule="auto"/>
              <w:jc w:val="center"/>
              <w:rPr>
                <w:szCs w:val="22"/>
                <w:lang w:eastAsia="en-US"/>
              </w:rPr>
            </w:pPr>
            <w:r w:rsidRPr="00526378">
              <w:rPr>
                <w:szCs w:val="22"/>
                <w:lang w:eastAsia="en-US"/>
              </w:rPr>
              <w:t>О</w:t>
            </w:r>
          </w:p>
        </w:tc>
        <w:tc>
          <w:tcPr>
            <w:tcW w:w="4423" w:type="dxa"/>
            <w:tcBorders>
              <w:top w:val="nil"/>
              <w:left w:val="single" w:sz="4" w:space="0" w:color="auto"/>
              <w:bottom w:val="single" w:sz="4" w:space="0" w:color="auto"/>
              <w:right w:val="single" w:sz="4" w:space="0" w:color="auto"/>
            </w:tcBorders>
            <w:tcMar>
              <w:top w:w="28" w:type="dxa"/>
              <w:left w:w="108" w:type="dxa"/>
              <w:bottom w:w="28" w:type="dxa"/>
              <w:right w:w="28" w:type="dxa"/>
            </w:tcMar>
          </w:tcPr>
          <w:p w14:paraId="7D5B26D4" w14:textId="31EC7EBF" w:rsidR="00E87CC0" w:rsidRPr="00526378" w:rsidRDefault="00E87CC0">
            <w:pPr>
              <w:spacing w:line="256" w:lineRule="auto"/>
              <w:rPr>
                <w:lang w:eastAsia="en-US"/>
              </w:rPr>
            </w:pPr>
            <w:r w:rsidRPr="00526378">
              <w:rPr>
                <w:szCs w:val="22"/>
                <w:lang w:eastAsia="en-US"/>
              </w:rPr>
              <w:t>Принимает значение: без НДС.</w:t>
            </w:r>
          </w:p>
        </w:tc>
      </w:tr>
    </w:tbl>
    <w:p w14:paraId="17F8821D" w14:textId="00F9ABEF" w:rsidR="00032251" w:rsidRPr="00526378" w:rsidRDefault="00032251" w:rsidP="00526378">
      <w:pPr>
        <w:pStyle w:val="af6"/>
      </w:pPr>
      <w:bookmarkStart w:id="472" w:name="_Toc107141696"/>
      <w:bookmarkStart w:id="473" w:name="_Toc107142308"/>
      <w:bookmarkStart w:id="474" w:name="_Toc107162551"/>
      <w:bookmarkStart w:id="475" w:name="_Toc107165800"/>
      <w:bookmarkStart w:id="476" w:name="_Toc107215185"/>
      <w:bookmarkStart w:id="477" w:name="_Toc107141697"/>
      <w:bookmarkStart w:id="478" w:name="_Toc107142309"/>
      <w:bookmarkStart w:id="479" w:name="_Toc107162552"/>
      <w:bookmarkStart w:id="480" w:name="_Toc107165801"/>
      <w:bookmarkStart w:id="481" w:name="_Toc107215186"/>
      <w:bookmarkStart w:id="482" w:name="_Toc107141698"/>
      <w:bookmarkStart w:id="483" w:name="_Toc107142310"/>
      <w:bookmarkStart w:id="484" w:name="_Toc107162553"/>
      <w:bookmarkStart w:id="485" w:name="_Toc107165802"/>
      <w:bookmarkStart w:id="486" w:name="_Toc107215187"/>
      <w:bookmarkStart w:id="487" w:name="_Toc107141699"/>
      <w:bookmarkStart w:id="488" w:name="_Toc107142311"/>
      <w:bookmarkStart w:id="489" w:name="_Toc107162554"/>
      <w:bookmarkStart w:id="490" w:name="_Toc107165803"/>
      <w:bookmarkStart w:id="491" w:name="_Toc107215188"/>
      <w:bookmarkStart w:id="492" w:name="_Toc107141721"/>
      <w:bookmarkStart w:id="493" w:name="_Toc107142333"/>
      <w:bookmarkStart w:id="494" w:name="_Toc107162576"/>
      <w:bookmarkStart w:id="495" w:name="_Toc107165825"/>
      <w:bookmarkStart w:id="496" w:name="_Toc107215210"/>
      <w:bookmarkStart w:id="497" w:name="_Toc107141722"/>
      <w:bookmarkStart w:id="498" w:name="_Toc107142334"/>
      <w:bookmarkStart w:id="499" w:name="_Toc107162577"/>
      <w:bookmarkStart w:id="500" w:name="_Toc107165826"/>
      <w:bookmarkStart w:id="501" w:name="_Toc107215211"/>
      <w:bookmarkStart w:id="502" w:name="_Toc107141723"/>
      <w:bookmarkStart w:id="503" w:name="_Toc107142335"/>
      <w:bookmarkStart w:id="504" w:name="_Toc107162578"/>
      <w:bookmarkStart w:id="505" w:name="_Toc107165827"/>
      <w:bookmarkStart w:id="506" w:name="_Toc107215212"/>
      <w:bookmarkStart w:id="507" w:name="_Toc107141724"/>
      <w:bookmarkStart w:id="508" w:name="_Toc107142336"/>
      <w:bookmarkStart w:id="509" w:name="_Toc107162579"/>
      <w:bookmarkStart w:id="510" w:name="_Toc107165828"/>
      <w:bookmarkStart w:id="511" w:name="_Toc107215213"/>
      <w:bookmarkStart w:id="512" w:name="_Ref107138386"/>
      <w:bookmarkStart w:id="513" w:name="_Toc107215214"/>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17</w:t>
      </w:r>
      <w:r w:rsidR="00111458">
        <w:rPr>
          <w:noProof/>
        </w:rPr>
        <w:fldChar w:fldCharType="end"/>
      </w:r>
      <w:bookmarkEnd w:id="512"/>
      <w:r w:rsidRPr="00526378">
        <w:t xml:space="preserve">. </w:t>
      </w:r>
      <w:r w:rsidR="004A6F70" w:rsidRPr="00526378">
        <w:t>«Дополнительные сведения о товарах (работах, услугах), переданных имущественных правах» ‹</w:t>
      </w:r>
      <w:proofErr w:type="spellStart"/>
      <w:r w:rsidR="004A6F70" w:rsidRPr="00526378">
        <w:t>ДопСведТов</w:t>
      </w:r>
      <w:proofErr w:type="spellEnd"/>
      <w:r w:rsidR="004A6F70" w:rsidRPr="00526378">
        <w:t>›</w:t>
      </w:r>
      <w:bookmarkEnd w:id="513"/>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17"/>
        <w:gridCol w:w="2353"/>
        <w:gridCol w:w="1128"/>
        <w:gridCol w:w="1128"/>
        <w:gridCol w:w="1830"/>
        <w:gridCol w:w="4286"/>
      </w:tblGrid>
      <w:tr w:rsidR="00526378" w:rsidRPr="00526378" w14:paraId="27E336D5" w14:textId="77777777" w:rsidTr="00526378">
        <w:trPr>
          <w:cantSplit/>
          <w:trHeight w:val="170"/>
          <w:tblHeader/>
        </w:trPr>
        <w:tc>
          <w:tcPr>
            <w:tcW w:w="4017"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02432EF" w14:textId="77777777" w:rsidR="00F00986" w:rsidRPr="00526378" w:rsidRDefault="00F00986" w:rsidP="00317219">
            <w:pPr>
              <w:jc w:val="center"/>
              <w:rPr>
                <w:b/>
                <w:bCs/>
              </w:rPr>
            </w:pPr>
            <w:r w:rsidRPr="00526378">
              <w:rPr>
                <w:b/>
                <w:bCs/>
              </w:rPr>
              <w:t>Наименование элемента</w:t>
            </w:r>
          </w:p>
        </w:tc>
        <w:tc>
          <w:tcPr>
            <w:tcW w:w="2353"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7C2A204" w14:textId="77777777" w:rsidR="00F00986" w:rsidRPr="00526378" w:rsidRDefault="00F00986" w:rsidP="00317219">
            <w:pPr>
              <w:jc w:val="center"/>
              <w:rPr>
                <w:b/>
                <w:bCs/>
              </w:rPr>
            </w:pPr>
            <w:r w:rsidRPr="00526378">
              <w:rPr>
                <w:b/>
                <w:bCs/>
              </w:rPr>
              <w:t>Сокращенное наименование (код)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0CE26DB" w14:textId="77777777" w:rsidR="00F00986" w:rsidRPr="00526378" w:rsidRDefault="00F00986" w:rsidP="00317219">
            <w:pPr>
              <w:jc w:val="center"/>
              <w:rPr>
                <w:b/>
                <w:bCs/>
              </w:rPr>
            </w:pPr>
            <w:r w:rsidRPr="00526378">
              <w:rPr>
                <w:b/>
                <w:bCs/>
              </w:rPr>
              <w:t>Признак типа элемента</w:t>
            </w:r>
          </w:p>
        </w:tc>
        <w:tc>
          <w:tcPr>
            <w:tcW w:w="1128"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0FB578A4" w14:textId="77777777" w:rsidR="00F00986" w:rsidRPr="00526378" w:rsidRDefault="00F00986" w:rsidP="00317219">
            <w:pPr>
              <w:jc w:val="center"/>
              <w:rPr>
                <w:b/>
                <w:bCs/>
              </w:rPr>
            </w:pPr>
            <w:r w:rsidRPr="00526378">
              <w:rPr>
                <w:b/>
                <w:bCs/>
              </w:rPr>
              <w:t>Формат элемента</w:t>
            </w:r>
          </w:p>
        </w:tc>
        <w:tc>
          <w:tcPr>
            <w:tcW w:w="1830"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3FE1F502" w14:textId="77777777" w:rsidR="00F00986" w:rsidRPr="00526378" w:rsidRDefault="00F00986" w:rsidP="00317219">
            <w:pPr>
              <w:jc w:val="center"/>
              <w:rPr>
                <w:b/>
                <w:bCs/>
              </w:rPr>
            </w:pPr>
            <w:r w:rsidRPr="00526378">
              <w:rPr>
                <w:b/>
                <w:bCs/>
              </w:rPr>
              <w:t>Признак обязательности элемента</w:t>
            </w:r>
          </w:p>
        </w:tc>
        <w:tc>
          <w:tcPr>
            <w:tcW w:w="4286" w:type="dxa"/>
            <w:tcBorders>
              <w:top w:val="single" w:sz="4" w:space="0" w:color="auto"/>
              <w:left w:val="single" w:sz="4" w:space="0" w:color="auto"/>
              <w:bottom w:val="single" w:sz="4" w:space="0" w:color="auto"/>
              <w:right w:val="single" w:sz="4" w:space="0" w:color="auto"/>
            </w:tcBorders>
            <w:shd w:val="clear" w:color="auto" w:fill="EAEAEA"/>
            <w:tcMar>
              <w:top w:w="28" w:type="dxa"/>
              <w:left w:w="108" w:type="dxa"/>
              <w:bottom w:w="28" w:type="dxa"/>
              <w:right w:w="28" w:type="dxa"/>
            </w:tcMar>
            <w:vAlign w:val="center"/>
            <w:hideMark/>
          </w:tcPr>
          <w:p w14:paraId="5A8127DD"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58D2B17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2BB5249" w14:textId="77777777" w:rsidR="00F00986" w:rsidRPr="00526378" w:rsidRDefault="00F00986" w:rsidP="00317219">
            <w:pPr>
              <w:rPr>
                <w:bCs/>
              </w:rPr>
            </w:pPr>
            <w:r w:rsidRPr="00526378">
              <w:rPr>
                <w:bCs/>
              </w:rPr>
              <w:t>Признак Товар/Работа/Услуга/Право/Иное</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7508A3D" w14:textId="77777777" w:rsidR="00F00986" w:rsidRPr="00526378" w:rsidRDefault="00F00986" w:rsidP="00317219">
            <w:pPr>
              <w:jc w:val="center"/>
              <w:rPr>
                <w:bCs/>
              </w:rPr>
            </w:pPr>
            <w:proofErr w:type="spellStart"/>
            <w:r w:rsidRPr="00526378">
              <w:rPr>
                <w:bCs/>
              </w:rPr>
              <w:t>ПрТовРаб</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67D4508D" w14:textId="77777777" w:rsidR="00F00986" w:rsidRPr="00526378" w:rsidRDefault="00F00986" w:rsidP="00317219">
            <w:pPr>
              <w:jc w:val="center"/>
              <w:rPr>
                <w:bCs/>
              </w:rPr>
            </w:pPr>
            <w:r w:rsidRPr="00526378">
              <w:rPr>
                <w:bCs/>
              </w:rPr>
              <w:t>А</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57231DF1" w14:textId="77777777" w:rsidR="00F00986" w:rsidRPr="00526378" w:rsidRDefault="00F00986" w:rsidP="00317219">
            <w:pPr>
              <w:jc w:val="center"/>
              <w:rPr>
                <w:bCs/>
              </w:rPr>
            </w:pPr>
            <w:proofErr w:type="gramStart"/>
            <w:r w:rsidRPr="00526378">
              <w:rPr>
                <w:bCs/>
              </w:rPr>
              <w:t>Т(</w:t>
            </w:r>
            <w:proofErr w:type="gramEnd"/>
            <w:r w:rsidRPr="00526378">
              <w:rPr>
                <w:bCs/>
              </w:rPr>
              <w:t>=1)</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794095E4" w14:textId="77777777" w:rsidR="00F00986" w:rsidRPr="00526378" w:rsidRDefault="00F00986" w:rsidP="00317219">
            <w:pPr>
              <w:jc w:val="center"/>
              <w:rPr>
                <w:bCs/>
              </w:rPr>
            </w:pPr>
            <w:r w:rsidRPr="00526378">
              <w:rPr>
                <w:bCs/>
              </w:rPr>
              <w:t>НК</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3DC348E2" w14:textId="77777777" w:rsidR="00F00986" w:rsidRPr="00526378" w:rsidRDefault="00F00986" w:rsidP="00317219">
            <w:pPr>
              <w:rPr>
                <w:bCs/>
              </w:rPr>
            </w:pPr>
            <w:r w:rsidRPr="00526378">
              <w:rPr>
                <w:bCs/>
              </w:rPr>
              <w:t>Принимает значение:</w:t>
            </w:r>
          </w:p>
          <w:p w14:paraId="07CFE617" w14:textId="054593CB" w:rsidR="00F00986" w:rsidRPr="00526378" w:rsidRDefault="00F00986" w:rsidP="00317219">
            <w:pPr>
              <w:rPr>
                <w:bCs/>
              </w:rPr>
            </w:pPr>
            <w:r w:rsidRPr="00526378">
              <w:rPr>
                <w:bCs/>
              </w:rPr>
              <w:t xml:space="preserve">1 </w:t>
            </w:r>
            <w:r w:rsidR="00CC4A41" w:rsidRPr="00526378">
              <w:rPr>
                <w:bCs/>
              </w:rPr>
              <w:t>–</w:t>
            </w:r>
            <w:r w:rsidRPr="00526378">
              <w:rPr>
                <w:bCs/>
              </w:rPr>
              <w:t xml:space="preserve"> имущество</w:t>
            </w:r>
            <w:r w:rsidR="00CC4A41" w:rsidRPr="00526378">
              <w:rPr>
                <w:bCs/>
              </w:rPr>
              <w:t>;</w:t>
            </w:r>
            <w:r w:rsidRPr="00526378">
              <w:rPr>
                <w:bCs/>
              </w:rPr>
              <w:t xml:space="preserve"> </w:t>
            </w:r>
          </w:p>
          <w:p w14:paraId="4DBAA79E" w14:textId="2753E138" w:rsidR="00F00986" w:rsidRPr="00526378" w:rsidRDefault="00F00986" w:rsidP="00317219">
            <w:pPr>
              <w:rPr>
                <w:bCs/>
              </w:rPr>
            </w:pPr>
            <w:r w:rsidRPr="00526378">
              <w:rPr>
                <w:bCs/>
              </w:rPr>
              <w:t>2 – работа</w:t>
            </w:r>
            <w:r w:rsidR="00CC4A41" w:rsidRPr="00526378">
              <w:rPr>
                <w:bCs/>
              </w:rPr>
              <w:t>;</w:t>
            </w:r>
          </w:p>
          <w:p w14:paraId="0CBD3922" w14:textId="5CBD2325" w:rsidR="00F00986" w:rsidRPr="00526378" w:rsidRDefault="00F00986" w:rsidP="00317219">
            <w:pPr>
              <w:rPr>
                <w:bCs/>
              </w:rPr>
            </w:pPr>
            <w:r w:rsidRPr="00526378">
              <w:rPr>
                <w:bCs/>
              </w:rPr>
              <w:t>3 – услуга</w:t>
            </w:r>
            <w:r w:rsidR="00CC4A41" w:rsidRPr="00526378">
              <w:rPr>
                <w:bCs/>
              </w:rPr>
              <w:t>;</w:t>
            </w:r>
          </w:p>
          <w:p w14:paraId="524593EF" w14:textId="59438D6A" w:rsidR="00F00986" w:rsidRPr="00526378" w:rsidRDefault="00F00986" w:rsidP="00317219">
            <w:pPr>
              <w:rPr>
                <w:bCs/>
                <w:lang w:val="en-US"/>
              </w:rPr>
            </w:pPr>
            <w:r w:rsidRPr="00526378">
              <w:rPr>
                <w:bCs/>
              </w:rPr>
              <w:t xml:space="preserve">4 </w:t>
            </w:r>
            <w:r w:rsidR="00CC4A41" w:rsidRPr="00526378">
              <w:rPr>
                <w:bCs/>
              </w:rPr>
              <w:t>–</w:t>
            </w:r>
            <w:r w:rsidRPr="00526378">
              <w:rPr>
                <w:bCs/>
              </w:rPr>
              <w:t xml:space="preserve"> имущественные права</w:t>
            </w:r>
            <w:r w:rsidR="00CC4A41" w:rsidRPr="00526378">
              <w:rPr>
                <w:bCs/>
                <w:lang w:val="en-US"/>
              </w:rPr>
              <w:t>;</w:t>
            </w:r>
          </w:p>
          <w:p w14:paraId="524915B5" w14:textId="67E3DF1A" w:rsidR="00F00986" w:rsidRPr="00526378" w:rsidRDefault="00F00986" w:rsidP="00317219">
            <w:pPr>
              <w:rPr>
                <w:bCs/>
              </w:rPr>
            </w:pPr>
            <w:r w:rsidRPr="00526378">
              <w:rPr>
                <w:bCs/>
              </w:rPr>
              <w:t>5 – иное</w:t>
            </w:r>
            <w:r w:rsidR="00ED2BC9" w:rsidRPr="00526378">
              <w:rPr>
                <w:bCs/>
              </w:rPr>
              <w:t>.</w:t>
            </w:r>
          </w:p>
        </w:tc>
      </w:tr>
      <w:tr w:rsidR="00526378" w:rsidRPr="00526378" w14:paraId="3298C96C"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5EE4373" w14:textId="77777777" w:rsidR="00F00986" w:rsidRPr="00526378" w:rsidRDefault="00F00986" w:rsidP="00317219">
            <w:pPr>
              <w:rPr>
                <w:bCs/>
              </w:rPr>
            </w:pPr>
            <w:r w:rsidRPr="00526378">
              <w:rPr>
                <w:bCs/>
              </w:rPr>
              <w:t xml:space="preserve">Краткое наименование страны </w:t>
            </w:r>
            <w:r w:rsidRPr="00526378">
              <w:rPr>
                <w:szCs w:val="22"/>
              </w:rPr>
              <w:t>происхождения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9E4EDF" w14:textId="77777777" w:rsidR="00F00986" w:rsidRPr="00526378" w:rsidRDefault="00F00986" w:rsidP="00317219">
            <w:pPr>
              <w:jc w:val="center"/>
              <w:rPr>
                <w:bCs/>
              </w:rPr>
            </w:pPr>
            <w:proofErr w:type="spellStart"/>
            <w:r w:rsidRPr="00526378">
              <w:rPr>
                <w:szCs w:val="22"/>
              </w:rPr>
              <w:t>КрНаимСтрПр</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4448E6A" w14:textId="77777777" w:rsidR="00F00986" w:rsidRPr="00526378" w:rsidRDefault="00F00986" w:rsidP="00317219">
            <w:pPr>
              <w:jc w:val="center"/>
              <w:rPr>
                <w:bCs/>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184456" w14:textId="77777777" w:rsidR="00F00986" w:rsidRPr="00526378" w:rsidRDefault="00F00986" w:rsidP="00317219">
            <w:pPr>
              <w:jc w:val="center"/>
              <w:rPr>
                <w:bCs/>
              </w:rPr>
            </w:pPr>
            <w:proofErr w:type="gramStart"/>
            <w:r w:rsidRPr="00526378">
              <w:rPr>
                <w:szCs w:val="22"/>
              </w:rPr>
              <w:t>T(</w:t>
            </w:r>
            <w:proofErr w:type="gramEnd"/>
            <w:r w:rsidRPr="00526378">
              <w:rPr>
                <w:szCs w:val="22"/>
              </w:rPr>
              <w:t>1-255)</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F026A30" w14:textId="77777777" w:rsidR="00F00986" w:rsidRPr="00526378" w:rsidRDefault="00F00986" w:rsidP="00317219">
            <w:pPr>
              <w:jc w:val="center"/>
              <w:rPr>
                <w:bCs/>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AB09034" w14:textId="77777777" w:rsidR="00F00986" w:rsidRPr="00526378" w:rsidRDefault="00F00986" w:rsidP="00317219">
            <w:pPr>
              <w:rPr>
                <w:bCs/>
              </w:rPr>
            </w:pPr>
          </w:p>
        </w:tc>
      </w:tr>
      <w:tr w:rsidR="00526378" w:rsidRPr="00526378" w14:paraId="0B1D8832"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2A74065C" w14:textId="77777777" w:rsidR="00F00986" w:rsidRPr="00526378" w:rsidRDefault="00F00986" w:rsidP="00317219">
            <w:pPr>
              <w:rPr>
                <w:bCs/>
              </w:rPr>
            </w:pPr>
            <w:r w:rsidRPr="00526378">
              <w:rPr>
                <w:szCs w:val="22"/>
              </w:rPr>
              <w:t>Характеристика/описание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024ADE5" w14:textId="77777777" w:rsidR="00F00986" w:rsidRPr="00526378" w:rsidRDefault="00F00986" w:rsidP="00317219">
            <w:pPr>
              <w:jc w:val="center"/>
              <w:rPr>
                <w:szCs w:val="22"/>
              </w:rPr>
            </w:pPr>
            <w:proofErr w:type="spellStart"/>
            <w:r w:rsidRPr="00526378">
              <w:rPr>
                <w:szCs w:val="22"/>
              </w:rPr>
              <w:t>ХарактерТов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5A30060D"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F651515"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3E6CA33"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7E8053C" w14:textId="77777777" w:rsidR="00F00986" w:rsidRPr="00526378" w:rsidRDefault="00F00986" w:rsidP="00317219">
            <w:pPr>
              <w:rPr>
                <w:bCs/>
              </w:rPr>
            </w:pPr>
          </w:p>
        </w:tc>
      </w:tr>
      <w:tr w:rsidR="00526378" w:rsidRPr="00526378" w14:paraId="64B22459"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vAlign w:val="center"/>
          </w:tcPr>
          <w:p w14:paraId="06FE9EE3" w14:textId="77777777" w:rsidR="00F00986" w:rsidRPr="00526378" w:rsidRDefault="00F00986" w:rsidP="00317219">
            <w:pPr>
              <w:rPr>
                <w:szCs w:val="22"/>
              </w:rPr>
            </w:pPr>
            <w:r w:rsidRPr="00526378">
              <w:rPr>
                <w:szCs w:val="22"/>
              </w:rPr>
              <w:t>Сорт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1223132" w14:textId="77777777" w:rsidR="00F00986" w:rsidRPr="00526378" w:rsidRDefault="00F00986" w:rsidP="00317219">
            <w:pPr>
              <w:jc w:val="center"/>
              <w:rPr>
                <w:szCs w:val="22"/>
              </w:rPr>
            </w:pPr>
            <w:proofErr w:type="spellStart"/>
            <w:r w:rsidRPr="00526378">
              <w:rPr>
                <w:szCs w:val="22"/>
              </w:rPr>
              <w:t>СортТов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7C636FC"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A384A13"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C7E7D49"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9572D" w14:textId="77777777" w:rsidR="00F00986" w:rsidRPr="00526378" w:rsidRDefault="00F00986" w:rsidP="00317219">
            <w:pPr>
              <w:rPr>
                <w:bCs/>
              </w:rPr>
            </w:pPr>
          </w:p>
        </w:tc>
      </w:tr>
      <w:tr w:rsidR="00526378" w:rsidRPr="00526378" w14:paraId="543A71A5"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2963B8" w14:textId="77777777" w:rsidR="00F00986" w:rsidRPr="00526378" w:rsidRDefault="00F00986" w:rsidP="00317219">
            <w:pPr>
              <w:rPr>
                <w:szCs w:val="22"/>
              </w:rPr>
            </w:pPr>
            <w:r w:rsidRPr="00526378">
              <w:rPr>
                <w:szCs w:val="22"/>
              </w:rPr>
              <w:t>Артикул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4BE34736" w14:textId="77777777" w:rsidR="00F00986" w:rsidRPr="00526378" w:rsidRDefault="00F00986" w:rsidP="00317219">
            <w:pPr>
              <w:jc w:val="center"/>
              <w:rPr>
                <w:szCs w:val="22"/>
              </w:rPr>
            </w:pPr>
            <w:proofErr w:type="spellStart"/>
            <w:r w:rsidRPr="00526378">
              <w:rPr>
                <w:szCs w:val="22"/>
              </w:rPr>
              <w:t>АртикулТов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92FB363"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01D5D2"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1-50)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F74D8F7"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70B46959" w14:textId="77777777" w:rsidR="00F00986" w:rsidRPr="00526378" w:rsidRDefault="00F00986" w:rsidP="00317219">
            <w:pPr>
              <w:rPr>
                <w:bCs/>
              </w:rPr>
            </w:pPr>
          </w:p>
        </w:tc>
      </w:tr>
      <w:tr w:rsidR="00526378" w:rsidRPr="00526378" w14:paraId="4B5B2CF3"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1269996" w14:textId="77777777" w:rsidR="00F00986" w:rsidRPr="00526378" w:rsidRDefault="00F00986" w:rsidP="00317219">
            <w:pPr>
              <w:rPr>
                <w:szCs w:val="22"/>
              </w:rPr>
            </w:pPr>
            <w:r w:rsidRPr="00526378">
              <w:rPr>
                <w:szCs w:val="22"/>
              </w:rPr>
              <w:t>Код товара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0DEF6BF" w14:textId="77777777" w:rsidR="00F00986" w:rsidRPr="00526378" w:rsidRDefault="00F00986" w:rsidP="00317219">
            <w:pPr>
              <w:jc w:val="center"/>
              <w:rPr>
                <w:szCs w:val="22"/>
              </w:rPr>
            </w:pPr>
            <w:proofErr w:type="spellStart"/>
            <w:r w:rsidRPr="00526378">
              <w:rPr>
                <w:szCs w:val="22"/>
              </w:rPr>
              <w:t>КодТов</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4ACBC67"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1C48C0B"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1-100)</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3C3D468E"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5C89725" w14:textId="77777777" w:rsidR="00F00986" w:rsidRPr="00526378" w:rsidRDefault="00F00986" w:rsidP="00317219">
            <w:pPr>
              <w:rPr>
                <w:bCs/>
              </w:rPr>
            </w:pPr>
          </w:p>
        </w:tc>
      </w:tr>
      <w:tr w:rsidR="00526378" w:rsidRPr="00526378" w14:paraId="37766527" w14:textId="77777777" w:rsidTr="00526378">
        <w:trPr>
          <w:cantSplit/>
          <w:trHeight w:val="170"/>
        </w:trPr>
        <w:tc>
          <w:tcPr>
            <w:tcW w:w="4017"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03D83D33" w14:textId="77777777" w:rsidR="00F00986" w:rsidRPr="00526378" w:rsidRDefault="00F00986" w:rsidP="00317219">
            <w:pPr>
              <w:rPr>
                <w:szCs w:val="22"/>
              </w:rPr>
            </w:pPr>
            <w:r w:rsidRPr="00526378">
              <w:rPr>
                <w:szCs w:val="22"/>
              </w:rPr>
              <w:lastRenderedPageBreak/>
              <w:t>Код каталога</w:t>
            </w:r>
          </w:p>
        </w:tc>
        <w:tc>
          <w:tcPr>
            <w:tcW w:w="2353"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9B0759E" w14:textId="77777777" w:rsidR="00F00986" w:rsidRPr="00526378" w:rsidRDefault="00F00986" w:rsidP="00317219">
            <w:pPr>
              <w:jc w:val="center"/>
              <w:rPr>
                <w:szCs w:val="22"/>
              </w:rPr>
            </w:pPr>
            <w:proofErr w:type="spellStart"/>
            <w:r w:rsidRPr="00526378">
              <w:rPr>
                <w:szCs w:val="22"/>
              </w:rPr>
              <w:t>КодКат</w:t>
            </w:r>
            <w:proofErr w:type="spellEnd"/>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19CE8B2" w14:textId="77777777" w:rsidR="00F00986" w:rsidRPr="00526378" w:rsidRDefault="00F00986" w:rsidP="00317219">
            <w:pPr>
              <w:jc w:val="center"/>
              <w:rPr>
                <w:szCs w:val="22"/>
              </w:rPr>
            </w:pPr>
            <w:r w:rsidRPr="00526378">
              <w:rPr>
                <w:szCs w:val="22"/>
              </w:rPr>
              <w:t>A</w:t>
            </w:r>
          </w:p>
        </w:tc>
        <w:tc>
          <w:tcPr>
            <w:tcW w:w="1128"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1B97B448" w14:textId="77777777" w:rsidR="00F00986" w:rsidRPr="00526378" w:rsidRDefault="00F00986" w:rsidP="00317219">
            <w:pPr>
              <w:jc w:val="center"/>
              <w:rPr>
                <w:szCs w:val="22"/>
              </w:rPr>
            </w:pPr>
            <w:proofErr w:type="gramStart"/>
            <w:r w:rsidRPr="00526378">
              <w:rPr>
                <w:szCs w:val="22"/>
              </w:rPr>
              <w:t>T(</w:t>
            </w:r>
            <w:proofErr w:type="gramEnd"/>
            <w:r w:rsidRPr="00526378">
              <w:rPr>
                <w:szCs w:val="22"/>
              </w:rPr>
              <w:t>=27)</w:t>
            </w:r>
          </w:p>
        </w:tc>
        <w:tc>
          <w:tcPr>
            <w:tcW w:w="1830"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25EBE9CD" w14:textId="77777777" w:rsidR="00F00986" w:rsidRPr="00526378" w:rsidRDefault="00F00986" w:rsidP="00317219">
            <w:pPr>
              <w:jc w:val="center"/>
              <w:rPr>
                <w:szCs w:val="22"/>
              </w:rPr>
            </w:pPr>
            <w:r w:rsidRPr="00526378">
              <w:rPr>
                <w:szCs w:val="22"/>
              </w:rPr>
              <w:t>Н</w:t>
            </w:r>
          </w:p>
        </w:tc>
        <w:tc>
          <w:tcPr>
            <w:tcW w:w="4286" w:type="dxa"/>
            <w:tcBorders>
              <w:top w:val="single" w:sz="4" w:space="0" w:color="auto"/>
              <w:left w:val="single" w:sz="4" w:space="0" w:color="auto"/>
              <w:bottom w:val="single" w:sz="4" w:space="0" w:color="auto"/>
              <w:right w:val="single" w:sz="4" w:space="0" w:color="auto"/>
            </w:tcBorders>
            <w:shd w:val="clear" w:color="auto" w:fill="auto"/>
            <w:tcMar>
              <w:top w:w="28" w:type="dxa"/>
              <w:left w:w="108" w:type="dxa"/>
              <w:bottom w:w="28" w:type="dxa"/>
              <w:right w:w="28" w:type="dxa"/>
            </w:tcMar>
          </w:tcPr>
          <w:p w14:paraId="6675276D" w14:textId="329F93A0" w:rsidR="00F00986" w:rsidRPr="00526378" w:rsidRDefault="00F00986" w:rsidP="00317219">
            <w:pPr>
              <w:rPr>
                <w:bCs/>
              </w:rPr>
            </w:pPr>
            <w:r w:rsidRPr="00526378">
              <w:t>Заполняется при осуществлении закупок для обеспечения государственных и муниципальных нужд</w:t>
            </w:r>
            <w:r w:rsidR="00ED2BC9" w:rsidRPr="00526378">
              <w:t>.</w:t>
            </w:r>
          </w:p>
        </w:tc>
      </w:tr>
    </w:tbl>
    <w:p w14:paraId="41157C93" w14:textId="4397199C" w:rsidR="00F64489" w:rsidRPr="00526378" w:rsidRDefault="00F64489" w:rsidP="00526378">
      <w:pPr>
        <w:pStyle w:val="af6"/>
      </w:pPr>
      <w:bookmarkStart w:id="514" w:name="_Toc107141726"/>
      <w:bookmarkStart w:id="515" w:name="_Toc107142338"/>
      <w:bookmarkStart w:id="516" w:name="_Toc107162581"/>
      <w:bookmarkStart w:id="517" w:name="_Toc107165830"/>
      <w:bookmarkStart w:id="518" w:name="_Toc107215215"/>
      <w:bookmarkStart w:id="519" w:name="_Toc107141727"/>
      <w:bookmarkStart w:id="520" w:name="_Toc107142339"/>
      <w:bookmarkStart w:id="521" w:name="_Toc107162582"/>
      <w:bookmarkStart w:id="522" w:name="_Toc107165831"/>
      <w:bookmarkStart w:id="523" w:name="_Toc107215216"/>
      <w:bookmarkStart w:id="524" w:name="_Toc107141728"/>
      <w:bookmarkStart w:id="525" w:name="_Toc107142340"/>
      <w:bookmarkStart w:id="526" w:name="_Toc107162583"/>
      <w:bookmarkStart w:id="527" w:name="_Toc107165832"/>
      <w:bookmarkStart w:id="528" w:name="_Toc107215217"/>
      <w:bookmarkStart w:id="529" w:name="_Ref107137914"/>
      <w:bookmarkStart w:id="530" w:name="_Toc107215218"/>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18</w:t>
      </w:r>
      <w:r w:rsidR="00111458">
        <w:rPr>
          <w:noProof/>
        </w:rPr>
        <w:fldChar w:fldCharType="end"/>
      </w:r>
      <w:bookmarkEnd w:id="529"/>
      <w:r w:rsidRPr="00526378">
        <w:t xml:space="preserve">. </w:t>
      </w:r>
      <w:r w:rsidR="00F92597" w:rsidRPr="00526378">
        <w:t>«Сведения о лице, подписывающем файл обмена в электронной форме» ‹Подписант›</w:t>
      </w:r>
      <w:bookmarkEnd w:id="530"/>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705"/>
        <w:gridCol w:w="2309"/>
        <w:gridCol w:w="1040"/>
        <w:gridCol w:w="1163"/>
        <w:gridCol w:w="1598"/>
        <w:gridCol w:w="4927"/>
      </w:tblGrid>
      <w:tr w:rsidR="00526378" w:rsidRPr="00526378" w14:paraId="61149EF0" w14:textId="77777777" w:rsidTr="00526378">
        <w:trPr>
          <w:trHeight w:val="23"/>
          <w:tblHeader/>
        </w:trPr>
        <w:tc>
          <w:tcPr>
            <w:tcW w:w="3705" w:type="dxa"/>
            <w:shd w:val="clear" w:color="auto" w:fill="EAEAEA"/>
            <w:vAlign w:val="center"/>
          </w:tcPr>
          <w:p w14:paraId="0E258454" w14:textId="77777777" w:rsidR="00F40BA7" w:rsidRPr="00526378" w:rsidRDefault="00F40BA7" w:rsidP="00317219">
            <w:pPr>
              <w:jc w:val="center"/>
              <w:rPr>
                <w:b/>
              </w:rPr>
            </w:pPr>
            <w:r w:rsidRPr="00526378">
              <w:rPr>
                <w:b/>
              </w:rPr>
              <w:t>Наименование элемента</w:t>
            </w:r>
          </w:p>
        </w:tc>
        <w:tc>
          <w:tcPr>
            <w:tcW w:w="2309" w:type="dxa"/>
            <w:shd w:val="clear" w:color="auto" w:fill="EAEAEA"/>
            <w:vAlign w:val="center"/>
          </w:tcPr>
          <w:p w14:paraId="50524795" w14:textId="77777777" w:rsidR="00F40BA7" w:rsidRPr="00526378" w:rsidRDefault="00F40BA7" w:rsidP="00317219">
            <w:pPr>
              <w:jc w:val="center"/>
              <w:rPr>
                <w:b/>
              </w:rPr>
            </w:pPr>
            <w:r w:rsidRPr="00526378">
              <w:rPr>
                <w:b/>
              </w:rPr>
              <w:t>Сокращенное наименование (код) элемента</w:t>
            </w:r>
          </w:p>
        </w:tc>
        <w:tc>
          <w:tcPr>
            <w:tcW w:w="1040" w:type="dxa"/>
            <w:shd w:val="clear" w:color="auto" w:fill="EAEAEA"/>
            <w:vAlign w:val="center"/>
          </w:tcPr>
          <w:p w14:paraId="7F90FA63" w14:textId="77777777" w:rsidR="00F40BA7" w:rsidRPr="00526378" w:rsidRDefault="00F40BA7" w:rsidP="00317219">
            <w:pPr>
              <w:jc w:val="center"/>
              <w:rPr>
                <w:b/>
              </w:rPr>
            </w:pPr>
            <w:r w:rsidRPr="00526378">
              <w:rPr>
                <w:b/>
              </w:rPr>
              <w:t>Признак типа элемента</w:t>
            </w:r>
          </w:p>
        </w:tc>
        <w:tc>
          <w:tcPr>
            <w:tcW w:w="1163" w:type="dxa"/>
            <w:shd w:val="clear" w:color="auto" w:fill="EAEAEA"/>
            <w:vAlign w:val="center"/>
          </w:tcPr>
          <w:p w14:paraId="77E2B14E" w14:textId="77777777" w:rsidR="00F40BA7" w:rsidRPr="00526378" w:rsidRDefault="00F40BA7" w:rsidP="00317219">
            <w:pPr>
              <w:jc w:val="center"/>
              <w:rPr>
                <w:b/>
              </w:rPr>
            </w:pPr>
            <w:r w:rsidRPr="00526378">
              <w:rPr>
                <w:b/>
              </w:rPr>
              <w:t>Формат элемента</w:t>
            </w:r>
          </w:p>
        </w:tc>
        <w:tc>
          <w:tcPr>
            <w:tcW w:w="1598" w:type="dxa"/>
            <w:shd w:val="clear" w:color="auto" w:fill="EAEAEA"/>
            <w:vAlign w:val="center"/>
          </w:tcPr>
          <w:p w14:paraId="4EB8FB97" w14:textId="77777777" w:rsidR="00F40BA7" w:rsidRPr="00526378" w:rsidRDefault="00F40BA7" w:rsidP="00317219">
            <w:pPr>
              <w:jc w:val="center"/>
              <w:rPr>
                <w:b/>
              </w:rPr>
            </w:pPr>
            <w:r w:rsidRPr="00526378">
              <w:rPr>
                <w:b/>
              </w:rPr>
              <w:t>Признак обязательности элемента</w:t>
            </w:r>
          </w:p>
        </w:tc>
        <w:tc>
          <w:tcPr>
            <w:tcW w:w="4927" w:type="dxa"/>
            <w:shd w:val="clear" w:color="auto" w:fill="EAEAEA"/>
            <w:vAlign w:val="center"/>
          </w:tcPr>
          <w:p w14:paraId="2998AC3E" w14:textId="77777777" w:rsidR="00F40BA7" w:rsidRPr="00526378" w:rsidRDefault="00F40BA7" w:rsidP="00317219">
            <w:pPr>
              <w:jc w:val="center"/>
              <w:rPr>
                <w:b/>
              </w:rPr>
            </w:pPr>
            <w:r w:rsidRPr="00526378">
              <w:rPr>
                <w:b/>
              </w:rPr>
              <w:t>Дополнительная информация</w:t>
            </w:r>
          </w:p>
        </w:tc>
      </w:tr>
      <w:tr w:rsidR="00526378" w:rsidRPr="00526378" w14:paraId="2F8525AC" w14:textId="77777777" w:rsidTr="00526378">
        <w:trPr>
          <w:trHeight w:val="23"/>
        </w:trPr>
        <w:tc>
          <w:tcPr>
            <w:tcW w:w="3705" w:type="dxa"/>
            <w:shd w:val="clear" w:color="auto" w:fill="auto"/>
          </w:tcPr>
          <w:p w14:paraId="6F2243E9" w14:textId="77777777" w:rsidR="00F40BA7" w:rsidRPr="00526378" w:rsidRDefault="00F40BA7" w:rsidP="00317219">
            <w:r w:rsidRPr="00526378">
              <w:t>Статус подписанта</w:t>
            </w:r>
          </w:p>
        </w:tc>
        <w:tc>
          <w:tcPr>
            <w:tcW w:w="2309" w:type="dxa"/>
            <w:shd w:val="clear" w:color="auto" w:fill="auto"/>
          </w:tcPr>
          <w:p w14:paraId="109442F9" w14:textId="77777777" w:rsidR="00F40BA7" w:rsidRPr="00526378" w:rsidRDefault="00F40BA7" w:rsidP="00317219">
            <w:pPr>
              <w:jc w:val="center"/>
            </w:pPr>
            <w:proofErr w:type="spellStart"/>
            <w:r w:rsidRPr="00526378">
              <w:t>СтатПодп</w:t>
            </w:r>
            <w:proofErr w:type="spellEnd"/>
          </w:p>
        </w:tc>
        <w:tc>
          <w:tcPr>
            <w:tcW w:w="1040" w:type="dxa"/>
            <w:shd w:val="clear" w:color="auto" w:fill="auto"/>
          </w:tcPr>
          <w:p w14:paraId="22DA11B7" w14:textId="77777777" w:rsidR="00F40BA7" w:rsidRPr="00526378" w:rsidRDefault="00F40BA7" w:rsidP="00317219">
            <w:pPr>
              <w:jc w:val="center"/>
            </w:pPr>
            <w:r w:rsidRPr="00526378">
              <w:t>A</w:t>
            </w:r>
          </w:p>
        </w:tc>
        <w:tc>
          <w:tcPr>
            <w:tcW w:w="1163" w:type="dxa"/>
            <w:shd w:val="clear" w:color="auto" w:fill="auto"/>
          </w:tcPr>
          <w:p w14:paraId="22E6695B" w14:textId="77777777" w:rsidR="00F40BA7" w:rsidRPr="00526378" w:rsidRDefault="00F40BA7" w:rsidP="00317219">
            <w:pPr>
              <w:jc w:val="center"/>
            </w:pPr>
            <w:proofErr w:type="gramStart"/>
            <w:r w:rsidRPr="00526378">
              <w:t>T(</w:t>
            </w:r>
            <w:proofErr w:type="gramEnd"/>
            <w:r w:rsidRPr="00526378">
              <w:t>=1)</w:t>
            </w:r>
          </w:p>
        </w:tc>
        <w:tc>
          <w:tcPr>
            <w:tcW w:w="1598" w:type="dxa"/>
            <w:shd w:val="clear" w:color="auto" w:fill="auto"/>
          </w:tcPr>
          <w:p w14:paraId="7C6493A8" w14:textId="77777777" w:rsidR="00F40BA7" w:rsidRPr="00526378" w:rsidRDefault="00F40BA7" w:rsidP="00317219">
            <w:pPr>
              <w:jc w:val="center"/>
            </w:pPr>
            <w:r w:rsidRPr="00526378">
              <w:t>НК</w:t>
            </w:r>
          </w:p>
        </w:tc>
        <w:tc>
          <w:tcPr>
            <w:tcW w:w="4927" w:type="dxa"/>
            <w:shd w:val="clear" w:color="auto" w:fill="auto"/>
          </w:tcPr>
          <w:p w14:paraId="3CB5E13C"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Принимает значение:</w:t>
            </w:r>
          </w:p>
          <w:p w14:paraId="288E8E92"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1 – лицо, имеющее полномочия на подписание документа без доверенности   |</w:t>
            </w:r>
          </w:p>
          <w:p w14:paraId="00002D5E"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2 – лицо, имеющее полномочия на подписание документа на основании доверенности в электронной форме   |</w:t>
            </w:r>
          </w:p>
          <w:p w14:paraId="21D916B6" w14:textId="77777777"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3 – лицо, имеющее полномочия на подписание документа на основании доверенности в бумажном виде.   </w:t>
            </w:r>
          </w:p>
          <w:p w14:paraId="20491A5D" w14:textId="132A0B23" w:rsidR="00F40BA7" w:rsidRPr="00526378" w:rsidRDefault="00F40BA7" w:rsidP="00317219">
            <w:r w:rsidRPr="00526378">
              <w:t>Значение «3» применяется, если иное не предусмотрено законодательством Российской Федерации в области электронной подписи</w:t>
            </w:r>
            <w:r w:rsidR="00D5228C" w:rsidRPr="00526378">
              <w:t>.</w:t>
            </w:r>
          </w:p>
        </w:tc>
      </w:tr>
      <w:tr w:rsidR="00526378" w:rsidRPr="00526378" w14:paraId="76F8B2CD" w14:textId="77777777" w:rsidTr="00526378">
        <w:trPr>
          <w:trHeight w:val="23"/>
        </w:trPr>
        <w:tc>
          <w:tcPr>
            <w:tcW w:w="3705" w:type="dxa"/>
            <w:shd w:val="clear" w:color="auto" w:fill="auto"/>
          </w:tcPr>
          <w:p w14:paraId="220300B1" w14:textId="77777777" w:rsidR="00F40BA7" w:rsidRPr="00526378" w:rsidRDefault="00F40BA7" w:rsidP="00317219">
            <w:r w:rsidRPr="00526378">
              <w:rPr>
                <w:rFonts w:eastAsiaTheme="minorHAnsi"/>
                <w:lang w:eastAsia="en-US"/>
              </w:rPr>
              <w:t>Тип подписи</w:t>
            </w:r>
          </w:p>
        </w:tc>
        <w:tc>
          <w:tcPr>
            <w:tcW w:w="2309" w:type="dxa"/>
            <w:shd w:val="clear" w:color="auto" w:fill="auto"/>
          </w:tcPr>
          <w:p w14:paraId="683E4B88" w14:textId="77777777" w:rsidR="00F40BA7" w:rsidRPr="00526378" w:rsidRDefault="00F40BA7" w:rsidP="00317219">
            <w:pPr>
              <w:jc w:val="center"/>
            </w:pPr>
            <w:proofErr w:type="spellStart"/>
            <w:r w:rsidRPr="00526378">
              <w:rPr>
                <w:rFonts w:eastAsiaTheme="minorHAnsi"/>
                <w:lang w:eastAsia="en-US"/>
              </w:rPr>
              <w:t>ТипПодпис</w:t>
            </w:r>
            <w:proofErr w:type="spellEnd"/>
          </w:p>
        </w:tc>
        <w:tc>
          <w:tcPr>
            <w:tcW w:w="1040" w:type="dxa"/>
            <w:shd w:val="clear" w:color="auto" w:fill="auto"/>
          </w:tcPr>
          <w:p w14:paraId="38E49A51" w14:textId="77777777" w:rsidR="00F40BA7" w:rsidRPr="00526378" w:rsidRDefault="00F40BA7" w:rsidP="00317219">
            <w:pPr>
              <w:jc w:val="center"/>
            </w:pPr>
            <w:r w:rsidRPr="00526378">
              <w:rPr>
                <w:rFonts w:eastAsiaTheme="minorHAnsi"/>
                <w:lang w:eastAsia="en-US"/>
              </w:rPr>
              <w:t>А</w:t>
            </w:r>
          </w:p>
        </w:tc>
        <w:tc>
          <w:tcPr>
            <w:tcW w:w="1163" w:type="dxa"/>
            <w:shd w:val="clear" w:color="auto" w:fill="auto"/>
          </w:tcPr>
          <w:p w14:paraId="3500DD35" w14:textId="77777777" w:rsidR="00F40BA7" w:rsidRPr="00526378" w:rsidRDefault="00F40BA7" w:rsidP="00317219">
            <w:pPr>
              <w:jc w:val="center"/>
            </w:pPr>
            <w:proofErr w:type="gramStart"/>
            <w:r w:rsidRPr="00526378">
              <w:rPr>
                <w:rFonts w:eastAsiaTheme="minorHAnsi"/>
                <w:lang w:eastAsia="en-US"/>
              </w:rPr>
              <w:t>Т(</w:t>
            </w:r>
            <w:proofErr w:type="gramEnd"/>
            <w:r w:rsidRPr="00526378">
              <w:rPr>
                <w:rFonts w:eastAsiaTheme="minorHAnsi"/>
                <w:lang w:eastAsia="en-US"/>
              </w:rPr>
              <w:t>=1)</w:t>
            </w:r>
          </w:p>
        </w:tc>
        <w:tc>
          <w:tcPr>
            <w:tcW w:w="1598" w:type="dxa"/>
            <w:shd w:val="clear" w:color="auto" w:fill="auto"/>
          </w:tcPr>
          <w:p w14:paraId="7D33148A" w14:textId="77777777" w:rsidR="00F40BA7" w:rsidRPr="00526378" w:rsidRDefault="00F40BA7" w:rsidP="00317219">
            <w:pPr>
              <w:jc w:val="center"/>
            </w:pPr>
            <w:r w:rsidRPr="00526378">
              <w:rPr>
                <w:rFonts w:eastAsiaTheme="minorHAnsi"/>
                <w:lang w:eastAsia="en-US"/>
              </w:rPr>
              <w:t>НК</w:t>
            </w:r>
          </w:p>
        </w:tc>
        <w:tc>
          <w:tcPr>
            <w:tcW w:w="4927" w:type="dxa"/>
            <w:shd w:val="clear" w:color="auto" w:fill="auto"/>
          </w:tcPr>
          <w:p w14:paraId="6453870F"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Принимает значение:</w:t>
            </w:r>
          </w:p>
          <w:p w14:paraId="73714148"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1 – усиленная квалифицированная электронная подпись |</w:t>
            </w:r>
          </w:p>
          <w:p w14:paraId="5AE26A81" w14:textId="77777777" w:rsidR="00F40BA7" w:rsidRPr="00526378" w:rsidRDefault="00F40BA7" w:rsidP="00317219">
            <w:pPr>
              <w:autoSpaceDE w:val="0"/>
              <w:autoSpaceDN w:val="0"/>
              <w:adjustRightInd w:val="0"/>
              <w:rPr>
                <w:rFonts w:eastAsiaTheme="minorHAnsi"/>
                <w:lang w:eastAsia="en-US"/>
              </w:rPr>
            </w:pPr>
            <w:r w:rsidRPr="00526378">
              <w:rPr>
                <w:rFonts w:eastAsiaTheme="minorHAnsi"/>
                <w:lang w:eastAsia="en-US"/>
              </w:rPr>
              <w:t>2 – простая электронная подпись |</w:t>
            </w:r>
          </w:p>
          <w:p w14:paraId="3B1CC0BD" w14:textId="77777777" w:rsidR="00F40BA7" w:rsidRPr="00526378" w:rsidRDefault="00F40BA7" w:rsidP="00317219">
            <w:pPr>
              <w:rPr>
                <w:rFonts w:eastAsiaTheme="minorHAnsi"/>
                <w:lang w:eastAsia="en-US"/>
              </w:rPr>
            </w:pPr>
            <w:r w:rsidRPr="00526378">
              <w:rPr>
                <w:rFonts w:eastAsiaTheme="minorHAnsi"/>
                <w:lang w:eastAsia="en-US"/>
              </w:rPr>
              <w:lastRenderedPageBreak/>
              <w:t>3</w:t>
            </w:r>
            <w:r w:rsidRPr="00526378">
              <w:rPr>
                <w:rFonts w:ascii="Helv" w:eastAsiaTheme="minorHAnsi" w:hAnsi="Helv" w:cs="Helv"/>
                <w:sz w:val="20"/>
                <w:lang w:eastAsia="en-US"/>
              </w:rPr>
              <w:t xml:space="preserve"> </w:t>
            </w:r>
            <w:r w:rsidRPr="00526378">
              <w:rPr>
                <w:rFonts w:eastAsiaTheme="minorHAnsi"/>
                <w:lang w:eastAsia="en-US"/>
              </w:rPr>
              <w:t>–</w:t>
            </w:r>
            <w:r w:rsidRPr="00526378">
              <w:rPr>
                <w:rFonts w:ascii="Helv" w:eastAsiaTheme="minorHAnsi" w:hAnsi="Helv" w:cs="Helv"/>
                <w:sz w:val="20"/>
                <w:lang w:eastAsia="en-US"/>
              </w:rPr>
              <w:t xml:space="preserve"> </w:t>
            </w:r>
            <w:r w:rsidRPr="00526378">
              <w:rPr>
                <w:rFonts w:eastAsiaTheme="minorHAnsi"/>
                <w:lang w:eastAsia="en-US"/>
              </w:rPr>
              <w:t>усиленная неквалифицированная электронная подпись</w:t>
            </w:r>
          </w:p>
          <w:p w14:paraId="591ADF63" w14:textId="2510DDFD" w:rsidR="00F40BA7" w:rsidRPr="00526378" w:rsidRDefault="00F40BA7" w:rsidP="00317219">
            <w:r w:rsidRPr="00526378">
              <w:t>Значения «2» и «3» применяются, если иное не предусмотрено законодательством Российской Федерации</w:t>
            </w:r>
            <w:r w:rsidR="00D5228C" w:rsidRPr="00526378">
              <w:t>.</w:t>
            </w:r>
          </w:p>
        </w:tc>
      </w:tr>
      <w:tr w:rsidR="00526378" w:rsidRPr="00526378" w14:paraId="2C64E41B" w14:textId="77777777" w:rsidTr="00526378">
        <w:trPr>
          <w:trHeight w:val="23"/>
        </w:trPr>
        <w:tc>
          <w:tcPr>
            <w:tcW w:w="3705" w:type="dxa"/>
            <w:shd w:val="clear" w:color="auto" w:fill="auto"/>
          </w:tcPr>
          <w:p w14:paraId="3DF05A82" w14:textId="77777777" w:rsidR="00F40BA7" w:rsidRPr="00526378" w:rsidRDefault="00F40BA7" w:rsidP="00317219">
            <w:r w:rsidRPr="00526378">
              <w:lastRenderedPageBreak/>
              <w:t>Идентифицирующие сведения об информационной системе, в которой хранится доверенность</w:t>
            </w:r>
            <w:r w:rsidRPr="00526378">
              <w:rPr>
                <w:szCs w:val="22"/>
              </w:rPr>
              <w:t>, используемая для подтверждения полномочий в электронной форме</w:t>
            </w:r>
          </w:p>
        </w:tc>
        <w:tc>
          <w:tcPr>
            <w:tcW w:w="2309" w:type="dxa"/>
            <w:shd w:val="clear" w:color="auto" w:fill="auto"/>
          </w:tcPr>
          <w:p w14:paraId="48CD06C4" w14:textId="77777777" w:rsidR="00F40BA7" w:rsidRPr="00526378" w:rsidRDefault="00F40BA7" w:rsidP="00317219">
            <w:pPr>
              <w:jc w:val="center"/>
            </w:pPr>
            <w:proofErr w:type="spellStart"/>
            <w:r w:rsidRPr="00526378">
              <w:t>ИдСистХран</w:t>
            </w:r>
            <w:proofErr w:type="spellEnd"/>
          </w:p>
        </w:tc>
        <w:tc>
          <w:tcPr>
            <w:tcW w:w="1040" w:type="dxa"/>
            <w:shd w:val="clear" w:color="auto" w:fill="auto"/>
          </w:tcPr>
          <w:p w14:paraId="7C89695D" w14:textId="77777777" w:rsidR="00F40BA7" w:rsidRPr="00526378" w:rsidRDefault="00F40BA7" w:rsidP="00317219">
            <w:pPr>
              <w:jc w:val="center"/>
            </w:pPr>
            <w:r w:rsidRPr="00526378">
              <w:t>A</w:t>
            </w:r>
          </w:p>
        </w:tc>
        <w:tc>
          <w:tcPr>
            <w:tcW w:w="1163" w:type="dxa"/>
            <w:shd w:val="clear" w:color="auto" w:fill="auto"/>
          </w:tcPr>
          <w:p w14:paraId="3E9BFEA9" w14:textId="77777777" w:rsidR="00F40BA7" w:rsidRPr="00526378" w:rsidRDefault="00F40BA7" w:rsidP="00317219">
            <w:pPr>
              <w:jc w:val="center"/>
            </w:pPr>
            <w:proofErr w:type="gramStart"/>
            <w:r w:rsidRPr="00526378">
              <w:t>T(</w:t>
            </w:r>
            <w:proofErr w:type="gramEnd"/>
            <w:r w:rsidRPr="00526378">
              <w:t>1-500)</w:t>
            </w:r>
          </w:p>
        </w:tc>
        <w:tc>
          <w:tcPr>
            <w:tcW w:w="1598" w:type="dxa"/>
            <w:shd w:val="clear" w:color="auto" w:fill="auto"/>
          </w:tcPr>
          <w:p w14:paraId="01856633" w14:textId="77777777" w:rsidR="00F40BA7" w:rsidRPr="00526378" w:rsidRDefault="00F40BA7" w:rsidP="00317219">
            <w:pPr>
              <w:jc w:val="center"/>
            </w:pPr>
            <w:r w:rsidRPr="00526378">
              <w:t>Н</w:t>
            </w:r>
          </w:p>
        </w:tc>
        <w:tc>
          <w:tcPr>
            <w:tcW w:w="4927" w:type="dxa"/>
            <w:shd w:val="clear" w:color="auto" w:fill="auto"/>
          </w:tcPr>
          <w:p w14:paraId="3F975A02" w14:textId="24ACBA8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Унифицированный указатель (URL</w:t>
            </w:r>
            <w:proofErr w:type="gramStart"/>
            <w:r w:rsidRPr="00526378">
              <w:rPr>
                <w:rFonts w:ascii="Times New Roman" w:hAnsi="Times New Roman"/>
                <w:sz w:val="24"/>
              </w:rPr>
              <w:t>), в случае, если</w:t>
            </w:r>
            <w:proofErr w:type="gramEnd"/>
            <w:r w:rsidRPr="00526378">
              <w:rPr>
                <w:rFonts w:ascii="Times New Roman" w:hAnsi="Times New Roman"/>
                <w:sz w:val="24"/>
              </w:rPr>
              <w:t xml:space="preserve"> представление электронной доверенности осуществляется способом, отличным от включения в каждый пакет электронных документов, подписываемых представителем</w:t>
            </w:r>
            <w:r w:rsidR="00D5228C" w:rsidRPr="00526378">
              <w:rPr>
                <w:rFonts w:ascii="Times New Roman" w:hAnsi="Times New Roman"/>
                <w:sz w:val="24"/>
              </w:rPr>
              <w:t>.</w:t>
            </w:r>
          </w:p>
        </w:tc>
      </w:tr>
      <w:tr w:rsidR="00526378" w:rsidRPr="00526378" w14:paraId="45F8B675" w14:textId="77777777" w:rsidTr="00526378">
        <w:trPr>
          <w:trHeight w:val="23"/>
        </w:trPr>
        <w:tc>
          <w:tcPr>
            <w:tcW w:w="3705" w:type="dxa"/>
            <w:shd w:val="clear" w:color="auto" w:fill="auto"/>
          </w:tcPr>
          <w:p w14:paraId="358FB06F" w14:textId="77777777" w:rsidR="00F40BA7" w:rsidRPr="00526378" w:rsidRDefault="00F40BA7" w:rsidP="00317219">
            <w:r w:rsidRPr="00526378">
              <w:t>Должность</w:t>
            </w:r>
          </w:p>
        </w:tc>
        <w:tc>
          <w:tcPr>
            <w:tcW w:w="2309" w:type="dxa"/>
            <w:shd w:val="clear" w:color="auto" w:fill="auto"/>
          </w:tcPr>
          <w:p w14:paraId="647056E2" w14:textId="77777777" w:rsidR="00F40BA7" w:rsidRPr="00526378" w:rsidRDefault="00F40BA7" w:rsidP="00317219">
            <w:pPr>
              <w:jc w:val="center"/>
            </w:pPr>
            <w:proofErr w:type="spellStart"/>
            <w:r w:rsidRPr="00526378">
              <w:t>Должн</w:t>
            </w:r>
            <w:proofErr w:type="spellEnd"/>
          </w:p>
        </w:tc>
        <w:tc>
          <w:tcPr>
            <w:tcW w:w="1040" w:type="dxa"/>
            <w:shd w:val="clear" w:color="auto" w:fill="auto"/>
          </w:tcPr>
          <w:p w14:paraId="44C1FDA9" w14:textId="77777777" w:rsidR="00F40BA7" w:rsidRPr="00526378" w:rsidRDefault="00F40BA7" w:rsidP="00317219">
            <w:pPr>
              <w:jc w:val="center"/>
            </w:pPr>
            <w:r w:rsidRPr="00526378">
              <w:t>A</w:t>
            </w:r>
          </w:p>
        </w:tc>
        <w:tc>
          <w:tcPr>
            <w:tcW w:w="1163" w:type="dxa"/>
            <w:shd w:val="clear" w:color="auto" w:fill="auto"/>
          </w:tcPr>
          <w:p w14:paraId="612D02E6" w14:textId="77777777" w:rsidR="00F40BA7" w:rsidRPr="00526378" w:rsidRDefault="00F40BA7" w:rsidP="00317219">
            <w:pPr>
              <w:jc w:val="center"/>
            </w:pPr>
            <w:proofErr w:type="gramStart"/>
            <w:r w:rsidRPr="00526378">
              <w:t>T(</w:t>
            </w:r>
            <w:proofErr w:type="gramEnd"/>
            <w:r w:rsidRPr="00526378">
              <w:t>1-255)</w:t>
            </w:r>
          </w:p>
        </w:tc>
        <w:tc>
          <w:tcPr>
            <w:tcW w:w="1598" w:type="dxa"/>
            <w:shd w:val="clear" w:color="auto" w:fill="auto"/>
          </w:tcPr>
          <w:p w14:paraId="16D52ED6" w14:textId="77777777" w:rsidR="00F40BA7" w:rsidRPr="00526378" w:rsidRDefault="00F40BA7" w:rsidP="00317219">
            <w:pPr>
              <w:jc w:val="center"/>
            </w:pPr>
            <w:r w:rsidRPr="00526378">
              <w:t>Н</w:t>
            </w:r>
          </w:p>
        </w:tc>
        <w:tc>
          <w:tcPr>
            <w:tcW w:w="4927" w:type="dxa"/>
            <w:shd w:val="clear" w:color="auto" w:fill="auto"/>
          </w:tcPr>
          <w:p w14:paraId="0B729632" w14:textId="6B79B2F9" w:rsidR="00F40BA7" w:rsidRPr="00526378" w:rsidRDefault="00F40BA7" w:rsidP="00317219"/>
        </w:tc>
      </w:tr>
      <w:tr w:rsidR="00526378" w:rsidRPr="00526378" w14:paraId="0B032705" w14:textId="77777777" w:rsidTr="00526378">
        <w:trPr>
          <w:trHeight w:val="23"/>
        </w:trPr>
        <w:tc>
          <w:tcPr>
            <w:tcW w:w="3705" w:type="dxa"/>
            <w:shd w:val="clear" w:color="auto" w:fill="auto"/>
          </w:tcPr>
          <w:p w14:paraId="717C8C7B" w14:textId="77777777" w:rsidR="00F40BA7" w:rsidRPr="00526378" w:rsidRDefault="00F40BA7" w:rsidP="00317219">
            <w:r w:rsidRPr="00526378">
              <w:t>Фамилия, имя, отчество</w:t>
            </w:r>
          </w:p>
        </w:tc>
        <w:tc>
          <w:tcPr>
            <w:tcW w:w="2309" w:type="dxa"/>
            <w:shd w:val="clear" w:color="auto" w:fill="auto"/>
          </w:tcPr>
          <w:p w14:paraId="52262CB0" w14:textId="77777777" w:rsidR="00F40BA7" w:rsidRPr="00526378" w:rsidRDefault="00F40BA7" w:rsidP="00317219">
            <w:pPr>
              <w:jc w:val="center"/>
            </w:pPr>
            <w:r w:rsidRPr="00526378">
              <w:t>ФИО</w:t>
            </w:r>
          </w:p>
        </w:tc>
        <w:tc>
          <w:tcPr>
            <w:tcW w:w="1040" w:type="dxa"/>
            <w:shd w:val="clear" w:color="auto" w:fill="auto"/>
          </w:tcPr>
          <w:p w14:paraId="1D8D4C42" w14:textId="77777777" w:rsidR="00F40BA7" w:rsidRPr="00526378" w:rsidRDefault="00F40BA7" w:rsidP="00317219">
            <w:pPr>
              <w:jc w:val="center"/>
            </w:pPr>
            <w:r w:rsidRPr="00526378">
              <w:t>С</w:t>
            </w:r>
          </w:p>
        </w:tc>
        <w:tc>
          <w:tcPr>
            <w:tcW w:w="1163" w:type="dxa"/>
            <w:shd w:val="clear" w:color="auto" w:fill="auto"/>
          </w:tcPr>
          <w:p w14:paraId="50B33E2B" w14:textId="77777777" w:rsidR="00F40BA7" w:rsidRPr="00526378" w:rsidRDefault="00F40BA7" w:rsidP="00317219">
            <w:pPr>
              <w:jc w:val="center"/>
            </w:pPr>
            <w:r w:rsidRPr="00526378">
              <w:t> </w:t>
            </w:r>
          </w:p>
        </w:tc>
        <w:tc>
          <w:tcPr>
            <w:tcW w:w="1598" w:type="dxa"/>
            <w:shd w:val="clear" w:color="auto" w:fill="auto"/>
          </w:tcPr>
          <w:p w14:paraId="0764C853" w14:textId="77777777" w:rsidR="00F40BA7" w:rsidRPr="00526378" w:rsidRDefault="00F40BA7" w:rsidP="00317219">
            <w:pPr>
              <w:jc w:val="center"/>
            </w:pPr>
            <w:r w:rsidRPr="00526378">
              <w:t>О</w:t>
            </w:r>
          </w:p>
        </w:tc>
        <w:tc>
          <w:tcPr>
            <w:tcW w:w="4927" w:type="dxa"/>
            <w:shd w:val="clear" w:color="auto" w:fill="auto"/>
          </w:tcPr>
          <w:p w14:paraId="4065BD51" w14:textId="7A78376A" w:rsidR="00F40BA7" w:rsidRPr="00526378" w:rsidRDefault="00F40BA7"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1A1CA9DD" w14:textId="580E24D3"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_Ref106994629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22</w:t>
            </w:r>
            <w:r w:rsidR="002E1D7D" w:rsidRPr="00526378">
              <w:fldChar w:fldCharType="end"/>
            </w:r>
            <w:r w:rsidR="00F318EE" w:rsidRPr="00526378">
              <w:t>.</w:t>
            </w:r>
          </w:p>
          <w:p w14:paraId="58AD4A2B" w14:textId="3F7B317E" w:rsidR="00F40BA7" w:rsidRPr="00526378" w:rsidRDefault="00F40BA7" w:rsidP="00317219">
            <w:pPr>
              <w:autoSpaceDE w:val="0"/>
              <w:autoSpaceDN w:val="0"/>
              <w:adjustRightInd w:val="0"/>
            </w:pPr>
            <w:r w:rsidRPr="00526378">
              <w:t>Информация о фамилии, имени, отчестве должна соответствовать фамилии, имени, отчеству владельца сертификата ключа проверки электронной подписи лица, подписывающего файл обмена в электронной форме</w:t>
            </w:r>
            <w:r w:rsidR="003C45BA" w:rsidRPr="00526378">
              <w:t>.</w:t>
            </w:r>
          </w:p>
        </w:tc>
      </w:tr>
      <w:tr w:rsidR="00526378" w:rsidRPr="00526378" w14:paraId="71710830" w14:textId="77777777" w:rsidTr="00526378">
        <w:trPr>
          <w:trHeight w:val="23"/>
        </w:trPr>
        <w:tc>
          <w:tcPr>
            <w:tcW w:w="3705" w:type="dxa"/>
            <w:shd w:val="clear" w:color="auto" w:fill="auto"/>
          </w:tcPr>
          <w:p w14:paraId="12FCA4AA" w14:textId="77777777" w:rsidR="00F40BA7" w:rsidRPr="00526378" w:rsidRDefault="00F40BA7" w:rsidP="00317219">
            <w:r w:rsidRPr="00526378">
              <w:rPr>
                <w:szCs w:val="22"/>
              </w:rPr>
              <w:t>Сведения о доверенности, используемой для подтверждения полномочий в электронной форме</w:t>
            </w:r>
          </w:p>
        </w:tc>
        <w:tc>
          <w:tcPr>
            <w:tcW w:w="2309" w:type="dxa"/>
            <w:shd w:val="clear" w:color="auto" w:fill="auto"/>
          </w:tcPr>
          <w:p w14:paraId="0145C9EE" w14:textId="77777777" w:rsidR="00F40BA7" w:rsidRPr="00526378" w:rsidRDefault="00F40BA7" w:rsidP="00317219">
            <w:pPr>
              <w:jc w:val="center"/>
            </w:pPr>
            <w:proofErr w:type="spellStart"/>
            <w:r w:rsidRPr="00526378">
              <w:t>СвДовер</w:t>
            </w:r>
            <w:proofErr w:type="spellEnd"/>
          </w:p>
        </w:tc>
        <w:tc>
          <w:tcPr>
            <w:tcW w:w="1040" w:type="dxa"/>
            <w:shd w:val="clear" w:color="auto" w:fill="auto"/>
          </w:tcPr>
          <w:p w14:paraId="6D605D77" w14:textId="77777777" w:rsidR="00F40BA7" w:rsidRPr="00526378" w:rsidRDefault="00F40BA7" w:rsidP="00317219">
            <w:pPr>
              <w:jc w:val="center"/>
            </w:pPr>
            <w:r w:rsidRPr="00526378">
              <w:t>С</w:t>
            </w:r>
          </w:p>
        </w:tc>
        <w:tc>
          <w:tcPr>
            <w:tcW w:w="1163" w:type="dxa"/>
            <w:shd w:val="clear" w:color="auto" w:fill="auto"/>
          </w:tcPr>
          <w:p w14:paraId="24EE8C4E" w14:textId="77777777" w:rsidR="00F40BA7" w:rsidRPr="00526378" w:rsidRDefault="00F40BA7" w:rsidP="00317219">
            <w:pPr>
              <w:jc w:val="center"/>
            </w:pPr>
            <w:r w:rsidRPr="00526378">
              <w:t> </w:t>
            </w:r>
          </w:p>
        </w:tc>
        <w:tc>
          <w:tcPr>
            <w:tcW w:w="1598" w:type="dxa"/>
            <w:shd w:val="clear" w:color="auto" w:fill="auto"/>
          </w:tcPr>
          <w:p w14:paraId="6E8944E7" w14:textId="77777777" w:rsidR="00F40BA7" w:rsidRPr="00526378" w:rsidRDefault="00F40BA7" w:rsidP="00317219">
            <w:pPr>
              <w:jc w:val="center"/>
            </w:pPr>
            <w:r w:rsidRPr="00526378">
              <w:t>Н</w:t>
            </w:r>
          </w:p>
        </w:tc>
        <w:tc>
          <w:tcPr>
            <w:tcW w:w="4927" w:type="dxa"/>
            <w:shd w:val="clear" w:color="auto" w:fill="auto"/>
          </w:tcPr>
          <w:p w14:paraId="23255771" w14:textId="31A79D6D" w:rsidR="00F40BA7" w:rsidRPr="00526378" w:rsidRDefault="00F40BA7" w:rsidP="00317219">
            <w:r w:rsidRPr="00526378">
              <w:t xml:space="preserve">Состав элемента представлен в </w:t>
            </w:r>
            <w:r w:rsidR="002E1D7D" w:rsidRPr="00526378">
              <w:fldChar w:fldCharType="begin"/>
            </w:r>
            <w:r w:rsidR="002E1D7D" w:rsidRPr="00526378">
              <w:instrText xml:space="preserve"> REF _Ref107134384 \h </w:instrText>
            </w:r>
            <w:r w:rsidR="00526378" w:rsidRPr="00526378">
              <w:instrText xml:space="preserve"> \* MERGEFORMAT </w:instrText>
            </w:r>
            <w:r w:rsidR="002E1D7D" w:rsidRPr="00526378">
              <w:fldChar w:fldCharType="separate"/>
            </w:r>
            <w:r w:rsidR="00DF07DC" w:rsidRPr="00526378">
              <w:t xml:space="preserve">Таблица </w:t>
            </w:r>
            <w:r w:rsidR="00DF07DC" w:rsidRPr="00526378">
              <w:rPr>
                <w:noProof/>
              </w:rPr>
              <w:t>19</w:t>
            </w:r>
            <w:r w:rsidR="002E1D7D" w:rsidRPr="00526378">
              <w:fldChar w:fldCharType="end"/>
            </w:r>
            <w:r w:rsidRPr="00526378">
              <w:t>.</w:t>
            </w:r>
          </w:p>
          <w:p w14:paraId="6A9857E6" w14:textId="77777777" w:rsidR="00F40BA7" w:rsidRPr="00526378" w:rsidRDefault="00F40BA7" w:rsidP="00317219">
            <w:pPr>
              <w:pStyle w:val="ConsPlusNormal"/>
              <w:ind w:firstLine="0"/>
              <w:rPr>
                <w:strike/>
              </w:rPr>
            </w:pPr>
          </w:p>
        </w:tc>
      </w:tr>
      <w:tr w:rsidR="00526378" w:rsidRPr="00526378" w14:paraId="1DE442E0" w14:textId="77777777" w:rsidTr="00526378">
        <w:trPr>
          <w:trHeight w:val="23"/>
        </w:trPr>
        <w:tc>
          <w:tcPr>
            <w:tcW w:w="3705" w:type="dxa"/>
            <w:shd w:val="clear" w:color="auto" w:fill="auto"/>
          </w:tcPr>
          <w:p w14:paraId="18542063" w14:textId="77777777" w:rsidR="00F40BA7" w:rsidRPr="00526378" w:rsidRDefault="00F40BA7" w:rsidP="00317219">
            <w:r w:rsidRPr="00526378">
              <w:t>Сведения о доверенности, используемой для подтверждения полномочий в бумажном виде</w:t>
            </w:r>
          </w:p>
        </w:tc>
        <w:tc>
          <w:tcPr>
            <w:tcW w:w="2309" w:type="dxa"/>
            <w:shd w:val="clear" w:color="auto" w:fill="auto"/>
          </w:tcPr>
          <w:p w14:paraId="6E6B2EAF" w14:textId="77777777" w:rsidR="00F40BA7" w:rsidRPr="00526378" w:rsidRDefault="00F40BA7" w:rsidP="00317219">
            <w:pPr>
              <w:jc w:val="center"/>
            </w:pPr>
            <w:proofErr w:type="spellStart"/>
            <w:r w:rsidRPr="00526378">
              <w:t>СвДоверБум</w:t>
            </w:r>
            <w:proofErr w:type="spellEnd"/>
          </w:p>
        </w:tc>
        <w:tc>
          <w:tcPr>
            <w:tcW w:w="1040" w:type="dxa"/>
            <w:shd w:val="clear" w:color="auto" w:fill="auto"/>
          </w:tcPr>
          <w:p w14:paraId="20EADCAC" w14:textId="77777777" w:rsidR="00F40BA7" w:rsidRPr="00526378" w:rsidRDefault="00F40BA7" w:rsidP="00317219">
            <w:pPr>
              <w:jc w:val="center"/>
            </w:pPr>
            <w:r w:rsidRPr="00526378">
              <w:t>С</w:t>
            </w:r>
          </w:p>
        </w:tc>
        <w:tc>
          <w:tcPr>
            <w:tcW w:w="1163" w:type="dxa"/>
            <w:shd w:val="clear" w:color="auto" w:fill="auto"/>
          </w:tcPr>
          <w:p w14:paraId="6D2077F1" w14:textId="77777777" w:rsidR="00F40BA7" w:rsidRPr="00526378" w:rsidRDefault="00F40BA7" w:rsidP="00317219">
            <w:pPr>
              <w:jc w:val="center"/>
            </w:pPr>
            <w:r w:rsidRPr="00526378">
              <w:t> </w:t>
            </w:r>
          </w:p>
        </w:tc>
        <w:tc>
          <w:tcPr>
            <w:tcW w:w="1598" w:type="dxa"/>
            <w:shd w:val="clear" w:color="auto" w:fill="auto"/>
          </w:tcPr>
          <w:p w14:paraId="11A64101" w14:textId="77777777" w:rsidR="00F40BA7" w:rsidRPr="00526378" w:rsidRDefault="00F40BA7" w:rsidP="00317219">
            <w:pPr>
              <w:jc w:val="center"/>
            </w:pPr>
            <w:r w:rsidRPr="00526378">
              <w:t>Н</w:t>
            </w:r>
          </w:p>
        </w:tc>
        <w:tc>
          <w:tcPr>
            <w:tcW w:w="4927" w:type="dxa"/>
            <w:shd w:val="clear" w:color="auto" w:fill="auto"/>
          </w:tcPr>
          <w:p w14:paraId="32187EEF" w14:textId="064F3239" w:rsidR="00F40BA7" w:rsidRPr="00526378" w:rsidRDefault="00F40BA7" w:rsidP="00317219">
            <w:r w:rsidRPr="00526378">
              <w:t xml:space="preserve">Состав элемента представлен в </w:t>
            </w:r>
            <w:r w:rsidR="005D538B" w:rsidRPr="00526378">
              <w:fldChar w:fldCharType="begin"/>
            </w:r>
            <w:r w:rsidR="005D538B" w:rsidRPr="00526378">
              <w:instrText xml:space="preserve"> REF _Ref107134560 \h </w:instrText>
            </w:r>
            <w:r w:rsidR="00526378" w:rsidRPr="00526378">
              <w:instrText xml:space="preserve"> \* MERGEFORMAT </w:instrText>
            </w:r>
            <w:r w:rsidR="005D538B" w:rsidRPr="00526378">
              <w:fldChar w:fldCharType="separate"/>
            </w:r>
            <w:r w:rsidR="00DF07DC" w:rsidRPr="00526378">
              <w:t xml:space="preserve">Таблица </w:t>
            </w:r>
            <w:r w:rsidR="00DF07DC" w:rsidRPr="00526378">
              <w:rPr>
                <w:noProof/>
              </w:rPr>
              <w:t>21</w:t>
            </w:r>
            <w:r w:rsidR="005D538B" w:rsidRPr="00526378">
              <w:fldChar w:fldCharType="end"/>
            </w:r>
            <w:r w:rsidRPr="00526378">
              <w:t>.</w:t>
            </w:r>
          </w:p>
          <w:p w14:paraId="70CA59CF" w14:textId="77777777" w:rsidR="00F40BA7" w:rsidRPr="00526378" w:rsidRDefault="00F40BA7" w:rsidP="00317219"/>
        </w:tc>
      </w:tr>
    </w:tbl>
    <w:p w14:paraId="0D3CE1E2" w14:textId="59D18F37" w:rsidR="007904E6" w:rsidRPr="00526378" w:rsidRDefault="007904E6" w:rsidP="00526378">
      <w:pPr>
        <w:pStyle w:val="af7"/>
      </w:pPr>
      <w:bookmarkStart w:id="531" w:name="_Toc107162585"/>
      <w:bookmarkStart w:id="532" w:name="_Toc107165834"/>
      <w:bookmarkStart w:id="533" w:name="_Toc107215219"/>
      <w:bookmarkStart w:id="534" w:name="_Toc107141730"/>
      <w:bookmarkStart w:id="535" w:name="_Toc107142342"/>
      <w:bookmarkStart w:id="536" w:name="_Toc107162586"/>
      <w:bookmarkStart w:id="537" w:name="_Toc107165835"/>
      <w:bookmarkStart w:id="538" w:name="_Toc107215220"/>
      <w:bookmarkStart w:id="539" w:name="_Toc107141731"/>
      <w:bookmarkStart w:id="540" w:name="_Toc107142343"/>
      <w:bookmarkStart w:id="541" w:name="_Toc107162587"/>
      <w:bookmarkStart w:id="542" w:name="_Toc107165836"/>
      <w:bookmarkStart w:id="543" w:name="_Toc107215221"/>
      <w:bookmarkStart w:id="544" w:name="_Ref107134384"/>
      <w:bookmarkStart w:id="545" w:name="_Toc107215222"/>
      <w:bookmarkEnd w:id="531"/>
      <w:bookmarkEnd w:id="532"/>
      <w:bookmarkEnd w:id="533"/>
      <w:bookmarkEnd w:id="534"/>
      <w:bookmarkEnd w:id="535"/>
      <w:bookmarkEnd w:id="536"/>
      <w:bookmarkEnd w:id="537"/>
      <w:bookmarkEnd w:id="538"/>
      <w:bookmarkEnd w:id="539"/>
      <w:bookmarkEnd w:id="540"/>
      <w:bookmarkEnd w:id="541"/>
      <w:bookmarkEnd w:id="542"/>
      <w:bookmarkEnd w:id="543"/>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19</w:t>
      </w:r>
      <w:r w:rsidR="00111458">
        <w:rPr>
          <w:noProof/>
        </w:rPr>
        <w:fldChar w:fldCharType="end"/>
      </w:r>
      <w:bookmarkEnd w:id="544"/>
      <w:r w:rsidRPr="00526378">
        <w:t xml:space="preserve">. </w:t>
      </w:r>
      <w:r w:rsidR="002B7181" w:rsidRPr="00526378">
        <w:t>«Сведения о доверенности, используемой для подтверждения полномочий в электронной форме» ‹</w:t>
      </w:r>
      <w:proofErr w:type="spellStart"/>
      <w:r w:rsidR="002B7181" w:rsidRPr="00526378">
        <w:t>СвДовер</w:t>
      </w:r>
      <w:proofErr w:type="spellEnd"/>
      <w:r w:rsidR="002B7181" w:rsidRPr="00526378">
        <w:t>›</w:t>
      </w:r>
      <w:bookmarkEnd w:id="545"/>
      <w:r w:rsidRPr="00526378">
        <w:t xml:space="preserve"> </w:t>
      </w:r>
    </w:p>
    <w:tbl>
      <w:tblPr>
        <w:tblW w:w="147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77"/>
        <w:gridCol w:w="2047"/>
        <w:gridCol w:w="1208"/>
        <w:gridCol w:w="1208"/>
        <w:gridCol w:w="1910"/>
        <w:gridCol w:w="4592"/>
      </w:tblGrid>
      <w:tr w:rsidR="00526378" w:rsidRPr="00526378" w14:paraId="44C59C00" w14:textId="77777777" w:rsidTr="00526378">
        <w:trPr>
          <w:trHeight w:val="23"/>
          <w:tblHeader/>
        </w:trPr>
        <w:tc>
          <w:tcPr>
            <w:tcW w:w="3777" w:type="dxa"/>
            <w:shd w:val="clear" w:color="auto" w:fill="EAEAEA"/>
            <w:vAlign w:val="center"/>
          </w:tcPr>
          <w:p w14:paraId="7285B41F" w14:textId="77777777" w:rsidR="00F40BA7" w:rsidRPr="00526378" w:rsidRDefault="00F40BA7" w:rsidP="00317219">
            <w:pPr>
              <w:jc w:val="center"/>
              <w:rPr>
                <w:b/>
              </w:rPr>
            </w:pPr>
            <w:r w:rsidRPr="00526378">
              <w:rPr>
                <w:b/>
              </w:rPr>
              <w:t>Наименование элемента</w:t>
            </w:r>
          </w:p>
        </w:tc>
        <w:tc>
          <w:tcPr>
            <w:tcW w:w="2047" w:type="dxa"/>
            <w:shd w:val="clear" w:color="auto" w:fill="EAEAEA"/>
            <w:vAlign w:val="center"/>
          </w:tcPr>
          <w:p w14:paraId="0E5C111C" w14:textId="77777777" w:rsidR="00F40BA7" w:rsidRPr="00526378" w:rsidRDefault="00F40BA7" w:rsidP="00317219">
            <w:pPr>
              <w:jc w:val="center"/>
              <w:rPr>
                <w:b/>
              </w:rPr>
            </w:pPr>
            <w:r w:rsidRPr="00526378">
              <w:rPr>
                <w:b/>
              </w:rPr>
              <w:t>Сокращенное наименование (код) элемента</w:t>
            </w:r>
          </w:p>
        </w:tc>
        <w:tc>
          <w:tcPr>
            <w:tcW w:w="1208" w:type="dxa"/>
            <w:shd w:val="clear" w:color="auto" w:fill="EAEAEA"/>
            <w:vAlign w:val="center"/>
          </w:tcPr>
          <w:p w14:paraId="7D091EC8" w14:textId="77777777" w:rsidR="00F40BA7" w:rsidRPr="00526378" w:rsidRDefault="00F40BA7" w:rsidP="00317219">
            <w:pPr>
              <w:jc w:val="center"/>
              <w:rPr>
                <w:b/>
              </w:rPr>
            </w:pPr>
            <w:r w:rsidRPr="00526378">
              <w:rPr>
                <w:b/>
              </w:rPr>
              <w:t>Признак типа элемента</w:t>
            </w:r>
          </w:p>
        </w:tc>
        <w:tc>
          <w:tcPr>
            <w:tcW w:w="1208" w:type="dxa"/>
            <w:shd w:val="clear" w:color="auto" w:fill="EAEAEA"/>
            <w:vAlign w:val="center"/>
          </w:tcPr>
          <w:p w14:paraId="61EEE706" w14:textId="77777777" w:rsidR="00F40BA7" w:rsidRPr="00526378" w:rsidRDefault="00F40BA7" w:rsidP="00317219">
            <w:pPr>
              <w:jc w:val="center"/>
              <w:rPr>
                <w:b/>
              </w:rPr>
            </w:pPr>
            <w:r w:rsidRPr="00526378">
              <w:rPr>
                <w:b/>
              </w:rPr>
              <w:t>Формат элемента</w:t>
            </w:r>
          </w:p>
        </w:tc>
        <w:tc>
          <w:tcPr>
            <w:tcW w:w="1910" w:type="dxa"/>
            <w:shd w:val="clear" w:color="auto" w:fill="EAEAEA"/>
            <w:vAlign w:val="center"/>
          </w:tcPr>
          <w:p w14:paraId="2521C180" w14:textId="77777777" w:rsidR="00F40BA7" w:rsidRPr="00526378" w:rsidRDefault="00F40BA7" w:rsidP="00317219">
            <w:pPr>
              <w:jc w:val="center"/>
              <w:rPr>
                <w:b/>
              </w:rPr>
            </w:pPr>
            <w:r w:rsidRPr="00526378">
              <w:rPr>
                <w:b/>
              </w:rPr>
              <w:t>Признак обязательности элемента</w:t>
            </w:r>
          </w:p>
        </w:tc>
        <w:tc>
          <w:tcPr>
            <w:tcW w:w="4592" w:type="dxa"/>
            <w:shd w:val="clear" w:color="auto" w:fill="EAEAEA"/>
            <w:vAlign w:val="center"/>
          </w:tcPr>
          <w:p w14:paraId="1B0909B1" w14:textId="77777777" w:rsidR="00F40BA7" w:rsidRPr="00526378" w:rsidRDefault="00F40BA7" w:rsidP="00317219">
            <w:pPr>
              <w:jc w:val="center"/>
              <w:rPr>
                <w:b/>
              </w:rPr>
            </w:pPr>
            <w:r w:rsidRPr="00526378">
              <w:rPr>
                <w:b/>
              </w:rPr>
              <w:t>Дополнительная информация</w:t>
            </w:r>
          </w:p>
        </w:tc>
      </w:tr>
      <w:tr w:rsidR="00526378" w:rsidRPr="00526378" w14:paraId="6352BFA2" w14:textId="77777777" w:rsidTr="00526378">
        <w:trPr>
          <w:trHeight w:val="23"/>
        </w:trPr>
        <w:tc>
          <w:tcPr>
            <w:tcW w:w="3777" w:type="dxa"/>
            <w:shd w:val="clear" w:color="auto" w:fill="auto"/>
          </w:tcPr>
          <w:p w14:paraId="6BFE7786" w14:textId="77777777" w:rsidR="00F40BA7" w:rsidRPr="00526378" w:rsidRDefault="00F40BA7" w:rsidP="00317219">
            <w:r w:rsidRPr="00526378">
              <w:rPr>
                <w:szCs w:val="22"/>
              </w:rPr>
              <w:t>Единый регистрационный номер доверенности</w:t>
            </w:r>
          </w:p>
        </w:tc>
        <w:tc>
          <w:tcPr>
            <w:tcW w:w="2047" w:type="dxa"/>
            <w:shd w:val="clear" w:color="auto" w:fill="auto"/>
          </w:tcPr>
          <w:p w14:paraId="1C3C537B" w14:textId="77777777" w:rsidR="00F40BA7" w:rsidRPr="00526378" w:rsidRDefault="00F40BA7" w:rsidP="00317219">
            <w:pPr>
              <w:jc w:val="center"/>
            </w:pPr>
            <w:proofErr w:type="spellStart"/>
            <w:r w:rsidRPr="00526378">
              <w:rPr>
                <w:szCs w:val="22"/>
              </w:rPr>
              <w:t>НомДовер</w:t>
            </w:r>
            <w:proofErr w:type="spellEnd"/>
          </w:p>
        </w:tc>
        <w:tc>
          <w:tcPr>
            <w:tcW w:w="1208" w:type="dxa"/>
            <w:shd w:val="clear" w:color="auto" w:fill="auto"/>
          </w:tcPr>
          <w:p w14:paraId="515B5CA4" w14:textId="77777777" w:rsidR="00F40BA7" w:rsidRPr="00526378" w:rsidRDefault="00F40BA7" w:rsidP="00317219">
            <w:pPr>
              <w:jc w:val="center"/>
            </w:pPr>
            <w:r w:rsidRPr="00526378">
              <w:rPr>
                <w:szCs w:val="22"/>
              </w:rPr>
              <w:t>A</w:t>
            </w:r>
          </w:p>
        </w:tc>
        <w:tc>
          <w:tcPr>
            <w:tcW w:w="1208" w:type="dxa"/>
            <w:shd w:val="clear" w:color="auto" w:fill="auto"/>
          </w:tcPr>
          <w:p w14:paraId="38FDD9F1" w14:textId="77777777" w:rsidR="00F40BA7" w:rsidRPr="00526378" w:rsidRDefault="00F40BA7" w:rsidP="00317219">
            <w:pPr>
              <w:jc w:val="center"/>
            </w:pPr>
            <w:proofErr w:type="gramStart"/>
            <w:r w:rsidRPr="00526378">
              <w:rPr>
                <w:szCs w:val="22"/>
              </w:rPr>
              <w:t>Т(</w:t>
            </w:r>
            <w:proofErr w:type="gramEnd"/>
            <w:r w:rsidRPr="00526378">
              <w:rPr>
                <w:szCs w:val="22"/>
              </w:rPr>
              <w:t>=36)</w:t>
            </w:r>
          </w:p>
        </w:tc>
        <w:tc>
          <w:tcPr>
            <w:tcW w:w="1910" w:type="dxa"/>
            <w:shd w:val="clear" w:color="auto" w:fill="auto"/>
          </w:tcPr>
          <w:p w14:paraId="7D9ECEA2" w14:textId="77777777" w:rsidR="00F40BA7" w:rsidRPr="00526378" w:rsidRDefault="00F40BA7" w:rsidP="00317219">
            <w:pPr>
              <w:jc w:val="center"/>
            </w:pPr>
            <w:r w:rsidRPr="00526378">
              <w:rPr>
                <w:szCs w:val="22"/>
              </w:rPr>
              <w:t>Н</w:t>
            </w:r>
          </w:p>
        </w:tc>
        <w:tc>
          <w:tcPr>
            <w:tcW w:w="4592" w:type="dxa"/>
            <w:shd w:val="clear" w:color="auto" w:fill="auto"/>
          </w:tcPr>
          <w:p w14:paraId="1345441D" w14:textId="77777777" w:rsidR="00F40BA7" w:rsidRPr="00526378" w:rsidRDefault="00F40BA7" w:rsidP="00317219">
            <w:r w:rsidRPr="00526378">
              <w:rPr>
                <w:szCs w:val="26"/>
              </w:rPr>
              <w:t>Уникальный идентификатор доверенности в виде 36-разрядного GUID из имени файла</w:t>
            </w:r>
          </w:p>
        </w:tc>
      </w:tr>
      <w:tr w:rsidR="00526378" w:rsidRPr="00526378" w14:paraId="099DDFC4" w14:textId="77777777" w:rsidTr="00526378">
        <w:trPr>
          <w:trHeight w:val="23"/>
        </w:trPr>
        <w:tc>
          <w:tcPr>
            <w:tcW w:w="3777" w:type="dxa"/>
            <w:shd w:val="clear" w:color="auto" w:fill="auto"/>
          </w:tcPr>
          <w:p w14:paraId="788EA568" w14:textId="77777777" w:rsidR="00F40BA7" w:rsidRPr="00526378" w:rsidRDefault="00F40BA7" w:rsidP="00317219">
            <w:r w:rsidRPr="00526378">
              <w:t>Дата совершения (выдачи) доверенности</w:t>
            </w:r>
          </w:p>
        </w:tc>
        <w:tc>
          <w:tcPr>
            <w:tcW w:w="2047" w:type="dxa"/>
            <w:shd w:val="clear" w:color="auto" w:fill="auto"/>
          </w:tcPr>
          <w:p w14:paraId="136C74C7" w14:textId="77777777" w:rsidR="00F40BA7" w:rsidRPr="00526378" w:rsidRDefault="00F40BA7" w:rsidP="00317219">
            <w:pPr>
              <w:jc w:val="center"/>
            </w:pPr>
            <w:proofErr w:type="spellStart"/>
            <w:r w:rsidRPr="00526378">
              <w:t>ДатаНач</w:t>
            </w:r>
            <w:proofErr w:type="spellEnd"/>
          </w:p>
        </w:tc>
        <w:tc>
          <w:tcPr>
            <w:tcW w:w="1208" w:type="dxa"/>
            <w:shd w:val="clear" w:color="auto" w:fill="auto"/>
          </w:tcPr>
          <w:p w14:paraId="42C8C2A5" w14:textId="77777777" w:rsidR="00F40BA7" w:rsidRPr="00526378" w:rsidRDefault="00F40BA7" w:rsidP="00317219">
            <w:pPr>
              <w:jc w:val="center"/>
            </w:pPr>
            <w:r w:rsidRPr="00526378">
              <w:t>A</w:t>
            </w:r>
          </w:p>
        </w:tc>
        <w:tc>
          <w:tcPr>
            <w:tcW w:w="1208" w:type="dxa"/>
            <w:shd w:val="clear" w:color="auto" w:fill="auto"/>
          </w:tcPr>
          <w:p w14:paraId="2AE0114E" w14:textId="77777777" w:rsidR="00F40BA7" w:rsidRPr="00526378" w:rsidRDefault="00F40BA7" w:rsidP="00317219">
            <w:pPr>
              <w:jc w:val="center"/>
            </w:pPr>
            <w:proofErr w:type="gramStart"/>
            <w:r w:rsidRPr="00526378">
              <w:t>T(</w:t>
            </w:r>
            <w:proofErr w:type="gramEnd"/>
            <w:r w:rsidRPr="00526378">
              <w:t>=10)</w:t>
            </w:r>
          </w:p>
        </w:tc>
        <w:tc>
          <w:tcPr>
            <w:tcW w:w="1910" w:type="dxa"/>
            <w:shd w:val="clear" w:color="auto" w:fill="auto"/>
          </w:tcPr>
          <w:p w14:paraId="71049D3F" w14:textId="77777777" w:rsidR="00F40BA7" w:rsidRPr="00526378" w:rsidRDefault="00F40BA7" w:rsidP="00317219">
            <w:pPr>
              <w:jc w:val="center"/>
            </w:pPr>
            <w:r w:rsidRPr="00526378">
              <w:t>Н</w:t>
            </w:r>
          </w:p>
        </w:tc>
        <w:tc>
          <w:tcPr>
            <w:tcW w:w="4592" w:type="dxa"/>
            <w:shd w:val="clear" w:color="auto" w:fill="auto"/>
            <w:vAlign w:val="center"/>
          </w:tcPr>
          <w:p w14:paraId="591177C4" w14:textId="14DBC21D" w:rsidR="00F40BA7" w:rsidRPr="00526378" w:rsidRDefault="00F40BA7" w:rsidP="00317219">
            <w:pPr>
              <w:pStyle w:val="ConsPlusNormal"/>
              <w:ind w:firstLine="0"/>
              <w:rPr>
                <w:rFonts w:ascii="Times New Roman" w:hAnsi="Times New Roman"/>
                <w:sz w:val="24"/>
              </w:rPr>
            </w:pPr>
            <w:r w:rsidRPr="00526378">
              <w:rPr>
                <w:rFonts w:ascii="Times New Roman" w:hAnsi="Times New Roman"/>
                <w:sz w:val="24"/>
              </w:rPr>
              <w:t xml:space="preserve">Типовой класс </w:t>
            </w:r>
            <w:r w:rsidR="003A3075" w:rsidRPr="00526378">
              <w:rPr>
                <w:rFonts w:ascii="Times New Roman" w:hAnsi="Times New Roman"/>
                <w:sz w:val="24"/>
              </w:rPr>
              <w:t>‹</w:t>
            </w:r>
            <w:proofErr w:type="spellStart"/>
            <w:r w:rsidRPr="00526378">
              <w:rPr>
                <w:rFonts w:ascii="Times New Roman" w:hAnsi="Times New Roman"/>
                <w:sz w:val="24"/>
              </w:rPr>
              <w:t>ДатаТип</w:t>
            </w:r>
            <w:proofErr w:type="spellEnd"/>
            <w:r w:rsidR="003A3075" w:rsidRPr="00526378">
              <w:rPr>
                <w:rFonts w:ascii="Times New Roman" w:hAnsi="Times New Roman"/>
                <w:sz w:val="24"/>
              </w:rPr>
              <w:t>›</w:t>
            </w:r>
            <w:r w:rsidRPr="00526378">
              <w:rPr>
                <w:rFonts w:ascii="Times New Roman" w:hAnsi="Times New Roman"/>
                <w:sz w:val="24"/>
              </w:rPr>
              <w:t>.</w:t>
            </w:r>
          </w:p>
          <w:p w14:paraId="5B529152" w14:textId="77777777" w:rsidR="00F40BA7" w:rsidRPr="00526378" w:rsidRDefault="00F40BA7" w:rsidP="00241F6F"/>
        </w:tc>
      </w:tr>
      <w:tr w:rsidR="00526378" w:rsidRPr="00526378" w14:paraId="1968D5F9" w14:textId="77777777" w:rsidTr="00526378">
        <w:trPr>
          <w:trHeight w:val="23"/>
        </w:trPr>
        <w:tc>
          <w:tcPr>
            <w:tcW w:w="3777" w:type="dxa"/>
            <w:shd w:val="clear" w:color="auto" w:fill="auto"/>
          </w:tcPr>
          <w:p w14:paraId="089E280A" w14:textId="77777777" w:rsidR="00F40BA7" w:rsidRPr="00526378" w:rsidRDefault="00F40BA7" w:rsidP="00317219">
            <w:r w:rsidRPr="00526378">
              <w:t>Внутренний регистрационный номер доверенности</w:t>
            </w:r>
          </w:p>
        </w:tc>
        <w:tc>
          <w:tcPr>
            <w:tcW w:w="2047" w:type="dxa"/>
            <w:shd w:val="clear" w:color="auto" w:fill="auto"/>
          </w:tcPr>
          <w:p w14:paraId="3672C633" w14:textId="77777777" w:rsidR="00F40BA7" w:rsidRPr="00526378" w:rsidRDefault="00F40BA7" w:rsidP="00317219">
            <w:pPr>
              <w:jc w:val="center"/>
            </w:pPr>
            <w:proofErr w:type="spellStart"/>
            <w:r w:rsidRPr="00526378">
              <w:t>ВнНомДовер</w:t>
            </w:r>
            <w:proofErr w:type="spellEnd"/>
          </w:p>
        </w:tc>
        <w:tc>
          <w:tcPr>
            <w:tcW w:w="1208" w:type="dxa"/>
            <w:shd w:val="clear" w:color="auto" w:fill="auto"/>
          </w:tcPr>
          <w:p w14:paraId="6C2A5FB3" w14:textId="77777777" w:rsidR="00F40BA7" w:rsidRPr="00526378" w:rsidRDefault="00F40BA7" w:rsidP="00317219">
            <w:pPr>
              <w:jc w:val="center"/>
            </w:pPr>
            <w:r w:rsidRPr="00526378">
              <w:t>A</w:t>
            </w:r>
          </w:p>
        </w:tc>
        <w:tc>
          <w:tcPr>
            <w:tcW w:w="1208" w:type="dxa"/>
            <w:shd w:val="clear" w:color="auto" w:fill="auto"/>
          </w:tcPr>
          <w:p w14:paraId="30A659AD" w14:textId="77777777" w:rsidR="00F40BA7" w:rsidRPr="00526378" w:rsidRDefault="00F40BA7" w:rsidP="00317219">
            <w:pPr>
              <w:jc w:val="center"/>
            </w:pPr>
            <w:proofErr w:type="gramStart"/>
            <w:r w:rsidRPr="00526378">
              <w:t>T(</w:t>
            </w:r>
            <w:proofErr w:type="gramEnd"/>
            <w:r w:rsidRPr="00526378">
              <w:t>1-50)</w:t>
            </w:r>
          </w:p>
        </w:tc>
        <w:tc>
          <w:tcPr>
            <w:tcW w:w="1910" w:type="dxa"/>
            <w:shd w:val="clear" w:color="auto" w:fill="auto"/>
          </w:tcPr>
          <w:p w14:paraId="78CB213A" w14:textId="77777777" w:rsidR="00F40BA7" w:rsidRPr="00526378" w:rsidRDefault="00F40BA7" w:rsidP="00317219">
            <w:pPr>
              <w:jc w:val="center"/>
            </w:pPr>
            <w:r w:rsidRPr="00526378">
              <w:t>Н</w:t>
            </w:r>
          </w:p>
        </w:tc>
        <w:tc>
          <w:tcPr>
            <w:tcW w:w="4592" w:type="dxa"/>
            <w:shd w:val="clear" w:color="auto" w:fill="auto"/>
          </w:tcPr>
          <w:p w14:paraId="23C6B70B" w14:textId="5772543D" w:rsidR="00F40BA7" w:rsidRPr="00526378" w:rsidRDefault="00F40BA7" w:rsidP="00317219"/>
        </w:tc>
      </w:tr>
      <w:tr w:rsidR="00526378" w:rsidRPr="00526378" w14:paraId="0E94E545" w14:textId="77777777" w:rsidTr="00526378">
        <w:trPr>
          <w:trHeight w:val="23"/>
        </w:trPr>
        <w:tc>
          <w:tcPr>
            <w:tcW w:w="3777" w:type="dxa"/>
            <w:shd w:val="clear" w:color="auto" w:fill="auto"/>
          </w:tcPr>
          <w:p w14:paraId="65E5750A" w14:textId="77777777" w:rsidR="00F40BA7" w:rsidRPr="00526378" w:rsidRDefault="00F40BA7" w:rsidP="00317219">
            <w:r w:rsidRPr="00526378">
              <w:rPr>
                <w:szCs w:val="22"/>
              </w:rPr>
              <w:t>Дата внутренней регистрации доверенности</w:t>
            </w:r>
          </w:p>
        </w:tc>
        <w:tc>
          <w:tcPr>
            <w:tcW w:w="2047" w:type="dxa"/>
            <w:shd w:val="clear" w:color="auto" w:fill="auto"/>
          </w:tcPr>
          <w:p w14:paraId="2EC7FAB1" w14:textId="77777777" w:rsidR="00F40BA7" w:rsidRPr="00526378" w:rsidRDefault="00F40BA7" w:rsidP="00317219">
            <w:pPr>
              <w:jc w:val="center"/>
            </w:pPr>
            <w:proofErr w:type="spellStart"/>
            <w:r w:rsidRPr="00526378">
              <w:rPr>
                <w:szCs w:val="22"/>
              </w:rPr>
              <w:t>ДатаВнРегДовер</w:t>
            </w:r>
            <w:proofErr w:type="spellEnd"/>
          </w:p>
        </w:tc>
        <w:tc>
          <w:tcPr>
            <w:tcW w:w="1208" w:type="dxa"/>
            <w:shd w:val="clear" w:color="auto" w:fill="auto"/>
          </w:tcPr>
          <w:p w14:paraId="48E92E05" w14:textId="77777777" w:rsidR="00F40BA7" w:rsidRPr="00526378" w:rsidRDefault="00F40BA7" w:rsidP="00317219">
            <w:pPr>
              <w:jc w:val="center"/>
            </w:pPr>
            <w:r w:rsidRPr="00526378">
              <w:rPr>
                <w:szCs w:val="22"/>
              </w:rPr>
              <w:t>A</w:t>
            </w:r>
          </w:p>
        </w:tc>
        <w:tc>
          <w:tcPr>
            <w:tcW w:w="1208" w:type="dxa"/>
            <w:shd w:val="clear" w:color="auto" w:fill="auto"/>
          </w:tcPr>
          <w:p w14:paraId="349747DD" w14:textId="77777777" w:rsidR="00F40BA7" w:rsidRPr="00526378" w:rsidRDefault="00F40BA7" w:rsidP="00317219">
            <w:pPr>
              <w:jc w:val="center"/>
            </w:pPr>
            <w:proofErr w:type="gramStart"/>
            <w:r w:rsidRPr="00526378">
              <w:rPr>
                <w:szCs w:val="22"/>
              </w:rPr>
              <w:t>T(</w:t>
            </w:r>
            <w:proofErr w:type="gramEnd"/>
            <w:r w:rsidRPr="00526378">
              <w:rPr>
                <w:szCs w:val="22"/>
              </w:rPr>
              <w:t>=10)</w:t>
            </w:r>
          </w:p>
        </w:tc>
        <w:tc>
          <w:tcPr>
            <w:tcW w:w="1910" w:type="dxa"/>
            <w:shd w:val="clear" w:color="auto" w:fill="auto"/>
          </w:tcPr>
          <w:p w14:paraId="2AACBF28" w14:textId="77777777" w:rsidR="00F40BA7" w:rsidRPr="00526378" w:rsidRDefault="00F40BA7" w:rsidP="00317219">
            <w:pPr>
              <w:jc w:val="center"/>
            </w:pPr>
            <w:r w:rsidRPr="00526378">
              <w:rPr>
                <w:szCs w:val="22"/>
              </w:rPr>
              <w:t>Н</w:t>
            </w:r>
          </w:p>
        </w:tc>
        <w:tc>
          <w:tcPr>
            <w:tcW w:w="4592" w:type="dxa"/>
            <w:shd w:val="clear" w:color="auto" w:fill="auto"/>
          </w:tcPr>
          <w:p w14:paraId="402E1B27" w14:textId="762F2182" w:rsidR="00F40BA7" w:rsidRPr="00526378" w:rsidRDefault="00F40BA7"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3D474CB" w14:textId="77777777" w:rsidR="00F40BA7" w:rsidRPr="00526378" w:rsidRDefault="00F40BA7" w:rsidP="00317219">
            <w:r w:rsidRPr="00526378">
              <w:t>Дата в формате ДД.ММ.ГГГГ.</w:t>
            </w:r>
          </w:p>
          <w:p w14:paraId="4891707A" w14:textId="77777777" w:rsidR="00F40BA7" w:rsidRPr="00526378" w:rsidRDefault="00F40BA7" w:rsidP="00317219"/>
        </w:tc>
      </w:tr>
      <w:tr w:rsidR="00526378" w:rsidRPr="00526378" w14:paraId="0F05AA62" w14:textId="77777777" w:rsidTr="00526378">
        <w:trPr>
          <w:trHeight w:val="23"/>
        </w:trPr>
        <w:tc>
          <w:tcPr>
            <w:tcW w:w="3777" w:type="dxa"/>
            <w:shd w:val="clear" w:color="auto" w:fill="auto"/>
          </w:tcPr>
          <w:p w14:paraId="012C3F98" w14:textId="77777777" w:rsidR="00F40BA7" w:rsidRPr="00526378" w:rsidRDefault="00F40BA7" w:rsidP="00317219">
            <w:r w:rsidRPr="00526378">
              <w:t>Сведения об информационной системе, которая предоставляет техническую возможность получения информации о досрочном прекращении действия доверенности, в том числе в силу ее отмены доверителем</w:t>
            </w:r>
          </w:p>
        </w:tc>
        <w:tc>
          <w:tcPr>
            <w:tcW w:w="2047" w:type="dxa"/>
            <w:shd w:val="clear" w:color="auto" w:fill="auto"/>
          </w:tcPr>
          <w:p w14:paraId="19904E30" w14:textId="77777777" w:rsidR="00F40BA7" w:rsidRPr="00526378" w:rsidRDefault="00F40BA7" w:rsidP="00317219">
            <w:pPr>
              <w:jc w:val="center"/>
            </w:pPr>
            <w:proofErr w:type="spellStart"/>
            <w:r w:rsidRPr="00526378">
              <w:t>СведСистОтм</w:t>
            </w:r>
            <w:proofErr w:type="spellEnd"/>
          </w:p>
        </w:tc>
        <w:tc>
          <w:tcPr>
            <w:tcW w:w="1208" w:type="dxa"/>
            <w:shd w:val="clear" w:color="auto" w:fill="auto"/>
          </w:tcPr>
          <w:p w14:paraId="5014421B" w14:textId="77777777" w:rsidR="00F40BA7" w:rsidRPr="00526378" w:rsidRDefault="00F40BA7" w:rsidP="00317219">
            <w:pPr>
              <w:jc w:val="center"/>
            </w:pPr>
            <w:r w:rsidRPr="00526378">
              <w:t>A</w:t>
            </w:r>
          </w:p>
        </w:tc>
        <w:tc>
          <w:tcPr>
            <w:tcW w:w="1208" w:type="dxa"/>
            <w:shd w:val="clear" w:color="auto" w:fill="auto"/>
          </w:tcPr>
          <w:p w14:paraId="3438F3C4" w14:textId="77777777" w:rsidR="00F40BA7" w:rsidRPr="00526378" w:rsidRDefault="00F40BA7" w:rsidP="00317219">
            <w:pPr>
              <w:jc w:val="center"/>
            </w:pPr>
            <w:proofErr w:type="gramStart"/>
            <w:r w:rsidRPr="00526378">
              <w:t>T(</w:t>
            </w:r>
            <w:proofErr w:type="gramEnd"/>
            <w:r w:rsidRPr="00526378">
              <w:t>1-500)</w:t>
            </w:r>
          </w:p>
        </w:tc>
        <w:tc>
          <w:tcPr>
            <w:tcW w:w="1910" w:type="dxa"/>
            <w:shd w:val="clear" w:color="auto" w:fill="auto"/>
          </w:tcPr>
          <w:p w14:paraId="07EC8238" w14:textId="77777777" w:rsidR="00F40BA7" w:rsidRPr="00526378" w:rsidRDefault="00F40BA7" w:rsidP="00317219">
            <w:pPr>
              <w:jc w:val="center"/>
            </w:pPr>
            <w:r w:rsidRPr="00526378">
              <w:t>Н</w:t>
            </w:r>
          </w:p>
        </w:tc>
        <w:tc>
          <w:tcPr>
            <w:tcW w:w="4592" w:type="dxa"/>
            <w:shd w:val="clear" w:color="auto" w:fill="auto"/>
          </w:tcPr>
          <w:p w14:paraId="663C3356" w14:textId="1D71B864" w:rsidR="00F40BA7" w:rsidRPr="00526378" w:rsidRDefault="00F40BA7" w:rsidP="00317219">
            <w:pPr>
              <w:rPr>
                <w:szCs w:val="26"/>
              </w:rPr>
            </w:pPr>
            <w:r w:rsidRPr="00526378">
              <w:t xml:space="preserve">Унифицированный указатель (URL) </w:t>
            </w:r>
            <w:r w:rsidRPr="00526378">
              <w:rPr>
                <w:szCs w:val="26"/>
              </w:rPr>
              <w:t>или текстовое описание системы, если данная система не предусматривает удаленный вызов ее программных интерфейсов</w:t>
            </w:r>
            <w:r w:rsidR="0079192A" w:rsidRPr="00526378">
              <w:rPr>
                <w:szCs w:val="26"/>
              </w:rPr>
              <w:t>.</w:t>
            </w:r>
          </w:p>
          <w:p w14:paraId="2E8A69B2" w14:textId="77777777" w:rsidR="00F40BA7" w:rsidRPr="00526378" w:rsidRDefault="00F40BA7" w:rsidP="00317219">
            <w:pPr>
              <w:pStyle w:val="ConsPlusNormal"/>
              <w:ind w:firstLine="0"/>
            </w:pPr>
          </w:p>
        </w:tc>
      </w:tr>
    </w:tbl>
    <w:p w14:paraId="7C784EED" w14:textId="77777777" w:rsidR="00F00986" w:rsidRPr="00526378" w:rsidRDefault="00F00986" w:rsidP="00F00986"/>
    <w:p w14:paraId="6820E1EA" w14:textId="3315747C" w:rsidR="00300347" w:rsidRPr="00526378" w:rsidRDefault="00300347" w:rsidP="00526378">
      <w:pPr>
        <w:pStyle w:val="af7"/>
      </w:pPr>
      <w:bookmarkStart w:id="546" w:name="_Toc107215223"/>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20</w:t>
      </w:r>
      <w:r w:rsidR="00111458">
        <w:rPr>
          <w:noProof/>
        </w:rPr>
        <w:fldChar w:fldCharType="end"/>
      </w:r>
      <w:r w:rsidRPr="00526378">
        <w:t xml:space="preserve">. </w:t>
      </w:r>
      <w:r w:rsidR="00B7411E" w:rsidRPr="00526378">
        <w:t>«Сведения о документах физического лица» ‹</w:t>
      </w:r>
      <w:proofErr w:type="spellStart"/>
      <w:r w:rsidR="00B7411E" w:rsidRPr="00526378">
        <w:t>СведДокументТип</w:t>
      </w:r>
      <w:proofErr w:type="spellEnd"/>
      <w:r w:rsidR="00B7411E" w:rsidRPr="00526378">
        <w:t>›</w:t>
      </w:r>
      <w:bookmarkEnd w:id="546"/>
    </w:p>
    <w:tbl>
      <w:tblPr>
        <w:tblW w:w="14742" w:type="dxa"/>
        <w:tblLook w:val="04A0" w:firstRow="1" w:lastRow="0" w:firstColumn="1" w:lastColumn="0" w:noHBand="0" w:noVBand="1"/>
      </w:tblPr>
      <w:tblGrid>
        <w:gridCol w:w="3283"/>
        <w:gridCol w:w="2380"/>
        <w:gridCol w:w="1208"/>
        <w:gridCol w:w="1208"/>
        <w:gridCol w:w="1910"/>
        <w:gridCol w:w="4753"/>
      </w:tblGrid>
      <w:tr w:rsidR="00526378" w:rsidRPr="00526378" w14:paraId="09F36D2C"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2E78C638" w14:textId="77777777" w:rsidR="00F00986" w:rsidRPr="00526378" w:rsidRDefault="00F00986" w:rsidP="00317219">
            <w:pPr>
              <w:jc w:val="center"/>
              <w:rPr>
                <w:b/>
                <w:bCs/>
              </w:rPr>
            </w:pPr>
            <w:r w:rsidRPr="00526378">
              <w:rPr>
                <w:b/>
                <w:bCs/>
              </w:rPr>
              <w:t>Наименование элемента</w:t>
            </w:r>
          </w:p>
        </w:tc>
        <w:tc>
          <w:tcPr>
            <w:tcW w:w="2380" w:type="dxa"/>
            <w:tcBorders>
              <w:top w:val="single" w:sz="4" w:space="0" w:color="auto"/>
              <w:left w:val="nil"/>
              <w:bottom w:val="single" w:sz="4" w:space="0" w:color="auto"/>
              <w:right w:val="single" w:sz="4" w:space="0" w:color="auto"/>
            </w:tcBorders>
            <w:shd w:val="clear" w:color="000000" w:fill="EAEAEA"/>
            <w:vAlign w:val="center"/>
            <w:hideMark/>
          </w:tcPr>
          <w:p w14:paraId="6A593060" w14:textId="77777777" w:rsidR="00F00986" w:rsidRPr="00526378" w:rsidRDefault="00F00986" w:rsidP="00317219">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7AA1D180" w14:textId="77777777" w:rsidR="00F00986" w:rsidRPr="00526378" w:rsidRDefault="00F00986" w:rsidP="00317219">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2CEF1AA8" w14:textId="77777777" w:rsidR="00F00986" w:rsidRPr="00526378" w:rsidRDefault="00F00986" w:rsidP="00317219">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6BDE5BF2" w14:textId="77777777" w:rsidR="00F00986" w:rsidRPr="00526378" w:rsidRDefault="00F00986" w:rsidP="00317219">
            <w:pPr>
              <w:jc w:val="center"/>
              <w:rPr>
                <w:b/>
                <w:bCs/>
              </w:rPr>
            </w:pPr>
            <w:r w:rsidRPr="00526378">
              <w:rPr>
                <w:b/>
                <w:bCs/>
              </w:rPr>
              <w:t>Признак обязательности элемента</w:t>
            </w:r>
          </w:p>
        </w:tc>
        <w:tc>
          <w:tcPr>
            <w:tcW w:w="4753" w:type="dxa"/>
            <w:tcBorders>
              <w:top w:val="single" w:sz="4" w:space="0" w:color="auto"/>
              <w:left w:val="nil"/>
              <w:bottom w:val="single" w:sz="4" w:space="0" w:color="auto"/>
              <w:right w:val="single" w:sz="4" w:space="0" w:color="auto"/>
            </w:tcBorders>
            <w:shd w:val="clear" w:color="000000" w:fill="EAEAEA"/>
            <w:vAlign w:val="center"/>
            <w:hideMark/>
          </w:tcPr>
          <w:p w14:paraId="4C7A469A" w14:textId="77777777" w:rsidR="00F00986" w:rsidRPr="00526378" w:rsidRDefault="00F00986" w:rsidP="00317219">
            <w:pPr>
              <w:jc w:val="center"/>
              <w:rPr>
                <w:b/>
                <w:bCs/>
              </w:rPr>
            </w:pPr>
            <w:r w:rsidRPr="00526378">
              <w:rPr>
                <w:b/>
                <w:bCs/>
              </w:rPr>
              <w:t>Дополнительная информация</w:t>
            </w:r>
          </w:p>
        </w:tc>
      </w:tr>
      <w:tr w:rsidR="00526378" w:rsidRPr="00526378" w14:paraId="1105CC1E" w14:textId="77777777" w:rsidTr="00526378">
        <w:trPr>
          <w:tblHeader/>
        </w:trPr>
        <w:tc>
          <w:tcPr>
            <w:tcW w:w="3283" w:type="dxa"/>
            <w:tcBorders>
              <w:top w:val="single" w:sz="4" w:space="0" w:color="auto"/>
              <w:left w:val="single" w:sz="4" w:space="0" w:color="auto"/>
              <w:bottom w:val="single" w:sz="4" w:space="0" w:color="auto"/>
              <w:right w:val="single" w:sz="4" w:space="0" w:color="auto"/>
            </w:tcBorders>
            <w:shd w:val="clear" w:color="auto" w:fill="auto"/>
          </w:tcPr>
          <w:p w14:paraId="5AAFE1B0" w14:textId="77777777" w:rsidR="00F00986" w:rsidRPr="00526378" w:rsidRDefault="00F00986" w:rsidP="00317219">
            <w:pPr>
              <w:rPr>
                <w:bCs/>
              </w:rPr>
            </w:pPr>
            <w:r w:rsidRPr="00526378">
              <w:rPr>
                <w:bCs/>
              </w:rPr>
              <w:t>Тип документа, удостоверяющего личность</w:t>
            </w:r>
          </w:p>
        </w:tc>
        <w:tc>
          <w:tcPr>
            <w:tcW w:w="2380" w:type="dxa"/>
            <w:tcBorders>
              <w:top w:val="single" w:sz="4" w:space="0" w:color="auto"/>
              <w:left w:val="nil"/>
              <w:bottom w:val="single" w:sz="4" w:space="0" w:color="auto"/>
              <w:right w:val="single" w:sz="4" w:space="0" w:color="auto"/>
            </w:tcBorders>
            <w:shd w:val="clear" w:color="auto" w:fill="auto"/>
          </w:tcPr>
          <w:p w14:paraId="2871F953" w14:textId="77777777" w:rsidR="00F00986" w:rsidRPr="00526378" w:rsidRDefault="00F00986" w:rsidP="00317219">
            <w:pPr>
              <w:rPr>
                <w:bCs/>
              </w:rPr>
            </w:pPr>
            <w:proofErr w:type="spellStart"/>
            <w:r w:rsidRPr="00526378">
              <w:rPr>
                <w:bCs/>
              </w:rPr>
              <w:t>ТипДокДУЛ</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3776BD92"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tcPr>
          <w:p w14:paraId="61534A67" w14:textId="77777777" w:rsidR="00F00986" w:rsidRPr="00526378" w:rsidRDefault="00F00986" w:rsidP="00317219">
            <w:pPr>
              <w:rPr>
                <w:bCs/>
              </w:rPr>
            </w:pPr>
            <w:proofErr w:type="gramStart"/>
            <w:r w:rsidRPr="00526378">
              <w:rPr>
                <w:bCs/>
              </w:rPr>
              <w:t>Т(</w:t>
            </w:r>
            <w:proofErr w:type="gramEnd"/>
            <w:r w:rsidRPr="00526378">
              <w:rPr>
                <w:bCs/>
              </w:rPr>
              <w:t>=2)</w:t>
            </w:r>
          </w:p>
        </w:tc>
        <w:tc>
          <w:tcPr>
            <w:tcW w:w="1910" w:type="dxa"/>
            <w:tcBorders>
              <w:top w:val="single" w:sz="4" w:space="0" w:color="auto"/>
              <w:left w:val="nil"/>
              <w:bottom w:val="single" w:sz="4" w:space="0" w:color="auto"/>
              <w:right w:val="single" w:sz="4" w:space="0" w:color="auto"/>
            </w:tcBorders>
            <w:shd w:val="clear" w:color="auto" w:fill="auto"/>
          </w:tcPr>
          <w:p w14:paraId="535A2C61" w14:textId="77777777" w:rsidR="00F00986" w:rsidRPr="00526378" w:rsidRDefault="00F00986" w:rsidP="00317219">
            <w:pPr>
              <w:rPr>
                <w:bCs/>
              </w:rPr>
            </w:pPr>
            <w:r w:rsidRPr="00526378">
              <w:rPr>
                <w:bCs/>
              </w:rPr>
              <w:t>НК</w:t>
            </w:r>
          </w:p>
        </w:tc>
        <w:tc>
          <w:tcPr>
            <w:tcW w:w="4753" w:type="dxa"/>
            <w:tcBorders>
              <w:top w:val="single" w:sz="4" w:space="0" w:color="auto"/>
              <w:left w:val="nil"/>
              <w:bottom w:val="single" w:sz="4" w:space="0" w:color="auto"/>
              <w:right w:val="single" w:sz="4" w:space="0" w:color="auto"/>
            </w:tcBorders>
            <w:shd w:val="clear" w:color="auto" w:fill="auto"/>
          </w:tcPr>
          <w:p w14:paraId="5FEE720D" w14:textId="77777777" w:rsidR="00F00986" w:rsidRPr="00526378" w:rsidRDefault="00F00986" w:rsidP="00317219">
            <w:pPr>
              <w:spacing w:after="160" w:line="259" w:lineRule="auto"/>
              <w:rPr>
                <w:rFonts w:eastAsiaTheme="minorHAnsi"/>
                <w:lang w:eastAsia="en-US"/>
              </w:rPr>
            </w:pPr>
            <w:r w:rsidRPr="00526378">
              <w:rPr>
                <w:rFonts w:eastAsiaTheme="minorHAnsi"/>
                <w:lang w:eastAsia="en-US"/>
              </w:rPr>
              <w:t xml:space="preserve">Заполняется при указании элемента </w:t>
            </w:r>
            <w:proofErr w:type="spellStart"/>
            <w:r w:rsidRPr="00526378">
              <w:rPr>
                <w:rFonts w:eastAsiaTheme="minorHAnsi"/>
                <w:lang w:eastAsia="en-US"/>
              </w:rPr>
              <w:t>СведДул</w:t>
            </w:r>
            <w:proofErr w:type="spellEnd"/>
            <w:r w:rsidRPr="00526378">
              <w:rPr>
                <w:rFonts w:eastAsiaTheme="minorHAnsi"/>
                <w:lang w:eastAsia="en-US"/>
              </w:rPr>
              <w:t>.</w:t>
            </w:r>
          </w:p>
          <w:p w14:paraId="599A56EE" w14:textId="1DF9B203" w:rsidR="00F00986" w:rsidRPr="00526378" w:rsidRDefault="00F00986" w:rsidP="00317219">
            <w:pPr>
              <w:spacing w:after="160" w:line="259" w:lineRule="auto"/>
              <w:rPr>
                <w:rFonts w:eastAsiaTheme="minorHAnsi"/>
                <w:lang w:eastAsia="en-US"/>
              </w:rPr>
            </w:pPr>
            <w:r w:rsidRPr="00526378">
              <w:rPr>
                <w:rFonts w:eastAsiaTheme="minorHAnsi"/>
                <w:lang w:eastAsia="en-US"/>
              </w:rPr>
              <w:t>Принимает значения в соответствии с </w:t>
            </w:r>
            <w:hyperlink r:id="rId15" w:anchor="block_3300" w:history="1">
              <w:r w:rsidRPr="00526378">
                <w:rPr>
                  <w:rFonts w:eastAsiaTheme="minorHAnsi"/>
                  <w:lang w:eastAsia="en-US"/>
                </w:rPr>
                <w:t>таблицей</w:t>
              </w:r>
            </w:hyperlink>
            <w:r w:rsidRPr="00526378">
              <w:rPr>
                <w:rFonts w:eastAsiaTheme="minorHAnsi"/>
                <w:lang w:eastAsia="en-US"/>
              </w:rPr>
              <w:t xml:space="preserve"> «Коды видов документов, удостоверяющих личность физического лица» (Таблица 4.23 </w:t>
            </w:r>
            <w:r w:rsidRPr="00526378">
              <w:rPr>
                <w:rFonts w:eastAsiaTheme="minorHAnsi"/>
                <w:bCs/>
                <w:shd w:val="clear" w:color="auto" w:fill="FFFFFF"/>
                <w:lang w:eastAsia="en-US"/>
              </w:rPr>
              <w:t>Приложения № 2</w:t>
            </w:r>
            <w:r w:rsidRPr="00526378">
              <w:rPr>
                <w:rFonts w:eastAsiaTheme="minorHAnsi"/>
                <w:bCs/>
                <w:lang w:eastAsia="en-US"/>
              </w:rPr>
              <w:br/>
            </w:r>
            <w:r w:rsidRPr="00526378">
              <w:rPr>
                <w:rFonts w:eastAsiaTheme="minorHAnsi"/>
                <w:bCs/>
                <w:shd w:val="clear" w:color="auto" w:fill="FFFFFF"/>
                <w:lang w:eastAsia="en-US"/>
              </w:rPr>
              <w:t>к </w:t>
            </w:r>
            <w:hyperlink r:id="rId16" w:history="1">
              <w:r w:rsidRPr="00526378">
                <w:rPr>
                  <w:rFonts w:eastAsiaTheme="minorHAnsi"/>
                  <w:bCs/>
                  <w:shd w:val="clear" w:color="auto" w:fill="FFFFFF"/>
                  <w:lang w:eastAsia="en-US"/>
                </w:rPr>
                <w:t>приказу</w:t>
              </w:r>
            </w:hyperlink>
            <w:r w:rsidRPr="00526378">
              <w:rPr>
                <w:rFonts w:eastAsiaTheme="minorHAnsi"/>
                <w:bCs/>
                <w:shd w:val="clear" w:color="auto" w:fill="FFFFFF"/>
                <w:lang w:eastAsia="en-US"/>
              </w:rPr>
              <w:t> ФНС России</w:t>
            </w:r>
            <w:r w:rsidRPr="00526378">
              <w:rPr>
                <w:rFonts w:eastAsiaTheme="minorHAnsi"/>
                <w:bCs/>
                <w:lang w:eastAsia="en-US"/>
              </w:rPr>
              <w:br/>
            </w:r>
            <w:r w:rsidRPr="00526378">
              <w:rPr>
                <w:rFonts w:eastAsiaTheme="minorHAnsi"/>
                <w:bCs/>
                <w:shd w:val="clear" w:color="auto" w:fill="FFFFFF"/>
                <w:lang w:eastAsia="en-US"/>
              </w:rPr>
              <w:t>от 07.05.2018 г. N ММВ-7-13/249@)</w:t>
            </w:r>
            <w:r w:rsidR="001F4F5B" w:rsidRPr="00526378">
              <w:rPr>
                <w:rFonts w:eastAsiaTheme="minorHAnsi"/>
                <w:bCs/>
                <w:shd w:val="clear" w:color="auto" w:fill="FFFFFF"/>
                <w:lang w:eastAsia="en-US"/>
              </w:rPr>
              <w:t>.</w:t>
            </w:r>
          </w:p>
        </w:tc>
      </w:tr>
      <w:tr w:rsidR="00526378" w:rsidRPr="00526378" w14:paraId="6AE45DA5"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7464B4" w14:textId="77777777" w:rsidR="00F00986" w:rsidRPr="00526378" w:rsidRDefault="00F00986" w:rsidP="00317219">
            <w:pPr>
              <w:rPr>
                <w:bCs/>
              </w:rPr>
            </w:pPr>
            <w:r w:rsidRPr="00526378">
              <w:rPr>
                <w:bCs/>
              </w:rPr>
              <w:t xml:space="preserve">Серия документа (при наличии)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A482402" w14:textId="77777777" w:rsidR="00F00986" w:rsidRPr="00526378" w:rsidRDefault="00F00986" w:rsidP="00317219">
            <w:pPr>
              <w:rPr>
                <w:bCs/>
              </w:rPr>
            </w:pPr>
            <w:proofErr w:type="spellStart"/>
            <w:r w:rsidRPr="00526378">
              <w:rPr>
                <w:bCs/>
              </w:rPr>
              <w:t>СерДок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1C9A39AB"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3A31FE6" w14:textId="77777777" w:rsidR="00F00986" w:rsidRPr="00526378" w:rsidRDefault="00F00986" w:rsidP="00317219">
            <w:pPr>
              <w:rPr>
                <w:bCs/>
              </w:rPr>
            </w:pPr>
            <w:proofErr w:type="gramStart"/>
            <w:r w:rsidRPr="00526378">
              <w:rPr>
                <w:bCs/>
              </w:rPr>
              <w:t>Т(</w:t>
            </w:r>
            <w:proofErr w:type="gramEnd"/>
            <w:r w:rsidRPr="00526378">
              <w:rPr>
                <w:bCs/>
              </w:rPr>
              <w:t>=4)</w:t>
            </w:r>
          </w:p>
        </w:tc>
        <w:tc>
          <w:tcPr>
            <w:tcW w:w="1910" w:type="dxa"/>
            <w:tcBorders>
              <w:top w:val="single" w:sz="4" w:space="0" w:color="auto"/>
              <w:left w:val="nil"/>
              <w:bottom w:val="single" w:sz="4" w:space="0" w:color="auto"/>
              <w:right w:val="single" w:sz="4" w:space="0" w:color="auto"/>
            </w:tcBorders>
            <w:shd w:val="clear" w:color="auto" w:fill="auto"/>
            <w:vAlign w:val="center"/>
          </w:tcPr>
          <w:p w14:paraId="040B9F0A"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CE0E600" w14:textId="08EA350C" w:rsidR="00F00986" w:rsidRPr="00526378" w:rsidRDefault="00F00986" w:rsidP="00317219">
            <w:pPr>
              <w:spacing w:after="160" w:line="259" w:lineRule="auto"/>
              <w:rPr>
                <w:rFonts w:eastAsiaTheme="minorHAnsi"/>
                <w:lang w:eastAsia="en-US"/>
              </w:rPr>
            </w:pPr>
          </w:p>
        </w:tc>
      </w:tr>
      <w:tr w:rsidR="00526378" w:rsidRPr="00526378" w14:paraId="2C4953B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55E9865D" w14:textId="77777777" w:rsidR="00F00986" w:rsidRPr="00526378" w:rsidRDefault="00F00986" w:rsidP="00317219">
            <w:pPr>
              <w:rPr>
                <w:bCs/>
              </w:rPr>
            </w:pPr>
            <w:r w:rsidRPr="00526378">
              <w:rPr>
                <w:bCs/>
              </w:rPr>
              <w:t>Номер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7AD48EB3" w14:textId="77777777" w:rsidR="00F00986" w:rsidRPr="00526378" w:rsidRDefault="00F00986" w:rsidP="00317219">
            <w:pPr>
              <w:rPr>
                <w:bCs/>
              </w:rPr>
            </w:pPr>
            <w:proofErr w:type="spellStart"/>
            <w:r w:rsidRPr="00526378">
              <w:rPr>
                <w:bCs/>
              </w:rPr>
              <w:t>НомДок</w:t>
            </w:r>
            <w:proofErr w:type="spellEnd"/>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7735EF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EFFF9"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1-25)</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A7ECFEB"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7DFB49C0" w14:textId="0866F967" w:rsidR="00F00986" w:rsidRPr="00526378" w:rsidRDefault="00F00986" w:rsidP="00317219">
            <w:pPr>
              <w:rPr>
                <w:bCs/>
              </w:rPr>
            </w:pPr>
          </w:p>
        </w:tc>
      </w:tr>
      <w:tr w:rsidR="00526378" w:rsidRPr="00526378" w14:paraId="5CA9CE39"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141D952F" w14:textId="77777777" w:rsidR="00F00986" w:rsidRPr="00526378" w:rsidRDefault="00F00986" w:rsidP="00317219">
            <w:pPr>
              <w:rPr>
                <w:bCs/>
              </w:rPr>
            </w:pPr>
            <w:r w:rsidRPr="00526378">
              <w:rPr>
                <w:bCs/>
              </w:rPr>
              <w:t>Дата выдачи документа</w:t>
            </w:r>
          </w:p>
        </w:tc>
        <w:tc>
          <w:tcPr>
            <w:tcW w:w="2380" w:type="dxa"/>
            <w:tcBorders>
              <w:top w:val="single" w:sz="4" w:space="0" w:color="auto"/>
              <w:left w:val="nil"/>
              <w:bottom w:val="single" w:sz="4" w:space="0" w:color="auto"/>
              <w:right w:val="single" w:sz="4" w:space="0" w:color="auto"/>
            </w:tcBorders>
            <w:shd w:val="clear" w:color="auto" w:fill="auto"/>
            <w:vAlign w:val="center"/>
          </w:tcPr>
          <w:p w14:paraId="4DF0EFA9" w14:textId="77777777" w:rsidR="00F00986" w:rsidRPr="00526378" w:rsidRDefault="00F00986" w:rsidP="00317219">
            <w:pPr>
              <w:rPr>
                <w:bCs/>
              </w:rPr>
            </w:pPr>
            <w:proofErr w:type="spellStart"/>
            <w:r w:rsidRPr="00526378">
              <w:rPr>
                <w:bCs/>
              </w:rPr>
              <w:t>ДатаДок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26FA17"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5551A14"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2CD61CF3"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2D216C26" w14:textId="0891ED50"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763EA76C" w14:textId="77777777" w:rsidR="00F00986" w:rsidRPr="00526378" w:rsidRDefault="00F00986" w:rsidP="00317219">
            <w:pPr>
              <w:rPr>
                <w:bCs/>
              </w:rPr>
            </w:pPr>
            <w:r w:rsidRPr="00526378">
              <w:t>Дата в формате ДД.ММ.ГГГГ.</w:t>
            </w:r>
          </w:p>
        </w:tc>
      </w:tr>
      <w:tr w:rsidR="00526378" w:rsidRPr="00526378" w14:paraId="4BE04CCF"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9594170" w14:textId="77777777" w:rsidR="00F00986" w:rsidRPr="00526378" w:rsidRDefault="00F00986" w:rsidP="00317219">
            <w:pPr>
              <w:rPr>
                <w:bCs/>
              </w:rPr>
            </w:pPr>
            <w:r w:rsidRPr="00526378">
              <w:rPr>
                <w:bCs/>
              </w:rPr>
              <w:t>Организация, выдавшая документ</w:t>
            </w:r>
          </w:p>
        </w:tc>
        <w:tc>
          <w:tcPr>
            <w:tcW w:w="2380" w:type="dxa"/>
            <w:tcBorders>
              <w:top w:val="single" w:sz="4" w:space="0" w:color="auto"/>
              <w:left w:val="nil"/>
              <w:bottom w:val="single" w:sz="4" w:space="0" w:color="auto"/>
              <w:right w:val="single" w:sz="4" w:space="0" w:color="auto"/>
            </w:tcBorders>
            <w:shd w:val="clear" w:color="auto" w:fill="auto"/>
            <w:vAlign w:val="center"/>
          </w:tcPr>
          <w:p w14:paraId="703052A1" w14:textId="77777777" w:rsidR="00F00986" w:rsidRPr="00526378" w:rsidRDefault="00F00986" w:rsidP="00317219">
            <w:pPr>
              <w:rPr>
                <w:bCs/>
              </w:rPr>
            </w:pPr>
            <w:proofErr w:type="spellStart"/>
            <w:r w:rsidRPr="00526378">
              <w:rPr>
                <w:bCs/>
              </w:rPr>
              <w:t>ОргВыдДок</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08DEEEE4" w14:textId="77777777" w:rsidR="00F00986" w:rsidRPr="00526378" w:rsidRDefault="00F00986" w:rsidP="00317219">
            <w:pPr>
              <w:rPr>
                <w:bCs/>
              </w:rPr>
            </w:pPr>
            <w:r w:rsidRPr="00526378">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6B7F52CE" w14:textId="77777777" w:rsidR="00F00986" w:rsidRPr="00526378" w:rsidRDefault="00F00986" w:rsidP="00317219">
            <w:pPr>
              <w:rPr>
                <w:bCs/>
              </w:rPr>
            </w:pPr>
            <w:proofErr w:type="gramStart"/>
            <w:r w:rsidRPr="00526378">
              <w:rPr>
                <w:bCs/>
              </w:rPr>
              <w:t>Т(</w:t>
            </w:r>
            <w:proofErr w:type="gramEnd"/>
            <w:r w:rsidRPr="00526378">
              <w:rPr>
                <w:bCs/>
              </w:rPr>
              <w:t>1-1000)</w:t>
            </w:r>
          </w:p>
        </w:tc>
        <w:tc>
          <w:tcPr>
            <w:tcW w:w="1910" w:type="dxa"/>
            <w:tcBorders>
              <w:top w:val="single" w:sz="4" w:space="0" w:color="auto"/>
              <w:left w:val="nil"/>
              <w:bottom w:val="single" w:sz="4" w:space="0" w:color="auto"/>
              <w:right w:val="single" w:sz="4" w:space="0" w:color="auto"/>
            </w:tcBorders>
            <w:shd w:val="clear" w:color="auto" w:fill="auto"/>
            <w:vAlign w:val="center"/>
          </w:tcPr>
          <w:p w14:paraId="0E988899" w14:textId="77777777" w:rsidR="00F00986" w:rsidRPr="00526378" w:rsidRDefault="00F00986" w:rsidP="00317219">
            <w:pPr>
              <w:rPr>
                <w:bCs/>
              </w:rPr>
            </w:pPr>
            <w:r w:rsidRPr="00526378">
              <w:rPr>
                <w:bC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0CBD0E75" w14:textId="6829F4C4" w:rsidR="00F00986" w:rsidRPr="00526378" w:rsidRDefault="00F00986" w:rsidP="00317219">
            <w:pPr>
              <w:rPr>
                <w:bCs/>
              </w:rPr>
            </w:pPr>
          </w:p>
        </w:tc>
      </w:tr>
      <w:tr w:rsidR="00526378" w:rsidRPr="00526378" w14:paraId="3F832B3B"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76EF84C7" w14:textId="77777777" w:rsidR="00F00986" w:rsidRPr="00526378" w:rsidRDefault="00F00986" w:rsidP="00317219">
            <w:pPr>
              <w:rPr>
                <w:bCs/>
              </w:rPr>
            </w:pPr>
            <w:r w:rsidRPr="00526378">
              <w:rPr>
                <w:bCs/>
              </w:rPr>
              <w:t xml:space="preserve">Срок начала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5DC5AF7E"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03EA4F84"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4EF92D28"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484625D5"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6262F1A" w14:textId="0FC6D471"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1E9C04D" w14:textId="77777777" w:rsidR="00F00986" w:rsidRPr="00526378" w:rsidRDefault="00F00986" w:rsidP="00317219">
            <w:pPr>
              <w:rPr>
                <w:bCs/>
              </w:rPr>
            </w:pPr>
            <w:r w:rsidRPr="00526378">
              <w:t>Дата в формате ДД.ММ.ГГГГ.</w:t>
            </w:r>
          </w:p>
        </w:tc>
      </w:tr>
      <w:tr w:rsidR="00526378" w:rsidRPr="00526378" w14:paraId="1B997F98" w14:textId="77777777" w:rsidTr="00526378">
        <w:trPr>
          <w:trHeight w:val="23"/>
          <w:tblHeader/>
        </w:trPr>
        <w:tc>
          <w:tcPr>
            <w:tcW w:w="3283" w:type="dxa"/>
            <w:tcBorders>
              <w:top w:val="single" w:sz="4" w:space="0" w:color="auto"/>
              <w:left w:val="single" w:sz="4" w:space="0" w:color="auto"/>
              <w:bottom w:val="single" w:sz="4" w:space="0" w:color="auto"/>
              <w:right w:val="single" w:sz="4" w:space="0" w:color="auto"/>
            </w:tcBorders>
            <w:shd w:val="clear" w:color="auto" w:fill="auto"/>
            <w:vAlign w:val="center"/>
          </w:tcPr>
          <w:p w14:paraId="261E476F" w14:textId="77777777" w:rsidR="00F00986" w:rsidRPr="00526378" w:rsidRDefault="00F00986" w:rsidP="00317219">
            <w:pPr>
              <w:rPr>
                <w:bCs/>
              </w:rPr>
            </w:pPr>
            <w:r w:rsidRPr="00526378">
              <w:rPr>
                <w:bCs/>
              </w:rPr>
              <w:t xml:space="preserve">Срок завершения действия </w:t>
            </w:r>
          </w:p>
        </w:tc>
        <w:tc>
          <w:tcPr>
            <w:tcW w:w="2380" w:type="dxa"/>
            <w:tcBorders>
              <w:top w:val="single" w:sz="4" w:space="0" w:color="auto"/>
              <w:left w:val="nil"/>
              <w:bottom w:val="single" w:sz="4" w:space="0" w:color="auto"/>
              <w:right w:val="single" w:sz="4" w:space="0" w:color="auto"/>
            </w:tcBorders>
            <w:shd w:val="clear" w:color="auto" w:fill="auto"/>
            <w:vAlign w:val="center"/>
          </w:tcPr>
          <w:p w14:paraId="72A72E5C" w14:textId="77777777" w:rsidR="00F00986" w:rsidRPr="00526378" w:rsidRDefault="00F00986" w:rsidP="00317219">
            <w:pPr>
              <w:rPr>
                <w:bCs/>
              </w:rPr>
            </w:pP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12AA72BD" w14:textId="77777777" w:rsidR="00F00986" w:rsidRPr="00526378" w:rsidRDefault="00F00986" w:rsidP="00317219">
            <w:pPr>
              <w:rPr>
                <w:bCs/>
              </w:rPr>
            </w:pPr>
            <w:r w:rsidRPr="00526378">
              <w:rPr>
                <w:bCs/>
              </w:rPr>
              <w:t>А</w:t>
            </w:r>
          </w:p>
        </w:tc>
        <w:tc>
          <w:tcPr>
            <w:tcW w:w="1208" w:type="dxa"/>
            <w:tcBorders>
              <w:top w:val="single" w:sz="4" w:space="0" w:color="auto"/>
              <w:left w:val="single" w:sz="4" w:space="0" w:color="auto"/>
              <w:bottom w:val="single" w:sz="4" w:space="0" w:color="auto"/>
              <w:right w:val="single" w:sz="4" w:space="0" w:color="auto"/>
            </w:tcBorders>
            <w:shd w:val="clear" w:color="auto" w:fill="auto"/>
          </w:tcPr>
          <w:p w14:paraId="3000851E" w14:textId="77777777" w:rsidR="00F00986" w:rsidRPr="00526378" w:rsidRDefault="00F00986" w:rsidP="00317219">
            <w:pPr>
              <w:rPr>
                <w:bCs/>
              </w:rPr>
            </w:pPr>
            <w:proofErr w:type="gramStart"/>
            <w:r w:rsidRPr="00526378">
              <w:rPr>
                <w:rFonts w:eastAsiaTheme="minorHAnsi"/>
                <w:bCs/>
                <w:lang w:eastAsia="en-US"/>
              </w:rPr>
              <w:t>T(</w:t>
            </w:r>
            <w:proofErr w:type="gramEnd"/>
            <w:r w:rsidRPr="00526378">
              <w:rPr>
                <w:rFonts w:eastAsiaTheme="minorHAnsi"/>
                <w:bCs/>
                <w:lang w:eastAsia="en-US"/>
              </w:rPr>
              <w:t>=10)</w:t>
            </w:r>
          </w:p>
        </w:tc>
        <w:tc>
          <w:tcPr>
            <w:tcW w:w="1910" w:type="dxa"/>
            <w:tcBorders>
              <w:top w:val="single" w:sz="4" w:space="0" w:color="auto"/>
              <w:left w:val="single" w:sz="4" w:space="0" w:color="auto"/>
              <w:bottom w:val="single" w:sz="4" w:space="0" w:color="auto"/>
              <w:right w:val="single" w:sz="4" w:space="0" w:color="auto"/>
            </w:tcBorders>
            <w:shd w:val="clear" w:color="auto" w:fill="auto"/>
          </w:tcPr>
          <w:p w14:paraId="1EFF9C2E" w14:textId="77777777" w:rsidR="00F00986" w:rsidRPr="00526378" w:rsidRDefault="00F00986" w:rsidP="00317219">
            <w:pPr>
              <w:rPr>
                <w:bCs/>
              </w:rPr>
            </w:pPr>
            <w:r w:rsidRPr="00526378">
              <w:rPr>
                <w:rFonts w:eastAsiaTheme="minorHAnsi"/>
                <w:bCs/>
                <w:lang w:eastAsia="en-US"/>
              </w:rPr>
              <w:t>Н</w:t>
            </w:r>
          </w:p>
        </w:tc>
        <w:tc>
          <w:tcPr>
            <w:tcW w:w="4753" w:type="dxa"/>
            <w:tcBorders>
              <w:top w:val="single" w:sz="4" w:space="0" w:color="auto"/>
              <w:left w:val="nil"/>
              <w:bottom w:val="single" w:sz="4" w:space="0" w:color="auto"/>
              <w:right w:val="single" w:sz="4" w:space="0" w:color="auto"/>
            </w:tcBorders>
            <w:shd w:val="clear" w:color="auto" w:fill="auto"/>
            <w:vAlign w:val="center"/>
          </w:tcPr>
          <w:p w14:paraId="4F1740BD" w14:textId="36014A29" w:rsidR="00F00986" w:rsidRPr="00526378" w:rsidRDefault="00F00986"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4A1B7D0F" w14:textId="77777777" w:rsidR="00F00986" w:rsidRPr="00526378" w:rsidRDefault="00F00986" w:rsidP="00317219">
            <w:pPr>
              <w:rPr>
                <w:bCs/>
              </w:rPr>
            </w:pPr>
            <w:r w:rsidRPr="00526378">
              <w:t>Дата в формате ДД.ММ.ГГГГ.</w:t>
            </w:r>
          </w:p>
        </w:tc>
      </w:tr>
    </w:tbl>
    <w:p w14:paraId="3D5BB010" w14:textId="7ACBC307" w:rsidR="00F00986" w:rsidRPr="00526378" w:rsidRDefault="00F00986" w:rsidP="00530053">
      <w:pPr>
        <w:pStyle w:val="ab"/>
        <w:ind w:firstLine="0"/>
      </w:pPr>
    </w:p>
    <w:p w14:paraId="6CA5680F" w14:textId="495FECBB" w:rsidR="00300347" w:rsidRPr="00526378" w:rsidRDefault="00300347" w:rsidP="00526378">
      <w:pPr>
        <w:pStyle w:val="af7"/>
      </w:pPr>
      <w:bookmarkStart w:id="547" w:name="_Toc107137482"/>
      <w:bookmarkStart w:id="548" w:name="_Toc107141734"/>
      <w:bookmarkStart w:id="549" w:name="_Toc107142346"/>
      <w:bookmarkStart w:id="550" w:name="_Toc107162590"/>
      <w:bookmarkStart w:id="551" w:name="_Toc107165839"/>
      <w:bookmarkStart w:id="552" w:name="_Toc107215224"/>
      <w:bookmarkStart w:id="553" w:name="_Toc107137483"/>
      <w:bookmarkStart w:id="554" w:name="_Toc107141735"/>
      <w:bookmarkStart w:id="555" w:name="_Toc107142347"/>
      <w:bookmarkStart w:id="556" w:name="_Toc107162591"/>
      <w:bookmarkStart w:id="557" w:name="_Toc107165840"/>
      <w:bookmarkStart w:id="558" w:name="_Toc107215225"/>
      <w:bookmarkStart w:id="559" w:name="_Toc107137484"/>
      <w:bookmarkStart w:id="560" w:name="_Toc107141736"/>
      <w:bookmarkStart w:id="561" w:name="_Toc107142348"/>
      <w:bookmarkStart w:id="562" w:name="_Toc107162592"/>
      <w:bookmarkStart w:id="563" w:name="_Toc107165841"/>
      <w:bookmarkStart w:id="564" w:name="_Toc107215226"/>
      <w:bookmarkStart w:id="565" w:name="_Ref107134560"/>
      <w:bookmarkStart w:id="566" w:name="_Toc107215227"/>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r w:rsidRPr="00526378">
        <w:lastRenderedPageBreak/>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21</w:t>
      </w:r>
      <w:r w:rsidR="00111458">
        <w:rPr>
          <w:noProof/>
        </w:rPr>
        <w:fldChar w:fldCharType="end"/>
      </w:r>
      <w:bookmarkEnd w:id="565"/>
      <w:r w:rsidRPr="00526378">
        <w:t xml:space="preserve">. </w:t>
      </w:r>
      <w:r w:rsidR="00F15EC2" w:rsidRPr="00526378">
        <w:t>«Сведения о доверенности, используемой для подтверждения полномочий в бумажном виде» ‹</w:t>
      </w:r>
      <w:proofErr w:type="spellStart"/>
      <w:r w:rsidR="00F15EC2" w:rsidRPr="00526378">
        <w:t>СвДоверБум</w:t>
      </w:r>
      <w:proofErr w:type="spellEnd"/>
      <w:r w:rsidR="00F15EC2" w:rsidRPr="00526378">
        <w:t>›</w:t>
      </w:r>
      <w:bookmarkEnd w:id="566"/>
      <w:r w:rsidRPr="00526378">
        <w:t xml:space="preserve"> </w:t>
      </w:r>
    </w:p>
    <w:tbl>
      <w:tblPr>
        <w:tblW w:w="147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978"/>
        <w:gridCol w:w="2002"/>
        <w:gridCol w:w="1208"/>
        <w:gridCol w:w="1208"/>
        <w:gridCol w:w="1910"/>
        <w:gridCol w:w="4436"/>
      </w:tblGrid>
      <w:tr w:rsidR="00526378" w:rsidRPr="00526378" w14:paraId="1E9E7E04" w14:textId="77777777" w:rsidTr="00526378">
        <w:trPr>
          <w:trHeight w:val="23"/>
          <w:tblHeader/>
        </w:trPr>
        <w:tc>
          <w:tcPr>
            <w:tcW w:w="3978" w:type="dxa"/>
            <w:shd w:val="clear" w:color="000000" w:fill="EAEAEA"/>
            <w:vAlign w:val="center"/>
            <w:hideMark/>
          </w:tcPr>
          <w:p w14:paraId="7FE93048" w14:textId="77777777" w:rsidR="00B03C91" w:rsidRPr="00526378" w:rsidRDefault="00B03C91" w:rsidP="00317219">
            <w:pPr>
              <w:jc w:val="center"/>
              <w:rPr>
                <w:b/>
              </w:rPr>
            </w:pPr>
            <w:r w:rsidRPr="00526378">
              <w:rPr>
                <w:b/>
              </w:rPr>
              <w:t>Наименование элемента</w:t>
            </w:r>
          </w:p>
        </w:tc>
        <w:tc>
          <w:tcPr>
            <w:tcW w:w="2002" w:type="dxa"/>
            <w:shd w:val="clear" w:color="000000" w:fill="EAEAEA"/>
            <w:vAlign w:val="center"/>
            <w:hideMark/>
          </w:tcPr>
          <w:p w14:paraId="2FEE2EAC" w14:textId="77777777" w:rsidR="00B03C91" w:rsidRPr="00526378" w:rsidRDefault="00B03C91" w:rsidP="00317219">
            <w:pPr>
              <w:jc w:val="center"/>
              <w:rPr>
                <w:b/>
              </w:rPr>
            </w:pPr>
            <w:r w:rsidRPr="00526378">
              <w:rPr>
                <w:b/>
              </w:rPr>
              <w:t>Сокращенное наименование (код) элемента</w:t>
            </w:r>
          </w:p>
        </w:tc>
        <w:tc>
          <w:tcPr>
            <w:tcW w:w="1208" w:type="dxa"/>
            <w:shd w:val="clear" w:color="000000" w:fill="EAEAEA"/>
            <w:vAlign w:val="center"/>
            <w:hideMark/>
          </w:tcPr>
          <w:p w14:paraId="5F814158" w14:textId="77777777" w:rsidR="00B03C91" w:rsidRPr="00526378" w:rsidRDefault="00B03C91" w:rsidP="00317219">
            <w:pPr>
              <w:jc w:val="center"/>
              <w:rPr>
                <w:b/>
              </w:rPr>
            </w:pPr>
            <w:r w:rsidRPr="00526378">
              <w:rPr>
                <w:b/>
              </w:rPr>
              <w:t>Признак типа элемента</w:t>
            </w:r>
          </w:p>
        </w:tc>
        <w:tc>
          <w:tcPr>
            <w:tcW w:w="1208" w:type="dxa"/>
            <w:shd w:val="clear" w:color="000000" w:fill="EAEAEA"/>
            <w:vAlign w:val="center"/>
            <w:hideMark/>
          </w:tcPr>
          <w:p w14:paraId="7CB4A408" w14:textId="77777777" w:rsidR="00B03C91" w:rsidRPr="00526378" w:rsidRDefault="00B03C91" w:rsidP="00317219">
            <w:pPr>
              <w:jc w:val="center"/>
              <w:rPr>
                <w:b/>
              </w:rPr>
            </w:pPr>
            <w:r w:rsidRPr="00526378">
              <w:rPr>
                <w:b/>
              </w:rPr>
              <w:t>Формат элемента</w:t>
            </w:r>
          </w:p>
        </w:tc>
        <w:tc>
          <w:tcPr>
            <w:tcW w:w="1910" w:type="dxa"/>
            <w:shd w:val="clear" w:color="000000" w:fill="EAEAEA"/>
            <w:vAlign w:val="center"/>
            <w:hideMark/>
          </w:tcPr>
          <w:p w14:paraId="3905C9A8" w14:textId="77777777" w:rsidR="00B03C91" w:rsidRPr="00526378" w:rsidRDefault="00B03C91" w:rsidP="00317219">
            <w:pPr>
              <w:jc w:val="center"/>
              <w:rPr>
                <w:b/>
              </w:rPr>
            </w:pPr>
            <w:r w:rsidRPr="00526378">
              <w:rPr>
                <w:b/>
              </w:rPr>
              <w:t>Признак обязательности элемента</w:t>
            </w:r>
          </w:p>
        </w:tc>
        <w:tc>
          <w:tcPr>
            <w:tcW w:w="4436" w:type="dxa"/>
            <w:shd w:val="clear" w:color="000000" w:fill="EAEAEA"/>
            <w:vAlign w:val="center"/>
            <w:hideMark/>
          </w:tcPr>
          <w:p w14:paraId="2E160A86" w14:textId="77777777" w:rsidR="00B03C91" w:rsidRPr="00526378" w:rsidRDefault="00B03C91" w:rsidP="00317219">
            <w:pPr>
              <w:jc w:val="center"/>
              <w:rPr>
                <w:b/>
              </w:rPr>
            </w:pPr>
            <w:r w:rsidRPr="00526378">
              <w:rPr>
                <w:b/>
              </w:rPr>
              <w:t>Дополнительная информация</w:t>
            </w:r>
          </w:p>
        </w:tc>
      </w:tr>
      <w:tr w:rsidR="00526378" w:rsidRPr="00526378" w14:paraId="5B3C4F93" w14:textId="77777777" w:rsidTr="00526378">
        <w:trPr>
          <w:trHeight w:val="23"/>
        </w:trPr>
        <w:tc>
          <w:tcPr>
            <w:tcW w:w="3978" w:type="dxa"/>
            <w:shd w:val="clear" w:color="auto" w:fill="auto"/>
            <w:hideMark/>
          </w:tcPr>
          <w:p w14:paraId="41550FEF" w14:textId="77777777" w:rsidR="00B03C91" w:rsidRPr="00526378" w:rsidRDefault="00B03C91" w:rsidP="00317219">
            <w:r w:rsidRPr="00526378">
              <w:t>Дата совершения (выдачи) доверенности</w:t>
            </w:r>
          </w:p>
        </w:tc>
        <w:tc>
          <w:tcPr>
            <w:tcW w:w="2002" w:type="dxa"/>
            <w:shd w:val="clear" w:color="auto" w:fill="auto"/>
            <w:hideMark/>
          </w:tcPr>
          <w:p w14:paraId="77510B4E" w14:textId="77777777" w:rsidR="00B03C91" w:rsidRPr="00526378" w:rsidRDefault="00B03C91" w:rsidP="00317219">
            <w:pPr>
              <w:jc w:val="center"/>
              <w:rPr>
                <w:lang w:val="en-US"/>
              </w:rPr>
            </w:pPr>
            <w:proofErr w:type="spellStart"/>
            <w:r w:rsidRPr="00526378">
              <w:t>ДатаНач</w:t>
            </w:r>
            <w:proofErr w:type="spellEnd"/>
          </w:p>
        </w:tc>
        <w:tc>
          <w:tcPr>
            <w:tcW w:w="1208" w:type="dxa"/>
            <w:shd w:val="clear" w:color="auto" w:fill="auto"/>
            <w:hideMark/>
          </w:tcPr>
          <w:p w14:paraId="7B2B941C" w14:textId="77777777" w:rsidR="00B03C91" w:rsidRPr="00526378" w:rsidRDefault="00B03C91" w:rsidP="00317219">
            <w:pPr>
              <w:jc w:val="center"/>
            </w:pPr>
            <w:r w:rsidRPr="00526378">
              <w:t>A</w:t>
            </w:r>
          </w:p>
        </w:tc>
        <w:tc>
          <w:tcPr>
            <w:tcW w:w="1208" w:type="dxa"/>
            <w:shd w:val="clear" w:color="auto" w:fill="auto"/>
            <w:hideMark/>
          </w:tcPr>
          <w:p w14:paraId="51DE0236" w14:textId="77777777" w:rsidR="00B03C91" w:rsidRPr="00526378" w:rsidRDefault="00B03C91" w:rsidP="00317219">
            <w:pPr>
              <w:jc w:val="center"/>
            </w:pPr>
            <w:proofErr w:type="gramStart"/>
            <w:r w:rsidRPr="00526378">
              <w:t>T(</w:t>
            </w:r>
            <w:proofErr w:type="gramEnd"/>
            <w:r w:rsidRPr="00526378">
              <w:t>=10)</w:t>
            </w:r>
          </w:p>
        </w:tc>
        <w:tc>
          <w:tcPr>
            <w:tcW w:w="1910" w:type="dxa"/>
            <w:shd w:val="clear" w:color="auto" w:fill="auto"/>
            <w:hideMark/>
          </w:tcPr>
          <w:p w14:paraId="4D07BE30" w14:textId="77777777" w:rsidR="00B03C91" w:rsidRPr="00526378" w:rsidRDefault="00B03C91" w:rsidP="00317219">
            <w:pPr>
              <w:jc w:val="center"/>
            </w:pPr>
            <w:r w:rsidRPr="00526378">
              <w:t>Н</w:t>
            </w:r>
          </w:p>
        </w:tc>
        <w:tc>
          <w:tcPr>
            <w:tcW w:w="4436" w:type="dxa"/>
            <w:shd w:val="clear" w:color="auto" w:fill="auto"/>
            <w:hideMark/>
          </w:tcPr>
          <w:p w14:paraId="3D1818D8" w14:textId="0D8CB6E1" w:rsidR="00B03C91" w:rsidRPr="00526378" w:rsidRDefault="00B03C91" w:rsidP="00317219">
            <w:r w:rsidRPr="00526378">
              <w:t xml:space="preserve">Типовой класс </w:t>
            </w:r>
            <w:r w:rsidR="003A3075" w:rsidRPr="00526378">
              <w:t>‹</w:t>
            </w:r>
            <w:proofErr w:type="spellStart"/>
            <w:r w:rsidRPr="00526378">
              <w:t>ДатаТип</w:t>
            </w:r>
            <w:proofErr w:type="spellEnd"/>
            <w:r w:rsidR="003A3075" w:rsidRPr="00526378">
              <w:t>›</w:t>
            </w:r>
            <w:r w:rsidRPr="00526378">
              <w:t>.</w:t>
            </w:r>
          </w:p>
          <w:p w14:paraId="607DF567" w14:textId="77777777" w:rsidR="00B03C91" w:rsidRPr="00526378" w:rsidRDefault="00B03C91" w:rsidP="00317219">
            <w:r w:rsidRPr="00526378">
              <w:t>Дата в формате ДД.ММ.ГГГГ</w:t>
            </w:r>
          </w:p>
        </w:tc>
      </w:tr>
      <w:tr w:rsidR="00526378" w:rsidRPr="00526378" w14:paraId="1A332B66" w14:textId="77777777" w:rsidTr="00526378">
        <w:trPr>
          <w:trHeight w:val="23"/>
        </w:trPr>
        <w:tc>
          <w:tcPr>
            <w:tcW w:w="3978" w:type="dxa"/>
            <w:shd w:val="clear" w:color="auto" w:fill="auto"/>
            <w:hideMark/>
          </w:tcPr>
          <w:p w14:paraId="33C5AE78" w14:textId="77777777" w:rsidR="00B03C91" w:rsidRPr="00526378" w:rsidRDefault="00B03C91" w:rsidP="00317219">
            <w:r w:rsidRPr="00526378">
              <w:rPr>
                <w:szCs w:val="22"/>
              </w:rPr>
              <w:t xml:space="preserve">Внутренний регистрационный номер доверенности </w:t>
            </w:r>
          </w:p>
        </w:tc>
        <w:tc>
          <w:tcPr>
            <w:tcW w:w="2002" w:type="dxa"/>
            <w:shd w:val="clear" w:color="auto" w:fill="auto"/>
            <w:hideMark/>
          </w:tcPr>
          <w:p w14:paraId="41C2F2EE" w14:textId="77777777" w:rsidR="00B03C91" w:rsidRPr="00526378" w:rsidRDefault="00B03C91" w:rsidP="00317219">
            <w:pPr>
              <w:jc w:val="center"/>
            </w:pPr>
            <w:proofErr w:type="spellStart"/>
            <w:r w:rsidRPr="00526378">
              <w:t>ВнНомДовер</w:t>
            </w:r>
            <w:proofErr w:type="spellEnd"/>
          </w:p>
        </w:tc>
        <w:tc>
          <w:tcPr>
            <w:tcW w:w="1208" w:type="dxa"/>
            <w:shd w:val="clear" w:color="auto" w:fill="auto"/>
            <w:hideMark/>
          </w:tcPr>
          <w:p w14:paraId="6EEE7D48" w14:textId="77777777" w:rsidR="00B03C91" w:rsidRPr="00526378" w:rsidRDefault="00B03C91" w:rsidP="00317219">
            <w:pPr>
              <w:jc w:val="center"/>
            </w:pPr>
            <w:r w:rsidRPr="00526378">
              <w:t>A</w:t>
            </w:r>
          </w:p>
        </w:tc>
        <w:tc>
          <w:tcPr>
            <w:tcW w:w="1208" w:type="dxa"/>
            <w:shd w:val="clear" w:color="auto" w:fill="auto"/>
            <w:hideMark/>
          </w:tcPr>
          <w:p w14:paraId="4E4937C7" w14:textId="77777777" w:rsidR="00B03C91" w:rsidRPr="00526378" w:rsidRDefault="00B03C91" w:rsidP="00317219">
            <w:pPr>
              <w:jc w:val="center"/>
            </w:pPr>
            <w:proofErr w:type="gramStart"/>
            <w:r w:rsidRPr="00526378">
              <w:t>T(</w:t>
            </w:r>
            <w:proofErr w:type="gramEnd"/>
            <w:r w:rsidRPr="00526378">
              <w:t>1-50)</w:t>
            </w:r>
          </w:p>
        </w:tc>
        <w:tc>
          <w:tcPr>
            <w:tcW w:w="1910" w:type="dxa"/>
            <w:shd w:val="clear" w:color="auto" w:fill="auto"/>
            <w:hideMark/>
          </w:tcPr>
          <w:p w14:paraId="69EDBA9C" w14:textId="77777777" w:rsidR="00B03C91" w:rsidRPr="00526378" w:rsidRDefault="00B03C91" w:rsidP="00317219">
            <w:pPr>
              <w:jc w:val="center"/>
            </w:pPr>
            <w:r w:rsidRPr="00526378">
              <w:t>Н</w:t>
            </w:r>
          </w:p>
        </w:tc>
        <w:tc>
          <w:tcPr>
            <w:tcW w:w="4436" w:type="dxa"/>
            <w:shd w:val="clear" w:color="auto" w:fill="auto"/>
            <w:hideMark/>
          </w:tcPr>
          <w:p w14:paraId="51B26C24" w14:textId="77777777" w:rsidR="00B03C91" w:rsidRPr="00526378" w:rsidRDefault="00B03C91" w:rsidP="00317219">
            <w:r w:rsidRPr="00526378">
              <w:t>При отсутствии номера принимает значение: без номера (б/н).</w:t>
            </w:r>
          </w:p>
          <w:p w14:paraId="44EB83FC" w14:textId="77777777" w:rsidR="00B03C91" w:rsidRPr="00526378" w:rsidRDefault="00B03C91" w:rsidP="00317219"/>
        </w:tc>
      </w:tr>
      <w:tr w:rsidR="00526378" w:rsidRPr="00526378" w14:paraId="645186F2" w14:textId="77777777" w:rsidTr="00526378">
        <w:trPr>
          <w:trHeight w:val="23"/>
        </w:trPr>
        <w:tc>
          <w:tcPr>
            <w:tcW w:w="3978" w:type="dxa"/>
            <w:shd w:val="clear" w:color="auto" w:fill="auto"/>
            <w:hideMark/>
          </w:tcPr>
          <w:p w14:paraId="38149B28" w14:textId="77777777" w:rsidR="00B03C91" w:rsidRPr="00526378" w:rsidRDefault="00B03C91" w:rsidP="00317219">
            <w:r w:rsidRPr="00526378">
              <w:t>Сведения, идентифицирующие доверителя</w:t>
            </w:r>
          </w:p>
        </w:tc>
        <w:tc>
          <w:tcPr>
            <w:tcW w:w="2002" w:type="dxa"/>
            <w:shd w:val="clear" w:color="auto" w:fill="auto"/>
            <w:hideMark/>
          </w:tcPr>
          <w:p w14:paraId="099122BA" w14:textId="77777777" w:rsidR="00B03C91" w:rsidRPr="00526378" w:rsidRDefault="00B03C91" w:rsidP="00317219">
            <w:pPr>
              <w:jc w:val="center"/>
            </w:pPr>
            <w:proofErr w:type="spellStart"/>
            <w:r w:rsidRPr="00526378">
              <w:t>СвИдДовер</w:t>
            </w:r>
            <w:proofErr w:type="spellEnd"/>
            <w:r w:rsidRPr="00526378">
              <w:t xml:space="preserve"> </w:t>
            </w:r>
          </w:p>
        </w:tc>
        <w:tc>
          <w:tcPr>
            <w:tcW w:w="1208" w:type="dxa"/>
            <w:shd w:val="clear" w:color="auto" w:fill="auto"/>
            <w:hideMark/>
          </w:tcPr>
          <w:p w14:paraId="1FEE0134" w14:textId="77777777" w:rsidR="00B03C91" w:rsidRPr="00526378" w:rsidRDefault="00B03C91" w:rsidP="00317219">
            <w:pPr>
              <w:jc w:val="center"/>
            </w:pPr>
            <w:r w:rsidRPr="00526378">
              <w:t>A</w:t>
            </w:r>
          </w:p>
        </w:tc>
        <w:tc>
          <w:tcPr>
            <w:tcW w:w="1208" w:type="dxa"/>
            <w:shd w:val="clear" w:color="auto" w:fill="auto"/>
            <w:hideMark/>
          </w:tcPr>
          <w:p w14:paraId="08B0F43F" w14:textId="77777777" w:rsidR="00B03C91" w:rsidRPr="00526378" w:rsidRDefault="00B03C91" w:rsidP="00317219">
            <w:pPr>
              <w:jc w:val="center"/>
            </w:pPr>
            <w:proofErr w:type="gramStart"/>
            <w:r w:rsidRPr="00526378">
              <w:t>T(</w:t>
            </w:r>
            <w:proofErr w:type="gramEnd"/>
            <w:r w:rsidRPr="00526378">
              <w:t>1-1000)</w:t>
            </w:r>
          </w:p>
        </w:tc>
        <w:tc>
          <w:tcPr>
            <w:tcW w:w="1910" w:type="dxa"/>
            <w:shd w:val="clear" w:color="auto" w:fill="auto"/>
            <w:hideMark/>
          </w:tcPr>
          <w:p w14:paraId="0796CBE3" w14:textId="77777777" w:rsidR="00B03C91" w:rsidRPr="00526378" w:rsidRDefault="00B03C91" w:rsidP="00317219">
            <w:pPr>
              <w:jc w:val="center"/>
            </w:pPr>
            <w:r w:rsidRPr="00526378">
              <w:t>Н</w:t>
            </w:r>
          </w:p>
        </w:tc>
        <w:tc>
          <w:tcPr>
            <w:tcW w:w="4436" w:type="dxa"/>
            <w:shd w:val="clear" w:color="auto" w:fill="auto"/>
            <w:hideMark/>
          </w:tcPr>
          <w:p w14:paraId="2A74F7C2" w14:textId="0443C8AF" w:rsidR="00B03C91" w:rsidRPr="00526378" w:rsidRDefault="00B03C91" w:rsidP="00317219">
            <w:r w:rsidRPr="00526378">
              <w:t> </w:t>
            </w:r>
          </w:p>
        </w:tc>
      </w:tr>
      <w:tr w:rsidR="00526378" w:rsidRPr="00526378" w14:paraId="47F68DB4" w14:textId="77777777" w:rsidTr="00526378">
        <w:trPr>
          <w:trHeight w:val="23"/>
        </w:trPr>
        <w:tc>
          <w:tcPr>
            <w:tcW w:w="3978" w:type="dxa"/>
            <w:shd w:val="clear" w:color="auto" w:fill="auto"/>
            <w:hideMark/>
          </w:tcPr>
          <w:p w14:paraId="26B2D7F8" w14:textId="77777777" w:rsidR="00B03C91" w:rsidRPr="00526378" w:rsidRDefault="00B03C91" w:rsidP="00317219">
            <w:r w:rsidRPr="00526378">
              <w:t>Фамилия, имя, отчество (при наличии) лица, подписавшего доверенность</w:t>
            </w:r>
          </w:p>
        </w:tc>
        <w:tc>
          <w:tcPr>
            <w:tcW w:w="2002" w:type="dxa"/>
            <w:shd w:val="clear" w:color="auto" w:fill="auto"/>
            <w:hideMark/>
          </w:tcPr>
          <w:p w14:paraId="361407B5" w14:textId="77777777" w:rsidR="00B03C91" w:rsidRPr="00526378" w:rsidRDefault="00B03C91" w:rsidP="00317219">
            <w:pPr>
              <w:jc w:val="center"/>
            </w:pPr>
            <w:r w:rsidRPr="00526378">
              <w:t>ФИО</w:t>
            </w:r>
          </w:p>
        </w:tc>
        <w:tc>
          <w:tcPr>
            <w:tcW w:w="1208" w:type="dxa"/>
            <w:shd w:val="clear" w:color="auto" w:fill="auto"/>
            <w:hideMark/>
          </w:tcPr>
          <w:p w14:paraId="39787096" w14:textId="77777777" w:rsidR="00B03C91" w:rsidRPr="00526378" w:rsidRDefault="00B03C91" w:rsidP="00317219">
            <w:pPr>
              <w:jc w:val="center"/>
            </w:pPr>
            <w:r w:rsidRPr="00526378">
              <w:t>С</w:t>
            </w:r>
          </w:p>
        </w:tc>
        <w:tc>
          <w:tcPr>
            <w:tcW w:w="1208" w:type="dxa"/>
            <w:shd w:val="clear" w:color="auto" w:fill="auto"/>
            <w:hideMark/>
          </w:tcPr>
          <w:p w14:paraId="5C840F6B" w14:textId="77777777" w:rsidR="00B03C91" w:rsidRPr="00526378" w:rsidRDefault="00B03C91" w:rsidP="00317219">
            <w:pPr>
              <w:jc w:val="center"/>
            </w:pPr>
            <w:r w:rsidRPr="00526378">
              <w:t> </w:t>
            </w:r>
          </w:p>
        </w:tc>
        <w:tc>
          <w:tcPr>
            <w:tcW w:w="1910" w:type="dxa"/>
            <w:shd w:val="clear" w:color="auto" w:fill="auto"/>
            <w:hideMark/>
          </w:tcPr>
          <w:p w14:paraId="51506F69" w14:textId="77777777" w:rsidR="00B03C91" w:rsidRPr="00526378" w:rsidRDefault="00B03C91" w:rsidP="00317219">
            <w:pPr>
              <w:jc w:val="center"/>
            </w:pPr>
            <w:r w:rsidRPr="00526378">
              <w:t>Н</w:t>
            </w:r>
          </w:p>
        </w:tc>
        <w:tc>
          <w:tcPr>
            <w:tcW w:w="4436" w:type="dxa"/>
            <w:shd w:val="clear" w:color="auto" w:fill="auto"/>
            <w:hideMark/>
          </w:tcPr>
          <w:p w14:paraId="15CEEC6F" w14:textId="58F95FA5" w:rsidR="00B03C91" w:rsidRPr="00526378" w:rsidRDefault="00B03C91" w:rsidP="00317219">
            <w:r w:rsidRPr="00526378">
              <w:t xml:space="preserve">Типовой класс </w:t>
            </w:r>
            <w:r w:rsidR="003A3075" w:rsidRPr="00526378">
              <w:t>‹</w:t>
            </w:r>
            <w:proofErr w:type="spellStart"/>
            <w:r w:rsidRPr="00526378">
              <w:t>ФИОТип</w:t>
            </w:r>
            <w:proofErr w:type="spellEnd"/>
            <w:r w:rsidR="003A3075" w:rsidRPr="00526378">
              <w:t>›</w:t>
            </w:r>
            <w:r w:rsidRPr="00526378">
              <w:t>.</w:t>
            </w:r>
          </w:p>
          <w:p w14:paraId="3E511745" w14:textId="27465D18" w:rsidR="00B03C91" w:rsidRPr="00526378" w:rsidRDefault="00B03C91" w:rsidP="00317219">
            <w:r w:rsidRPr="00526378">
              <w:t xml:space="preserve">Состав элемента представлен в </w:t>
            </w:r>
            <w:r w:rsidR="00756E4E" w:rsidRPr="00526378">
              <w:fldChar w:fldCharType="begin"/>
            </w:r>
            <w:r w:rsidR="00756E4E" w:rsidRPr="00526378">
              <w:instrText xml:space="preserve"> REF _Ref106994629 \h </w:instrText>
            </w:r>
            <w:r w:rsidR="00526378" w:rsidRPr="00526378">
              <w:instrText xml:space="preserve"> \* MERGEFORMAT </w:instrText>
            </w:r>
            <w:r w:rsidR="00756E4E" w:rsidRPr="00526378">
              <w:fldChar w:fldCharType="separate"/>
            </w:r>
            <w:r w:rsidR="00DF07DC" w:rsidRPr="00526378">
              <w:t xml:space="preserve">Таблица </w:t>
            </w:r>
            <w:r w:rsidR="00DF07DC" w:rsidRPr="00526378">
              <w:rPr>
                <w:noProof/>
              </w:rPr>
              <w:t>22</w:t>
            </w:r>
            <w:r w:rsidR="00756E4E" w:rsidRPr="00526378">
              <w:fldChar w:fldCharType="end"/>
            </w:r>
            <w:r w:rsidR="00756E4E" w:rsidRPr="00526378">
              <w:t>.</w:t>
            </w:r>
          </w:p>
        </w:tc>
      </w:tr>
    </w:tbl>
    <w:p w14:paraId="7605D5BB" w14:textId="1959847A" w:rsidR="00B03C91" w:rsidRPr="00526378" w:rsidRDefault="00B03C91" w:rsidP="00530053">
      <w:pPr>
        <w:pStyle w:val="ab"/>
        <w:ind w:firstLine="0"/>
      </w:pPr>
    </w:p>
    <w:p w14:paraId="1A3BF040" w14:textId="50033475" w:rsidR="00354554" w:rsidRPr="00526378" w:rsidRDefault="00354554" w:rsidP="00530053">
      <w:pPr>
        <w:pStyle w:val="ab"/>
        <w:ind w:firstLine="0"/>
      </w:pPr>
      <w:r w:rsidRPr="00526378">
        <w:br w:type="page"/>
      </w:r>
    </w:p>
    <w:p w14:paraId="17073E1E" w14:textId="13FF21AC" w:rsidR="00F56CA6" w:rsidRPr="00526378" w:rsidRDefault="00F56CA6">
      <w:pPr>
        <w:pStyle w:val="af5"/>
      </w:pPr>
      <w:bookmarkStart w:id="567" w:name="_Toc107215228"/>
      <w:r w:rsidRPr="00526378">
        <w:lastRenderedPageBreak/>
        <w:t>Типовые классы</w:t>
      </w:r>
      <w:bookmarkEnd w:id="567"/>
    </w:p>
    <w:p w14:paraId="39E2AABA" w14:textId="3CB1717B" w:rsidR="00264C58" w:rsidRPr="00526378" w:rsidRDefault="00264C58" w:rsidP="00526378">
      <w:pPr>
        <w:pStyle w:val="af6"/>
      </w:pPr>
      <w:bookmarkStart w:id="568" w:name="_Ref106994629"/>
      <w:bookmarkStart w:id="569" w:name="_Toc107215229"/>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22</w:t>
      </w:r>
      <w:r w:rsidR="00111458">
        <w:rPr>
          <w:noProof/>
        </w:rPr>
        <w:fldChar w:fldCharType="end"/>
      </w:r>
      <w:bookmarkEnd w:id="568"/>
      <w:r w:rsidRPr="00526378">
        <w:t xml:space="preserve">. </w:t>
      </w:r>
      <w:r w:rsidR="006F261A" w:rsidRPr="00526378">
        <w:t>«Фамилия, имя, отчество физического лица» ‹</w:t>
      </w:r>
      <w:proofErr w:type="spellStart"/>
      <w:r w:rsidR="006F261A" w:rsidRPr="00526378">
        <w:t>ФИОТип</w:t>
      </w:r>
      <w:proofErr w:type="spellEnd"/>
      <w:r w:rsidR="006F261A" w:rsidRPr="00526378">
        <w:t>›</w:t>
      </w:r>
      <w:bookmarkEnd w:id="569"/>
      <w:r w:rsidR="00980E02" w:rsidRPr="00526378">
        <w:t xml:space="preserve"> </w:t>
      </w:r>
    </w:p>
    <w:tbl>
      <w:tblPr>
        <w:tblW w:w="15165" w:type="dxa"/>
        <w:jc w:val="center"/>
        <w:tblLook w:val="04A0" w:firstRow="1" w:lastRow="0" w:firstColumn="1" w:lastColumn="0" w:noHBand="0" w:noVBand="1"/>
      </w:tblPr>
      <w:tblGrid>
        <w:gridCol w:w="3680"/>
        <w:gridCol w:w="2133"/>
        <w:gridCol w:w="1303"/>
        <w:gridCol w:w="1208"/>
        <w:gridCol w:w="1919"/>
        <w:gridCol w:w="4922"/>
      </w:tblGrid>
      <w:tr w:rsidR="00526378" w:rsidRPr="00526378" w14:paraId="646AEA73" w14:textId="77777777" w:rsidTr="007E57A4">
        <w:trPr>
          <w:trHeight w:val="23"/>
          <w:tblHeader/>
          <w:jc w:val="center"/>
        </w:trPr>
        <w:tc>
          <w:tcPr>
            <w:tcW w:w="368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70E53CDA" w14:textId="77777777" w:rsidR="00B95D6A" w:rsidRPr="00526378" w:rsidRDefault="00B95D6A" w:rsidP="007E57A4">
            <w:pPr>
              <w:jc w:val="center"/>
              <w:rPr>
                <w:b/>
                <w:bCs/>
              </w:rPr>
            </w:pPr>
            <w:r w:rsidRPr="00526378">
              <w:rPr>
                <w:b/>
                <w:bCs/>
              </w:rPr>
              <w:t>Наименование элемента</w:t>
            </w:r>
          </w:p>
        </w:tc>
        <w:tc>
          <w:tcPr>
            <w:tcW w:w="2133" w:type="dxa"/>
            <w:tcBorders>
              <w:top w:val="single" w:sz="4" w:space="0" w:color="auto"/>
              <w:left w:val="nil"/>
              <w:bottom w:val="single" w:sz="4" w:space="0" w:color="auto"/>
              <w:right w:val="single" w:sz="4" w:space="0" w:color="auto"/>
            </w:tcBorders>
            <w:shd w:val="clear" w:color="000000" w:fill="EAEAEA"/>
            <w:vAlign w:val="center"/>
            <w:hideMark/>
          </w:tcPr>
          <w:p w14:paraId="255C5D8D" w14:textId="77777777" w:rsidR="00B95D6A" w:rsidRPr="00526378" w:rsidRDefault="00B95D6A" w:rsidP="007E57A4">
            <w:pPr>
              <w:jc w:val="center"/>
              <w:rPr>
                <w:b/>
                <w:bCs/>
              </w:rPr>
            </w:pPr>
            <w:r w:rsidRPr="00526378">
              <w:rPr>
                <w:b/>
                <w:bCs/>
              </w:rPr>
              <w:t>Сокращенное наименование (код) элемента</w:t>
            </w:r>
          </w:p>
        </w:tc>
        <w:tc>
          <w:tcPr>
            <w:tcW w:w="1303" w:type="dxa"/>
            <w:tcBorders>
              <w:top w:val="single" w:sz="4" w:space="0" w:color="auto"/>
              <w:left w:val="nil"/>
              <w:bottom w:val="single" w:sz="4" w:space="0" w:color="auto"/>
              <w:right w:val="single" w:sz="4" w:space="0" w:color="auto"/>
            </w:tcBorders>
            <w:shd w:val="clear" w:color="000000" w:fill="EAEAEA"/>
            <w:vAlign w:val="center"/>
            <w:hideMark/>
          </w:tcPr>
          <w:p w14:paraId="637DA27E" w14:textId="77777777" w:rsidR="00B95D6A" w:rsidRPr="00526378" w:rsidRDefault="00B95D6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CFA56C" w14:textId="77777777" w:rsidR="00B95D6A" w:rsidRPr="00526378" w:rsidRDefault="00B95D6A" w:rsidP="007E57A4">
            <w:pPr>
              <w:jc w:val="center"/>
              <w:rPr>
                <w:b/>
                <w:bCs/>
              </w:rPr>
            </w:pPr>
            <w:r w:rsidRPr="00526378">
              <w:rPr>
                <w:b/>
                <w:bCs/>
              </w:rPr>
              <w:t>Формат элемента</w:t>
            </w:r>
          </w:p>
        </w:tc>
        <w:tc>
          <w:tcPr>
            <w:tcW w:w="1919" w:type="dxa"/>
            <w:tcBorders>
              <w:top w:val="single" w:sz="4" w:space="0" w:color="auto"/>
              <w:left w:val="nil"/>
              <w:bottom w:val="single" w:sz="4" w:space="0" w:color="auto"/>
              <w:right w:val="single" w:sz="4" w:space="0" w:color="auto"/>
            </w:tcBorders>
            <w:shd w:val="clear" w:color="000000" w:fill="EAEAEA"/>
            <w:vAlign w:val="center"/>
            <w:hideMark/>
          </w:tcPr>
          <w:p w14:paraId="6A09FE6B" w14:textId="77777777" w:rsidR="00B95D6A" w:rsidRPr="00526378" w:rsidRDefault="00B95D6A" w:rsidP="007E57A4">
            <w:pPr>
              <w:jc w:val="center"/>
              <w:rPr>
                <w:b/>
                <w:bCs/>
              </w:rPr>
            </w:pPr>
            <w:r w:rsidRPr="00526378">
              <w:rPr>
                <w:b/>
                <w:bCs/>
              </w:rPr>
              <w:t>Признак обязательности элемента</w:t>
            </w:r>
          </w:p>
        </w:tc>
        <w:tc>
          <w:tcPr>
            <w:tcW w:w="4922" w:type="dxa"/>
            <w:tcBorders>
              <w:top w:val="single" w:sz="4" w:space="0" w:color="auto"/>
              <w:left w:val="nil"/>
              <w:bottom w:val="single" w:sz="4" w:space="0" w:color="auto"/>
              <w:right w:val="single" w:sz="4" w:space="0" w:color="auto"/>
            </w:tcBorders>
            <w:shd w:val="clear" w:color="000000" w:fill="EAEAEA"/>
            <w:vAlign w:val="center"/>
            <w:hideMark/>
          </w:tcPr>
          <w:p w14:paraId="1C723513" w14:textId="77777777" w:rsidR="00B95D6A" w:rsidRPr="00526378" w:rsidRDefault="00B95D6A" w:rsidP="007E57A4">
            <w:pPr>
              <w:jc w:val="center"/>
              <w:rPr>
                <w:b/>
                <w:bCs/>
              </w:rPr>
            </w:pPr>
            <w:r w:rsidRPr="00526378">
              <w:rPr>
                <w:b/>
                <w:bCs/>
              </w:rPr>
              <w:t>Дополнительная информация</w:t>
            </w:r>
          </w:p>
        </w:tc>
      </w:tr>
      <w:tr w:rsidR="00526378" w:rsidRPr="00526378" w14:paraId="0FF6E2E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74B121BB" w14:textId="56631773" w:rsidR="00980E02" w:rsidRPr="00526378" w:rsidRDefault="00980E02" w:rsidP="00980E02">
            <w:r w:rsidRPr="00526378">
              <w:t>Фамилия</w:t>
            </w:r>
          </w:p>
        </w:tc>
        <w:tc>
          <w:tcPr>
            <w:tcW w:w="2133" w:type="dxa"/>
            <w:tcBorders>
              <w:top w:val="nil"/>
              <w:left w:val="nil"/>
              <w:bottom w:val="single" w:sz="4" w:space="0" w:color="auto"/>
              <w:right w:val="single" w:sz="4" w:space="0" w:color="auto"/>
            </w:tcBorders>
            <w:shd w:val="clear" w:color="auto" w:fill="auto"/>
          </w:tcPr>
          <w:p w14:paraId="4A67E89C" w14:textId="155C1C82" w:rsidR="00980E02" w:rsidRPr="00526378" w:rsidRDefault="00980E02" w:rsidP="00980E02">
            <w:r w:rsidRPr="00526378">
              <w:t>Фамилия</w:t>
            </w:r>
          </w:p>
        </w:tc>
        <w:tc>
          <w:tcPr>
            <w:tcW w:w="1303" w:type="dxa"/>
            <w:tcBorders>
              <w:top w:val="nil"/>
              <w:left w:val="nil"/>
              <w:bottom w:val="single" w:sz="4" w:space="0" w:color="auto"/>
              <w:right w:val="single" w:sz="4" w:space="0" w:color="auto"/>
            </w:tcBorders>
            <w:shd w:val="clear" w:color="auto" w:fill="auto"/>
          </w:tcPr>
          <w:p w14:paraId="0F53953F" w14:textId="66965DF7"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14914CEF" w14:textId="59076FB2"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25412566" w14:textId="0CBE494E"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4F4472DA" w14:textId="77777777" w:rsidR="00980E02" w:rsidRPr="00526378" w:rsidRDefault="00980E02" w:rsidP="00980E02"/>
        </w:tc>
      </w:tr>
      <w:tr w:rsidR="00526378" w:rsidRPr="00526378" w14:paraId="40D08C7E"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0D6B52E5" w14:textId="051D6FB7" w:rsidR="00980E02" w:rsidRPr="00526378" w:rsidRDefault="00980E02" w:rsidP="00980E02">
            <w:r w:rsidRPr="00526378">
              <w:t>Имя</w:t>
            </w:r>
          </w:p>
        </w:tc>
        <w:tc>
          <w:tcPr>
            <w:tcW w:w="2133" w:type="dxa"/>
            <w:tcBorders>
              <w:top w:val="nil"/>
              <w:left w:val="nil"/>
              <w:bottom w:val="single" w:sz="4" w:space="0" w:color="auto"/>
              <w:right w:val="single" w:sz="4" w:space="0" w:color="auto"/>
            </w:tcBorders>
            <w:shd w:val="clear" w:color="auto" w:fill="auto"/>
          </w:tcPr>
          <w:p w14:paraId="6957DDA7" w14:textId="7BA7C71B" w:rsidR="00980E02" w:rsidRPr="00526378" w:rsidRDefault="00980E02" w:rsidP="00980E02">
            <w:r w:rsidRPr="00526378">
              <w:t>Имя</w:t>
            </w:r>
          </w:p>
        </w:tc>
        <w:tc>
          <w:tcPr>
            <w:tcW w:w="1303" w:type="dxa"/>
            <w:tcBorders>
              <w:top w:val="nil"/>
              <w:left w:val="nil"/>
              <w:bottom w:val="single" w:sz="4" w:space="0" w:color="auto"/>
              <w:right w:val="single" w:sz="4" w:space="0" w:color="auto"/>
            </w:tcBorders>
            <w:shd w:val="clear" w:color="auto" w:fill="auto"/>
          </w:tcPr>
          <w:p w14:paraId="6ADF2DED" w14:textId="6573626C"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0EF1CA46" w14:textId="3ABB4C5E"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6CE98591" w14:textId="0802A43B" w:rsidR="00980E02" w:rsidRPr="00526378" w:rsidRDefault="00980E02" w:rsidP="00980E02">
            <w:pPr>
              <w:jc w:val="center"/>
            </w:pPr>
            <w:r w:rsidRPr="00526378">
              <w:t>О</w:t>
            </w:r>
          </w:p>
        </w:tc>
        <w:tc>
          <w:tcPr>
            <w:tcW w:w="4922" w:type="dxa"/>
            <w:tcBorders>
              <w:top w:val="nil"/>
              <w:left w:val="nil"/>
              <w:bottom w:val="single" w:sz="4" w:space="0" w:color="auto"/>
              <w:right w:val="single" w:sz="4" w:space="0" w:color="auto"/>
            </w:tcBorders>
            <w:shd w:val="clear" w:color="auto" w:fill="auto"/>
          </w:tcPr>
          <w:p w14:paraId="55B5F6F9" w14:textId="3B38BE40" w:rsidR="00980E02" w:rsidRPr="00526378" w:rsidRDefault="00980E02" w:rsidP="00980E02">
            <w:r w:rsidRPr="00526378">
              <w:t> </w:t>
            </w:r>
          </w:p>
        </w:tc>
      </w:tr>
      <w:tr w:rsidR="00980E02" w:rsidRPr="00526378" w14:paraId="4288A356" w14:textId="77777777" w:rsidTr="007E57A4">
        <w:trPr>
          <w:trHeight w:val="23"/>
          <w:jc w:val="center"/>
        </w:trPr>
        <w:tc>
          <w:tcPr>
            <w:tcW w:w="3680" w:type="dxa"/>
            <w:tcBorders>
              <w:top w:val="nil"/>
              <w:left w:val="single" w:sz="4" w:space="0" w:color="auto"/>
              <w:bottom w:val="single" w:sz="4" w:space="0" w:color="auto"/>
              <w:right w:val="single" w:sz="4" w:space="0" w:color="auto"/>
            </w:tcBorders>
            <w:shd w:val="clear" w:color="auto" w:fill="auto"/>
          </w:tcPr>
          <w:p w14:paraId="1BAA960B" w14:textId="6DEA325A" w:rsidR="00980E02" w:rsidRPr="00526378" w:rsidRDefault="00980E02" w:rsidP="00980E02">
            <w:r w:rsidRPr="00526378">
              <w:t xml:space="preserve">Отчество </w:t>
            </w:r>
          </w:p>
        </w:tc>
        <w:tc>
          <w:tcPr>
            <w:tcW w:w="2133" w:type="dxa"/>
            <w:tcBorders>
              <w:top w:val="nil"/>
              <w:left w:val="nil"/>
              <w:bottom w:val="single" w:sz="4" w:space="0" w:color="auto"/>
              <w:right w:val="single" w:sz="4" w:space="0" w:color="auto"/>
            </w:tcBorders>
            <w:shd w:val="clear" w:color="auto" w:fill="auto"/>
          </w:tcPr>
          <w:p w14:paraId="7A4AD66B" w14:textId="60E83AFE" w:rsidR="00980E02" w:rsidRPr="00526378" w:rsidRDefault="00980E02" w:rsidP="00980E02">
            <w:r w:rsidRPr="00526378">
              <w:t>Отчество</w:t>
            </w:r>
          </w:p>
        </w:tc>
        <w:tc>
          <w:tcPr>
            <w:tcW w:w="1303" w:type="dxa"/>
            <w:tcBorders>
              <w:top w:val="nil"/>
              <w:left w:val="nil"/>
              <w:bottom w:val="single" w:sz="4" w:space="0" w:color="auto"/>
              <w:right w:val="single" w:sz="4" w:space="0" w:color="auto"/>
            </w:tcBorders>
            <w:shd w:val="clear" w:color="auto" w:fill="auto"/>
          </w:tcPr>
          <w:p w14:paraId="2410D071" w14:textId="5F282005" w:rsidR="00980E02" w:rsidRPr="00526378" w:rsidRDefault="00980E02" w:rsidP="00980E02">
            <w:pPr>
              <w:jc w:val="center"/>
            </w:pPr>
            <w:r w:rsidRPr="00526378">
              <w:t>A</w:t>
            </w:r>
          </w:p>
        </w:tc>
        <w:tc>
          <w:tcPr>
            <w:tcW w:w="1208" w:type="dxa"/>
            <w:tcBorders>
              <w:top w:val="nil"/>
              <w:left w:val="nil"/>
              <w:bottom w:val="single" w:sz="4" w:space="0" w:color="auto"/>
              <w:right w:val="single" w:sz="4" w:space="0" w:color="auto"/>
            </w:tcBorders>
            <w:shd w:val="clear" w:color="auto" w:fill="auto"/>
          </w:tcPr>
          <w:p w14:paraId="34194569" w14:textId="29CE1521" w:rsidR="00980E02" w:rsidRPr="00526378" w:rsidRDefault="00980E02" w:rsidP="00980E02">
            <w:pPr>
              <w:jc w:val="center"/>
            </w:pPr>
            <w:proofErr w:type="gramStart"/>
            <w:r w:rsidRPr="00526378">
              <w:t>T(</w:t>
            </w:r>
            <w:proofErr w:type="gramEnd"/>
            <w:r w:rsidRPr="00526378">
              <w:t>1-60)</w:t>
            </w:r>
          </w:p>
        </w:tc>
        <w:tc>
          <w:tcPr>
            <w:tcW w:w="1919" w:type="dxa"/>
            <w:tcBorders>
              <w:top w:val="nil"/>
              <w:left w:val="nil"/>
              <w:bottom w:val="single" w:sz="4" w:space="0" w:color="auto"/>
              <w:right w:val="single" w:sz="4" w:space="0" w:color="auto"/>
            </w:tcBorders>
            <w:shd w:val="clear" w:color="auto" w:fill="auto"/>
          </w:tcPr>
          <w:p w14:paraId="48889620" w14:textId="334F29A7" w:rsidR="00980E02" w:rsidRPr="00526378" w:rsidRDefault="00980E02" w:rsidP="00980E02">
            <w:pPr>
              <w:jc w:val="center"/>
            </w:pPr>
            <w:r w:rsidRPr="00526378">
              <w:t>Н</w:t>
            </w:r>
          </w:p>
        </w:tc>
        <w:tc>
          <w:tcPr>
            <w:tcW w:w="4922" w:type="dxa"/>
            <w:tcBorders>
              <w:top w:val="nil"/>
              <w:left w:val="nil"/>
              <w:bottom w:val="single" w:sz="4" w:space="0" w:color="auto"/>
              <w:right w:val="single" w:sz="4" w:space="0" w:color="auto"/>
            </w:tcBorders>
            <w:shd w:val="clear" w:color="auto" w:fill="auto"/>
          </w:tcPr>
          <w:p w14:paraId="3AF42051" w14:textId="77777777" w:rsidR="00980E02" w:rsidRPr="00526378" w:rsidRDefault="00980E02" w:rsidP="00980E02"/>
        </w:tc>
      </w:tr>
    </w:tbl>
    <w:p w14:paraId="3DBB6DBF" w14:textId="7EDE3576" w:rsidR="00F56CA6" w:rsidRPr="00526378" w:rsidRDefault="00F56CA6" w:rsidP="00F56CA6">
      <w:pPr>
        <w:pStyle w:val="ab"/>
      </w:pPr>
    </w:p>
    <w:p w14:paraId="54A772A3" w14:textId="40F94CB6" w:rsidR="00F40781" w:rsidRPr="00526378" w:rsidRDefault="00F40781" w:rsidP="00526378">
      <w:pPr>
        <w:pStyle w:val="af6"/>
      </w:pPr>
      <w:bookmarkStart w:id="570" w:name="_Ref107136822"/>
      <w:bookmarkStart w:id="571" w:name="_Toc107215230"/>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23</w:t>
      </w:r>
      <w:r w:rsidR="00111458">
        <w:rPr>
          <w:noProof/>
        </w:rPr>
        <w:fldChar w:fldCharType="end"/>
      </w:r>
      <w:bookmarkEnd w:id="570"/>
      <w:r w:rsidRPr="00526378">
        <w:t xml:space="preserve">. </w:t>
      </w:r>
      <w:r w:rsidR="00EC746E" w:rsidRPr="00526378">
        <w:t>«Информационное поле» ‹</w:t>
      </w:r>
      <w:proofErr w:type="spellStart"/>
      <w:r w:rsidR="00EC746E" w:rsidRPr="00526378">
        <w:t>ИнфПолТип</w:t>
      </w:r>
      <w:proofErr w:type="spellEnd"/>
      <w:r w:rsidR="00EC746E" w:rsidRPr="00526378">
        <w:t>›</w:t>
      </w:r>
      <w:bookmarkEnd w:id="571"/>
      <w:r w:rsidRPr="00526378">
        <w:t xml:space="preserve"> </w:t>
      </w:r>
    </w:p>
    <w:tbl>
      <w:tblPr>
        <w:tblW w:w="15163" w:type="dxa"/>
        <w:jc w:val="center"/>
        <w:tblLook w:val="04A0" w:firstRow="1" w:lastRow="0" w:firstColumn="1" w:lastColumn="0" w:noHBand="0" w:noVBand="1"/>
      </w:tblPr>
      <w:tblGrid>
        <w:gridCol w:w="4061"/>
        <w:gridCol w:w="2416"/>
        <w:gridCol w:w="1208"/>
        <w:gridCol w:w="1208"/>
        <w:gridCol w:w="1910"/>
        <w:gridCol w:w="4360"/>
      </w:tblGrid>
      <w:tr w:rsidR="00526378" w:rsidRPr="00526378" w14:paraId="7B71270D" w14:textId="77777777" w:rsidTr="007E57A4">
        <w:trPr>
          <w:trHeight w:val="23"/>
          <w:tblHeader/>
          <w:jc w:val="center"/>
        </w:trPr>
        <w:tc>
          <w:tcPr>
            <w:tcW w:w="4061"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6FDE3237" w14:textId="77777777" w:rsidR="00F40781" w:rsidRPr="00526378" w:rsidRDefault="00F40781" w:rsidP="007E57A4">
            <w:pPr>
              <w:jc w:val="center"/>
              <w:rPr>
                <w:b/>
                <w:bCs/>
              </w:rPr>
            </w:pPr>
            <w:r w:rsidRPr="00526378">
              <w:rPr>
                <w:b/>
                <w:bCs/>
              </w:rPr>
              <w:t>Наименование элемента</w:t>
            </w:r>
          </w:p>
        </w:tc>
        <w:tc>
          <w:tcPr>
            <w:tcW w:w="2416" w:type="dxa"/>
            <w:tcBorders>
              <w:top w:val="single" w:sz="4" w:space="0" w:color="auto"/>
              <w:left w:val="nil"/>
              <w:bottom w:val="single" w:sz="4" w:space="0" w:color="auto"/>
              <w:right w:val="single" w:sz="4" w:space="0" w:color="auto"/>
            </w:tcBorders>
            <w:shd w:val="clear" w:color="000000" w:fill="EAEAEA"/>
            <w:vAlign w:val="center"/>
            <w:hideMark/>
          </w:tcPr>
          <w:p w14:paraId="3A3960D7" w14:textId="77777777" w:rsidR="00F40781" w:rsidRPr="00526378" w:rsidRDefault="00F40781"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4644F17F" w14:textId="77777777" w:rsidR="00F40781" w:rsidRPr="00526378" w:rsidRDefault="00F40781"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DF1635C" w14:textId="77777777" w:rsidR="00F40781" w:rsidRPr="00526378" w:rsidRDefault="00F40781"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107DB28A" w14:textId="77777777" w:rsidR="00F40781" w:rsidRPr="00526378" w:rsidRDefault="00F40781" w:rsidP="007E57A4">
            <w:pPr>
              <w:jc w:val="center"/>
              <w:rPr>
                <w:b/>
                <w:bCs/>
              </w:rPr>
            </w:pPr>
            <w:r w:rsidRPr="00526378">
              <w:rPr>
                <w:b/>
                <w:bCs/>
              </w:rPr>
              <w:t>Признак обязательности элемента</w:t>
            </w:r>
          </w:p>
        </w:tc>
        <w:tc>
          <w:tcPr>
            <w:tcW w:w="4360" w:type="dxa"/>
            <w:tcBorders>
              <w:top w:val="single" w:sz="4" w:space="0" w:color="auto"/>
              <w:left w:val="nil"/>
              <w:bottom w:val="single" w:sz="4" w:space="0" w:color="auto"/>
              <w:right w:val="single" w:sz="4" w:space="0" w:color="auto"/>
            </w:tcBorders>
            <w:shd w:val="clear" w:color="000000" w:fill="EAEAEA"/>
            <w:vAlign w:val="center"/>
            <w:hideMark/>
          </w:tcPr>
          <w:p w14:paraId="4137241C" w14:textId="77777777" w:rsidR="00F40781" w:rsidRPr="00526378" w:rsidRDefault="00F40781" w:rsidP="007E57A4">
            <w:pPr>
              <w:jc w:val="center"/>
              <w:rPr>
                <w:b/>
                <w:bCs/>
              </w:rPr>
            </w:pPr>
            <w:r w:rsidRPr="00526378">
              <w:rPr>
                <w:b/>
                <w:bCs/>
              </w:rPr>
              <w:t>Дополнительная информация</w:t>
            </w:r>
          </w:p>
        </w:tc>
      </w:tr>
      <w:tr w:rsidR="00526378" w:rsidRPr="00526378" w14:paraId="6F5A396C"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3EF4189B" w14:textId="77777777" w:rsidR="00F40781" w:rsidRPr="00526378" w:rsidRDefault="00F40781" w:rsidP="007E57A4">
            <w:r w:rsidRPr="00526378">
              <w:t>Идентификатор файла информационного поля</w:t>
            </w:r>
          </w:p>
        </w:tc>
        <w:tc>
          <w:tcPr>
            <w:tcW w:w="2416" w:type="dxa"/>
            <w:tcBorders>
              <w:top w:val="nil"/>
              <w:left w:val="nil"/>
              <w:bottom w:val="single" w:sz="4" w:space="0" w:color="auto"/>
              <w:right w:val="single" w:sz="4" w:space="0" w:color="auto"/>
            </w:tcBorders>
            <w:shd w:val="clear" w:color="auto" w:fill="auto"/>
            <w:hideMark/>
          </w:tcPr>
          <w:p w14:paraId="3560C7F4" w14:textId="77777777" w:rsidR="00F40781" w:rsidRPr="00526378" w:rsidRDefault="00F40781" w:rsidP="007E57A4">
            <w:pPr>
              <w:jc w:val="center"/>
            </w:pPr>
            <w:proofErr w:type="spellStart"/>
            <w:r w:rsidRPr="00526378">
              <w:t>ИдФайлИнфПол</w:t>
            </w:r>
            <w:proofErr w:type="spellEnd"/>
          </w:p>
        </w:tc>
        <w:tc>
          <w:tcPr>
            <w:tcW w:w="1208" w:type="dxa"/>
            <w:tcBorders>
              <w:top w:val="nil"/>
              <w:left w:val="nil"/>
              <w:bottom w:val="single" w:sz="4" w:space="0" w:color="auto"/>
              <w:right w:val="single" w:sz="4" w:space="0" w:color="auto"/>
            </w:tcBorders>
            <w:shd w:val="clear" w:color="auto" w:fill="auto"/>
            <w:hideMark/>
          </w:tcPr>
          <w:p w14:paraId="5CE3A6B8" w14:textId="77777777" w:rsidR="00F40781" w:rsidRPr="00526378" w:rsidRDefault="00F40781"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247FBAD6" w14:textId="77777777" w:rsidR="00F40781" w:rsidRPr="00526378" w:rsidRDefault="00F40781" w:rsidP="007E57A4">
            <w:pPr>
              <w:jc w:val="center"/>
            </w:pPr>
            <w:proofErr w:type="gramStart"/>
            <w:r w:rsidRPr="00526378">
              <w:t>T(</w:t>
            </w:r>
            <w:proofErr w:type="gramEnd"/>
            <w:r w:rsidRPr="00526378">
              <w:t>=36)</w:t>
            </w:r>
          </w:p>
        </w:tc>
        <w:tc>
          <w:tcPr>
            <w:tcW w:w="1910" w:type="dxa"/>
            <w:tcBorders>
              <w:top w:val="nil"/>
              <w:left w:val="nil"/>
              <w:bottom w:val="single" w:sz="4" w:space="0" w:color="auto"/>
              <w:right w:val="single" w:sz="4" w:space="0" w:color="auto"/>
            </w:tcBorders>
            <w:shd w:val="clear" w:color="auto" w:fill="auto"/>
            <w:hideMark/>
          </w:tcPr>
          <w:p w14:paraId="532F5CFD" w14:textId="77777777" w:rsidR="00F40781" w:rsidRPr="00526378" w:rsidRDefault="00F40781" w:rsidP="007E57A4">
            <w:pPr>
              <w:jc w:val="center"/>
            </w:pPr>
            <w:r w:rsidRPr="00526378">
              <w:t>Н</w:t>
            </w:r>
          </w:p>
        </w:tc>
        <w:tc>
          <w:tcPr>
            <w:tcW w:w="4360" w:type="dxa"/>
            <w:tcBorders>
              <w:top w:val="nil"/>
              <w:left w:val="nil"/>
              <w:bottom w:val="single" w:sz="4" w:space="0" w:color="auto"/>
              <w:right w:val="single" w:sz="4" w:space="0" w:color="auto"/>
            </w:tcBorders>
            <w:shd w:val="clear" w:color="auto" w:fill="auto"/>
            <w:hideMark/>
          </w:tcPr>
          <w:p w14:paraId="5B0F270E" w14:textId="142EC660" w:rsidR="00F40781" w:rsidRPr="00526378" w:rsidRDefault="00F40781" w:rsidP="007E57A4">
            <w:r w:rsidRPr="00526378">
              <w:t>Указывается идентификатор файла, связанного со сведениями данного электронного файла обмена (</w:t>
            </w:r>
            <w:r w:rsidRPr="00526378">
              <w:rPr>
                <w:lang w:val="en-US"/>
              </w:rPr>
              <w:t>GUID</w:t>
            </w:r>
            <w:r w:rsidRPr="00526378">
              <w:t>)</w:t>
            </w:r>
            <w:r w:rsidR="00EE5275" w:rsidRPr="00526378">
              <w:t>.</w:t>
            </w:r>
          </w:p>
        </w:tc>
      </w:tr>
      <w:tr w:rsidR="00F40781" w:rsidRPr="00526378" w14:paraId="4A050157" w14:textId="77777777" w:rsidTr="007E57A4">
        <w:trPr>
          <w:trHeight w:val="23"/>
          <w:jc w:val="center"/>
        </w:trPr>
        <w:tc>
          <w:tcPr>
            <w:tcW w:w="4061" w:type="dxa"/>
            <w:tcBorders>
              <w:top w:val="nil"/>
              <w:left w:val="single" w:sz="4" w:space="0" w:color="auto"/>
              <w:bottom w:val="single" w:sz="4" w:space="0" w:color="auto"/>
              <w:right w:val="single" w:sz="4" w:space="0" w:color="auto"/>
            </w:tcBorders>
            <w:shd w:val="clear" w:color="auto" w:fill="auto"/>
            <w:hideMark/>
          </w:tcPr>
          <w:p w14:paraId="7359CF4E" w14:textId="77777777" w:rsidR="00F40781" w:rsidRPr="00526378" w:rsidRDefault="00F40781" w:rsidP="007E57A4">
            <w:r w:rsidRPr="00526378">
              <w:t>Текстовая информация</w:t>
            </w:r>
          </w:p>
        </w:tc>
        <w:tc>
          <w:tcPr>
            <w:tcW w:w="2416" w:type="dxa"/>
            <w:tcBorders>
              <w:top w:val="nil"/>
              <w:left w:val="nil"/>
              <w:bottom w:val="single" w:sz="4" w:space="0" w:color="auto"/>
              <w:right w:val="single" w:sz="4" w:space="0" w:color="auto"/>
            </w:tcBorders>
            <w:shd w:val="clear" w:color="auto" w:fill="auto"/>
            <w:hideMark/>
          </w:tcPr>
          <w:p w14:paraId="5772D2E7" w14:textId="77777777" w:rsidR="00F40781" w:rsidRPr="00526378" w:rsidRDefault="00F40781" w:rsidP="007E57A4">
            <w:pPr>
              <w:jc w:val="center"/>
            </w:pPr>
            <w:proofErr w:type="spellStart"/>
            <w:r w:rsidRPr="00526378">
              <w:t>ТекстИнф</w:t>
            </w:r>
            <w:proofErr w:type="spellEnd"/>
          </w:p>
        </w:tc>
        <w:tc>
          <w:tcPr>
            <w:tcW w:w="1208" w:type="dxa"/>
            <w:tcBorders>
              <w:top w:val="nil"/>
              <w:left w:val="nil"/>
              <w:bottom w:val="single" w:sz="4" w:space="0" w:color="auto"/>
              <w:right w:val="single" w:sz="4" w:space="0" w:color="auto"/>
            </w:tcBorders>
            <w:shd w:val="clear" w:color="auto" w:fill="auto"/>
            <w:hideMark/>
          </w:tcPr>
          <w:p w14:paraId="6B11D396" w14:textId="77777777" w:rsidR="00F40781" w:rsidRPr="00526378" w:rsidRDefault="00F40781" w:rsidP="007E57A4">
            <w:pPr>
              <w:jc w:val="center"/>
            </w:pPr>
            <w:r w:rsidRPr="00526378">
              <w:t>С</w:t>
            </w:r>
          </w:p>
        </w:tc>
        <w:tc>
          <w:tcPr>
            <w:tcW w:w="1208" w:type="dxa"/>
            <w:tcBorders>
              <w:top w:val="nil"/>
              <w:left w:val="nil"/>
              <w:bottom w:val="single" w:sz="4" w:space="0" w:color="auto"/>
              <w:right w:val="single" w:sz="4" w:space="0" w:color="auto"/>
            </w:tcBorders>
            <w:shd w:val="clear" w:color="auto" w:fill="auto"/>
            <w:hideMark/>
          </w:tcPr>
          <w:p w14:paraId="25EF225F" w14:textId="77777777" w:rsidR="00F40781" w:rsidRPr="00526378" w:rsidRDefault="00F40781" w:rsidP="007E57A4">
            <w:pPr>
              <w:jc w:val="center"/>
            </w:pPr>
            <w:r w:rsidRPr="00526378">
              <w:t> </w:t>
            </w:r>
          </w:p>
        </w:tc>
        <w:tc>
          <w:tcPr>
            <w:tcW w:w="1910" w:type="dxa"/>
            <w:tcBorders>
              <w:top w:val="nil"/>
              <w:left w:val="nil"/>
              <w:bottom w:val="single" w:sz="4" w:space="0" w:color="auto"/>
              <w:right w:val="single" w:sz="4" w:space="0" w:color="auto"/>
            </w:tcBorders>
            <w:shd w:val="clear" w:color="auto" w:fill="auto"/>
            <w:hideMark/>
          </w:tcPr>
          <w:p w14:paraId="62065A2C" w14:textId="77777777" w:rsidR="00F40781" w:rsidRPr="00526378" w:rsidRDefault="00F40781" w:rsidP="007E57A4">
            <w:pPr>
              <w:jc w:val="center"/>
            </w:pPr>
            <w:r w:rsidRPr="00526378">
              <w:t>НМ</w:t>
            </w:r>
          </w:p>
        </w:tc>
        <w:tc>
          <w:tcPr>
            <w:tcW w:w="4360" w:type="dxa"/>
            <w:tcBorders>
              <w:top w:val="nil"/>
              <w:left w:val="nil"/>
              <w:bottom w:val="single" w:sz="4" w:space="0" w:color="auto"/>
              <w:right w:val="single" w:sz="4" w:space="0" w:color="auto"/>
            </w:tcBorders>
            <w:shd w:val="clear" w:color="auto" w:fill="auto"/>
            <w:hideMark/>
          </w:tcPr>
          <w:p w14:paraId="28BE24A6" w14:textId="646257AD" w:rsidR="00F40781" w:rsidRPr="00526378" w:rsidRDefault="00F40781" w:rsidP="007E57A4">
            <w:r w:rsidRPr="00526378">
              <w:t xml:space="preserve">Типовой класс </w:t>
            </w:r>
            <w:r w:rsidR="008A14DA" w:rsidRPr="00526378">
              <w:t>‹</w:t>
            </w:r>
            <w:proofErr w:type="spellStart"/>
            <w:r w:rsidRPr="00526378">
              <w:t>ТекстИнфТип</w:t>
            </w:r>
            <w:proofErr w:type="spellEnd"/>
            <w:r w:rsidR="008A14DA" w:rsidRPr="00526378">
              <w:t>›</w:t>
            </w:r>
            <w:r w:rsidRPr="00526378">
              <w:t xml:space="preserve">. </w:t>
            </w:r>
          </w:p>
          <w:p w14:paraId="2190C5E7" w14:textId="0C62D4F6" w:rsidR="00F40781" w:rsidRPr="00526378" w:rsidRDefault="00F40781" w:rsidP="007E57A4">
            <w:r w:rsidRPr="00526378">
              <w:t xml:space="preserve">Состав элемента представлен в </w:t>
            </w:r>
            <w:r w:rsidR="003E45BF" w:rsidRPr="00526378">
              <w:fldChar w:fldCharType="begin"/>
            </w:r>
            <w:r w:rsidR="003E45BF" w:rsidRPr="00526378">
              <w:instrText xml:space="preserve"> REF _Ref107139770 \h </w:instrText>
            </w:r>
            <w:r w:rsidR="00526378" w:rsidRPr="00526378">
              <w:instrText xml:space="preserve"> \* MERGEFORMAT </w:instrText>
            </w:r>
            <w:r w:rsidR="003E45BF" w:rsidRPr="00526378">
              <w:fldChar w:fldCharType="separate"/>
            </w:r>
            <w:r w:rsidR="00DF07DC" w:rsidRPr="00526378">
              <w:t xml:space="preserve">Таблица </w:t>
            </w:r>
            <w:r w:rsidR="00DF07DC" w:rsidRPr="00526378">
              <w:rPr>
                <w:noProof/>
              </w:rPr>
              <w:t>24</w:t>
            </w:r>
            <w:r w:rsidR="003E45BF" w:rsidRPr="00526378">
              <w:fldChar w:fldCharType="end"/>
            </w:r>
            <w:r w:rsidR="00571F9F" w:rsidRPr="00526378">
              <w:fldChar w:fldCharType="begin"/>
            </w:r>
            <w:r w:rsidR="00571F9F" w:rsidRPr="00526378">
              <w:instrText xml:space="preserve"> REF _Ref107136891 \h </w:instrText>
            </w:r>
            <w:r w:rsidR="00526378" w:rsidRPr="00526378">
              <w:instrText xml:space="preserve"> \* MERGEFORMAT </w:instrText>
            </w:r>
            <w:r w:rsidR="00571F9F" w:rsidRPr="00526378">
              <w:fldChar w:fldCharType="end"/>
            </w:r>
            <w:r w:rsidRPr="00526378">
              <w:t>.</w:t>
            </w:r>
          </w:p>
        </w:tc>
      </w:tr>
    </w:tbl>
    <w:p w14:paraId="2DB5ED26" w14:textId="37579941" w:rsidR="00F56CA6" w:rsidRPr="00526378" w:rsidRDefault="00F56CA6" w:rsidP="00F56CA6">
      <w:pPr>
        <w:pStyle w:val="ab"/>
      </w:pPr>
    </w:p>
    <w:p w14:paraId="367EA2F7" w14:textId="13D7B613" w:rsidR="000D5D7A" w:rsidRPr="00526378" w:rsidRDefault="000D5D7A" w:rsidP="00554977">
      <w:pPr>
        <w:pStyle w:val="2"/>
      </w:pPr>
      <w:bookmarkStart w:id="572" w:name="_Ref107139770"/>
      <w:bookmarkStart w:id="573" w:name="_Toc107215231"/>
      <w:r w:rsidRPr="00526378">
        <w:t xml:space="preserve">Таблица </w:t>
      </w:r>
      <w:r w:rsidR="00111458">
        <w:fldChar w:fldCharType="begin"/>
      </w:r>
      <w:r w:rsidR="00111458">
        <w:instrText xml:space="preserve"> SEQ Таблица \* ARABIC </w:instrText>
      </w:r>
      <w:r w:rsidR="00111458">
        <w:fldChar w:fldCharType="separate"/>
      </w:r>
      <w:r w:rsidR="00DF07DC" w:rsidRPr="00526378">
        <w:rPr>
          <w:noProof/>
        </w:rPr>
        <w:t>24</w:t>
      </w:r>
      <w:r w:rsidR="00111458">
        <w:rPr>
          <w:noProof/>
        </w:rPr>
        <w:fldChar w:fldCharType="end"/>
      </w:r>
      <w:bookmarkEnd w:id="572"/>
      <w:r w:rsidRPr="00526378">
        <w:t xml:space="preserve">. </w:t>
      </w:r>
      <w:r w:rsidR="000D52B2" w:rsidRPr="00526378">
        <w:t>«Текстовая информация» ‹</w:t>
      </w:r>
      <w:proofErr w:type="spellStart"/>
      <w:r w:rsidR="000D52B2" w:rsidRPr="00526378">
        <w:t>ТекстИнфТип</w:t>
      </w:r>
      <w:proofErr w:type="spellEnd"/>
      <w:r w:rsidR="000D52B2" w:rsidRPr="00526378">
        <w:t>›</w:t>
      </w:r>
      <w:bookmarkEnd w:id="573"/>
    </w:p>
    <w:tbl>
      <w:tblPr>
        <w:tblW w:w="14742" w:type="dxa"/>
        <w:tblLook w:val="04A0" w:firstRow="1" w:lastRow="0" w:firstColumn="1" w:lastColumn="0" w:noHBand="0" w:noVBand="1"/>
      </w:tblPr>
      <w:tblGrid>
        <w:gridCol w:w="3550"/>
        <w:gridCol w:w="2269"/>
        <w:gridCol w:w="1208"/>
        <w:gridCol w:w="1208"/>
        <w:gridCol w:w="1910"/>
        <w:gridCol w:w="4597"/>
      </w:tblGrid>
      <w:tr w:rsidR="00526378" w:rsidRPr="00526378" w14:paraId="26E9D6DE" w14:textId="77777777" w:rsidTr="007E57A4">
        <w:trPr>
          <w:trHeight w:val="23"/>
          <w:tblHeader/>
        </w:trPr>
        <w:tc>
          <w:tcPr>
            <w:tcW w:w="3550"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333EA8BC" w14:textId="77777777" w:rsidR="000D5D7A" w:rsidRPr="00526378" w:rsidRDefault="000D5D7A" w:rsidP="007E57A4">
            <w:pPr>
              <w:jc w:val="center"/>
              <w:rPr>
                <w:b/>
                <w:bCs/>
              </w:rPr>
            </w:pPr>
            <w:r w:rsidRPr="00526378">
              <w:rPr>
                <w:b/>
                <w:bCs/>
              </w:rPr>
              <w:t>Наименование элемента</w:t>
            </w:r>
          </w:p>
        </w:tc>
        <w:tc>
          <w:tcPr>
            <w:tcW w:w="2269" w:type="dxa"/>
            <w:tcBorders>
              <w:top w:val="single" w:sz="4" w:space="0" w:color="auto"/>
              <w:left w:val="nil"/>
              <w:bottom w:val="single" w:sz="4" w:space="0" w:color="auto"/>
              <w:right w:val="single" w:sz="4" w:space="0" w:color="auto"/>
            </w:tcBorders>
            <w:shd w:val="clear" w:color="000000" w:fill="EAEAEA"/>
            <w:vAlign w:val="center"/>
            <w:hideMark/>
          </w:tcPr>
          <w:p w14:paraId="05DC0752" w14:textId="77777777" w:rsidR="000D5D7A" w:rsidRPr="00526378" w:rsidRDefault="000D5D7A" w:rsidP="007E57A4">
            <w:pPr>
              <w:jc w:val="center"/>
              <w:rPr>
                <w:b/>
                <w:bCs/>
              </w:rPr>
            </w:pPr>
            <w:r w:rsidRPr="00526378">
              <w:rPr>
                <w:b/>
                <w:bCs/>
              </w:rPr>
              <w:t>Сокращенное наименование (код)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5119227" w14:textId="77777777" w:rsidR="000D5D7A" w:rsidRPr="00526378" w:rsidRDefault="000D5D7A" w:rsidP="007E57A4">
            <w:pPr>
              <w:jc w:val="center"/>
              <w:rPr>
                <w:b/>
                <w:bCs/>
              </w:rPr>
            </w:pPr>
            <w:r w:rsidRPr="00526378">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6E20D94D" w14:textId="77777777" w:rsidR="000D5D7A" w:rsidRPr="00526378" w:rsidRDefault="000D5D7A" w:rsidP="007E57A4">
            <w:pPr>
              <w:jc w:val="center"/>
              <w:rPr>
                <w:b/>
                <w:bCs/>
              </w:rPr>
            </w:pPr>
            <w:r w:rsidRPr="00526378">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7D3D57D4" w14:textId="77777777" w:rsidR="000D5D7A" w:rsidRPr="00526378" w:rsidRDefault="000D5D7A" w:rsidP="007E57A4">
            <w:pPr>
              <w:jc w:val="center"/>
              <w:rPr>
                <w:b/>
                <w:bCs/>
              </w:rPr>
            </w:pPr>
            <w:r w:rsidRPr="00526378">
              <w:rPr>
                <w:b/>
                <w:bCs/>
              </w:rPr>
              <w:t>Признак обязательности элемента</w:t>
            </w:r>
          </w:p>
        </w:tc>
        <w:tc>
          <w:tcPr>
            <w:tcW w:w="4597" w:type="dxa"/>
            <w:tcBorders>
              <w:top w:val="single" w:sz="4" w:space="0" w:color="auto"/>
              <w:left w:val="nil"/>
              <w:bottom w:val="single" w:sz="4" w:space="0" w:color="auto"/>
              <w:right w:val="single" w:sz="4" w:space="0" w:color="auto"/>
            </w:tcBorders>
            <w:shd w:val="clear" w:color="000000" w:fill="EAEAEA"/>
            <w:vAlign w:val="center"/>
            <w:hideMark/>
          </w:tcPr>
          <w:p w14:paraId="355F5FC5" w14:textId="77777777" w:rsidR="000D5D7A" w:rsidRPr="00526378" w:rsidRDefault="000D5D7A" w:rsidP="007E57A4">
            <w:pPr>
              <w:jc w:val="center"/>
              <w:rPr>
                <w:b/>
                <w:bCs/>
              </w:rPr>
            </w:pPr>
            <w:r w:rsidRPr="00526378">
              <w:rPr>
                <w:b/>
                <w:bCs/>
              </w:rPr>
              <w:t>Дополнительная информация</w:t>
            </w:r>
          </w:p>
        </w:tc>
      </w:tr>
      <w:tr w:rsidR="00526378" w:rsidRPr="00526378" w14:paraId="7330A925"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73E4D55E" w14:textId="77777777" w:rsidR="000D5D7A" w:rsidRPr="00526378" w:rsidRDefault="000D5D7A" w:rsidP="007E57A4">
            <w:r w:rsidRPr="00526378">
              <w:t>Идентификатор</w:t>
            </w:r>
          </w:p>
        </w:tc>
        <w:tc>
          <w:tcPr>
            <w:tcW w:w="2269" w:type="dxa"/>
            <w:tcBorders>
              <w:top w:val="nil"/>
              <w:left w:val="nil"/>
              <w:bottom w:val="single" w:sz="4" w:space="0" w:color="auto"/>
              <w:right w:val="single" w:sz="4" w:space="0" w:color="auto"/>
            </w:tcBorders>
            <w:shd w:val="clear" w:color="auto" w:fill="auto"/>
            <w:hideMark/>
          </w:tcPr>
          <w:p w14:paraId="2CDA655F" w14:textId="77777777" w:rsidR="000D5D7A" w:rsidRPr="00526378" w:rsidRDefault="000D5D7A" w:rsidP="007E57A4">
            <w:pPr>
              <w:jc w:val="center"/>
            </w:pPr>
            <w:proofErr w:type="spellStart"/>
            <w:r w:rsidRPr="00526378">
              <w:t>Идентиф</w:t>
            </w:r>
            <w:proofErr w:type="spellEnd"/>
          </w:p>
        </w:tc>
        <w:tc>
          <w:tcPr>
            <w:tcW w:w="1208" w:type="dxa"/>
            <w:tcBorders>
              <w:top w:val="nil"/>
              <w:left w:val="nil"/>
              <w:bottom w:val="single" w:sz="4" w:space="0" w:color="auto"/>
              <w:right w:val="single" w:sz="4" w:space="0" w:color="auto"/>
            </w:tcBorders>
            <w:shd w:val="clear" w:color="auto" w:fill="auto"/>
            <w:hideMark/>
          </w:tcPr>
          <w:p w14:paraId="516FA87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439F4EA6" w14:textId="77777777" w:rsidR="000D5D7A" w:rsidRPr="00526378" w:rsidRDefault="000D5D7A" w:rsidP="007E57A4">
            <w:pPr>
              <w:jc w:val="center"/>
            </w:pPr>
            <w:proofErr w:type="gramStart"/>
            <w:r w:rsidRPr="00526378">
              <w:t>T(</w:t>
            </w:r>
            <w:proofErr w:type="gramEnd"/>
            <w:r w:rsidRPr="00526378">
              <w:t>1-50)</w:t>
            </w:r>
          </w:p>
        </w:tc>
        <w:tc>
          <w:tcPr>
            <w:tcW w:w="1910" w:type="dxa"/>
            <w:tcBorders>
              <w:top w:val="nil"/>
              <w:left w:val="nil"/>
              <w:bottom w:val="single" w:sz="4" w:space="0" w:color="auto"/>
              <w:right w:val="single" w:sz="4" w:space="0" w:color="auto"/>
            </w:tcBorders>
            <w:shd w:val="clear" w:color="auto" w:fill="auto"/>
            <w:hideMark/>
          </w:tcPr>
          <w:p w14:paraId="51991995"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79775CD1" w14:textId="77777777" w:rsidR="000D5D7A" w:rsidRPr="00526378" w:rsidRDefault="000D5D7A" w:rsidP="007E57A4">
            <w:r w:rsidRPr="00526378">
              <w:t> </w:t>
            </w:r>
          </w:p>
        </w:tc>
      </w:tr>
      <w:tr w:rsidR="00526378" w:rsidRPr="00526378" w14:paraId="5B71D5B4" w14:textId="77777777" w:rsidTr="007E57A4">
        <w:trPr>
          <w:trHeight w:val="23"/>
        </w:trPr>
        <w:tc>
          <w:tcPr>
            <w:tcW w:w="3550" w:type="dxa"/>
            <w:tcBorders>
              <w:top w:val="nil"/>
              <w:left w:val="single" w:sz="4" w:space="0" w:color="auto"/>
              <w:bottom w:val="single" w:sz="4" w:space="0" w:color="auto"/>
              <w:right w:val="single" w:sz="4" w:space="0" w:color="auto"/>
            </w:tcBorders>
            <w:shd w:val="clear" w:color="auto" w:fill="auto"/>
            <w:hideMark/>
          </w:tcPr>
          <w:p w14:paraId="2CD5EDF3" w14:textId="77777777" w:rsidR="000D5D7A" w:rsidRPr="00526378" w:rsidRDefault="000D5D7A" w:rsidP="007E57A4">
            <w:r w:rsidRPr="00526378">
              <w:t>Значение</w:t>
            </w:r>
          </w:p>
        </w:tc>
        <w:tc>
          <w:tcPr>
            <w:tcW w:w="2269" w:type="dxa"/>
            <w:tcBorders>
              <w:top w:val="nil"/>
              <w:left w:val="nil"/>
              <w:bottom w:val="single" w:sz="4" w:space="0" w:color="auto"/>
              <w:right w:val="single" w:sz="4" w:space="0" w:color="auto"/>
            </w:tcBorders>
            <w:shd w:val="clear" w:color="auto" w:fill="auto"/>
            <w:hideMark/>
          </w:tcPr>
          <w:p w14:paraId="26164059" w14:textId="77777777" w:rsidR="000D5D7A" w:rsidRPr="00526378" w:rsidRDefault="000D5D7A" w:rsidP="007E57A4">
            <w:pPr>
              <w:jc w:val="center"/>
            </w:pPr>
            <w:r w:rsidRPr="00526378">
              <w:t>Значение</w:t>
            </w:r>
          </w:p>
        </w:tc>
        <w:tc>
          <w:tcPr>
            <w:tcW w:w="1208" w:type="dxa"/>
            <w:tcBorders>
              <w:top w:val="nil"/>
              <w:left w:val="nil"/>
              <w:bottom w:val="single" w:sz="4" w:space="0" w:color="auto"/>
              <w:right w:val="single" w:sz="4" w:space="0" w:color="auto"/>
            </w:tcBorders>
            <w:shd w:val="clear" w:color="auto" w:fill="auto"/>
            <w:hideMark/>
          </w:tcPr>
          <w:p w14:paraId="3EAF4B3B" w14:textId="77777777" w:rsidR="000D5D7A" w:rsidRPr="00526378" w:rsidRDefault="000D5D7A" w:rsidP="007E57A4">
            <w:pPr>
              <w:jc w:val="center"/>
            </w:pPr>
            <w:r w:rsidRPr="00526378">
              <w:t>A</w:t>
            </w:r>
          </w:p>
        </w:tc>
        <w:tc>
          <w:tcPr>
            <w:tcW w:w="1208" w:type="dxa"/>
            <w:tcBorders>
              <w:top w:val="nil"/>
              <w:left w:val="nil"/>
              <w:bottom w:val="single" w:sz="4" w:space="0" w:color="auto"/>
              <w:right w:val="single" w:sz="4" w:space="0" w:color="auto"/>
            </w:tcBorders>
            <w:shd w:val="clear" w:color="auto" w:fill="auto"/>
            <w:hideMark/>
          </w:tcPr>
          <w:p w14:paraId="65E5F969" w14:textId="77777777" w:rsidR="000D5D7A" w:rsidRPr="00526378" w:rsidRDefault="000D5D7A" w:rsidP="007E57A4">
            <w:pPr>
              <w:jc w:val="center"/>
            </w:pPr>
            <w:proofErr w:type="gramStart"/>
            <w:r w:rsidRPr="00526378">
              <w:t>T(</w:t>
            </w:r>
            <w:proofErr w:type="gramEnd"/>
            <w:r w:rsidRPr="00526378">
              <w:t>1-2000)</w:t>
            </w:r>
          </w:p>
        </w:tc>
        <w:tc>
          <w:tcPr>
            <w:tcW w:w="1910" w:type="dxa"/>
            <w:tcBorders>
              <w:top w:val="nil"/>
              <w:left w:val="nil"/>
              <w:bottom w:val="single" w:sz="4" w:space="0" w:color="auto"/>
              <w:right w:val="single" w:sz="4" w:space="0" w:color="auto"/>
            </w:tcBorders>
            <w:shd w:val="clear" w:color="auto" w:fill="auto"/>
            <w:hideMark/>
          </w:tcPr>
          <w:p w14:paraId="429E2F53" w14:textId="77777777" w:rsidR="000D5D7A" w:rsidRPr="00526378" w:rsidRDefault="000D5D7A" w:rsidP="007E57A4">
            <w:pPr>
              <w:jc w:val="center"/>
            </w:pPr>
            <w:r w:rsidRPr="00526378">
              <w:t>О</w:t>
            </w:r>
          </w:p>
        </w:tc>
        <w:tc>
          <w:tcPr>
            <w:tcW w:w="4597" w:type="dxa"/>
            <w:tcBorders>
              <w:top w:val="nil"/>
              <w:left w:val="nil"/>
              <w:bottom w:val="single" w:sz="4" w:space="0" w:color="auto"/>
              <w:right w:val="single" w:sz="4" w:space="0" w:color="auto"/>
            </w:tcBorders>
            <w:shd w:val="clear" w:color="auto" w:fill="auto"/>
            <w:hideMark/>
          </w:tcPr>
          <w:p w14:paraId="498A587F" w14:textId="77777777" w:rsidR="000D5D7A" w:rsidRPr="00526378" w:rsidRDefault="000D5D7A" w:rsidP="007E57A4">
            <w:r w:rsidRPr="00526378">
              <w:t> </w:t>
            </w:r>
          </w:p>
        </w:tc>
      </w:tr>
    </w:tbl>
    <w:p w14:paraId="369F3346" w14:textId="69FEDFCD" w:rsidR="00F56CA6" w:rsidRDefault="00F56CA6" w:rsidP="00526378">
      <w:pPr>
        <w:pStyle w:val="ab"/>
      </w:pPr>
    </w:p>
    <w:p w14:paraId="55928A6C" w14:textId="0C48C8CE" w:rsidR="0006708F" w:rsidRPr="002F0D74" w:rsidRDefault="0006708F" w:rsidP="0006708F">
      <w:pPr>
        <w:pStyle w:val="3"/>
        <w:numPr>
          <w:ilvl w:val="0"/>
          <w:numId w:val="0"/>
        </w:numPr>
        <w:ind w:left="4821"/>
        <w:rPr>
          <w:rFonts w:eastAsiaTheme="minorHAnsi"/>
          <w:lang w:eastAsia="en-US"/>
        </w:rPr>
      </w:pPr>
      <w:r w:rsidRPr="002F0D74">
        <w:rPr>
          <w:rFonts w:eastAsiaTheme="minorHAnsi"/>
          <w:lang w:eastAsia="en-US"/>
        </w:rPr>
        <w:t xml:space="preserve">Таблица </w:t>
      </w:r>
      <w:r w:rsidRPr="002F0D74">
        <w:rPr>
          <w:rFonts w:eastAsiaTheme="minorHAnsi"/>
          <w:lang w:eastAsia="en-US"/>
        </w:rPr>
        <w:fldChar w:fldCharType="begin"/>
      </w:r>
      <w:r w:rsidRPr="002F0D74">
        <w:rPr>
          <w:rFonts w:eastAsiaTheme="minorHAnsi"/>
          <w:lang w:eastAsia="en-US"/>
        </w:rPr>
        <w:instrText xml:space="preserve"> SEQ Таблица \* ARABIC </w:instrText>
      </w:r>
      <w:r w:rsidRPr="002F0D74">
        <w:rPr>
          <w:rFonts w:eastAsiaTheme="minorHAnsi"/>
          <w:lang w:eastAsia="en-US"/>
        </w:rPr>
        <w:fldChar w:fldCharType="separate"/>
      </w:r>
      <w:r w:rsidRPr="002F0D74">
        <w:rPr>
          <w:rFonts w:eastAsiaTheme="minorHAnsi"/>
          <w:lang w:eastAsia="en-US"/>
        </w:rPr>
        <w:t>2</w:t>
      </w:r>
      <w:r>
        <w:rPr>
          <w:rFonts w:eastAsiaTheme="minorHAnsi"/>
          <w:lang w:eastAsia="en-US"/>
        </w:rPr>
        <w:t>5</w:t>
      </w:r>
      <w:r w:rsidRPr="002F0D74">
        <w:rPr>
          <w:rFonts w:eastAsiaTheme="minorHAnsi"/>
          <w:lang w:eastAsia="en-US"/>
        </w:rPr>
        <w:fldChar w:fldCharType="end"/>
      </w:r>
      <w:r w:rsidRPr="002F0D74">
        <w:rPr>
          <w:rFonts w:eastAsiaTheme="minorHAnsi"/>
          <w:lang w:eastAsia="en-US"/>
        </w:rPr>
        <w:t>. Параметры сервисной услуги в гарантийном письме (</w:t>
      </w:r>
      <w:proofErr w:type="spellStart"/>
      <w:r w:rsidRPr="002F0D74">
        <w:rPr>
          <w:rFonts w:eastAsiaTheme="minorHAnsi"/>
          <w:lang w:eastAsia="en-US"/>
        </w:rPr>
        <w:t>Парам</w:t>
      </w:r>
      <w:r w:rsidR="00C71E36">
        <w:rPr>
          <w:rFonts w:eastAsiaTheme="minorHAnsi"/>
          <w:lang w:eastAsia="en-US"/>
        </w:rPr>
        <w:t>Сервисн</w:t>
      </w:r>
      <w:r w:rsidRPr="002F0D74">
        <w:rPr>
          <w:rFonts w:eastAsiaTheme="minorHAnsi"/>
          <w:lang w:eastAsia="en-US"/>
        </w:rPr>
        <w:t>УслГП</w:t>
      </w:r>
      <w:proofErr w:type="spellEnd"/>
      <w:r w:rsidRPr="002F0D74">
        <w:rPr>
          <w:rFonts w:eastAsiaTheme="minorHAnsi"/>
          <w:lang w:eastAsia="en-US"/>
        </w:rPr>
        <w:t>)</w:t>
      </w:r>
    </w:p>
    <w:p w14:paraId="71D53051" w14:textId="77777777" w:rsidR="0006708F" w:rsidRPr="00DA760E" w:rsidRDefault="0006708F" w:rsidP="0006708F">
      <w:pPr>
        <w:tabs>
          <w:tab w:val="left" w:pos="3515"/>
          <w:tab w:val="left" w:pos="6016"/>
          <w:tab w:val="left" w:pos="7224"/>
          <w:tab w:val="left" w:pos="8432"/>
          <w:tab w:val="left" w:pos="10342"/>
        </w:tabs>
        <w:rPr>
          <w:b/>
          <w:bCs/>
        </w:rPr>
      </w:pPr>
    </w:p>
    <w:tbl>
      <w:tblPr>
        <w:tblW w:w="14742" w:type="dxa"/>
        <w:tblLook w:val="04A0" w:firstRow="1" w:lastRow="0" w:firstColumn="1" w:lastColumn="0" w:noHBand="0" w:noVBand="1"/>
      </w:tblPr>
      <w:tblGrid>
        <w:gridCol w:w="3402"/>
        <w:gridCol w:w="2405"/>
        <w:gridCol w:w="1304"/>
        <w:gridCol w:w="1208"/>
        <w:gridCol w:w="1910"/>
        <w:gridCol w:w="4513"/>
      </w:tblGrid>
      <w:tr w:rsidR="0006708F" w:rsidRPr="00DA760E" w14:paraId="1380DB96"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000000" w:fill="EAEAEA"/>
            <w:vAlign w:val="center"/>
            <w:hideMark/>
          </w:tcPr>
          <w:p w14:paraId="1AAB8086" w14:textId="77777777" w:rsidR="0006708F" w:rsidRPr="00DA760E" w:rsidRDefault="0006708F" w:rsidP="00594FC4">
            <w:pPr>
              <w:jc w:val="center"/>
              <w:rPr>
                <w:b/>
                <w:bCs/>
              </w:rPr>
            </w:pPr>
            <w:r w:rsidRPr="00DA760E">
              <w:rPr>
                <w:b/>
                <w:bCs/>
              </w:rPr>
              <w:t>Наименование элемента</w:t>
            </w:r>
          </w:p>
        </w:tc>
        <w:tc>
          <w:tcPr>
            <w:tcW w:w="2405" w:type="dxa"/>
            <w:tcBorders>
              <w:top w:val="single" w:sz="4" w:space="0" w:color="auto"/>
              <w:left w:val="nil"/>
              <w:bottom w:val="single" w:sz="4" w:space="0" w:color="auto"/>
              <w:right w:val="single" w:sz="4" w:space="0" w:color="auto"/>
            </w:tcBorders>
            <w:shd w:val="clear" w:color="000000" w:fill="EAEAEA"/>
            <w:vAlign w:val="center"/>
            <w:hideMark/>
          </w:tcPr>
          <w:p w14:paraId="406E5A23" w14:textId="77777777" w:rsidR="0006708F" w:rsidRPr="00DA760E" w:rsidRDefault="0006708F" w:rsidP="00594FC4">
            <w:pPr>
              <w:jc w:val="center"/>
              <w:rPr>
                <w:b/>
                <w:bCs/>
              </w:rPr>
            </w:pPr>
            <w:r w:rsidRPr="00DA760E">
              <w:rPr>
                <w:b/>
                <w:bCs/>
              </w:rPr>
              <w:t>Сокращенное наименование (код) элемента</w:t>
            </w:r>
          </w:p>
        </w:tc>
        <w:tc>
          <w:tcPr>
            <w:tcW w:w="1304" w:type="dxa"/>
            <w:tcBorders>
              <w:top w:val="single" w:sz="4" w:space="0" w:color="auto"/>
              <w:left w:val="nil"/>
              <w:bottom w:val="single" w:sz="4" w:space="0" w:color="auto"/>
              <w:right w:val="single" w:sz="4" w:space="0" w:color="auto"/>
            </w:tcBorders>
            <w:shd w:val="clear" w:color="000000" w:fill="EAEAEA"/>
            <w:vAlign w:val="center"/>
            <w:hideMark/>
          </w:tcPr>
          <w:p w14:paraId="6484D92A" w14:textId="77777777" w:rsidR="0006708F" w:rsidRPr="00DA760E" w:rsidRDefault="0006708F" w:rsidP="00594FC4">
            <w:pPr>
              <w:jc w:val="center"/>
              <w:rPr>
                <w:b/>
                <w:bCs/>
              </w:rPr>
            </w:pPr>
            <w:r w:rsidRPr="00DA760E">
              <w:rPr>
                <w:b/>
                <w:bCs/>
              </w:rPr>
              <w:t>Признак типа элемента</w:t>
            </w:r>
          </w:p>
        </w:tc>
        <w:tc>
          <w:tcPr>
            <w:tcW w:w="1208" w:type="dxa"/>
            <w:tcBorders>
              <w:top w:val="single" w:sz="4" w:space="0" w:color="auto"/>
              <w:left w:val="nil"/>
              <w:bottom w:val="single" w:sz="4" w:space="0" w:color="auto"/>
              <w:right w:val="single" w:sz="4" w:space="0" w:color="auto"/>
            </w:tcBorders>
            <w:shd w:val="clear" w:color="000000" w:fill="EAEAEA"/>
            <w:vAlign w:val="center"/>
            <w:hideMark/>
          </w:tcPr>
          <w:p w14:paraId="578C020A" w14:textId="77777777" w:rsidR="0006708F" w:rsidRPr="00DA760E" w:rsidRDefault="0006708F" w:rsidP="00594FC4">
            <w:pPr>
              <w:jc w:val="center"/>
              <w:rPr>
                <w:b/>
                <w:bCs/>
              </w:rPr>
            </w:pPr>
            <w:r w:rsidRPr="00DA760E">
              <w:rPr>
                <w:b/>
                <w:bCs/>
              </w:rPr>
              <w:t>Формат элемента</w:t>
            </w:r>
          </w:p>
        </w:tc>
        <w:tc>
          <w:tcPr>
            <w:tcW w:w="1910" w:type="dxa"/>
            <w:tcBorders>
              <w:top w:val="single" w:sz="4" w:space="0" w:color="auto"/>
              <w:left w:val="nil"/>
              <w:bottom w:val="single" w:sz="4" w:space="0" w:color="auto"/>
              <w:right w:val="single" w:sz="4" w:space="0" w:color="auto"/>
            </w:tcBorders>
            <w:shd w:val="clear" w:color="000000" w:fill="EAEAEA"/>
            <w:vAlign w:val="center"/>
            <w:hideMark/>
          </w:tcPr>
          <w:p w14:paraId="3137150C" w14:textId="77777777" w:rsidR="0006708F" w:rsidRPr="00DA760E" w:rsidRDefault="0006708F" w:rsidP="00594FC4">
            <w:pPr>
              <w:jc w:val="center"/>
              <w:rPr>
                <w:b/>
                <w:bCs/>
              </w:rPr>
            </w:pPr>
            <w:r w:rsidRPr="00DA760E">
              <w:rPr>
                <w:b/>
                <w:bCs/>
              </w:rPr>
              <w:t>Признак обязательности элемента</w:t>
            </w:r>
          </w:p>
        </w:tc>
        <w:tc>
          <w:tcPr>
            <w:tcW w:w="4513" w:type="dxa"/>
            <w:tcBorders>
              <w:top w:val="single" w:sz="4" w:space="0" w:color="auto"/>
              <w:left w:val="nil"/>
              <w:bottom w:val="single" w:sz="4" w:space="0" w:color="auto"/>
              <w:right w:val="single" w:sz="4" w:space="0" w:color="auto"/>
            </w:tcBorders>
            <w:shd w:val="clear" w:color="000000" w:fill="EAEAEA"/>
            <w:vAlign w:val="center"/>
            <w:hideMark/>
          </w:tcPr>
          <w:p w14:paraId="292F37EA" w14:textId="77777777" w:rsidR="0006708F" w:rsidRPr="00DA760E" w:rsidRDefault="0006708F" w:rsidP="00594FC4">
            <w:pPr>
              <w:jc w:val="center"/>
              <w:rPr>
                <w:b/>
                <w:bCs/>
              </w:rPr>
            </w:pPr>
            <w:r w:rsidRPr="00DA760E">
              <w:rPr>
                <w:b/>
                <w:bCs/>
              </w:rPr>
              <w:t>Дополнительная информация</w:t>
            </w:r>
          </w:p>
        </w:tc>
      </w:tr>
      <w:tr w:rsidR="0006708F" w:rsidRPr="00DA760E" w14:paraId="540BEA00"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5174B939" w14:textId="77777777" w:rsidR="0006708F" w:rsidRPr="00DA760E" w:rsidRDefault="0006708F" w:rsidP="00594FC4">
            <w:pPr>
              <w:rPr>
                <w:bCs/>
              </w:rPr>
            </w:pPr>
            <w:r w:rsidRPr="00DA760E">
              <w:t>Условия оказания медицинской помощи</w:t>
            </w:r>
          </w:p>
        </w:tc>
        <w:tc>
          <w:tcPr>
            <w:tcW w:w="2405" w:type="dxa"/>
            <w:tcBorders>
              <w:top w:val="single" w:sz="4" w:space="0" w:color="auto"/>
              <w:left w:val="nil"/>
              <w:bottom w:val="single" w:sz="4" w:space="0" w:color="auto"/>
              <w:right w:val="single" w:sz="4" w:space="0" w:color="auto"/>
            </w:tcBorders>
            <w:shd w:val="clear" w:color="auto" w:fill="auto"/>
            <w:vAlign w:val="center"/>
          </w:tcPr>
          <w:p w14:paraId="05F28E3C" w14:textId="77777777" w:rsidR="0006708F" w:rsidRPr="00DA760E" w:rsidRDefault="0006708F" w:rsidP="00594FC4">
            <w:pPr>
              <w:jc w:val="center"/>
              <w:rPr>
                <w:bCs/>
              </w:rPr>
            </w:pPr>
            <w:proofErr w:type="spellStart"/>
            <w:r w:rsidRPr="00DA760E">
              <w:rPr>
                <w:bCs/>
              </w:rPr>
              <w:t>УсловОказМедПом</w:t>
            </w:r>
            <w:proofErr w:type="spellEnd"/>
          </w:p>
        </w:tc>
        <w:tc>
          <w:tcPr>
            <w:tcW w:w="1304" w:type="dxa"/>
            <w:tcBorders>
              <w:top w:val="single" w:sz="4" w:space="0" w:color="auto"/>
              <w:left w:val="nil"/>
              <w:bottom w:val="single" w:sz="4" w:space="0" w:color="auto"/>
              <w:right w:val="single" w:sz="4" w:space="0" w:color="auto"/>
            </w:tcBorders>
            <w:shd w:val="clear" w:color="auto" w:fill="auto"/>
            <w:vAlign w:val="center"/>
          </w:tcPr>
          <w:p w14:paraId="4547550F" w14:textId="77777777" w:rsidR="0006708F" w:rsidRPr="00DA760E" w:rsidRDefault="0006708F" w:rsidP="00594FC4">
            <w:pPr>
              <w:jc w:val="center"/>
              <w:rPr>
                <w:bCs/>
                <w:lang w:val="en-US"/>
              </w:rPr>
            </w:pPr>
            <w:r w:rsidRPr="00DA760E">
              <w:rPr>
                <w:bCs/>
              </w:rPr>
              <w:t>П</w:t>
            </w:r>
          </w:p>
        </w:tc>
        <w:tc>
          <w:tcPr>
            <w:tcW w:w="1208" w:type="dxa"/>
            <w:tcBorders>
              <w:top w:val="single" w:sz="4" w:space="0" w:color="auto"/>
              <w:left w:val="nil"/>
              <w:bottom w:val="single" w:sz="4" w:space="0" w:color="auto"/>
              <w:right w:val="single" w:sz="4" w:space="0" w:color="auto"/>
            </w:tcBorders>
            <w:shd w:val="clear" w:color="auto" w:fill="auto"/>
            <w:vAlign w:val="center"/>
          </w:tcPr>
          <w:p w14:paraId="5C97024E" w14:textId="77777777" w:rsidR="0006708F" w:rsidRPr="00DA760E" w:rsidRDefault="0006708F" w:rsidP="00594FC4">
            <w:pPr>
              <w:jc w:val="center"/>
              <w:rPr>
                <w:bCs/>
              </w:rPr>
            </w:pPr>
            <w:r w:rsidRPr="00DA760E">
              <w:rPr>
                <w:bCs/>
              </w:rPr>
              <w:t>Т</w:t>
            </w:r>
            <w:r w:rsidRPr="00DA760E">
              <w:rPr>
                <w:bCs/>
                <w:lang w:val="en-US"/>
              </w:rPr>
              <w:t xml:space="preserve"> (</w:t>
            </w:r>
            <w:r w:rsidRPr="00DA760E">
              <w:rPr>
                <w:bCs/>
              </w:rPr>
              <w:t>1-255</w:t>
            </w:r>
            <w:r w:rsidRPr="00DA760E">
              <w:rPr>
                <w:bCs/>
                <w:lang w:val="en-U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28404CB8" w14:textId="77777777" w:rsidR="0006708F" w:rsidRPr="00DA760E" w:rsidRDefault="0006708F" w:rsidP="00594FC4">
            <w:pPr>
              <w:jc w:val="center"/>
              <w:rPr>
                <w:bCs/>
              </w:rPr>
            </w:pPr>
            <w:r w:rsidRPr="00DA760E">
              <w:rPr>
                <w:bCs/>
              </w:rPr>
              <w:t>НМК</w:t>
            </w:r>
          </w:p>
        </w:tc>
        <w:tc>
          <w:tcPr>
            <w:tcW w:w="4513" w:type="dxa"/>
            <w:tcBorders>
              <w:top w:val="single" w:sz="4" w:space="0" w:color="auto"/>
              <w:left w:val="nil"/>
              <w:bottom w:val="single" w:sz="4" w:space="0" w:color="auto"/>
              <w:right w:val="single" w:sz="4" w:space="0" w:color="auto"/>
            </w:tcBorders>
            <w:shd w:val="clear" w:color="auto" w:fill="auto"/>
            <w:vAlign w:val="center"/>
          </w:tcPr>
          <w:p w14:paraId="45CBF547"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Принимает значение в соответствии с</w:t>
            </w:r>
          </w:p>
          <w:p w14:paraId="3C8D74BE" w14:textId="77777777" w:rsidR="0006708F" w:rsidRPr="00DA760E" w:rsidRDefault="0006708F" w:rsidP="00594FC4">
            <w:pPr>
              <w:pStyle w:val="ConsPlusNormal"/>
              <w:ind w:firstLine="0"/>
              <w:rPr>
                <w:rFonts w:ascii="Times New Roman" w:hAnsi="Times New Roman" w:cs="Times New Roman"/>
                <w:sz w:val="24"/>
                <w:szCs w:val="24"/>
              </w:rPr>
            </w:pPr>
            <w:r w:rsidRPr="00DA760E">
              <w:rPr>
                <w:rFonts w:ascii="Times New Roman" w:hAnsi="Times New Roman" w:cs="Times New Roman"/>
                <w:sz w:val="24"/>
                <w:szCs w:val="24"/>
              </w:rPr>
              <w:t>НСИ «Условия оказания медицинской помощи»</w:t>
            </w:r>
          </w:p>
          <w:p w14:paraId="19C46F99" w14:textId="77777777" w:rsidR="0006708F" w:rsidRPr="00DA760E" w:rsidRDefault="0006708F" w:rsidP="00594FC4">
            <w:r w:rsidRPr="00DA760E">
              <w:t>1.2.643.5.1.13.13.99.2.322</w:t>
            </w:r>
          </w:p>
          <w:p w14:paraId="1FF9FA81" w14:textId="77777777" w:rsidR="0006708F" w:rsidRPr="00DA760E" w:rsidRDefault="0006708F" w:rsidP="00594FC4">
            <w:pPr>
              <w:rPr>
                <w:bCs/>
              </w:rPr>
            </w:pPr>
            <w:r w:rsidRPr="00DA760E">
              <w:rPr>
                <w:bCs/>
              </w:rPr>
              <w:t>Возможно указание «нескольких» значений из справочника</w:t>
            </w:r>
            <w:r w:rsidRPr="00DA760E" w:rsidDel="00942FF4">
              <w:t xml:space="preserve"> </w:t>
            </w:r>
          </w:p>
        </w:tc>
      </w:tr>
    </w:tbl>
    <w:tbl>
      <w:tblPr>
        <w:tblStyle w:val="a9"/>
        <w:tblW w:w="14742" w:type="dxa"/>
        <w:tblInd w:w="-5" w:type="dxa"/>
        <w:tblLook w:val="04A0" w:firstRow="1" w:lastRow="0" w:firstColumn="1" w:lastColumn="0" w:noHBand="0" w:noVBand="1"/>
      </w:tblPr>
      <w:tblGrid>
        <w:gridCol w:w="3402"/>
        <w:gridCol w:w="2410"/>
        <w:gridCol w:w="1276"/>
        <w:gridCol w:w="1276"/>
        <w:gridCol w:w="1842"/>
        <w:gridCol w:w="4536"/>
      </w:tblGrid>
      <w:tr w:rsidR="0006708F" w:rsidRPr="00DA760E" w14:paraId="49961C9F" w14:textId="77777777" w:rsidTr="00594FC4">
        <w:tc>
          <w:tcPr>
            <w:tcW w:w="3402" w:type="dxa"/>
            <w:vAlign w:val="center"/>
          </w:tcPr>
          <w:p w14:paraId="681CD23F" w14:textId="77777777" w:rsidR="0006708F" w:rsidRPr="00DA760E" w:rsidRDefault="0006708F" w:rsidP="00594FC4">
            <w:bookmarkStart w:id="574" w:name="_Hlk106966583"/>
            <w:r w:rsidRPr="00DA760E">
              <w:t>Класс услуги</w:t>
            </w:r>
          </w:p>
        </w:tc>
        <w:tc>
          <w:tcPr>
            <w:tcW w:w="2410" w:type="dxa"/>
            <w:vAlign w:val="center"/>
          </w:tcPr>
          <w:p w14:paraId="34BAA955" w14:textId="77777777" w:rsidR="0006708F" w:rsidRPr="00DA760E" w:rsidRDefault="0006708F" w:rsidP="00594FC4">
            <w:proofErr w:type="spellStart"/>
            <w:r w:rsidRPr="00DA760E">
              <w:rPr>
                <w:bCs/>
              </w:rPr>
              <w:t>МедКласс</w:t>
            </w:r>
            <w:proofErr w:type="spellEnd"/>
          </w:p>
        </w:tc>
        <w:tc>
          <w:tcPr>
            <w:tcW w:w="1276" w:type="dxa"/>
            <w:vAlign w:val="center"/>
          </w:tcPr>
          <w:p w14:paraId="77FEF1AD" w14:textId="77777777" w:rsidR="0006708F" w:rsidRPr="00DA760E" w:rsidRDefault="0006708F" w:rsidP="00594FC4">
            <w:r w:rsidRPr="00DA760E">
              <w:rPr>
                <w:bCs/>
              </w:rPr>
              <w:t>А</w:t>
            </w:r>
          </w:p>
        </w:tc>
        <w:tc>
          <w:tcPr>
            <w:tcW w:w="1276" w:type="dxa"/>
            <w:vAlign w:val="center"/>
          </w:tcPr>
          <w:p w14:paraId="0A8A64D9" w14:textId="77777777" w:rsidR="0006708F" w:rsidRPr="00DA760E" w:rsidRDefault="0006708F" w:rsidP="00594FC4">
            <w:r w:rsidRPr="00DA760E">
              <w:rPr>
                <w:bCs/>
              </w:rPr>
              <w:t>Т</w:t>
            </w:r>
            <w:r w:rsidRPr="00DA760E">
              <w:rPr>
                <w:bCs/>
                <w:lang w:val="en-US"/>
              </w:rPr>
              <w:t xml:space="preserve"> (</w:t>
            </w:r>
            <w:r w:rsidRPr="00DA760E">
              <w:rPr>
                <w:bCs/>
              </w:rPr>
              <w:t>1-255</w:t>
            </w:r>
            <w:r w:rsidRPr="00DA760E">
              <w:rPr>
                <w:bCs/>
                <w:lang w:val="en-US"/>
              </w:rPr>
              <w:t>)</w:t>
            </w:r>
          </w:p>
        </w:tc>
        <w:tc>
          <w:tcPr>
            <w:tcW w:w="1842" w:type="dxa"/>
            <w:vAlign w:val="center"/>
          </w:tcPr>
          <w:p w14:paraId="7A4B9AFE" w14:textId="77777777" w:rsidR="0006708F" w:rsidRPr="00DA760E" w:rsidRDefault="0006708F" w:rsidP="00594FC4">
            <w:r w:rsidRPr="00DA760E">
              <w:rPr>
                <w:bCs/>
              </w:rPr>
              <w:t>НУ</w:t>
            </w:r>
          </w:p>
        </w:tc>
        <w:tc>
          <w:tcPr>
            <w:tcW w:w="4536" w:type="dxa"/>
            <w:vAlign w:val="center"/>
          </w:tcPr>
          <w:p w14:paraId="4185EB06" w14:textId="71B5AECD" w:rsidR="0006708F" w:rsidRPr="00DA760E" w:rsidRDefault="0006708F" w:rsidP="00594FC4"/>
        </w:tc>
      </w:tr>
    </w:tbl>
    <w:tbl>
      <w:tblPr>
        <w:tblW w:w="14742" w:type="dxa"/>
        <w:tblLook w:val="04A0" w:firstRow="1" w:lastRow="0" w:firstColumn="1" w:lastColumn="0" w:noHBand="0" w:noVBand="1"/>
      </w:tblPr>
      <w:tblGrid>
        <w:gridCol w:w="3402"/>
        <w:gridCol w:w="2501"/>
        <w:gridCol w:w="1208"/>
        <w:gridCol w:w="1208"/>
        <w:gridCol w:w="1910"/>
        <w:gridCol w:w="4513"/>
      </w:tblGrid>
      <w:tr w:rsidR="0006708F" w:rsidRPr="00DA760E" w14:paraId="7FF4BA45"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bookmarkEnd w:id="574"/>
          <w:p w14:paraId="1ED4D8A1" w14:textId="77777777" w:rsidR="0006708F" w:rsidRPr="00DA760E" w:rsidRDefault="0006708F" w:rsidP="00594FC4">
            <w:pPr>
              <w:rPr>
                <w:bCs/>
              </w:rPr>
            </w:pPr>
            <w:r w:rsidRPr="00DA760E">
              <w:rPr>
                <w:rFonts w:eastAsiaTheme="minorHAnsi"/>
                <w:lang w:eastAsia="en-US"/>
              </w:rPr>
              <w:t>Удаленность оказания для помощи на дому, для скорой / неотложной помощи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66875C4C" w14:textId="77777777" w:rsidR="0006708F" w:rsidRPr="00DA760E" w:rsidRDefault="0006708F" w:rsidP="00594FC4">
            <w:pPr>
              <w:jc w:val="center"/>
              <w:rPr>
                <w:bCs/>
              </w:rPr>
            </w:pPr>
            <w:proofErr w:type="spellStart"/>
            <w:r w:rsidRPr="00DA760E">
              <w:rPr>
                <w:bCs/>
              </w:rPr>
              <w:t>УдалОказ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1ECB835"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163B8F9" w14:textId="77777777" w:rsidR="0006708F" w:rsidRPr="00DA760E" w:rsidRDefault="0006708F" w:rsidP="00594FC4">
            <w:pPr>
              <w:jc w:val="center"/>
              <w:rPr>
                <w:bCs/>
              </w:rPr>
            </w:pPr>
            <w:r w:rsidRPr="00DA760E">
              <w:rPr>
                <w:bCs/>
              </w:rPr>
              <w:t>Т (1-255)</w:t>
            </w:r>
          </w:p>
        </w:tc>
        <w:tc>
          <w:tcPr>
            <w:tcW w:w="1910" w:type="dxa"/>
            <w:tcBorders>
              <w:top w:val="single" w:sz="4" w:space="0" w:color="auto"/>
              <w:left w:val="nil"/>
              <w:bottom w:val="single" w:sz="4" w:space="0" w:color="auto"/>
              <w:right w:val="single" w:sz="4" w:space="0" w:color="auto"/>
            </w:tcBorders>
            <w:shd w:val="clear" w:color="auto" w:fill="auto"/>
            <w:vAlign w:val="center"/>
          </w:tcPr>
          <w:p w14:paraId="09BBFBB5"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2A4102C" w14:textId="77777777" w:rsidR="0006708F" w:rsidRPr="00DA760E" w:rsidRDefault="0006708F" w:rsidP="00594FC4"/>
          <w:p w14:paraId="3B0D153E" w14:textId="77777777" w:rsidR="0006708F" w:rsidRPr="00DA760E" w:rsidRDefault="0006708F" w:rsidP="00594FC4">
            <w:pPr>
              <w:rPr>
                <w:bCs/>
              </w:rPr>
            </w:pPr>
          </w:p>
        </w:tc>
      </w:tr>
      <w:tr w:rsidR="0006708F" w:rsidRPr="00DA760E" w14:paraId="21289E3B"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A9AE598" w14:textId="0C524C6E" w:rsidR="0006708F" w:rsidRPr="00DA760E" w:rsidRDefault="00544689" w:rsidP="00594FC4">
            <w:pPr>
              <w:rPr>
                <w:bCs/>
              </w:rPr>
            </w:pPr>
            <w:r>
              <w:rPr>
                <w:rFonts w:eastAsiaTheme="minorHAnsi"/>
                <w:lang w:eastAsia="en-US"/>
              </w:rPr>
              <w:t>Место оказания</w:t>
            </w:r>
          </w:p>
        </w:tc>
        <w:tc>
          <w:tcPr>
            <w:tcW w:w="2501" w:type="dxa"/>
            <w:tcBorders>
              <w:top w:val="single" w:sz="4" w:space="0" w:color="auto"/>
              <w:left w:val="nil"/>
              <w:bottom w:val="single" w:sz="4" w:space="0" w:color="auto"/>
              <w:right w:val="single" w:sz="4" w:space="0" w:color="auto"/>
            </w:tcBorders>
            <w:shd w:val="clear" w:color="auto" w:fill="auto"/>
            <w:vAlign w:val="center"/>
          </w:tcPr>
          <w:p w14:paraId="5366F439" w14:textId="4C4AE1FD" w:rsidR="0006708F" w:rsidRPr="00DA760E" w:rsidRDefault="00D269B9">
            <w:pPr>
              <w:jc w:val="center"/>
              <w:rPr>
                <w:bCs/>
              </w:rPr>
            </w:pPr>
            <w:proofErr w:type="spellStart"/>
            <w:r>
              <w:rPr>
                <w:bCs/>
              </w:rPr>
              <w:t>МестОказ</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2FB42026"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2C422BCC" w14:textId="161A78E7" w:rsidR="0006708F" w:rsidRPr="00DA760E" w:rsidRDefault="00D269B9" w:rsidP="00594FC4">
            <w:pPr>
              <w:jc w:val="center"/>
              <w:rPr>
                <w:bCs/>
              </w:rPr>
            </w:pPr>
            <w:r w:rsidRPr="00DA760E">
              <w:rPr>
                <w:bCs/>
              </w:rPr>
              <w:t>Т (1-255)</w:t>
            </w:r>
            <w:r w:rsidR="0006708F"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0196EA5C"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5A97635" w14:textId="109D01F9" w:rsidR="0006708F" w:rsidRPr="00DA760E" w:rsidRDefault="00D269B9" w:rsidP="00594FC4">
            <w:pPr>
              <w:rPr>
                <w:bCs/>
              </w:rPr>
            </w:pPr>
            <w:r>
              <w:rPr>
                <w:bCs/>
              </w:rPr>
              <w:t>Внутренний справочник</w:t>
            </w:r>
          </w:p>
        </w:tc>
      </w:tr>
      <w:tr w:rsidR="0006708F" w:rsidRPr="00DA760E" w14:paraId="02AACF0E"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E4B0DA5" w14:textId="77777777" w:rsidR="0006708F" w:rsidRPr="00DA760E" w:rsidRDefault="0006708F" w:rsidP="00594FC4">
            <w:pPr>
              <w:rPr>
                <w:bCs/>
              </w:rPr>
            </w:pPr>
            <w:r w:rsidRPr="00DA760E">
              <w:rPr>
                <w:rFonts w:eastAsiaTheme="minorHAnsi"/>
                <w:lang w:eastAsia="en-US"/>
              </w:rPr>
              <w:t>Категория палаты</w:t>
            </w:r>
          </w:p>
        </w:tc>
        <w:tc>
          <w:tcPr>
            <w:tcW w:w="2501" w:type="dxa"/>
            <w:tcBorders>
              <w:top w:val="single" w:sz="4" w:space="0" w:color="auto"/>
              <w:left w:val="nil"/>
              <w:bottom w:val="single" w:sz="4" w:space="0" w:color="auto"/>
              <w:right w:val="single" w:sz="4" w:space="0" w:color="auto"/>
            </w:tcBorders>
            <w:shd w:val="clear" w:color="auto" w:fill="auto"/>
            <w:vAlign w:val="center"/>
          </w:tcPr>
          <w:p w14:paraId="10574AB9" w14:textId="77777777" w:rsidR="0006708F" w:rsidRPr="00DA760E" w:rsidRDefault="0006708F" w:rsidP="00594FC4">
            <w:pPr>
              <w:jc w:val="center"/>
              <w:rPr>
                <w:bCs/>
              </w:rPr>
            </w:pPr>
            <w:proofErr w:type="spellStart"/>
            <w:r w:rsidRPr="00DA760E">
              <w:rPr>
                <w:bCs/>
              </w:rPr>
              <w:t>КатегорПалата</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FDA59E2"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76B71DE9" w14:textId="77B45C34" w:rsidR="0006708F" w:rsidRPr="00DA760E" w:rsidRDefault="0006708F" w:rsidP="00594FC4">
            <w:pPr>
              <w:jc w:val="center"/>
              <w:rPr>
                <w:bCs/>
              </w:rPr>
            </w:pPr>
            <w:r w:rsidRPr="00DA760E">
              <w:rPr>
                <w:bCs/>
              </w:rPr>
              <w:t>Т (1</w:t>
            </w:r>
            <w:r w:rsidR="004E16E4">
              <w:rPr>
                <w:bCs/>
              </w:rPr>
              <w:t>-50</w:t>
            </w:r>
            <w:bookmarkStart w:id="575" w:name="_GoBack"/>
            <w:bookmarkEnd w:id="575"/>
            <w:r w:rsidRPr="00DA760E">
              <w:rPr>
                <w:bCs/>
              </w:rPr>
              <w:t>)</w:t>
            </w:r>
          </w:p>
        </w:tc>
        <w:tc>
          <w:tcPr>
            <w:tcW w:w="1910" w:type="dxa"/>
            <w:tcBorders>
              <w:top w:val="single" w:sz="4" w:space="0" w:color="auto"/>
              <w:left w:val="nil"/>
              <w:bottom w:val="single" w:sz="4" w:space="0" w:color="auto"/>
              <w:right w:val="single" w:sz="4" w:space="0" w:color="auto"/>
            </w:tcBorders>
            <w:shd w:val="clear" w:color="auto" w:fill="auto"/>
            <w:vAlign w:val="center"/>
          </w:tcPr>
          <w:p w14:paraId="6A035DF7" w14:textId="77777777" w:rsidR="0006708F" w:rsidRPr="00DA760E" w:rsidRDefault="0006708F" w:rsidP="00594FC4">
            <w:pPr>
              <w:jc w:val="center"/>
              <w:rPr>
                <w:bCs/>
              </w:rPr>
            </w:pPr>
            <w:r w:rsidRPr="00DA760E">
              <w:rPr>
                <w:bCs/>
              </w:rPr>
              <w:t>Н</w:t>
            </w:r>
          </w:p>
        </w:tc>
        <w:tc>
          <w:tcPr>
            <w:tcW w:w="4513" w:type="dxa"/>
            <w:tcBorders>
              <w:top w:val="single" w:sz="4" w:space="0" w:color="auto"/>
              <w:left w:val="nil"/>
              <w:bottom w:val="single" w:sz="4" w:space="0" w:color="auto"/>
              <w:right w:val="single" w:sz="4" w:space="0" w:color="auto"/>
            </w:tcBorders>
            <w:shd w:val="clear" w:color="auto" w:fill="auto"/>
            <w:vAlign w:val="center"/>
          </w:tcPr>
          <w:p w14:paraId="1E38C358" w14:textId="4511914F" w:rsidR="0006708F" w:rsidRPr="00DA760E" w:rsidRDefault="0006708F" w:rsidP="00594FC4"/>
        </w:tc>
      </w:tr>
      <w:tr w:rsidR="0006708F" w:rsidRPr="00DA760E" w14:paraId="2EA8E4A7"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6DD5F585" w14:textId="072011E2" w:rsidR="0006708F" w:rsidRPr="00DA760E" w:rsidRDefault="0006708F" w:rsidP="00594FC4">
            <w:pPr>
              <w:rPr>
                <w:bCs/>
              </w:rPr>
            </w:pPr>
            <w:r w:rsidRPr="00DA760E">
              <w:rPr>
                <w:rFonts w:eastAsiaTheme="minorHAnsi"/>
                <w:lang w:eastAsia="en-US"/>
              </w:rPr>
              <w:t>Особые условия оказания сервисной услуги</w:t>
            </w:r>
          </w:p>
        </w:tc>
        <w:tc>
          <w:tcPr>
            <w:tcW w:w="2501" w:type="dxa"/>
            <w:tcBorders>
              <w:top w:val="single" w:sz="4" w:space="0" w:color="auto"/>
              <w:left w:val="nil"/>
              <w:bottom w:val="single" w:sz="4" w:space="0" w:color="auto"/>
              <w:right w:val="single" w:sz="4" w:space="0" w:color="auto"/>
            </w:tcBorders>
            <w:shd w:val="clear" w:color="auto" w:fill="auto"/>
            <w:vAlign w:val="center"/>
          </w:tcPr>
          <w:p w14:paraId="4438DA51" w14:textId="17036237" w:rsidR="0006708F" w:rsidRPr="00DA760E" w:rsidRDefault="0006708F" w:rsidP="00594FC4">
            <w:pPr>
              <w:jc w:val="center"/>
              <w:rPr>
                <w:bCs/>
              </w:rPr>
            </w:pPr>
            <w:proofErr w:type="spellStart"/>
            <w:r w:rsidRPr="00DA760E">
              <w:rPr>
                <w:bCs/>
              </w:rPr>
              <w:t>УслОказ</w:t>
            </w:r>
            <w:proofErr w:type="spellEnd"/>
          </w:p>
        </w:tc>
        <w:tc>
          <w:tcPr>
            <w:tcW w:w="1208" w:type="dxa"/>
            <w:tcBorders>
              <w:top w:val="single" w:sz="4" w:space="0" w:color="auto"/>
              <w:left w:val="nil"/>
              <w:bottom w:val="single" w:sz="4" w:space="0" w:color="auto"/>
              <w:right w:val="single" w:sz="4" w:space="0" w:color="auto"/>
            </w:tcBorders>
            <w:shd w:val="clear" w:color="auto" w:fill="auto"/>
          </w:tcPr>
          <w:p w14:paraId="541C2EAA" w14:textId="77777777" w:rsidR="0006708F" w:rsidRPr="00DA760E" w:rsidRDefault="0006708F" w:rsidP="00594FC4">
            <w:pPr>
              <w:jc w:val="center"/>
              <w:rPr>
                <w:bCs/>
              </w:rPr>
            </w:pPr>
            <w:r w:rsidRPr="00DA760E">
              <w:rPr>
                <w:szCs w:val="22"/>
              </w:rPr>
              <w:t>С</w:t>
            </w:r>
          </w:p>
        </w:tc>
        <w:tc>
          <w:tcPr>
            <w:tcW w:w="1208" w:type="dxa"/>
            <w:tcBorders>
              <w:top w:val="single" w:sz="4" w:space="0" w:color="auto"/>
              <w:left w:val="nil"/>
              <w:bottom w:val="single" w:sz="4" w:space="0" w:color="auto"/>
              <w:right w:val="single" w:sz="4" w:space="0" w:color="auto"/>
            </w:tcBorders>
            <w:shd w:val="clear" w:color="auto" w:fill="auto"/>
          </w:tcPr>
          <w:p w14:paraId="58371669" w14:textId="77777777" w:rsidR="0006708F" w:rsidRPr="00DA760E" w:rsidRDefault="0006708F" w:rsidP="00594FC4">
            <w:pPr>
              <w:jc w:val="center"/>
              <w:rPr>
                <w:bCs/>
              </w:rPr>
            </w:pPr>
            <w:r w:rsidRPr="00DA760E">
              <w:rPr>
                <w:szCs w:val="22"/>
              </w:rPr>
              <w:t> </w:t>
            </w:r>
          </w:p>
        </w:tc>
        <w:tc>
          <w:tcPr>
            <w:tcW w:w="1910" w:type="dxa"/>
            <w:tcBorders>
              <w:top w:val="single" w:sz="4" w:space="0" w:color="auto"/>
              <w:left w:val="nil"/>
              <w:bottom w:val="single" w:sz="4" w:space="0" w:color="auto"/>
              <w:right w:val="single" w:sz="4" w:space="0" w:color="auto"/>
            </w:tcBorders>
            <w:shd w:val="clear" w:color="auto" w:fill="auto"/>
          </w:tcPr>
          <w:p w14:paraId="54638E23" w14:textId="77777777" w:rsidR="0006708F" w:rsidRPr="00DA760E" w:rsidRDefault="0006708F" w:rsidP="00594FC4">
            <w:pPr>
              <w:jc w:val="center"/>
              <w:rPr>
                <w:bCs/>
              </w:rPr>
            </w:pPr>
            <w:r w:rsidRPr="00DA760E">
              <w:rPr>
                <w:szCs w:val="22"/>
              </w:rPr>
              <w:t>НМ</w:t>
            </w:r>
          </w:p>
        </w:tc>
        <w:tc>
          <w:tcPr>
            <w:tcW w:w="4513" w:type="dxa"/>
            <w:tcBorders>
              <w:top w:val="single" w:sz="4" w:space="0" w:color="auto"/>
              <w:left w:val="nil"/>
              <w:bottom w:val="single" w:sz="4" w:space="0" w:color="auto"/>
              <w:right w:val="single" w:sz="4" w:space="0" w:color="auto"/>
            </w:tcBorders>
            <w:shd w:val="clear" w:color="auto" w:fill="auto"/>
          </w:tcPr>
          <w:p w14:paraId="0A50C64F" w14:textId="77777777" w:rsidR="0006708F" w:rsidRPr="00DA760E" w:rsidRDefault="0006708F" w:rsidP="00594FC4">
            <w:pPr>
              <w:rPr>
                <w:szCs w:val="22"/>
              </w:rPr>
            </w:pPr>
            <w:r w:rsidRPr="00DA760E">
              <w:rPr>
                <w:szCs w:val="22"/>
              </w:rPr>
              <w:t>Типовой класс &lt;</w:t>
            </w:r>
            <w:proofErr w:type="spellStart"/>
            <w:r w:rsidRPr="00DA760E">
              <w:rPr>
                <w:szCs w:val="22"/>
              </w:rPr>
              <w:t>ИнфПолТип</w:t>
            </w:r>
            <w:proofErr w:type="spellEnd"/>
            <w:r w:rsidRPr="00DA760E">
              <w:rPr>
                <w:szCs w:val="22"/>
              </w:rPr>
              <w:t xml:space="preserve">&gt;. </w:t>
            </w:r>
          </w:p>
          <w:p w14:paraId="57D48643" w14:textId="77777777" w:rsidR="0006708F" w:rsidRPr="00DA760E" w:rsidRDefault="0006708F" w:rsidP="00594FC4">
            <w:pPr>
              <w:rPr>
                <w:szCs w:val="22"/>
              </w:rPr>
            </w:pPr>
            <w:r w:rsidRPr="00DA760E">
              <w:rPr>
                <w:szCs w:val="22"/>
              </w:rPr>
              <w:t xml:space="preserve">Состав элемента представлен в </w:t>
            </w:r>
            <w:r w:rsidRPr="00DA760E">
              <w:rPr>
                <w:szCs w:val="22"/>
              </w:rPr>
              <w:fldChar w:fldCharType="begin"/>
            </w:r>
            <w:r w:rsidRPr="00DA760E">
              <w:rPr>
                <w:szCs w:val="22"/>
              </w:rPr>
              <w:instrText xml:space="preserve"> REF _Ref106282934 \h </w:instrText>
            </w:r>
            <w:r>
              <w:rPr>
                <w:szCs w:val="22"/>
              </w:rPr>
              <w:instrText xml:space="preserve"> \* MERGEFORMAT </w:instrText>
            </w:r>
            <w:r w:rsidRPr="00DA760E">
              <w:rPr>
                <w:szCs w:val="22"/>
              </w:rPr>
            </w:r>
            <w:r w:rsidRPr="00DA760E">
              <w:rPr>
                <w:szCs w:val="22"/>
              </w:rPr>
              <w:fldChar w:fldCharType="separate"/>
            </w:r>
            <w:r w:rsidRPr="00DA760E">
              <w:rPr>
                <w:bCs/>
              </w:rPr>
              <w:t xml:space="preserve">Таблица </w:t>
            </w:r>
            <w:r w:rsidRPr="00DA760E">
              <w:rPr>
                <w:b/>
                <w:noProof/>
              </w:rPr>
              <w:t>17</w:t>
            </w:r>
            <w:r w:rsidRPr="00DA760E">
              <w:rPr>
                <w:szCs w:val="22"/>
              </w:rPr>
              <w:fldChar w:fldCharType="end"/>
            </w:r>
            <w:r w:rsidRPr="00DA760E">
              <w:rPr>
                <w:szCs w:val="22"/>
              </w:rPr>
              <w:t>.</w:t>
            </w:r>
          </w:p>
          <w:p w14:paraId="0F2F8FB6" w14:textId="77777777" w:rsidR="0006708F" w:rsidRPr="00DA760E" w:rsidRDefault="0006708F" w:rsidP="00594FC4">
            <w:pPr>
              <w:rPr>
                <w:bCs/>
              </w:rPr>
            </w:pPr>
            <w:r w:rsidRPr="00DA760E">
              <w:rPr>
                <w:szCs w:val="22"/>
              </w:rPr>
              <w:t>Заполняется для отражения дополнительной информации (при необходимости)</w:t>
            </w:r>
          </w:p>
        </w:tc>
      </w:tr>
      <w:tr w:rsidR="0006708F" w:rsidRPr="00DA760E" w14:paraId="4C974DEA" w14:textId="77777777" w:rsidTr="00594FC4">
        <w:trPr>
          <w:tblHeader/>
        </w:trPr>
        <w:tc>
          <w:tcPr>
            <w:tcW w:w="3402" w:type="dxa"/>
            <w:tcBorders>
              <w:top w:val="single" w:sz="4" w:space="0" w:color="auto"/>
              <w:left w:val="single" w:sz="4" w:space="0" w:color="auto"/>
              <w:bottom w:val="single" w:sz="4" w:space="0" w:color="auto"/>
              <w:right w:val="single" w:sz="4" w:space="0" w:color="auto"/>
            </w:tcBorders>
            <w:shd w:val="clear" w:color="auto" w:fill="auto"/>
            <w:vAlign w:val="center"/>
          </w:tcPr>
          <w:p w14:paraId="2058A29A" w14:textId="4F9C16E1" w:rsidR="0006708F" w:rsidRPr="00DA760E" w:rsidRDefault="0006708F" w:rsidP="00594FC4">
            <w:pPr>
              <w:rPr>
                <w:bCs/>
              </w:rPr>
            </w:pPr>
            <w:r w:rsidRPr="00DA760E">
              <w:rPr>
                <w:bCs/>
              </w:rPr>
              <w:t xml:space="preserve">Количество </w:t>
            </w:r>
            <w:r w:rsidRPr="00DA760E">
              <w:rPr>
                <w:rFonts w:eastAsiaTheme="minorHAnsi"/>
                <w:lang w:eastAsia="en-US"/>
              </w:rPr>
              <w:t xml:space="preserve">сервисных </w:t>
            </w:r>
            <w:r w:rsidRPr="00DA760E">
              <w:rPr>
                <w:bCs/>
              </w:rPr>
              <w:t>услуг</w:t>
            </w:r>
          </w:p>
        </w:tc>
        <w:tc>
          <w:tcPr>
            <w:tcW w:w="2501" w:type="dxa"/>
            <w:tcBorders>
              <w:top w:val="single" w:sz="4" w:space="0" w:color="auto"/>
              <w:left w:val="nil"/>
              <w:bottom w:val="single" w:sz="4" w:space="0" w:color="auto"/>
              <w:right w:val="single" w:sz="4" w:space="0" w:color="auto"/>
            </w:tcBorders>
            <w:shd w:val="clear" w:color="auto" w:fill="auto"/>
            <w:vAlign w:val="center"/>
          </w:tcPr>
          <w:p w14:paraId="0362AFD0" w14:textId="3619DE61" w:rsidR="0006708F" w:rsidRPr="00DA760E" w:rsidRDefault="0006708F" w:rsidP="00594FC4">
            <w:pPr>
              <w:jc w:val="center"/>
              <w:rPr>
                <w:bCs/>
              </w:rPr>
            </w:pPr>
            <w:proofErr w:type="spellStart"/>
            <w:r w:rsidRPr="00DA760E">
              <w:rPr>
                <w:bCs/>
              </w:rPr>
              <w:t>Кол</w:t>
            </w:r>
            <w:r w:rsidR="00C71E36">
              <w:rPr>
                <w:bCs/>
              </w:rPr>
              <w:t>во</w:t>
            </w:r>
            <w:proofErr w:type="spellEnd"/>
          </w:p>
        </w:tc>
        <w:tc>
          <w:tcPr>
            <w:tcW w:w="1208" w:type="dxa"/>
            <w:tcBorders>
              <w:top w:val="single" w:sz="4" w:space="0" w:color="auto"/>
              <w:left w:val="nil"/>
              <w:bottom w:val="single" w:sz="4" w:space="0" w:color="auto"/>
              <w:right w:val="single" w:sz="4" w:space="0" w:color="auto"/>
            </w:tcBorders>
            <w:shd w:val="clear" w:color="auto" w:fill="auto"/>
            <w:vAlign w:val="center"/>
          </w:tcPr>
          <w:p w14:paraId="7BFF6513" w14:textId="77777777" w:rsidR="0006708F" w:rsidRPr="00DA760E" w:rsidRDefault="0006708F" w:rsidP="00594FC4">
            <w:pPr>
              <w:jc w:val="center"/>
              <w:rPr>
                <w:bCs/>
              </w:rPr>
            </w:pPr>
            <w:r w:rsidRPr="00DA760E">
              <w:rPr>
                <w:bCs/>
              </w:rPr>
              <w:t>А</w:t>
            </w:r>
          </w:p>
        </w:tc>
        <w:tc>
          <w:tcPr>
            <w:tcW w:w="1208" w:type="dxa"/>
            <w:tcBorders>
              <w:top w:val="single" w:sz="4" w:space="0" w:color="auto"/>
              <w:left w:val="nil"/>
              <w:bottom w:val="single" w:sz="4" w:space="0" w:color="auto"/>
              <w:right w:val="single" w:sz="4" w:space="0" w:color="auto"/>
            </w:tcBorders>
            <w:shd w:val="clear" w:color="auto" w:fill="auto"/>
            <w:vAlign w:val="center"/>
          </w:tcPr>
          <w:p w14:paraId="0FD571AE" w14:textId="77777777" w:rsidR="0006708F" w:rsidRPr="00DA760E" w:rsidRDefault="0006708F" w:rsidP="00594FC4">
            <w:pPr>
              <w:jc w:val="center"/>
              <w:rPr>
                <w:bCs/>
              </w:rPr>
            </w:pPr>
            <w:r w:rsidRPr="00DA760E">
              <w:rPr>
                <w:bCs/>
                <w:lang w:val="en-US"/>
              </w:rPr>
              <w:t>N</w:t>
            </w:r>
            <w:r w:rsidRPr="00DA760E">
              <w:rPr>
                <w:bCs/>
              </w:rPr>
              <w:t xml:space="preserve"> (3)</w:t>
            </w:r>
          </w:p>
        </w:tc>
        <w:tc>
          <w:tcPr>
            <w:tcW w:w="1910" w:type="dxa"/>
            <w:tcBorders>
              <w:top w:val="single" w:sz="4" w:space="0" w:color="auto"/>
              <w:left w:val="nil"/>
              <w:bottom w:val="single" w:sz="4" w:space="0" w:color="auto"/>
              <w:right w:val="single" w:sz="4" w:space="0" w:color="auto"/>
            </w:tcBorders>
            <w:shd w:val="clear" w:color="auto" w:fill="auto"/>
            <w:vAlign w:val="center"/>
          </w:tcPr>
          <w:p w14:paraId="0A76E9B8" w14:textId="77777777" w:rsidR="0006708F" w:rsidRPr="00DA760E" w:rsidRDefault="0006708F" w:rsidP="00594FC4">
            <w:pPr>
              <w:jc w:val="center"/>
              <w:rPr>
                <w:bCs/>
              </w:rPr>
            </w:pPr>
            <w:r w:rsidRPr="00DA760E">
              <w:rPr>
                <w:bCs/>
              </w:rPr>
              <w:t>О</w:t>
            </w:r>
          </w:p>
        </w:tc>
        <w:tc>
          <w:tcPr>
            <w:tcW w:w="4513" w:type="dxa"/>
            <w:tcBorders>
              <w:top w:val="single" w:sz="4" w:space="0" w:color="auto"/>
              <w:left w:val="nil"/>
              <w:bottom w:val="single" w:sz="4" w:space="0" w:color="auto"/>
              <w:right w:val="single" w:sz="4" w:space="0" w:color="auto"/>
            </w:tcBorders>
            <w:shd w:val="clear" w:color="auto" w:fill="auto"/>
            <w:vAlign w:val="center"/>
          </w:tcPr>
          <w:p w14:paraId="0EF0F297" w14:textId="7EA680CB" w:rsidR="0006708F" w:rsidRPr="00DA760E" w:rsidRDefault="0006708F" w:rsidP="00594FC4">
            <w:pPr>
              <w:rPr>
                <w:bCs/>
              </w:rPr>
            </w:pPr>
            <w:r w:rsidRPr="00DA760E">
              <w:rPr>
                <w:bCs/>
              </w:rPr>
              <w:t xml:space="preserve">Указывается количество </w:t>
            </w:r>
            <w:r w:rsidRPr="00DA760E">
              <w:rPr>
                <w:rFonts w:eastAsiaTheme="minorHAnsi"/>
                <w:lang w:eastAsia="en-US"/>
              </w:rPr>
              <w:t xml:space="preserve">сервисной </w:t>
            </w:r>
            <w:r w:rsidRPr="00DA760E">
              <w:rPr>
                <w:bCs/>
              </w:rPr>
              <w:t>услуг</w:t>
            </w:r>
          </w:p>
        </w:tc>
      </w:tr>
    </w:tbl>
    <w:p w14:paraId="71DCA532" w14:textId="77777777" w:rsidR="0006708F" w:rsidRPr="00526378" w:rsidRDefault="0006708F" w:rsidP="00526378">
      <w:pPr>
        <w:pStyle w:val="ab"/>
      </w:pPr>
    </w:p>
    <w:p w14:paraId="488DB178" w14:textId="4621A11F" w:rsidR="00A42B98" w:rsidRPr="00526378" w:rsidRDefault="00A42B98" w:rsidP="00F56CA6">
      <w:pPr>
        <w:pStyle w:val="ab"/>
      </w:pPr>
      <w:r w:rsidRPr="00526378">
        <w:br w:type="page"/>
      </w:r>
    </w:p>
    <w:p w14:paraId="132EEAB8" w14:textId="77777777" w:rsidR="00F56CA6" w:rsidRPr="00526378" w:rsidRDefault="00F56CA6" w:rsidP="00526378">
      <w:pPr>
        <w:pStyle w:val="ab"/>
      </w:pPr>
    </w:p>
    <w:bookmarkStart w:id="576" w:name="_Toc107142354" w:displacedByCustomXml="next"/>
    <w:bookmarkEnd w:id="576" w:displacedByCustomXml="next"/>
    <w:bookmarkStart w:id="577" w:name="_Toc107162598" w:displacedByCustomXml="next"/>
    <w:bookmarkEnd w:id="577" w:displacedByCustomXml="next"/>
    <w:bookmarkStart w:id="578" w:name="_Toc107165847" w:displacedByCustomXml="next"/>
    <w:bookmarkEnd w:id="578" w:displacedByCustomXml="next"/>
    <w:bookmarkStart w:id="579" w:name="_Toc107215232" w:displacedByCustomXml="next"/>
    <w:bookmarkEnd w:id="579" w:displacedByCustomXml="next"/>
    <w:bookmarkStart w:id="580" w:name="_Toc107142355" w:displacedByCustomXml="next"/>
    <w:bookmarkEnd w:id="580" w:displacedByCustomXml="next"/>
    <w:bookmarkStart w:id="581" w:name="_Toc107162599" w:displacedByCustomXml="next"/>
    <w:bookmarkEnd w:id="581" w:displacedByCustomXml="next"/>
    <w:bookmarkStart w:id="582" w:name="_Toc107165848" w:displacedByCustomXml="next"/>
    <w:bookmarkEnd w:id="582" w:displacedByCustomXml="next"/>
    <w:bookmarkStart w:id="583" w:name="_Toc107215233" w:displacedByCustomXml="next"/>
    <w:bookmarkEnd w:id="583" w:displacedByCustomXml="next"/>
    <w:bookmarkStart w:id="584" w:name="_Toc107142356" w:displacedByCustomXml="next"/>
    <w:bookmarkEnd w:id="584" w:displacedByCustomXml="next"/>
    <w:bookmarkStart w:id="585" w:name="_Toc107162600" w:displacedByCustomXml="next"/>
    <w:bookmarkEnd w:id="585" w:displacedByCustomXml="next"/>
    <w:bookmarkStart w:id="586" w:name="_Toc107165849" w:displacedByCustomXml="next"/>
    <w:bookmarkEnd w:id="586" w:displacedByCustomXml="next"/>
    <w:bookmarkStart w:id="587" w:name="_Toc107215234" w:displacedByCustomXml="next"/>
    <w:bookmarkEnd w:id="587" w:displacedByCustomXml="next"/>
    <w:bookmarkStart w:id="588" w:name="_Toc107142357" w:displacedByCustomXml="next"/>
    <w:bookmarkEnd w:id="588" w:displacedByCustomXml="next"/>
    <w:bookmarkStart w:id="589" w:name="_Toc107162601" w:displacedByCustomXml="next"/>
    <w:bookmarkEnd w:id="589" w:displacedByCustomXml="next"/>
    <w:bookmarkStart w:id="590" w:name="_Toc107165850" w:displacedByCustomXml="next"/>
    <w:bookmarkEnd w:id="590" w:displacedByCustomXml="next"/>
    <w:bookmarkStart w:id="591" w:name="_Toc107215235" w:displacedByCustomXml="next"/>
    <w:bookmarkEnd w:id="591" w:displacedByCustomXml="next"/>
    <w:bookmarkStart w:id="592" w:name="_Toc107142358" w:displacedByCustomXml="next"/>
    <w:bookmarkEnd w:id="592" w:displacedByCustomXml="next"/>
    <w:bookmarkStart w:id="593" w:name="_Toc107162602" w:displacedByCustomXml="next"/>
    <w:bookmarkEnd w:id="593" w:displacedByCustomXml="next"/>
    <w:bookmarkStart w:id="594" w:name="_Toc107165851" w:displacedByCustomXml="next"/>
    <w:bookmarkEnd w:id="594" w:displacedByCustomXml="next"/>
    <w:bookmarkStart w:id="595" w:name="_Toc107215236" w:displacedByCustomXml="next"/>
    <w:bookmarkEnd w:id="595" w:displacedByCustomXml="next"/>
    <w:bookmarkStart w:id="596" w:name="_Toc107142359" w:displacedByCustomXml="next"/>
    <w:bookmarkEnd w:id="596" w:displacedByCustomXml="next"/>
    <w:bookmarkStart w:id="597" w:name="_Toc107162603" w:displacedByCustomXml="next"/>
    <w:bookmarkEnd w:id="597" w:displacedByCustomXml="next"/>
    <w:bookmarkStart w:id="598" w:name="_Toc107165852" w:displacedByCustomXml="next"/>
    <w:bookmarkEnd w:id="598" w:displacedByCustomXml="next"/>
    <w:bookmarkStart w:id="599" w:name="_Toc107215237" w:displacedByCustomXml="next"/>
    <w:bookmarkEnd w:id="599" w:displacedByCustomXml="next"/>
    <w:bookmarkStart w:id="600" w:name="_Toc107142360" w:displacedByCustomXml="next"/>
    <w:bookmarkEnd w:id="600" w:displacedByCustomXml="next"/>
    <w:bookmarkStart w:id="601" w:name="_Toc107162604" w:displacedByCustomXml="next"/>
    <w:bookmarkEnd w:id="601" w:displacedByCustomXml="next"/>
    <w:bookmarkStart w:id="602" w:name="_Toc107165853" w:displacedByCustomXml="next"/>
    <w:bookmarkEnd w:id="602" w:displacedByCustomXml="next"/>
    <w:bookmarkStart w:id="603" w:name="_Toc107215238" w:displacedByCustomXml="next"/>
    <w:bookmarkEnd w:id="603" w:displacedByCustomXml="next"/>
    <w:bookmarkStart w:id="604" w:name="_Toc107142361" w:displacedByCustomXml="next"/>
    <w:bookmarkEnd w:id="604" w:displacedByCustomXml="next"/>
    <w:bookmarkStart w:id="605" w:name="_Toc107162605" w:displacedByCustomXml="next"/>
    <w:bookmarkEnd w:id="605" w:displacedByCustomXml="next"/>
    <w:bookmarkStart w:id="606" w:name="_Toc107165854" w:displacedByCustomXml="next"/>
    <w:bookmarkEnd w:id="606" w:displacedByCustomXml="next"/>
    <w:bookmarkStart w:id="607" w:name="_Toc107215239" w:displacedByCustomXml="next"/>
    <w:bookmarkEnd w:id="607" w:displacedByCustomXml="next"/>
    <w:bookmarkStart w:id="608" w:name="_Toc107142362" w:displacedByCustomXml="next"/>
    <w:bookmarkEnd w:id="608" w:displacedByCustomXml="next"/>
    <w:bookmarkStart w:id="609" w:name="_Toc107162606" w:displacedByCustomXml="next"/>
    <w:bookmarkEnd w:id="609" w:displacedByCustomXml="next"/>
    <w:bookmarkStart w:id="610" w:name="_Toc107165855" w:displacedByCustomXml="next"/>
    <w:bookmarkEnd w:id="610" w:displacedByCustomXml="next"/>
    <w:bookmarkStart w:id="611" w:name="_Toc107215240" w:displacedByCustomXml="next"/>
    <w:bookmarkEnd w:id="611" w:displacedByCustomXml="next"/>
    <w:bookmarkStart w:id="612" w:name="_Toc107142363" w:displacedByCustomXml="next"/>
    <w:bookmarkEnd w:id="612" w:displacedByCustomXml="next"/>
    <w:bookmarkStart w:id="613" w:name="_Toc107162607" w:displacedByCustomXml="next"/>
    <w:bookmarkEnd w:id="613" w:displacedByCustomXml="next"/>
    <w:bookmarkStart w:id="614" w:name="_Toc107165856" w:displacedByCustomXml="next"/>
    <w:bookmarkEnd w:id="614" w:displacedByCustomXml="next"/>
    <w:bookmarkStart w:id="615" w:name="_Toc107215241" w:displacedByCustomXml="next"/>
    <w:bookmarkEnd w:id="615" w:displacedByCustomXml="next"/>
    <w:bookmarkStart w:id="616" w:name="_Toc107142364" w:displacedByCustomXml="next"/>
    <w:bookmarkEnd w:id="616" w:displacedByCustomXml="next"/>
    <w:bookmarkStart w:id="617" w:name="_Toc107162608" w:displacedByCustomXml="next"/>
    <w:bookmarkEnd w:id="617" w:displacedByCustomXml="next"/>
    <w:bookmarkStart w:id="618" w:name="_Toc107165857" w:displacedByCustomXml="next"/>
    <w:bookmarkEnd w:id="618" w:displacedByCustomXml="next"/>
    <w:bookmarkStart w:id="619" w:name="_Toc107215242" w:displacedByCustomXml="next"/>
    <w:bookmarkEnd w:id="619" w:displacedByCustomXml="next"/>
    <w:bookmarkStart w:id="620" w:name="_Toc107142365" w:displacedByCustomXml="next"/>
    <w:bookmarkEnd w:id="620" w:displacedByCustomXml="next"/>
    <w:bookmarkStart w:id="621" w:name="_Toc107162609" w:displacedByCustomXml="next"/>
    <w:bookmarkEnd w:id="621" w:displacedByCustomXml="next"/>
    <w:bookmarkStart w:id="622" w:name="_Toc107165858" w:displacedByCustomXml="next"/>
    <w:bookmarkEnd w:id="622" w:displacedByCustomXml="next"/>
    <w:bookmarkStart w:id="623" w:name="_Toc107215243" w:displacedByCustomXml="next"/>
    <w:bookmarkEnd w:id="623" w:displacedByCustomXml="next"/>
    <w:bookmarkStart w:id="624" w:name="_Toc107142366" w:displacedByCustomXml="next"/>
    <w:bookmarkEnd w:id="624" w:displacedByCustomXml="next"/>
    <w:bookmarkStart w:id="625" w:name="_Toc107162610" w:displacedByCustomXml="next"/>
    <w:bookmarkEnd w:id="625" w:displacedByCustomXml="next"/>
    <w:bookmarkStart w:id="626" w:name="_Toc107165859" w:displacedByCustomXml="next"/>
    <w:bookmarkEnd w:id="626" w:displacedByCustomXml="next"/>
    <w:bookmarkStart w:id="627" w:name="_Toc107215244" w:displacedByCustomXml="next"/>
    <w:bookmarkEnd w:id="627" w:displacedByCustomXml="next"/>
    <w:bookmarkStart w:id="628" w:name="_Toc107142367" w:displacedByCustomXml="next"/>
    <w:bookmarkEnd w:id="628" w:displacedByCustomXml="next"/>
    <w:bookmarkStart w:id="629" w:name="_Toc107162611" w:displacedByCustomXml="next"/>
    <w:bookmarkEnd w:id="629" w:displacedByCustomXml="next"/>
    <w:bookmarkStart w:id="630" w:name="_Toc107165860" w:displacedByCustomXml="next"/>
    <w:bookmarkEnd w:id="630" w:displacedByCustomXml="next"/>
    <w:bookmarkStart w:id="631" w:name="_Toc107215245" w:displacedByCustomXml="next"/>
    <w:bookmarkEnd w:id="631" w:displacedByCustomXml="next"/>
    <w:bookmarkStart w:id="632" w:name="_Toc107142368" w:displacedByCustomXml="next"/>
    <w:bookmarkEnd w:id="632" w:displacedByCustomXml="next"/>
    <w:bookmarkStart w:id="633" w:name="_Toc107162612" w:displacedByCustomXml="next"/>
    <w:bookmarkEnd w:id="633" w:displacedByCustomXml="next"/>
    <w:bookmarkStart w:id="634" w:name="_Toc107165861" w:displacedByCustomXml="next"/>
    <w:bookmarkEnd w:id="634" w:displacedByCustomXml="next"/>
    <w:bookmarkStart w:id="635" w:name="_Toc107215246" w:displacedByCustomXml="next"/>
    <w:bookmarkEnd w:id="635" w:displacedByCustomXml="next"/>
    <w:bookmarkStart w:id="636" w:name="_Toc107142369" w:displacedByCustomXml="next"/>
    <w:bookmarkEnd w:id="636" w:displacedByCustomXml="next"/>
    <w:bookmarkStart w:id="637" w:name="_Toc107162613" w:displacedByCustomXml="next"/>
    <w:bookmarkEnd w:id="637" w:displacedByCustomXml="next"/>
    <w:bookmarkStart w:id="638" w:name="_Toc107165862" w:displacedByCustomXml="next"/>
    <w:bookmarkEnd w:id="638" w:displacedByCustomXml="next"/>
    <w:bookmarkStart w:id="639" w:name="_Toc107215247" w:displacedByCustomXml="next"/>
    <w:bookmarkEnd w:id="639" w:displacedByCustomXml="next"/>
    <w:bookmarkStart w:id="640" w:name="_Toc107142370" w:displacedByCustomXml="next"/>
    <w:bookmarkEnd w:id="640" w:displacedByCustomXml="next"/>
    <w:bookmarkStart w:id="641" w:name="_Toc107162614" w:displacedByCustomXml="next"/>
    <w:bookmarkEnd w:id="641" w:displacedByCustomXml="next"/>
    <w:bookmarkStart w:id="642" w:name="_Toc107165863" w:displacedByCustomXml="next"/>
    <w:bookmarkEnd w:id="642" w:displacedByCustomXml="next"/>
    <w:bookmarkStart w:id="643" w:name="_Toc107215248" w:displacedByCustomXml="next"/>
    <w:bookmarkEnd w:id="643" w:displacedByCustomXml="next"/>
    <w:bookmarkStart w:id="644" w:name="_Toc107142371" w:displacedByCustomXml="next"/>
    <w:bookmarkEnd w:id="644" w:displacedByCustomXml="next"/>
    <w:bookmarkStart w:id="645" w:name="_Toc107162615" w:displacedByCustomXml="next"/>
    <w:bookmarkEnd w:id="645" w:displacedByCustomXml="next"/>
    <w:bookmarkStart w:id="646" w:name="_Toc107165864" w:displacedByCustomXml="next"/>
    <w:bookmarkEnd w:id="646" w:displacedByCustomXml="next"/>
    <w:bookmarkStart w:id="647" w:name="_Toc107215249" w:displacedByCustomXml="next"/>
    <w:bookmarkEnd w:id="647" w:displacedByCustomXml="next"/>
    <w:bookmarkStart w:id="648" w:name="_Toc107142372" w:displacedByCustomXml="next"/>
    <w:bookmarkEnd w:id="648" w:displacedByCustomXml="next"/>
    <w:bookmarkStart w:id="649" w:name="_Toc107162616" w:displacedByCustomXml="next"/>
    <w:bookmarkEnd w:id="649" w:displacedByCustomXml="next"/>
    <w:bookmarkStart w:id="650" w:name="_Toc107165865" w:displacedByCustomXml="next"/>
    <w:bookmarkEnd w:id="650" w:displacedByCustomXml="next"/>
    <w:bookmarkStart w:id="651" w:name="_Toc107215250" w:displacedByCustomXml="next"/>
    <w:bookmarkEnd w:id="651" w:displacedByCustomXml="next"/>
    <w:bookmarkStart w:id="652" w:name="_Toc107142373" w:displacedByCustomXml="next"/>
    <w:bookmarkEnd w:id="652" w:displacedByCustomXml="next"/>
    <w:bookmarkStart w:id="653" w:name="_Toc107162617" w:displacedByCustomXml="next"/>
    <w:bookmarkEnd w:id="653" w:displacedByCustomXml="next"/>
    <w:bookmarkStart w:id="654" w:name="_Toc107165866" w:displacedByCustomXml="next"/>
    <w:bookmarkEnd w:id="654" w:displacedByCustomXml="next"/>
    <w:bookmarkStart w:id="655" w:name="_Toc107215251" w:displacedByCustomXml="next"/>
    <w:bookmarkEnd w:id="655" w:displacedByCustomXml="next"/>
    <w:bookmarkStart w:id="656" w:name="_Toc107215252" w:displacedByCustomXml="next"/>
    <w:sdt>
      <w:sdtPr>
        <w:rPr>
          <w:b w:val="0"/>
          <w:bCs/>
          <w:kern w:val="0"/>
          <w:sz w:val="24"/>
        </w:rPr>
        <w:id w:val="-1037277066"/>
        <w:docPartObj>
          <w:docPartGallery w:val="Table of Contents"/>
          <w:docPartUnique/>
        </w:docPartObj>
      </w:sdtPr>
      <w:sdtEndPr>
        <w:rPr>
          <w:bCs w:val="0"/>
        </w:rPr>
      </w:sdtEndPr>
      <w:sdtContent>
        <w:p w14:paraId="1EEC83E5" w14:textId="786F4E29" w:rsidR="006D27B6" w:rsidRPr="00526378" w:rsidRDefault="006D27B6" w:rsidP="00526378">
          <w:pPr>
            <w:pStyle w:val="af5"/>
          </w:pPr>
          <w:r w:rsidRPr="00526378">
            <w:t>Оглавление</w:t>
          </w:r>
          <w:bookmarkEnd w:id="656"/>
        </w:p>
        <w:p w14:paraId="3CC83B50" w14:textId="4677D3A3" w:rsidR="005C7F7B" w:rsidRPr="00526378" w:rsidRDefault="006D27B6">
          <w:pPr>
            <w:pStyle w:val="12"/>
            <w:rPr>
              <w:rFonts w:asciiTheme="minorHAnsi" w:eastAsiaTheme="minorEastAsia" w:hAnsiTheme="minorHAnsi" w:cstheme="minorBidi"/>
              <w:noProof/>
              <w:sz w:val="22"/>
              <w:szCs w:val="22"/>
            </w:rPr>
          </w:pPr>
          <w:r w:rsidRPr="00526378">
            <w:fldChar w:fldCharType="begin"/>
          </w:r>
          <w:r w:rsidRPr="00526378">
            <w:instrText xml:space="preserve"> TOC \o "1-3" \h \z \u </w:instrText>
          </w:r>
          <w:r w:rsidRPr="00526378">
            <w:fldChar w:fldCharType="separate"/>
          </w:r>
          <w:hyperlink w:anchor="_Toc107214599" w:history="1">
            <w:r w:rsidR="005C7F7B" w:rsidRPr="00526378">
              <w:rPr>
                <w:rStyle w:val="aff9"/>
                <w:noProof/>
                <w:color w:val="auto"/>
              </w:rPr>
              <w:t>1 ОБЩИЕ ПОЛОЖЕНИЯ</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_Toc107214599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68984813" w14:textId="5F2BF513" w:rsidR="005C7F7B" w:rsidRPr="00526378" w:rsidRDefault="00111458">
          <w:pPr>
            <w:pStyle w:val="12"/>
            <w:rPr>
              <w:rFonts w:asciiTheme="minorHAnsi" w:eastAsiaTheme="minorEastAsia" w:hAnsiTheme="minorHAnsi" w:cstheme="minorBidi"/>
              <w:noProof/>
              <w:sz w:val="22"/>
              <w:szCs w:val="22"/>
            </w:rPr>
          </w:pPr>
          <w:hyperlink w:anchor="_Toc107214600" w:history="1">
            <w:r w:rsidR="005C7F7B" w:rsidRPr="00526378">
              <w:rPr>
                <w:rStyle w:val="aff9"/>
                <w:noProof/>
                <w:color w:val="auto"/>
              </w:rPr>
              <w:t>2 ОПИСАНИЕ ФАЙЛА ОБМЕНА  ПРЕЙСКУРАНТА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_Toc107214600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3511DCD7" w14:textId="502D2F08"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01" w:history="1">
            <w:r w:rsidR="005C7F7B" w:rsidRPr="00526378">
              <w:rPr>
                <w:rStyle w:val="aff9"/>
                <w:noProof/>
                <w:color w:val="auto"/>
              </w:rPr>
              <w:t>2.1 Имя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_Toc107214601 \h </w:instrText>
            </w:r>
            <w:r w:rsidR="005C7F7B" w:rsidRPr="00526378">
              <w:rPr>
                <w:noProof/>
                <w:webHidden/>
              </w:rPr>
            </w:r>
            <w:r w:rsidR="005C7F7B" w:rsidRPr="00526378">
              <w:rPr>
                <w:noProof/>
                <w:webHidden/>
              </w:rPr>
              <w:fldChar w:fldCharType="separate"/>
            </w:r>
            <w:r w:rsidR="005C7F7B" w:rsidRPr="00526378">
              <w:rPr>
                <w:noProof/>
                <w:webHidden/>
              </w:rPr>
              <w:t>1</w:t>
            </w:r>
            <w:r w:rsidR="005C7F7B" w:rsidRPr="00526378">
              <w:rPr>
                <w:noProof/>
                <w:webHidden/>
              </w:rPr>
              <w:fldChar w:fldCharType="end"/>
            </w:r>
          </w:hyperlink>
        </w:p>
        <w:p w14:paraId="0951F914" w14:textId="24B3D6FF"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02" w:history="1">
            <w:r w:rsidR="005C7F7B" w:rsidRPr="00526378">
              <w:rPr>
                <w:rStyle w:val="aff9"/>
                <w:noProof/>
                <w:color w:val="auto"/>
              </w:rPr>
              <w:t>2.2 Логическая модель файла обмена</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_Toc107214602 \h </w:instrText>
            </w:r>
            <w:r w:rsidR="005C7F7B" w:rsidRPr="00526378">
              <w:rPr>
                <w:noProof/>
                <w:webHidden/>
              </w:rPr>
            </w:r>
            <w:r w:rsidR="005C7F7B" w:rsidRPr="00526378">
              <w:rPr>
                <w:noProof/>
                <w:webHidden/>
              </w:rPr>
              <w:fldChar w:fldCharType="separate"/>
            </w:r>
            <w:r w:rsidR="005C7F7B" w:rsidRPr="00526378">
              <w:rPr>
                <w:noProof/>
                <w:webHidden/>
              </w:rPr>
              <w:t>3</w:t>
            </w:r>
            <w:r w:rsidR="005C7F7B" w:rsidRPr="00526378">
              <w:rPr>
                <w:noProof/>
                <w:webHidden/>
              </w:rPr>
              <w:fldChar w:fldCharType="end"/>
            </w:r>
          </w:hyperlink>
        </w:p>
        <w:p w14:paraId="28CD26FE" w14:textId="5C529099" w:rsidR="005C7F7B" w:rsidRPr="00526378" w:rsidRDefault="00111458">
          <w:pPr>
            <w:pStyle w:val="12"/>
            <w:rPr>
              <w:rFonts w:asciiTheme="minorHAnsi" w:eastAsiaTheme="minorEastAsia" w:hAnsiTheme="minorHAnsi" w:cstheme="minorBidi"/>
              <w:noProof/>
              <w:sz w:val="22"/>
              <w:szCs w:val="22"/>
            </w:rPr>
          </w:pPr>
          <w:hyperlink w:anchor="_Toc107214604" w:history="1">
            <w:r w:rsidR="005C7F7B" w:rsidRPr="00526378">
              <w:rPr>
                <w:rStyle w:val="aff9"/>
                <w:noProof/>
                <w:color w:val="auto"/>
              </w:rPr>
              <w:t>3 Таблица 1</w:t>
            </w:r>
            <w:r w:rsidR="005C7F7B" w:rsidRPr="00526378">
              <w:rPr>
                <w:rStyle w:val="aff9"/>
                <w:noProof/>
                <w:color w:val="auto"/>
                <w:lang w:val="en-US"/>
              </w:rPr>
              <w:t xml:space="preserve">. </w:t>
            </w:r>
            <w:r w:rsidR="005C7F7B" w:rsidRPr="00526378">
              <w:rPr>
                <w:rStyle w:val="aff9"/>
                <w:noProof/>
                <w:color w:val="auto"/>
              </w:rPr>
              <w:t>«</w:t>
            </w:r>
            <w:r w:rsidR="005C7F7B" w:rsidRPr="00526378">
              <w:rPr>
                <w:rStyle w:val="aff9"/>
                <w:noProof/>
                <w:color w:val="auto"/>
                <w:lang w:val="en-US"/>
              </w:rPr>
              <w:t>Файл обмена</w:t>
            </w:r>
            <w:r w:rsidR="005C7F7B" w:rsidRPr="00526378">
              <w:rPr>
                <w:rStyle w:val="aff9"/>
                <w:noProof/>
                <w:color w:val="auto"/>
              </w:rPr>
              <w:t xml:space="preserve">» </w:t>
            </w:r>
            <w:r w:rsidR="005C7F7B" w:rsidRPr="00526378">
              <w:rPr>
                <w:rStyle w:val="aff9"/>
                <w:noProof/>
                <w:color w:val="auto"/>
                <w:lang w:val="en-US"/>
              </w:rPr>
              <w:t>‹Файл›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_Toc107214604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15DB6FD" w14:textId="44926C76" w:rsidR="005C7F7B" w:rsidRPr="00526378" w:rsidRDefault="00111458">
          <w:pPr>
            <w:pStyle w:val="12"/>
            <w:rPr>
              <w:rFonts w:asciiTheme="minorHAnsi" w:eastAsiaTheme="minorEastAsia" w:hAnsiTheme="minorHAnsi" w:cstheme="minorBidi"/>
              <w:noProof/>
              <w:sz w:val="22"/>
              <w:szCs w:val="22"/>
            </w:rPr>
          </w:pPr>
          <w:hyperlink w:anchor="_Toc107214606" w:history="1">
            <w:r w:rsidR="005C7F7B" w:rsidRPr="00526378">
              <w:rPr>
                <w:rStyle w:val="aff9"/>
                <w:noProof/>
                <w:color w:val="auto"/>
              </w:rPr>
              <w:t xml:space="preserve">4 Таблица 2. </w:t>
            </w:r>
            <w:r w:rsidR="005C7F7B" w:rsidRPr="00526378">
              <w:rPr>
                <w:rStyle w:val="aff9"/>
                <w:rFonts w:eastAsiaTheme="minorHAnsi"/>
                <w:noProof/>
                <w:color w:val="auto"/>
                <w:lang w:eastAsia="en-US"/>
              </w:rPr>
              <w:t xml:space="preserve">Элемент </w:t>
            </w:r>
            <w:r w:rsidR="005C7F7B" w:rsidRPr="00526378">
              <w:rPr>
                <w:rStyle w:val="aff9"/>
                <w:noProof/>
                <w:color w:val="auto"/>
              </w:rPr>
              <w:t>«</w:t>
            </w:r>
            <w:r w:rsidR="005C7F7B" w:rsidRPr="00526378">
              <w:rPr>
                <w:rStyle w:val="aff9"/>
                <w:rFonts w:eastAsiaTheme="minorHAnsi"/>
                <w:noProof/>
                <w:color w:val="auto"/>
                <w:lang w:eastAsia="en-US"/>
              </w:rPr>
              <w:t>Прейскурант медицинских услуг</w:t>
            </w:r>
            <w:r w:rsidR="005C7F7B" w:rsidRPr="00526378">
              <w:rPr>
                <w:rStyle w:val="aff9"/>
                <w:noProof/>
                <w:color w:val="auto"/>
              </w:rPr>
              <w:t>» ‹Документ›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_Toc107214606 \h </w:instrText>
            </w:r>
            <w:r w:rsidR="005C7F7B" w:rsidRPr="00526378">
              <w:rPr>
                <w:noProof/>
                <w:webHidden/>
              </w:rPr>
            </w:r>
            <w:r w:rsidR="005C7F7B" w:rsidRPr="00526378">
              <w:rPr>
                <w:noProof/>
                <w:webHidden/>
              </w:rPr>
              <w:fldChar w:fldCharType="separate"/>
            </w:r>
            <w:r w:rsidR="005C7F7B" w:rsidRPr="00526378">
              <w:rPr>
                <w:noProof/>
                <w:webHidden/>
              </w:rPr>
              <w:t>6</w:t>
            </w:r>
            <w:r w:rsidR="005C7F7B" w:rsidRPr="00526378">
              <w:rPr>
                <w:noProof/>
                <w:webHidden/>
              </w:rPr>
              <w:fldChar w:fldCharType="end"/>
            </w:r>
          </w:hyperlink>
        </w:p>
        <w:p w14:paraId="6341E425" w14:textId="00A78073"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09" w:history="1">
            <w:r w:rsidR="005C7F7B" w:rsidRPr="00526378">
              <w:rPr>
                <w:rStyle w:val="aff9"/>
                <w:noProof/>
                <w:color w:val="auto"/>
              </w:rPr>
              <w:t>4.1 Таблица 3. «</w:t>
            </w:r>
            <w:r w:rsidR="005C7F7B" w:rsidRPr="00526378">
              <w:rPr>
                <w:rStyle w:val="aff9"/>
                <w:bCs/>
                <w:noProof/>
                <w:color w:val="auto"/>
              </w:rPr>
              <w:t>Идентификационные сведения</w:t>
            </w:r>
            <w:r w:rsidR="005C7F7B" w:rsidRPr="00526378">
              <w:rPr>
                <w:rStyle w:val="aff9"/>
                <w:noProof/>
                <w:color w:val="auto"/>
              </w:rPr>
              <w:t xml:space="preserve">» </w:t>
            </w:r>
            <w:r w:rsidR="005C7F7B" w:rsidRPr="00526378">
              <w:rPr>
                <w:rStyle w:val="aff9"/>
                <w:bCs/>
                <w:noProof/>
                <w:color w:val="auto"/>
              </w:rPr>
              <w:t>‹Идентификационные_сведения›</w:t>
            </w:r>
            <w:r w:rsidR="005C7F7B" w:rsidRPr="00526378">
              <w:rPr>
                <w:rStyle w:val="aff9"/>
                <w:noProof/>
                <w:color w:val="auto"/>
              </w:rPr>
              <w:t>Добавить 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_Toc107214609 \h </w:instrText>
            </w:r>
            <w:r w:rsidR="005C7F7B" w:rsidRPr="00526378">
              <w:rPr>
                <w:noProof/>
                <w:webHidden/>
              </w:rPr>
            </w:r>
            <w:r w:rsidR="005C7F7B" w:rsidRPr="00526378">
              <w:rPr>
                <w:noProof/>
                <w:webHidden/>
              </w:rPr>
              <w:fldChar w:fldCharType="separate"/>
            </w:r>
            <w:r w:rsidR="005C7F7B" w:rsidRPr="00526378">
              <w:rPr>
                <w:noProof/>
                <w:webHidden/>
              </w:rPr>
              <w:t>7</w:t>
            </w:r>
            <w:r w:rsidR="005C7F7B" w:rsidRPr="00526378">
              <w:rPr>
                <w:noProof/>
                <w:webHidden/>
              </w:rPr>
              <w:fldChar w:fldCharType="end"/>
            </w:r>
          </w:hyperlink>
        </w:p>
        <w:p w14:paraId="71DA5048" w14:textId="47C787A9"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4629" w:history="1">
            <w:r w:rsidR="005C7F7B" w:rsidRPr="00526378">
              <w:rPr>
                <w:rStyle w:val="aff9"/>
                <w:noProof/>
                <w:color w:val="auto"/>
              </w:rPr>
              <w:t>4.1.1 Таблица 4. «Сведения об индивидуальном предпринимателе» ‹СвИПТип›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_Toc107214629 \h </w:instrText>
            </w:r>
            <w:r w:rsidR="005C7F7B" w:rsidRPr="00526378">
              <w:rPr>
                <w:noProof/>
                <w:webHidden/>
              </w:rPr>
            </w:r>
            <w:r w:rsidR="005C7F7B" w:rsidRPr="00526378">
              <w:rPr>
                <w:noProof/>
                <w:webHidden/>
              </w:rPr>
              <w:fldChar w:fldCharType="separate"/>
            </w:r>
            <w:r w:rsidR="005C7F7B" w:rsidRPr="00526378">
              <w:rPr>
                <w:noProof/>
                <w:webHidden/>
              </w:rPr>
              <w:t>8</w:t>
            </w:r>
            <w:r w:rsidR="005C7F7B" w:rsidRPr="00526378">
              <w:rPr>
                <w:noProof/>
                <w:webHidden/>
              </w:rPr>
              <w:fldChar w:fldCharType="end"/>
            </w:r>
          </w:hyperlink>
        </w:p>
        <w:p w14:paraId="5F46C920" w14:textId="5A94076B"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4631" w:history="1">
            <w:r w:rsidR="005C7F7B" w:rsidRPr="00526378">
              <w:rPr>
                <w:rStyle w:val="aff9"/>
                <w:noProof/>
                <w:color w:val="auto"/>
              </w:rPr>
              <w:t>4.1.2 Таблица 5. «Сведения о юридическом лице, состоящем на учете в налоговых органах» ‹СвЮЛУч›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_Toc107214631 \h </w:instrText>
            </w:r>
            <w:r w:rsidR="005C7F7B" w:rsidRPr="00526378">
              <w:rPr>
                <w:noProof/>
                <w:webHidden/>
              </w:rPr>
            </w:r>
            <w:r w:rsidR="005C7F7B" w:rsidRPr="00526378">
              <w:rPr>
                <w:noProof/>
                <w:webHidden/>
              </w:rPr>
              <w:fldChar w:fldCharType="separate"/>
            </w:r>
            <w:r w:rsidR="005C7F7B" w:rsidRPr="00526378">
              <w:rPr>
                <w:noProof/>
                <w:webHidden/>
              </w:rPr>
              <w:t>9</w:t>
            </w:r>
            <w:r w:rsidR="005C7F7B" w:rsidRPr="00526378">
              <w:rPr>
                <w:noProof/>
                <w:webHidden/>
              </w:rPr>
              <w:fldChar w:fldCharType="end"/>
            </w:r>
          </w:hyperlink>
        </w:p>
        <w:p w14:paraId="399EAAEA" w14:textId="6D1F4B8A"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4632" w:history="1">
            <w:r w:rsidR="005C7F7B" w:rsidRPr="00526378">
              <w:rPr>
                <w:rStyle w:val="aff9"/>
                <w:noProof/>
                <w:color w:val="auto"/>
              </w:rPr>
              <w:t>4.1.3 Таблица 6. «Сведения об иностранном лице, не состоящем на учете в налоговых органах в качестве налогоплательщика» ‹СвИнНеУч›</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_Toc107214632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170FA821" w14:textId="5511824A"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4633" w:history="1">
            <w:r w:rsidR="005C7F7B" w:rsidRPr="00526378">
              <w:rPr>
                <w:rStyle w:val="aff9"/>
                <w:noProof/>
                <w:color w:val="auto"/>
              </w:rPr>
              <w:t>4.1.4 Таблица 7. «Сведения о физическом лице» ‹СвФЛТип›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_Toc107214633 \h </w:instrText>
            </w:r>
            <w:r w:rsidR="005C7F7B" w:rsidRPr="00526378">
              <w:rPr>
                <w:noProof/>
                <w:webHidden/>
              </w:rPr>
            </w:r>
            <w:r w:rsidR="005C7F7B" w:rsidRPr="00526378">
              <w:rPr>
                <w:noProof/>
                <w:webHidden/>
              </w:rPr>
              <w:fldChar w:fldCharType="separate"/>
            </w:r>
            <w:r w:rsidR="005C7F7B" w:rsidRPr="00526378">
              <w:rPr>
                <w:noProof/>
                <w:webHidden/>
              </w:rPr>
              <w:t>11</w:t>
            </w:r>
            <w:r w:rsidR="005C7F7B" w:rsidRPr="00526378">
              <w:rPr>
                <w:noProof/>
                <w:webHidden/>
              </w:rPr>
              <w:fldChar w:fldCharType="end"/>
            </w:r>
          </w:hyperlink>
        </w:p>
        <w:p w14:paraId="4EB1BAA7" w14:textId="26CACC58"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70" w:history="1">
            <w:r w:rsidR="005C7F7B" w:rsidRPr="00526378">
              <w:rPr>
                <w:rStyle w:val="aff9"/>
                <w:noProof/>
                <w:color w:val="auto"/>
              </w:rPr>
              <w:t>4.2 Таблица 8. «Договор» ‹Договор›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_Toc107214670 \h </w:instrText>
            </w:r>
            <w:r w:rsidR="005C7F7B" w:rsidRPr="00526378">
              <w:rPr>
                <w:noProof/>
                <w:webHidden/>
              </w:rPr>
            </w:r>
            <w:r w:rsidR="005C7F7B" w:rsidRPr="00526378">
              <w:rPr>
                <w:noProof/>
                <w:webHidden/>
              </w:rPr>
              <w:fldChar w:fldCharType="separate"/>
            </w:r>
            <w:r w:rsidR="005C7F7B" w:rsidRPr="00526378">
              <w:rPr>
                <w:noProof/>
                <w:webHidden/>
              </w:rPr>
              <w:t>12</w:t>
            </w:r>
            <w:r w:rsidR="005C7F7B" w:rsidRPr="00526378">
              <w:rPr>
                <w:noProof/>
                <w:webHidden/>
              </w:rPr>
              <w:fldChar w:fldCharType="end"/>
            </w:r>
          </w:hyperlink>
        </w:p>
        <w:p w14:paraId="13526925" w14:textId="65355760"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74" w:history="1">
            <w:r w:rsidR="005C7F7B" w:rsidRPr="00526378">
              <w:rPr>
                <w:rStyle w:val="aff9"/>
                <w:noProof/>
                <w:color w:val="auto"/>
              </w:rPr>
              <w:t xml:space="preserve">4.3 Таблица 9. «Медицинские услуги стоимость» </w:t>
            </w:r>
            <w:r w:rsidR="005C7F7B" w:rsidRPr="00526378">
              <w:rPr>
                <w:rStyle w:val="aff9"/>
                <w:bCs/>
                <w:noProof/>
                <w:color w:val="auto"/>
              </w:rPr>
              <w:t>‹</w:t>
            </w:r>
            <w:r w:rsidR="005C7F7B" w:rsidRPr="00526378">
              <w:rPr>
                <w:rStyle w:val="aff9"/>
                <w:noProof/>
                <w:color w:val="auto"/>
              </w:rPr>
              <w:t>МедУслСтоимость</w:t>
            </w:r>
            <w:r w:rsidR="005C7F7B" w:rsidRPr="00526378">
              <w:rPr>
                <w:rStyle w:val="aff9"/>
                <w:bCs/>
                <w:noProof/>
                <w:color w:val="auto"/>
              </w:rPr>
              <w:t>›</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_Toc107214674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5B986710" w14:textId="714CFD60"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4676" w:history="1">
            <w:r w:rsidR="005C7F7B" w:rsidRPr="00526378">
              <w:rPr>
                <w:rStyle w:val="aff9"/>
                <w:noProof/>
                <w:color w:val="auto"/>
              </w:rPr>
              <w:t>4.3.1 Таблица 10. «Сведения о медицинской услуге» ‹МедУслуги›</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_Toc107214676 \h </w:instrText>
            </w:r>
            <w:r w:rsidR="005C7F7B" w:rsidRPr="00526378">
              <w:rPr>
                <w:noProof/>
                <w:webHidden/>
              </w:rPr>
            </w:r>
            <w:r w:rsidR="005C7F7B" w:rsidRPr="00526378">
              <w:rPr>
                <w:noProof/>
                <w:webHidden/>
              </w:rPr>
              <w:fldChar w:fldCharType="separate"/>
            </w:r>
            <w:r w:rsidR="005C7F7B" w:rsidRPr="00526378">
              <w:rPr>
                <w:noProof/>
                <w:webHidden/>
              </w:rPr>
              <w:t>13</w:t>
            </w:r>
            <w:r w:rsidR="005C7F7B" w:rsidRPr="00526378">
              <w:rPr>
                <w:noProof/>
                <w:webHidden/>
              </w:rPr>
              <w:fldChar w:fldCharType="end"/>
            </w:r>
          </w:hyperlink>
        </w:p>
        <w:p w14:paraId="00B6BA9E" w14:textId="0F0BEF1F"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80" w:history="1">
            <w:r w:rsidR="005C7F7B" w:rsidRPr="00526378">
              <w:rPr>
                <w:rStyle w:val="aff9"/>
                <w:noProof/>
                <w:color w:val="auto"/>
              </w:rPr>
              <w:t>4.4 Таблица 12. «Сведения об обособленных и территориальных отделенях юридического лица» ‹ФилЮЛ›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_Toc107214680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7D21DECA" w14:textId="7F680C84"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4681" w:history="1">
            <w:r w:rsidR="005C7F7B" w:rsidRPr="00526378">
              <w:rPr>
                <w:rStyle w:val="aff9"/>
                <w:noProof/>
                <w:color w:val="auto"/>
              </w:rPr>
              <w:t>4.5 Таблица 13. «Перечень мед услуг, не подлежащих оплате» ‹МедУслугиНеПодлежОпл›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_Toc107214681 \h </w:instrText>
            </w:r>
            <w:r w:rsidR="005C7F7B" w:rsidRPr="00526378">
              <w:rPr>
                <w:noProof/>
                <w:webHidden/>
              </w:rPr>
            </w:r>
            <w:r w:rsidR="005C7F7B" w:rsidRPr="00526378">
              <w:rPr>
                <w:noProof/>
                <w:webHidden/>
              </w:rPr>
              <w:fldChar w:fldCharType="separate"/>
            </w:r>
            <w:r w:rsidR="005C7F7B" w:rsidRPr="00526378">
              <w:rPr>
                <w:noProof/>
                <w:webHidden/>
              </w:rPr>
              <w:t>16</w:t>
            </w:r>
            <w:r w:rsidR="005C7F7B" w:rsidRPr="00526378">
              <w:rPr>
                <w:noProof/>
                <w:webHidden/>
              </w:rPr>
              <w:fldChar w:fldCharType="end"/>
            </w:r>
          </w:hyperlink>
        </w:p>
        <w:p w14:paraId="176CEFB6" w14:textId="2FBAFABF"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178" w:history="1">
            <w:r w:rsidR="005C7F7B" w:rsidRPr="00526378">
              <w:rPr>
                <w:rStyle w:val="aff9"/>
                <w:noProof/>
                <w:color w:val="auto"/>
              </w:rPr>
              <w:t>4.6 Таблица 14. «Информация о товарах (работах, услугах), имущественных правах» ‹ТовУсл›</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_Toc107215178 \h </w:instrText>
            </w:r>
            <w:r w:rsidR="005C7F7B" w:rsidRPr="00526378">
              <w:rPr>
                <w:noProof/>
                <w:webHidden/>
              </w:rPr>
            </w:r>
            <w:r w:rsidR="005C7F7B" w:rsidRPr="00526378">
              <w:rPr>
                <w:noProof/>
                <w:webHidden/>
              </w:rPr>
              <w:fldChar w:fldCharType="separate"/>
            </w:r>
            <w:r w:rsidR="005C7F7B" w:rsidRPr="00526378">
              <w:rPr>
                <w:noProof/>
                <w:webHidden/>
              </w:rPr>
              <w:t>17</w:t>
            </w:r>
            <w:r w:rsidR="005C7F7B" w:rsidRPr="00526378">
              <w:rPr>
                <w:noProof/>
                <w:webHidden/>
              </w:rPr>
              <w:fldChar w:fldCharType="end"/>
            </w:r>
          </w:hyperlink>
        </w:p>
        <w:p w14:paraId="4934CF97" w14:textId="09C32ABB"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181" w:history="1">
            <w:r w:rsidR="005C7F7B" w:rsidRPr="00526378">
              <w:rPr>
                <w:rStyle w:val="aff9"/>
                <w:noProof/>
                <w:color w:val="auto"/>
              </w:rPr>
              <w:t>4.7 Таблица 15. «Сумма акциза» ‹СумАкцизТип›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_Toc107215181 \h </w:instrText>
            </w:r>
            <w:r w:rsidR="005C7F7B" w:rsidRPr="00526378">
              <w:rPr>
                <w:noProof/>
                <w:webHidden/>
              </w:rPr>
            </w:r>
            <w:r w:rsidR="005C7F7B" w:rsidRPr="00526378">
              <w:rPr>
                <w:noProof/>
                <w:webHidden/>
              </w:rPr>
              <w:fldChar w:fldCharType="separate"/>
            </w:r>
            <w:r w:rsidR="005C7F7B" w:rsidRPr="00526378">
              <w:rPr>
                <w:noProof/>
                <w:webHidden/>
              </w:rPr>
              <w:t>18</w:t>
            </w:r>
            <w:r w:rsidR="005C7F7B" w:rsidRPr="00526378">
              <w:rPr>
                <w:noProof/>
                <w:webHidden/>
              </w:rPr>
              <w:fldChar w:fldCharType="end"/>
            </w:r>
          </w:hyperlink>
        </w:p>
        <w:p w14:paraId="0A0CAFB9" w14:textId="270CF2D2"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184" w:history="1">
            <w:r w:rsidR="005C7F7B" w:rsidRPr="00526378">
              <w:rPr>
                <w:rStyle w:val="aff9"/>
                <w:noProof/>
                <w:color w:val="auto"/>
              </w:rPr>
              <w:t>4.8 Таблица 16. «Сумма НДС» ‹СумНДСТип›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_Toc107215184 \h </w:instrText>
            </w:r>
            <w:r w:rsidR="005C7F7B" w:rsidRPr="00526378">
              <w:rPr>
                <w:noProof/>
                <w:webHidden/>
              </w:rPr>
            </w:r>
            <w:r w:rsidR="005C7F7B" w:rsidRPr="00526378">
              <w:rPr>
                <w:noProof/>
                <w:webHidden/>
              </w:rPr>
              <w:fldChar w:fldCharType="separate"/>
            </w:r>
            <w:r w:rsidR="005C7F7B" w:rsidRPr="00526378">
              <w:rPr>
                <w:noProof/>
                <w:webHidden/>
              </w:rPr>
              <w:t>19</w:t>
            </w:r>
            <w:r w:rsidR="005C7F7B" w:rsidRPr="00526378">
              <w:rPr>
                <w:noProof/>
                <w:webHidden/>
              </w:rPr>
              <w:fldChar w:fldCharType="end"/>
            </w:r>
          </w:hyperlink>
        </w:p>
        <w:p w14:paraId="23BDF3D9" w14:textId="2CEF6BC0"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214" w:history="1">
            <w:r w:rsidR="005C7F7B" w:rsidRPr="00526378">
              <w:rPr>
                <w:rStyle w:val="aff9"/>
                <w:noProof/>
                <w:color w:val="auto"/>
              </w:rPr>
              <w:t>4.9 Таблица 17. «Дополнительные сведения о товарах (работах, услугах), переданных имущественных правах» ‹ДопСведТов›</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_Toc107215214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94082AE" w14:textId="7D0AB5E8"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218" w:history="1">
            <w:r w:rsidR="005C7F7B" w:rsidRPr="00526378">
              <w:rPr>
                <w:rStyle w:val="aff9"/>
                <w:noProof/>
                <w:color w:val="auto"/>
              </w:rPr>
              <w:t>4.10 Таблица 18. «Сведения о лице, подписывающем файл обмена в электронной форме» ‹Подписант›</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_Toc107215218 \h </w:instrText>
            </w:r>
            <w:r w:rsidR="005C7F7B" w:rsidRPr="00526378">
              <w:rPr>
                <w:noProof/>
                <w:webHidden/>
              </w:rPr>
            </w:r>
            <w:r w:rsidR="005C7F7B" w:rsidRPr="00526378">
              <w:rPr>
                <w:noProof/>
                <w:webHidden/>
              </w:rPr>
              <w:fldChar w:fldCharType="separate"/>
            </w:r>
            <w:r w:rsidR="005C7F7B" w:rsidRPr="00526378">
              <w:rPr>
                <w:noProof/>
                <w:webHidden/>
              </w:rPr>
              <w:t>20</w:t>
            </w:r>
            <w:r w:rsidR="005C7F7B" w:rsidRPr="00526378">
              <w:rPr>
                <w:noProof/>
                <w:webHidden/>
              </w:rPr>
              <w:fldChar w:fldCharType="end"/>
            </w:r>
          </w:hyperlink>
        </w:p>
        <w:p w14:paraId="4AE2258D" w14:textId="3DF9CAF9"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5222" w:history="1">
            <w:r w:rsidR="005C7F7B" w:rsidRPr="00526378">
              <w:rPr>
                <w:rStyle w:val="aff9"/>
                <w:noProof/>
                <w:color w:val="auto"/>
              </w:rPr>
              <w:t>4.10.1 Таблица 19. «Сведения о доверенности, используемой для подтверждения полномочий в электронной форме» ‹СвДовер›</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_Toc107215222 \h </w:instrText>
            </w:r>
            <w:r w:rsidR="005C7F7B" w:rsidRPr="00526378">
              <w:rPr>
                <w:noProof/>
                <w:webHidden/>
              </w:rPr>
            </w:r>
            <w:r w:rsidR="005C7F7B" w:rsidRPr="00526378">
              <w:rPr>
                <w:noProof/>
                <w:webHidden/>
              </w:rPr>
              <w:fldChar w:fldCharType="separate"/>
            </w:r>
            <w:r w:rsidR="005C7F7B" w:rsidRPr="00526378">
              <w:rPr>
                <w:noProof/>
                <w:webHidden/>
              </w:rPr>
              <w:t>22</w:t>
            </w:r>
            <w:r w:rsidR="005C7F7B" w:rsidRPr="00526378">
              <w:rPr>
                <w:noProof/>
                <w:webHidden/>
              </w:rPr>
              <w:fldChar w:fldCharType="end"/>
            </w:r>
          </w:hyperlink>
        </w:p>
        <w:p w14:paraId="60C771FB" w14:textId="1A547974"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5223" w:history="1">
            <w:r w:rsidR="005C7F7B" w:rsidRPr="00526378">
              <w:rPr>
                <w:rStyle w:val="aff9"/>
                <w:noProof/>
                <w:color w:val="auto"/>
              </w:rPr>
              <w:t>4.10.2 Таблица 20. «Сведения о документах физического лица» ‹СведДокументТип›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_Toc107215223 \h </w:instrText>
            </w:r>
            <w:r w:rsidR="005C7F7B" w:rsidRPr="00526378">
              <w:rPr>
                <w:noProof/>
                <w:webHidden/>
              </w:rPr>
            </w:r>
            <w:r w:rsidR="005C7F7B" w:rsidRPr="00526378">
              <w:rPr>
                <w:noProof/>
                <w:webHidden/>
              </w:rPr>
              <w:fldChar w:fldCharType="separate"/>
            </w:r>
            <w:r w:rsidR="005C7F7B" w:rsidRPr="00526378">
              <w:rPr>
                <w:noProof/>
                <w:webHidden/>
              </w:rPr>
              <w:t>24</w:t>
            </w:r>
            <w:r w:rsidR="005C7F7B" w:rsidRPr="00526378">
              <w:rPr>
                <w:noProof/>
                <w:webHidden/>
              </w:rPr>
              <w:fldChar w:fldCharType="end"/>
            </w:r>
          </w:hyperlink>
        </w:p>
        <w:p w14:paraId="5E6C8944" w14:textId="2885648B" w:rsidR="005C7F7B" w:rsidRPr="00526378" w:rsidRDefault="00111458">
          <w:pPr>
            <w:pStyle w:val="31"/>
            <w:tabs>
              <w:tab w:val="right" w:leader="dot" w:pos="14562"/>
            </w:tabs>
            <w:rPr>
              <w:rFonts w:asciiTheme="minorHAnsi" w:eastAsiaTheme="minorEastAsia" w:hAnsiTheme="minorHAnsi" w:cstheme="minorBidi"/>
              <w:noProof/>
              <w:sz w:val="22"/>
              <w:szCs w:val="22"/>
            </w:rPr>
          </w:pPr>
          <w:hyperlink w:anchor="_Toc107215227" w:history="1">
            <w:r w:rsidR="005C7F7B" w:rsidRPr="00526378">
              <w:rPr>
                <w:rStyle w:val="aff9"/>
                <w:noProof/>
                <w:color w:val="auto"/>
              </w:rPr>
              <w:t>4.10.3 Таблица 21. «Сведения о доверенности, используемой для подтверждения полномочий в бумажном виде» ‹СвДоверБум›</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_Toc107215227 \h </w:instrText>
            </w:r>
            <w:r w:rsidR="005C7F7B" w:rsidRPr="00526378">
              <w:rPr>
                <w:noProof/>
                <w:webHidden/>
              </w:rPr>
            </w:r>
            <w:r w:rsidR="005C7F7B" w:rsidRPr="00526378">
              <w:rPr>
                <w:noProof/>
                <w:webHidden/>
              </w:rPr>
              <w:fldChar w:fldCharType="separate"/>
            </w:r>
            <w:r w:rsidR="005C7F7B" w:rsidRPr="00526378">
              <w:rPr>
                <w:noProof/>
                <w:webHidden/>
              </w:rPr>
              <w:t>25</w:t>
            </w:r>
            <w:r w:rsidR="005C7F7B" w:rsidRPr="00526378">
              <w:rPr>
                <w:noProof/>
                <w:webHidden/>
              </w:rPr>
              <w:fldChar w:fldCharType="end"/>
            </w:r>
          </w:hyperlink>
        </w:p>
        <w:p w14:paraId="04DAE2CD" w14:textId="04D70C29" w:rsidR="005C7F7B" w:rsidRPr="00526378" w:rsidRDefault="00111458">
          <w:pPr>
            <w:pStyle w:val="12"/>
            <w:rPr>
              <w:rFonts w:asciiTheme="minorHAnsi" w:eastAsiaTheme="minorEastAsia" w:hAnsiTheme="minorHAnsi" w:cstheme="minorBidi"/>
              <w:noProof/>
              <w:sz w:val="22"/>
              <w:szCs w:val="22"/>
            </w:rPr>
          </w:pPr>
          <w:hyperlink w:anchor="_Toc107215228" w:history="1">
            <w:r w:rsidR="005C7F7B" w:rsidRPr="00526378">
              <w:rPr>
                <w:rStyle w:val="aff9"/>
                <w:noProof/>
                <w:color w:val="auto"/>
              </w:rPr>
              <w:t>5 Типовые классы</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_Toc107215228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5C3B97EE" w14:textId="19BB7524"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229" w:history="1">
            <w:r w:rsidR="005C7F7B" w:rsidRPr="00526378">
              <w:rPr>
                <w:rStyle w:val="aff9"/>
                <w:noProof/>
                <w:color w:val="auto"/>
              </w:rPr>
              <w:t>5.1 Таблица 22. «Фамилия, имя, отчество физического лица» ‹ФИОТип›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_Toc107215229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75406DE8" w14:textId="47455FB4"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230" w:history="1">
            <w:r w:rsidR="005C7F7B" w:rsidRPr="00526378">
              <w:rPr>
                <w:rStyle w:val="aff9"/>
                <w:noProof/>
                <w:color w:val="auto"/>
              </w:rPr>
              <w:t>5.2 Таблица 23. «Информационное поле» ‹ИнфПолТип›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_Toc107215230 \h </w:instrText>
            </w:r>
            <w:r w:rsidR="005C7F7B" w:rsidRPr="00526378">
              <w:rPr>
                <w:noProof/>
                <w:webHidden/>
              </w:rPr>
            </w:r>
            <w:r w:rsidR="005C7F7B" w:rsidRPr="00526378">
              <w:rPr>
                <w:noProof/>
                <w:webHidden/>
              </w:rPr>
              <w:fldChar w:fldCharType="separate"/>
            </w:r>
            <w:r w:rsidR="005C7F7B" w:rsidRPr="00526378">
              <w:rPr>
                <w:noProof/>
                <w:webHidden/>
              </w:rPr>
              <w:t>26</w:t>
            </w:r>
            <w:r w:rsidR="005C7F7B" w:rsidRPr="00526378">
              <w:rPr>
                <w:noProof/>
                <w:webHidden/>
              </w:rPr>
              <w:fldChar w:fldCharType="end"/>
            </w:r>
          </w:hyperlink>
        </w:p>
        <w:p w14:paraId="43C5656D" w14:textId="20BD3D15" w:rsidR="005C7F7B" w:rsidRPr="00526378" w:rsidRDefault="00111458">
          <w:pPr>
            <w:pStyle w:val="21"/>
            <w:tabs>
              <w:tab w:val="right" w:leader="dot" w:pos="14562"/>
            </w:tabs>
            <w:rPr>
              <w:rFonts w:asciiTheme="minorHAnsi" w:eastAsiaTheme="minorEastAsia" w:hAnsiTheme="minorHAnsi" w:cstheme="minorBidi"/>
              <w:noProof/>
              <w:sz w:val="22"/>
              <w:szCs w:val="22"/>
            </w:rPr>
          </w:pPr>
          <w:hyperlink w:anchor="_Toc107215231" w:history="1">
            <w:r w:rsidR="005C7F7B" w:rsidRPr="00526378">
              <w:rPr>
                <w:rStyle w:val="aff9"/>
                <w:noProof/>
                <w:color w:val="auto"/>
              </w:rPr>
              <w:t>5.1 Таблица 24. «Текстовая информация» ‹ТекстИнфТип›</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_Toc107215231 \h </w:instrText>
            </w:r>
            <w:r w:rsidR="005C7F7B" w:rsidRPr="00526378">
              <w:rPr>
                <w:noProof/>
                <w:webHidden/>
              </w:rPr>
            </w:r>
            <w:r w:rsidR="005C7F7B" w:rsidRPr="00526378">
              <w:rPr>
                <w:noProof/>
                <w:webHidden/>
              </w:rPr>
              <w:fldChar w:fldCharType="separate"/>
            </w:r>
            <w:r w:rsidR="005C7F7B" w:rsidRPr="00526378">
              <w:rPr>
                <w:noProof/>
                <w:webHidden/>
              </w:rPr>
              <w:t>27</w:t>
            </w:r>
            <w:r w:rsidR="005C7F7B" w:rsidRPr="00526378">
              <w:rPr>
                <w:noProof/>
                <w:webHidden/>
              </w:rPr>
              <w:fldChar w:fldCharType="end"/>
            </w:r>
          </w:hyperlink>
        </w:p>
        <w:p w14:paraId="06D0E217" w14:textId="16B17B89" w:rsidR="005C7F7B" w:rsidRPr="00526378" w:rsidRDefault="00111458">
          <w:pPr>
            <w:pStyle w:val="12"/>
            <w:rPr>
              <w:rFonts w:asciiTheme="minorHAnsi" w:eastAsiaTheme="minorEastAsia" w:hAnsiTheme="minorHAnsi" w:cstheme="minorBidi"/>
              <w:noProof/>
              <w:sz w:val="22"/>
              <w:szCs w:val="22"/>
            </w:rPr>
          </w:pPr>
          <w:hyperlink w:anchor="_Toc107215252" w:history="1">
            <w:r w:rsidR="005C7F7B" w:rsidRPr="00526378">
              <w:rPr>
                <w:rStyle w:val="aff9"/>
                <w:noProof/>
                <w:color w:val="auto"/>
              </w:rPr>
              <w:t>6</w:t>
            </w:r>
            <w:r w:rsidR="005C7F7B" w:rsidRPr="00526378">
              <w:rPr>
                <w:rStyle w:val="aff9"/>
                <w:bCs/>
                <w:noProof/>
                <w:color w:val="auto"/>
              </w:rPr>
              <w:t xml:space="preserve"> </w:t>
            </w:r>
            <w:r w:rsidR="005C7F7B" w:rsidRPr="00526378">
              <w:rPr>
                <w:rStyle w:val="aff9"/>
                <w:noProof/>
                <w:color w:val="auto"/>
              </w:rPr>
              <w:t>Оглавление</w:t>
            </w:r>
            <w:r w:rsidR="005C7F7B" w:rsidRPr="00526378">
              <w:rPr>
                <w:noProof/>
                <w:webHidden/>
              </w:rPr>
              <w:tab/>
            </w:r>
            <w:r w:rsidR="005C7F7B" w:rsidRPr="00526378">
              <w:rPr>
                <w:noProof/>
                <w:webHidden/>
              </w:rPr>
              <w:fldChar w:fldCharType="begin"/>
            </w:r>
            <w:r w:rsidR="005C7F7B" w:rsidRPr="00526378">
              <w:rPr>
                <w:noProof/>
                <w:webHidden/>
              </w:rPr>
              <w:instrText xml:space="preserve"> PAGEREF _Toc107215252 \h </w:instrText>
            </w:r>
            <w:r w:rsidR="005C7F7B" w:rsidRPr="00526378">
              <w:rPr>
                <w:noProof/>
                <w:webHidden/>
              </w:rPr>
            </w:r>
            <w:r w:rsidR="005C7F7B" w:rsidRPr="00526378">
              <w:rPr>
                <w:noProof/>
                <w:webHidden/>
              </w:rPr>
              <w:fldChar w:fldCharType="separate"/>
            </w:r>
            <w:r w:rsidR="005C7F7B" w:rsidRPr="00526378">
              <w:rPr>
                <w:noProof/>
                <w:webHidden/>
              </w:rPr>
              <w:t>28</w:t>
            </w:r>
            <w:r w:rsidR="005C7F7B" w:rsidRPr="00526378">
              <w:rPr>
                <w:noProof/>
                <w:webHidden/>
              </w:rPr>
              <w:fldChar w:fldCharType="end"/>
            </w:r>
          </w:hyperlink>
        </w:p>
        <w:p w14:paraId="728CA747" w14:textId="6085648D" w:rsidR="006D27B6" w:rsidRPr="00526378" w:rsidRDefault="006D27B6">
          <w:r w:rsidRPr="00526378">
            <w:rPr>
              <w:b/>
              <w:bCs/>
            </w:rPr>
            <w:fldChar w:fldCharType="end"/>
          </w:r>
        </w:p>
      </w:sdtContent>
    </w:sdt>
    <w:p w14:paraId="4CF283ED" w14:textId="77777777" w:rsidR="0039053D" w:rsidRPr="00526378" w:rsidRDefault="0039053D" w:rsidP="00526378">
      <w:pPr>
        <w:pStyle w:val="ab"/>
        <w:ind w:firstLine="708"/>
      </w:pPr>
    </w:p>
    <w:p w14:paraId="545C2B32" w14:textId="6EF20CF4" w:rsidR="00247B89" w:rsidRPr="00526378" w:rsidRDefault="00247B89" w:rsidP="00530053">
      <w:pPr>
        <w:pStyle w:val="ab"/>
        <w:ind w:firstLine="0"/>
      </w:pPr>
    </w:p>
    <w:p w14:paraId="56E7ED24" w14:textId="72A2E065" w:rsidR="00247B89" w:rsidRPr="00526378" w:rsidRDefault="00247B89" w:rsidP="00526378">
      <w:pPr>
        <w:pStyle w:val="ab"/>
      </w:pPr>
    </w:p>
    <w:sectPr w:rsidR="00247B89" w:rsidRPr="00526378" w:rsidSect="008A3327">
      <w:headerReference w:type="even" r:id="rId17"/>
      <w:headerReference w:type="default" r:id="rId18"/>
      <w:footerReference w:type="default" r:id="rId19"/>
      <w:headerReference w:type="first" r:id="rId20"/>
      <w:footerReference w:type="first" r:id="rId21"/>
      <w:pgSz w:w="16840" w:h="11907" w:orient="landscape" w:code="9"/>
      <w:pgMar w:top="1134" w:right="1134" w:bottom="1134" w:left="1134" w:header="426" w:footer="43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28C724" w14:textId="77777777" w:rsidR="00111458" w:rsidRDefault="00111458">
      <w:r>
        <w:separator/>
      </w:r>
    </w:p>
  </w:endnote>
  <w:endnote w:type="continuationSeparator" w:id="0">
    <w:p w14:paraId="53F130AF" w14:textId="77777777" w:rsidR="00111458" w:rsidRDefault="00111458">
      <w:r>
        <w:continuationSeparator/>
      </w:r>
    </w:p>
  </w:endnote>
  <w:endnote w:type="continuationNotice" w:id="1">
    <w:p w14:paraId="105C2F40" w14:textId="77777777" w:rsidR="00111458" w:rsidRDefault="0011145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Helv">
    <w:altName w:val="Arial"/>
    <w:panose1 w:val="020B060402020203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13891"/>
      <w:docPartObj>
        <w:docPartGallery w:val="Page Numbers (Bottom of Page)"/>
        <w:docPartUnique/>
      </w:docPartObj>
    </w:sdtPr>
    <w:sdtEndPr>
      <w:rPr>
        <w:sz w:val="22"/>
        <w:szCs w:val="22"/>
      </w:rPr>
    </w:sdtEndPr>
    <w:sdtContent>
      <w:p w14:paraId="02D8C50C" w14:textId="151DC025" w:rsidR="00803860" w:rsidRDefault="00803860" w:rsidP="00746750">
        <w:pPr>
          <w:pStyle w:val="aff1"/>
          <w:jc w:val="center"/>
        </w:pPr>
        <w:r w:rsidRPr="005B44BA">
          <w:rPr>
            <w:sz w:val="22"/>
            <w:szCs w:val="22"/>
          </w:rPr>
          <w:fldChar w:fldCharType="begin"/>
        </w:r>
        <w:r w:rsidRPr="005B44BA">
          <w:rPr>
            <w:sz w:val="22"/>
            <w:szCs w:val="22"/>
          </w:rPr>
          <w:instrText>PAGE   \* MERGEFORMAT</w:instrText>
        </w:r>
        <w:r w:rsidRPr="005B44BA">
          <w:rPr>
            <w:sz w:val="22"/>
            <w:szCs w:val="22"/>
          </w:rPr>
          <w:fldChar w:fldCharType="separate"/>
        </w:r>
        <w:r>
          <w:rPr>
            <w:noProof/>
            <w:sz w:val="22"/>
            <w:szCs w:val="22"/>
          </w:rPr>
          <w:t>5</w:t>
        </w:r>
        <w:r w:rsidRPr="005B44BA">
          <w:rPr>
            <w:sz w:val="22"/>
            <w:szCs w:val="22"/>
          </w:rPr>
          <w:fldChar w:fldCharType="end"/>
        </w:r>
      </w:p>
    </w:sdtContent>
  </w:sdt>
  <w:p w14:paraId="56093AA1" w14:textId="77777777" w:rsidR="00803860" w:rsidRDefault="0080386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99899477"/>
      <w:docPartObj>
        <w:docPartGallery w:val="Page Numbers (Bottom of Page)"/>
        <w:docPartUnique/>
      </w:docPartObj>
    </w:sdtPr>
    <w:sdtEndPr/>
    <w:sdtContent>
      <w:p w14:paraId="3E98FAE3" w14:textId="6457237D" w:rsidR="00803860" w:rsidRDefault="00803860">
        <w:pPr>
          <w:pStyle w:val="aff1"/>
          <w:jc w:val="center"/>
        </w:pPr>
        <w:r>
          <w:fldChar w:fldCharType="begin"/>
        </w:r>
        <w:r>
          <w:instrText>PAGE   \* MERGEFORMAT</w:instrText>
        </w:r>
        <w:r>
          <w:fldChar w:fldCharType="separate"/>
        </w:r>
        <w:r>
          <w:rPr>
            <w:noProof/>
          </w:rPr>
          <w:t>1</w:t>
        </w:r>
        <w:r>
          <w:fldChar w:fldCharType="end"/>
        </w:r>
      </w:p>
    </w:sdtContent>
  </w:sdt>
  <w:p w14:paraId="15DC46E8" w14:textId="77777777" w:rsidR="00803860" w:rsidRDefault="00803860">
    <w:pPr>
      <w:pStyle w:val="aff1"/>
    </w:pPr>
  </w:p>
  <w:p w14:paraId="6A5D76B1" w14:textId="77777777" w:rsidR="00803860" w:rsidRDefault="0080386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7192631"/>
      <w:docPartObj>
        <w:docPartGallery w:val="Page Numbers (Bottom of Page)"/>
        <w:docPartUnique/>
      </w:docPartObj>
    </w:sdtPr>
    <w:sdtEndPr/>
    <w:sdtContent>
      <w:p w14:paraId="79A8D44C" w14:textId="547C9B39" w:rsidR="00803860" w:rsidRDefault="00803860">
        <w:pPr>
          <w:pStyle w:val="aff1"/>
          <w:jc w:val="center"/>
        </w:pPr>
        <w:r>
          <w:fldChar w:fldCharType="begin"/>
        </w:r>
        <w:r>
          <w:instrText>PAGE   \* MERGEFORMAT</w:instrText>
        </w:r>
        <w:r>
          <w:fldChar w:fldCharType="separate"/>
        </w:r>
        <w:r>
          <w:rPr>
            <w:noProof/>
          </w:rPr>
          <w:t>25</w:t>
        </w:r>
        <w:r>
          <w:fldChar w:fldCharType="end"/>
        </w:r>
      </w:p>
    </w:sdtContent>
  </w:sdt>
  <w:p w14:paraId="5CE56EB4" w14:textId="77777777" w:rsidR="00803860" w:rsidRPr="006A6ADF" w:rsidRDefault="00803860" w:rsidP="00A83408">
    <w:pPr>
      <w:pStyle w:val="af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29979834"/>
      <w:docPartObj>
        <w:docPartGallery w:val="Page Numbers (Bottom of Page)"/>
        <w:docPartUnique/>
      </w:docPartObj>
    </w:sdtPr>
    <w:sdtEndPr/>
    <w:sdtContent>
      <w:p w14:paraId="0B7C75AA" w14:textId="360108D9" w:rsidR="00803860" w:rsidRDefault="00803860">
        <w:pPr>
          <w:pStyle w:val="aff1"/>
          <w:jc w:val="center"/>
        </w:pPr>
        <w:r>
          <w:fldChar w:fldCharType="begin"/>
        </w:r>
        <w:r>
          <w:instrText>PAGE   \* MERGEFORMAT</w:instrText>
        </w:r>
        <w:r>
          <w:fldChar w:fldCharType="separate"/>
        </w:r>
        <w:r>
          <w:rPr>
            <w:noProof/>
          </w:rPr>
          <w:t>6</w:t>
        </w:r>
        <w:r>
          <w:fldChar w:fldCharType="end"/>
        </w:r>
      </w:p>
    </w:sdtContent>
  </w:sdt>
  <w:p w14:paraId="40BAB354" w14:textId="77777777" w:rsidR="00803860" w:rsidRPr="00724A6A" w:rsidRDefault="00803860" w:rsidP="00A83408">
    <w:pPr>
      <w:pStyle w:val="aff1"/>
      <w:rPr>
        <w:color w:val="999999"/>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CA9379" w14:textId="77777777" w:rsidR="00111458" w:rsidRDefault="00111458">
      <w:r>
        <w:separator/>
      </w:r>
    </w:p>
  </w:footnote>
  <w:footnote w:type="continuationSeparator" w:id="0">
    <w:p w14:paraId="62C9EC31" w14:textId="77777777" w:rsidR="00111458" w:rsidRDefault="00111458">
      <w:r>
        <w:continuationSeparator/>
      </w:r>
    </w:p>
  </w:footnote>
  <w:footnote w:type="continuationNotice" w:id="1">
    <w:p w14:paraId="2AB5252A" w14:textId="77777777" w:rsidR="00111458" w:rsidRDefault="00111458"/>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479F8B" w14:textId="77777777" w:rsidR="00803860" w:rsidRDefault="00803860" w:rsidP="00191538">
    <w:pPr>
      <w:pStyle w:val="a6"/>
      <w:framePr w:wrap="around" w:vAnchor="text" w:hAnchor="margin" w:xAlign="center" w:y="1"/>
      <w:rPr>
        <w:rStyle w:val="a8"/>
      </w:rPr>
    </w:pPr>
    <w:r>
      <w:rPr>
        <w:rStyle w:val="a8"/>
      </w:rPr>
      <w:fldChar w:fldCharType="begin"/>
    </w:r>
    <w:r>
      <w:rPr>
        <w:rStyle w:val="a8"/>
      </w:rPr>
      <w:instrText xml:space="preserve">PAGE  </w:instrText>
    </w:r>
    <w:r>
      <w:rPr>
        <w:rStyle w:val="a8"/>
      </w:rPr>
      <w:fldChar w:fldCharType="end"/>
    </w:r>
  </w:p>
  <w:p w14:paraId="58C079CD" w14:textId="77777777" w:rsidR="00803860" w:rsidRDefault="00803860">
    <w:pPr>
      <w:pStyle w:val="a6"/>
    </w:pPr>
  </w:p>
  <w:p w14:paraId="002A5479" w14:textId="77777777" w:rsidR="00803860" w:rsidRDefault="00803860"/>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EBD8DD" w14:textId="77777777" w:rsidR="00803860" w:rsidRDefault="00803860">
    <w:pPr>
      <w:framePr w:wrap="around" w:vAnchor="text" w:hAnchor="margin" w:xAlign="center" w:y="1"/>
    </w:pPr>
    <w:r>
      <w:fldChar w:fldCharType="begin"/>
    </w:r>
    <w:r>
      <w:instrText xml:space="preserve">PAGE  </w:instrText>
    </w:r>
    <w:r>
      <w:fldChar w:fldCharType="separate"/>
    </w:r>
    <w:r>
      <w:rPr>
        <w:noProof/>
      </w:rPr>
      <w:t>3</w:t>
    </w:r>
    <w:r>
      <w:fldChar w:fldCharType="end"/>
    </w:r>
  </w:p>
  <w:p w14:paraId="33EB69FB" w14:textId="77777777" w:rsidR="00803860" w:rsidRDefault="00803860">
    <w:pPr>
      <w:ind w:right="360"/>
    </w:pPr>
  </w:p>
  <w:p w14:paraId="694D97E6" w14:textId="77777777" w:rsidR="00803860" w:rsidRDefault="0080386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4DBB9A" w14:textId="77777777" w:rsidR="00803860" w:rsidRPr="00724A6A" w:rsidRDefault="00803860">
    <w:pPr>
      <w:ind w:right="36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188CFF" w14:textId="77777777" w:rsidR="00803860" w:rsidRDefault="00803860">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5A143A20"/>
    <w:lvl w:ilvl="0">
      <w:start w:val="1"/>
      <w:numFmt w:val="decimal"/>
      <w:pStyle w:val="1"/>
      <w:suff w:val="space"/>
      <w:lvlText w:val="%1"/>
      <w:lvlJc w:val="left"/>
      <w:pPr>
        <w:ind w:left="2127" w:hanging="709"/>
      </w:pPr>
      <w:rPr>
        <w:rFonts w:hint="default"/>
      </w:rPr>
    </w:lvl>
    <w:lvl w:ilvl="1">
      <w:start w:val="1"/>
      <w:numFmt w:val="decimal"/>
      <w:pStyle w:val="2"/>
      <w:suff w:val="space"/>
      <w:lvlText w:val="%1.%2"/>
      <w:lvlJc w:val="left"/>
      <w:pPr>
        <w:ind w:left="12192" w:hanging="2127"/>
      </w:pPr>
      <w:rPr>
        <w:rFonts w:hint="default"/>
      </w:rPr>
    </w:lvl>
    <w:lvl w:ilvl="2">
      <w:start w:val="1"/>
      <w:numFmt w:val="decimal"/>
      <w:pStyle w:val="3"/>
      <w:suff w:val="space"/>
      <w:lvlText w:val="%1.%2.%3"/>
      <w:lvlJc w:val="left"/>
      <w:pPr>
        <w:ind w:left="4112" w:firstLine="0"/>
      </w:pPr>
      <w:rPr>
        <w:rFonts w:hint="default"/>
      </w:rPr>
    </w:lvl>
    <w:lvl w:ilvl="3">
      <w:start w:val="1"/>
      <w:numFmt w:val="decimal"/>
      <w:pStyle w:val="4"/>
      <w:suff w:val="space"/>
      <w:lvlText w:val="%1.%2.%3.%4"/>
      <w:lvlJc w:val="left"/>
      <w:pPr>
        <w:ind w:left="1560" w:firstLine="0"/>
      </w:pPr>
      <w:rPr>
        <w:rFonts w:hint="default"/>
      </w:rPr>
    </w:lvl>
    <w:lvl w:ilvl="4">
      <w:start w:val="1"/>
      <w:numFmt w:val="decimal"/>
      <w:pStyle w:val="5"/>
      <w:suff w:val="space"/>
      <w:lvlText w:val="%1.%2.%3.%4.%5"/>
      <w:lvlJc w:val="left"/>
      <w:pPr>
        <w:ind w:left="709" w:hanging="709"/>
      </w:pPr>
      <w:rPr>
        <w:rFonts w:hint="default"/>
      </w:rPr>
    </w:lvl>
    <w:lvl w:ilvl="5">
      <w:start w:val="1"/>
      <w:numFmt w:val="decimal"/>
      <w:pStyle w:val="6"/>
      <w:lvlText w:val="%1.%2.%3.%4..%5.%6"/>
      <w:lvlJc w:val="left"/>
      <w:pPr>
        <w:tabs>
          <w:tab w:val="num" w:pos="2099"/>
        </w:tabs>
        <w:ind w:left="2099" w:firstLine="0"/>
      </w:pPr>
      <w:rPr>
        <w:rFonts w:hint="default"/>
      </w:rPr>
    </w:lvl>
    <w:lvl w:ilvl="6">
      <w:start w:val="1"/>
      <w:numFmt w:val="decimal"/>
      <w:pStyle w:val="7"/>
      <w:lvlText w:val="%1.%2.%3.%4..%5.%6.%7"/>
      <w:lvlJc w:val="left"/>
      <w:pPr>
        <w:tabs>
          <w:tab w:val="num" w:pos="2099"/>
        </w:tabs>
        <w:ind w:left="2099" w:firstLine="0"/>
      </w:pPr>
      <w:rPr>
        <w:rFonts w:hint="default"/>
      </w:rPr>
    </w:lvl>
    <w:lvl w:ilvl="7">
      <w:start w:val="1"/>
      <w:numFmt w:val="decimal"/>
      <w:pStyle w:val="8"/>
      <w:lvlText w:val="%1.%2.%3.%4..%5.%6.%7.%8"/>
      <w:lvlJc w:val="left"/>
      <w:pPr>
        <w:tabs>
          <w:tab w:val="num" w:pos="2099"/>
        </w:tabs>
        <w:ind w:left="2099" w:firstLine="0"/>
      </w:pPr>
      <w:rPr>
        <w:rFonts w:hint="default"/>
      </w:rPr>
    </w:lvl>
    <w:lvl w:ilvl="8">
      <w:start w:val="1"/>
      <w:numFmt w:val="decimal"/>
      <w:pStyle w:val="9"/>
      <w:lvlText w:val="%1.%2.%3.%4..%5.%6.%7.%8.%9"/>
      <w:lvlJc w:val="left"/>
      <w:pPr>
        <w:tabs>
          <w:tab w:val="num" w:pos="2099"/>
        </w:tabs>
        <w:ind w:left="2099" w:firstLine="0"/>
      </w:pPr>
      <w:rPr>
        <w:rFonts w:hint="default"/>
      </w:rPr>
    </w:lvl>
  </w:abstractNum>
  <w:abstractNum w:abstractNumId="1" w15:restartNumberingAfterBreak="0">
    <w:nsid w:val="055F4935"/>
    <w:multiLevelType w:val="hybridMultilevel"/>
    <w:tmpl w:val="7AC2D5A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247268D5"/>
    <w:multiLevelType w:val="hybridMultilevel"/>
    <w:tmpl w:val="3928FAE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2D3E4CB9"/>
    <w:multiLevelType w:val="hybridMultilevel"/>
    <w:tmpl w:val="3E06EB7C"/>
    <w:lvl w:ilvl="0" w:tplc="FC78286E">
      <w:start w:val="1"/>
      <w:numFmt w:val="bullet"/>
      <w:pStyle w:val="10"/>
      <w:lvlText w:val=""/>
      <w:lvlJc w:val="left"/>
      <w:pPr>
        <w:ind w:left="1429" w:hanging="360"/>
      </w:pPr>
      <w:rPr>
        <w:rFonts w:ascii="Symbol" w:hAnsi="Symbol" w:hint="default"/>
      </w:rPr>
    </w:lvl>
    <w:lvl w:ilvl="1" w:tplc="04190019" w:tentative="1">
      <w:start w:val="1"/>
      <w:numFmt w:val="bullet"/>
      <w:lvlText w:val="o"/>
      <w:lvlJc w:val="left"/>
      <w:pPr>
        <w:ind w:left="2149" w:hanging="360"/>
      </w:pPr>
      <w:rPr>
        <w:rFonts w:ascii="Courier New" w:hAnsi="Courier New" w:cs="Courier New" w:hint="default"/>
      </w:rPr>
    </w:lvl>
    <w:lvl w:ilvl="2" w:tplc="0419001B" w:tentative="1">
      <w:start w:val="1"/>
      <w:numFmt w:val="bullet"/>
      <w:lvlText w:val=""/>
      <w:lvlJc w:val="left"/>
      <w:pPr>
        <w:ind w:left="2869" w:hanging="360"/>
      </w:pPr>
      <w:rPr>
        <w:rFonts w:ascii="Wingdings" w:hAnsi="Wingdings" w:hint="default"/>
      </w:rPr>
    </w:lvl>
    <w:lvl w:ilvl="3" w:tplc="0419000F" w:tentative="1">
      <w:start w:val="1"/>
      <w:numFmt w:val="bullet"/>
      <w:lvlText w:val=""/>
      <w:lvlJc w:val="left"/>
      <w:pPr>
        <w:ind w:left="3589" w:hanging="360"/>
      </w:pPr>
      <w:rPr>
        <w:rFonts w:ascii="Symbol" w:hAnsi="Symbol" w:hint="default"/>
      </w:rPr>
    </w:lvl>
    <w:lvl w:ilvl="4" w:tplc="04190019" w:tentative="1">
      <w:start w:val="1"/>
      <w:numFmt w:val="bullet"/>
      <w:lvlText w:val="o"/>
      <w:lvlJc w:val="left"/>
      <w:pPr>
        <w:ind w:left="4309" w:hanging="360"/>
      </w:pPr>
      <w:rPr>
        <w:rFonts w:ascii="Courier New" w:hAnsi="Courier New" w:cs="Courier New" w:hint="default"/>
      </w:rPr>
    </w:lvl>
    <w:lvl w:ilvl="5" w:tplc="0419001B" w:tentative="1">
      <w:start w:val="1"/>
      <w:numFmt w:val="bullet"/>
      <w:lvlText w:val=""/>
      <w:lvlJc w:val="left"/>
      <w:pPr>
        <w:ind w:left="5029" w:hanging="360"/>
      </w:pPr>
      <w:rPr>
        <w:rFonts w:ascii="Wingdings" w:hAnsi="Wingdings" w:hint="default"/>
      </w:rPr>
    </w:lvl>
    <w:lvl w:ilvl="6" w:tplc="0419000F" w:tentative="1">
      <w:start w:val="1"/>
      <w:numFmt w:val="bullet"/>
      <w:lvlText w:val=""/>
      <w:lvlJc w:val="left"/>
      <w:pPr>
        <w:ind w:left="5749" w:hanging="360"/>
      </w:pPr>
      <w:rPr>
        <w:rFonts w:ascii="Symbol" w:hAnsi="Symbol" w:hint="default"/>
      </w:rPr>
    </w:lvl>
    <w:lvl w:ilvl="7" w:tplc="04190019" w:tentative="1">
      <w:start w:val="1"/>
      <w:numFmt w:val="bullet"/>
      <w:lvlText w:val="o"/>
      <w:lvlJc w:val="left"/>
      <w:pPr>
        <w:ind w:left="6469" w:hanging="360"/>
      </w:pPr>
      <w:rPr>
        <w:rFonts w:ascii="Courier New" w:hAnsi="Courier New" w:cs="Courier New" w:hint="default"/>
      </w:rPr>
    </w:lvl>
    <w:lvl w:ilvl="8" w:tplc="0419001B" w:tentative="1">
      <w:start w:val="1"/>
      <w:numFmt w:val="bullet"/>
      <w:lvlText w:val=""/>
      <w:lvlJc w:val="left"/>
      <w:pPr>
        <w:ind w:left="7189" w:hanging="360"/>
      </w:pPr>
      <w:rPr>
        <w:rFonts w:ascii="Wingdings" w:hAnsi="Wingdings" w:hint="default"/>
      </w:rPr>
    </w:lvl>
  </w:abstractNum>
  <w:abstractNum w:abstractNumId="4" w15:restartNumberingAfterBreak="0">
    <w:nsid w:val="44FC2EA9"/>
    <w:multiLevelType w:val="hybridMultilevel"/>
    <w:tmpl w:val="6EBEDBA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15:restartNumberingAfterBreak="0">
    <w:nsid w:val="4A2354B1"/>
    <w:multiLevelType w:val="hybridMultilevel"/>
    <w:tmpl w:val="C5606F2E"/>
    <w:lvl w:ilvl="0" w:tplc="FFFFFFFF">
      <w:start w:val="1"/>
      <w:numFmt w:val="bullet"/>
      <w:pStyle w:val="a"/>
      <w:lvlText w:val=""/>
      <w:lvlJc w:val="left"/>
      <w:pPr>
        <w:tabs>
          <w:tab w:val="num" w:pos="2138"/>
        </w:tabs>
        <w:ind w:left="2138"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6" w15:restartNumberingAfterBreak="0">
    <w:nsid w:val="53D72AA6"/>
    <w:multiLevelType w:val="hybridMultilevel"/>
    <w:tmpl w:val="E2A2F24E"/>
    <w:lvl w:ilvl="0" w:tplc="0419000F">
      <w:start w:val="1"/>
      <w:numFmt w:val="bullet"/>
      <w:pStyle w:val="a0"/>
      <w:lvlText w:val=""/>
      <w:lvlJc w:val="left"/>
      <w:pPr>
        <w:ind w:left="720" w:hanging="360"/>
      </w:pPr>
      <w:rPr>
        <w:rFonts w:ascii="Symbol" w:hAnsi="Symbol" w:hint="default"/>
      </w:rPr>
    </w:lvl>
    <w:lvl w:ilvl="1" w:tplc="04190019">
      <w:start w:val="1"/>
      <w:numFmt w:val="bullet"/>
      <w:lvlText w:val="o"/>
      <w:lvlJc w:val="left"/>
      <w:pPr>
        <w:ind w:left="1440" w:hanging="360"/>
      </w:pPr>
      <w:rPr>
        <w:rFonts w:ascii="Courier New" w:hAnsi="Courier New" w:cs="Courier New" w:hint="default"/>
      </w:rPr>
    </w:lvl>
    <w:lvl w:ilvl="2" w:tplc="0419001B">
      <w:start w:val="1"/>
      <w:numFmt w:val="bullet"/>
      <w:lvlText w:val=""/>
      <w:lvlJc w:val="left"/>
      <w:pPr>
        <w:ind w:left="2160" w:hanging="360"/>
      </w:pPr>
      <w:rPr>
        <w:rFonts w:ascii="Wingdings" w:hAnsi="Wingdings" w:hint="default"/>
      </w:rPr>
    </w:lvl>
    <w:lvl w:ilvl="3" w:tplc="0419000F">
      <w:start w:val="1"/>
      <w:numFmt w:val="bullet"/>
      <w:lvlText w:val=""/>
      <w:lvlJc w:val="left"/>
      <w:pPr>
        <w:ind w:left="2880" w:hanging="360"/>
      </w:pPr>
      <w:rPr>
        <w:rFonts w:ascii="Symbol" w:hAnsi="Symbol" w:hint="default"/>
      </w:rPr>
    </w:lvl>
    <w:lvl w:ilvl="4" w:tplc="04190019">
      <w:start w:val="1"/>
      <w:numFmt w:val="bullet"/>
      <w:lvlText w:val="o"/>
      <w:lvlJc w:val="left"/>
      <w:pPr>
        <w:ind w:left="3600" w:hanging="360"/>
      </w:pPr>
      <w:rPr>
        <w:rFonts w:ascii="Courier New" w:hAnsi="Courier New" w:cs="Courier New" w:hint="default"/>
      </w:rPr>
    </w:lvl>
    <w:lvl w:ilvl="5" w:tplc="0419001B">
      <w:start w:val="1"/>
      <w:numFmt w:val="bullet"/>
      <w:lvlText w:val=""/>
      <w:lvlJc w:val="left"/>
      <w:pPr>
        <w:ind w:left="4320" w:hanging="360"/>
      </w:pPr>
      <w:rPr>
        <w:rFonts w:ascii="Wingdings" w:hAnsi="Wingdings" w:hint="default"/>
      </w:rPr>
    </w:lvl>
    <w:lvl w:ilvl="6" w:tplc="0419000F">
      <w:start w:val="1"/>
      <w:numFmt w:val="bullet"/>
      <w:lvlText w:val=""/>
      <w:lvlJc w:val="left"/>
      <w:pPr>
        <w:ind w:left="5040" w:hanging="360"/>
      </w:pPr>
      <w:rPr>
        <w:rFonts w:ascii="Symbol" w:hAnsi="Symbol" w:hint="default"/>
      </w:rPr>
    </w:lvl>
    <w:lvl w:ilvl="7" w:tplc="04190019">
      <w:start w:val="1"/>
      <w:numFmt w:val="bullet"/>
      <w:lvlText w:val="o"/>
      <w:lvlJc w:val="left"/>
      <w:pPr>
        <w:ind w:left="5760" w:hanging="360"/>
      </w:pPr>
      <w:rPr>
        <w:rFonts w:ascii="Courier New" w:hAnsi="Courier New" w:cs="Courier New" w:hint="default"/>
      </w:rPr>
    </w:lvl>
    <w:lvl w:ilvl="8" w:tplc="0419001B">
      <w:start w:val="1"/>
      <w:numFmt w:val="bullet"/>
      <w:lvlText w:val=""/>
      <w:lvlJc w:val="left"/>
      <w:pPr>
        <w:ind w:left="6480" w:hanging="360"/>
      </w:pPr>
      <w:rPr>
        <w:rFonts w:ascii="Wingdings" w:hAnsi="Wingdings" w:hint="default"/>
      </w:rPr>
    </w:lvl>
  </w:abstractNum>
  <w:abstractNum w:abstractNumId="7" w15:restartNumberingAfterBreak="0">
    <w:nsid w:val="5F2D1114"/>
    <w:multiLevelType w:val="hybridMultilevel"/>
    <w:tmpl w:val="CBFC0596"/>
    <w:lvl w:ilvl="0" w:tplc="1C58B554">
      <w:start w:val="1"/>
      <w:numFmt w:val="bullet"/>
      <w:pStyle w:val="a1"/>
      <w:lvlText w:val=""/>
      <w:lvlJc w:val="left"/>
      <w:pPr>
        <w:tabs>
          <w:tab w:val="num" w:pos="1429"/>
        </w:tabs>
        <w:ind w:left="1429" w:hanging="360"/>
      </w:pPr>
      <w:rPr>
        <w:rFonts w:ascii="Symbol" w:hAnsi="Symbol" w:hint="default"/>
      </w:rPr>
    </w:lvl>
    <w:lvl w:ilvl="1" w:tplc="0F9405D8" w:tentative="1">
      <w:start w:val="1"/>
      <w:numFmt w:val="bullet"/>
      <w:lvlText w:val="o"/>
      <w:lvlJc w:val="left"/>
      <w:pPr>
        <w:tabs>
          <w:tab w:val="num" w:pos="2149"/>
        </w:tabs>
        <w:ind w:left="2149" w:hanging="360"/>
      </w:pPr>
      <w:rPr>
        <w:rFonts w:ascii="Courier New" w:hAnsi="Courier New" w:cs="Courier New" w:hint="default"/>
      </w:rPr>
    </w:lvl>
    <w:lvl w:ilvl="2" w:tplc="6F14DDD4" w:tentative="1">
      <w:start w:val="1"/>
      <w:numFmt w:val="bullet"/>
      <w:lvlText w:val=""/>
      <w:lvlJc w:val="left"/>
      <w:pPr>
        <w:tabs>
          <w:tab w:val="num" w:pos="2869"/>
        </w:tabs>
        <w:ind w:left="2869" w:hanging="360"/>
      </w:pPr>
      <w:rPr>
        <w:rFonts w:ascii="Wingdings" w:hAnsi="Wingdings" w:hint="default"/>
      </w:rPr>
    </w:lvl>
    <w:lvl w:ilvl="3" w:tplc="AFD2B3DA" w:tentative="1">
      <w:start w:val="1"/>
      <w:numFmt w:val="bullet"/>
      <w:lvlText w:val=""/>
      <w:lvlJc w:val="left"/>
      <w:pPr>
        <w:tabs>
          <w:tab w:val="num" w:pos="3589"/>
        </w:tabs>
        <w:ind w:left="3589" w:hanging="360"/>
      </w:pPr>
      <w:rPr>
        <w:rFonts w:ascii="Symbol" w:hAnsi="Symbol" w:hint="default"/>
      </w:rPr>
    </w:lvl>
    <w:lvl w:ilvl="4" w:tplc="3C1434D2" w:tentative="1">
      <w:start w:val="1"/>
      <w:numFmt w:val="bullet"/>
      <w:lvlText w:val="o"/>
      <w:lvlJc w:val="left"/>
      <w:pPr>
        <w:tabs>
          <w:tab w:val="num" w:pos="4309"/>
        </w:tabs>
        <w:ind w:left="4309" w:hanging="360"/>
      </w:pPr>
      <w:rPr>
        <w:rFonts w:ascii="Courier New" w:hAnsi="Courier New" w:cs="Courier New" w:hint="default"/>
      </w:rPr>
    </w:lvl>
    <w:lvl w:ilvl="5" w:tplc="DF9AD10C" w:tentative="1">
      <w:start w:val="1"/>
      <w:numFmt w:val="bullet"/>
      <w:lvlText w:val=""/>
      <w:lvlJc w:val="left"/>
      <w:pPr>
        <w:tabs>
          <w:tab w:val="num" w:pos="5029"/>
        </w:tabs>
        <w:ind w:left="5029" w:hanging="360"/>
      </w:pPr>
      <w:rPr>
        <w:rFonts w:ascii="Wingdings" w:hAnsi="Wingdings" w:hint="default"/>
      </w:rPr>
    </w:lvl>
    <w:lvl w:ilvl="6" w:tplc="630C2730" w:tentative="1">
      <w:start w:val="1"/>
      <w:numFmt w:val="bullet"/>
      <w:lvlText w:val=""/>
      <w:lvlJc w:val="left"/>
      <w:pPr>
        <w:tabs>
          <w:tab w:val="num" w:pos="5749"/>
        </w:tabs>
        <w:ind w:left="5749" w:hanging="360"/>
      </w:pPr>
      <w:rPr>
        <w:rFonts w:ascii="Symbol" w:hAnsi="Symbol" w:hint="default"/>
      </w:rPr>
    </w:lvl>
    <w:lvl w:ilvl="7" w:tplc="DDFA7F42" w:tentative="1">
      <w:start w:val="1"/>
      <w:numFmt w:val="bullet"/>
      <w:lvlText w:val="o"/>
      <w:lvlJc w:val="left"/>
      <w:pPr>
        <w:tabs>
          <w:tab w:val="num" w:pos="6469"/>
        </w:tabs>
        <w:ind w:left="6469" w:hanging="360"/>
      </w:pPr>
      <w:rPr>
        <w:rFonts w:ascii="Courier New" w:hAnsi="Courier New" w:cs="Courier New" w:hint="default"/>
      </w:rPr>
    </w:lvl>
    <w:lvl w:ilvl="8" w:tplc="683C5B6E" w:tentative="1">
      <w:start w:val="1"/>
      <w:numFmt w:val="bullet"/>
      <w:lvlText w:val=""/>
      <w:lvlJc w:val="left"/>
      <w:pPr>
        <w:tabs>
          <w:tab w:val="num" w:pos="7189"/>
        </w:tabs>
        <w:ind w:left="7189" w:hanging="360"/>
      </w:pPr>
      <w:rPr>
        <w:rFonts w:ascii="Wingdings" w:hAnsi="Wingdings" w:hint="default"/>
      </w:rPr>
    </w:lvl>
  </w:abstractNum>
  <w:num w:numId="1">
    <w:abstractNumId w:val="6"/>
  </w:num>
  <w:num w:numId="2">
    <w:abstractNumId w:val="3"/>
  </w:num>
  <w:num w:numId="3">
    <w:abstractNumId w:val="0"/>
  </w:num>
  <w:num w:numId="4">
    <w:abstractNumId w:val="7"/>
  </w:num>
  <w:num w:numId="5">
    <w:abstractNumId w:val="5"/>
  </w:num>
  <w:num w:numId="6">
    <w:abstractNumId w:val="0"/>
  </w:num>
  <w:num w:numId="7">
    <w:abstractNumId w:val="0"/>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2"/>
  </w:num>
  <w:num w:numId="20">
    <w:abstractNumId w:val="4"/>
  </w:num>
  <w:num w:numId="21">
    <w:abstractNumId w:val="1"/>
  </w:num>
  <w:num w:numId="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Гайдуков Алексей Игоревич">
    <w15:presenceInfo w15:providerId="AD" w15:userId="S-1-5-21-1184434127-381392982-3948024489-316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hideSpellingErrors/>
  <w:hideGrammaticalErrors/>
  <w:proofState w:spelling="clean" w:grammar="clean"/>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defaultTabStop w:val="708"/>
  <w:drawingGridHorizontalSpacing w:val="120"/>
  <w:displayHorizontalDrawingGridEvery w:val="2"/>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66E2"/>
    <w:rsid w:val="00000198"/>
    <w:rsid w:val="00000EEB"/>
    <w:rsid w:val="00000F48"/>
    <w:rsid w:val="000013A2"/>
    <w:rsid w:val="00001477"/>
    <w:rsid w:val="00001AE8"/>
    <w:rsid w:val="00001DCC"/>
    <w:rsid w:val="00002274"/>
    <w:rsid w:val="000023C2"/>
    <w:rsid w:val="000024AB"/>
    <w:rsid w:val="000024CC"/>
    <w:rsid w:val="0000251A"/>
    <w:rsid w:val="00002663"/>
    <w:rsid w:val="000032BD"/>
    <w:rsid w:val="000032FD"/>
    <w:rsid w:val="00003CB1"/>
    <w:rsid w:val="00004111"/>
    <w:rsid w:val="00004190"/>
    <w:rsid w:val="00004649"/>
    <w:rsid w:val="000047A8"/>
    <w:rsid w:val="000053E2"/>
    <w:rsid w:val="0000593F"/>
    <w:rsid w:val="00005FEA"/>
    <w:rsid w:val="00006841"/>
    <w:rsid w:val="00006F76"/>
    <w:rsid w:val="0000712E"/>
    <w:rsid w:val="0000719A"/>
    <w:rsid w:val="00007814"/>
    <w:rsid w:val="00007BAE"/>
    <w:rsid w:val="00007C07"/>
    <w:rsid w:val="00007D46"/>
    <w:rsid w:val="00007D88"/>
    <w:rsid w:val="00010242"/>
    <w:rsid w:val="00010620"/>
    <w:rsid w:val="00010B42"/>
    <w:rsid w:val="00010D7A"/>
    <w:rsid w:val="0001139A"/>
    <w:rsid w:val="0001184B"/>
    <w:rsid w:val="000118BD"/>
    <w:rsid w:val="00011AB0"/>
    <w:rsid w:val="00012735"/>
    <w:rsid w:val="000130B8"/>
    <w:rsid w:val="00014278"/>
    <w:rsid w:val="0001485C"/>
    <w:rsid w:val="00014ACE"/>
    <w:rsid w:val="00014B71"/>
    <w:rsid w:val="00015211"/>
    <w:rsid w:val="00015218"/>
    <w:rsid w:val="000153DC"/>
    <w:rsid w:val="000156F2"/>
    <w:rsid w:val="00015AA3"/>
    <w:rsid w:val="00015AB4"/>
    <w:rsid w:val="00015CB3"/>
    <w:rsid w:val="000161FE"/>
    <w:rsid w:val="00016207"/>
    <w:rsid w:val="000162AB"/>
    <w:rsid w:val="000169D5"/>
    <w:rsid w:val="00017363"/>
    <w:rsid w:val="00017541"/>
    <w:rsid w:val="0001792B"/>
    <w:rsid w:val="00017E79"/>
    <w:rsid w:val="00020403"/>
    <w:rsid w:val="00020537"/>
    <w:rsid w:val="000209FB"/>
    <w:rsid w:val="00020DAA"/>
    <w:rsid w:val="000219EF"/>
    <w:rsid w:val="00021C50"/>
    <w:rsid w:val="00021CD8"/>
    <w:rsid w:val="000222EB"/>
    <w:rsid w:val="00022A37"/>
    <w:rsid w:val="00022D9C"/>
    <w:rsid w:val="00023872"/>
    <w:rsid w:val="00023B9A"/>
    <w:rsid w:val="00023CB5"/>
    <w:rsid w:val="00024421"/>
    <w:rsid w:val="00024680"/>
    <w:rsid w:val="00025015"/>
    <w:rsid w:val="00025912"/>
    <w:rsid w:val="00025F32"/>
    <w:rsid w:val="00025F9F"/>
    <w:rsid w:val="000261BA"/>
    <w:rsid w:val="00026B42"/>
    <w:rsid w:val="00026CB0"/>
    <w:rsid w:val="00026FD2"/>
    <w:rsid w:val="00027467"/>
    <w:rsid w:val="0002793B"/>
    <w:rsid w:val="00027C87"/>
    <w:rsid w:val="00027CAE"/>
    <w:rsid w:val="00027DA5"/>
    <w:rsid w:val="00027DE8"/>
    <w:rsid w:val="00027E35"/>
    <w:rsid w:val="00030322"/>
    <w:rsid w:val="00030578"/>
    <w:rsid w:val="0003069C"/>
    <w:rsid w:val="00030904"/>
    <w:rsid w:val="00030B77"/>
    <w:rsid w:val="00031049"/>
    <w:rsid w:val="000312FE"/>
    <w:rsid w:val="0003147C"/>
    <w:rsid w:val="00031845"/>
    <w:rsid w:val="000319DD"/>
    <w:rsid w:val="00031BF7"/>
    <w:rsid w:val="00031ED2"/>
    <w:rsid w:val="0003224C"/>
    <w:rsid w:val="00032251"/>
    <w:rsid w:val="00032305"/>
    <w:rsid w:val="000329C8"/>
    <w:rsid w:val="00032ABD"/>
    <w:rsid w:val="00033445"/>
    <w:rsid w:val="00033449"/>
    <w:rsid w:val="00033638"/>
    <w:rsid w:val="00033962"/>
    <w:rsid w:val="00033E1D"/>
    <w:rsid w:val="000341D9"/>
    <w:rsid w:val="00034249"/>
    <w:rsid w:val="00034843"/>
    <w:rsid w:val="00034B8C"/>
    <w:rsid w:val="000359E3"/>
    <w:rsid w:val="00035A58"/>
    <w:rsid w:val="00035A89"/>
    <w:rsid w:val="00036204"/>
    <w:rsid w:val="000363F5"/>
    <w:rsid w:val="0003646C"/>
    <w:rsid w:val="00036AE7"/>
    <w:rsid w:val="00036DAF"/>
    <w:rsid w:val="00037655"/>
    <w:rsid w:val="00037D1F"/>
    <w:rsid w:val="00037E1C"/>
    <w:rsid w:val="00040755"/>
    <w:rsid w:val="00040C35"/>
    <w:rsid w:val="00040D18"/>
    <w:rsid w:val="000419F4"/>
    <w:rsid w:val="00041EA9"/>
    <w:rsid w:val="00041F03"/>
    <w:rsid w:val="0004229A"/>
    <w:rsid w:val="00042B8E"/>
    <w:rsid w:val="00042F5C"/>
    <w:rsid w:val="00042FB4"/>
    <w:rsid w:val="00043448"/>
    <w:rsid w:val="000436E8"/>
    <w:rsid w:val="000437A8"/>
    <w:rsid w:val="000440C4"/>
    <w:rsid w:val="00044407"/>
    <w:rsid w:val="00044FB6"/>
    <w:rsid w:val="0004502D"/>
    <w:rsid w:val="00045982"/>
    <w:rsid w:val="00045AB0"/>
    <w:rsid w:val="00045C5E"/>
    <w:rsid w:val="000467AE"/>
    <w:rsid w:val="00046980"/>
    <w:rsid w:val="00047160"/>
    <w:rsid w:val="000474A6"/>
    <w:rsid w:val="000475A4"/>
    <w:rsid w:val="000477FB"/>
    <w:rsid w:val="0004785F"/>
    <w:rsid w:val="00047CE2"/>
    <w:rsid w:val="00047E3B"/>
    <w:rsid w:val="00047E41"/>
    <w:rsid w:val="0005044B"/>
    <w:rsid w:val="00050972"/>
    <w:rsid w:val="000512BB"/>
    <w:rsid w:val="00051504"/>
    <w:rsid w:val="000515D8"/>
    <w:rsid w:val="0005160B"/>
    <w:rsid w:val="00051C2A"/>
    <w:rsid w:val="00052CE5"/>
    <w:rsid w:val="000532FD"/>
    <w:rsid w:val="00053913"/>
    <w:rsid w:val="00053D11"/>
    <w:rsid w:val="00054379"/>
    <w:rsid w:val="000543B9"/>
    <w:rsid w:val="0005448A"/>
    <w:rsid w:val="00054529"/>
    <w:rsid w:val="00054814"/>
    <w:rsid w:val="00054E90"/>
    <w:rsid w:val="00054F1E"/>
    <w:rsid w:val="000556C6"/>
    <w:rsid w:val="0005606C"/>
    <w:rsid w:val="00056773"/>
    <w:rsid w:val="00056A95"/>
    <w:rsid w:val="00056F9A"/>
    <w:rsid w:val="00056FFF"/>
    <w:rsid w:val="000575C4"/>
    <w:rsid w:val="00057A99"/>
    <w:rsid w:val="00060828"/>
    <w:rsid w:val="00061187"/>
    <w:rsid w:val="00061792"/>
    <w:rsid w:val="00062326"/>
    <w:rsid w:val="0006240D"/>
    <w:rsid w:val="000625C9"/>
    <w:rsid w:val="00062679"/>
    <w:rsid w:val="00062686"/>
    <w:rsid w:val="00062957"/>
    <w:rsid w:val="0006344B"/>
    <w:rsid w:val="00063841"/>
    <w:rsid w:val="0006399E"/>
    <w:rsid w:val="000642EB"/>
    <w:rsid w:val="0006480E"/>
    <w:rsid w:val="00064A97"/>
    <w:rsid w:val="00064C95"/>
    <w:rsid w:val="000656F4"/>
    <w:rsid w:val="00065B86"/>
    <w:rsid w:val="000660D9"/>
    <w:rsid w:val="00066BD4"/>
    <w:rsid w:val="0006708F"/>
    <w:rsid w:val="00067885"/>
    <w:rsid w:val="00067CD9"/>
    <w:rsid w:val="00070053"/>
    <w:rsid w:val="00070344"/>
    <w:rsid w:val="000704CA"/>
    <w:rsid w:val="000706E7"/>
    <w:rsid w:val="00070C3A"/>
    <w:rsid w:val="00070CFD"/>
    <w:rsid w:val="00070DEF"/>
    <w:rsid w:val="00070F7D"/>
    <w:rsid w:val="00070FD6"/>
    <w:rsid w:val="0007131F"/>
    <w:rsid w:val="000715DE"/>
    <w:rsid w:val="00071927"/>
    <w:rsid w:val="0007240D"/>
    <w:rsid w:val="000725E2"/>
    <w:rsid w:val="0007273A"/>
    <w:rsid w:val="00072B06"/>
    <w:rsid w:val="0007316B"/>
    <w:rsid w:val="00073585"/>
    <w:rsid w:val="00073BB8"/>
    <w:rsid w:val="00073BE9"/>
    <w:rsid w:val="00073C50"/>
    <w:rsid w:val="00074D1D"/>
    <w:rsid w:val="000750B3"/>
    <w:rsid w:val="00075138"/>
    <w:rsid w:val="00075177"/>
    <w:rsid w:val="0007592A"/>
    <w:rsid w:val="00075AA0"/>
    <w:rsid w:val="00075C9C"/>
    <w:rsid w:val="00075F7F"/>
    <w:rsid w:val="00076310"/>
    <w:rsid w:val="00076453"/>
    <w:rsid w:val="0007649F"/>
    <w:rsid w:val="00076991"/>
    <w:rsid w:val="00076A0B"/>
    <w:rsid w:val="00076EE3"/>
    <w:rsid w:val="0007714B"/>
    <w:rsid w:val="00077327"/>
    <w:rsid w:val="00077EE4"/>
    <w:rsid w:val="00080CA5"/>
    <w:rsid w:val="00080F03"/>
    <w:rsid w:val="00081955"/>
    <w:rsid w:val="0008199B"/>
    <w:rsid w:val="00081BA6"/>
    <w:rsid w:val="00081DA7"/>
    <w:rsid w:val="00082273"/>
    <w:rsid w:val="000823C5"/>
    <w:rsid w:val="000827AB"/>
    <w:rsid w:val="00082FB1"/>
    <w:rsid w:val="000834F0"/>
    <w:rsid w:val="000835C7"/>
    <w:rsid w:val="00083BAF"/>
    <w:rsid w:val="00083D2F"/>
    <w:rsid w:val="00083D85"/>
    <w:rsid w:val="00083F32"/>
    <w:rsid w:val="00084708"/>
    <w:rsid w:val="00084822"/>
    <w:rsid w:val="00084997"/>
    <w:rsid w:val="00084AC2"/>
    <w:rsid w:val="00084D26"/>
    <w:rsid w:val="00084D36"/>
    <w:rsid w:val="00086824"/>
    <w:rsid w:val="000869F0"/>
    <w:rsid w:val="00087466"/>
    <w:rsid w:val="000877FA"/>
    <w:rsid w:val="00087B36"/>
    <w:rsid w:val="000902C1"/>
    <w:rsid w:val="00090B41"/>
    <w:rsid w:val="00090BBE"/>
    <w:rsid w:val="00090E47"/>
    <w:rsid w:val="00091020"/>
    <w:rsid w:val="00091679"/>
    <w:rsid w:val="000918AA"/>
    <w:rsid w:val="00091CE6"/>
    <w:rsid w:val="0009208B"/>
    <w:rsid w:val="0009208C"/>
    <w:rsid w:val="00092319"/>
    <w:rsid w:val="00092945"/>
    <w:rsid w:val="00092E39"/>
    <w:rsid w:val="00093B48"/>
    <w:rsid w:val="00093B7C"/>
    <w:rsid w:val="00093E3C"/>
    <w:rsid w:val="0009415B"/>
    <w:rsid w:val="0009436E"/>
    <w:rsid w:val="00094444"/>
    <w:rsid w:val="000946B2"/>
    <w:rsid w:val="000947FB"/>
    <w:rsid w:val="0009482E"/>
    <w:rsid w:val="00094A79"/>
    <w:rsid w:val="00094F1D"/>
    <w:rsid w:val="00095085"/>
    <w:rsid w:val="000953F6"/>
    <w:rsid w:val="000956B5"/>
    <w:rsid w:val="00095C20"/>
    <w:rsid w:val="00095CDD"/>
    <w:rsid w:val="00095E76"/>
    <w:rsid w:val="00095E84"/>
    <w:rsid w:val="000968E6"/>
    <w:rsid w:val="00096B01"/>
    <w:rsid w:val="00096C07"/>
    <w:rsid w:val="00096DDB"/>
    <w:rsid w:val="000971CA"/>
    <w:rsid w:val="00097296"/>
    <w:rsid w:val="000973E3"/>
    <w:rsid w:val="000976CC"/>
    <w:rsid w:val="000978AA"/>
    <w:rsid w:val="0009791A"/>
    <w:rsid w:val="00097BCC"/>
    <w:rsid w:val="000A0E3A"/>
    <w:rsid w:val="000A10C6"/>
    <w:rsid w:val="000A1296"/>
    <w:rsid w:val="000A1413"/>
    <w:rsid w:val="000A1559"/>
    <w:rsid w:val="000A1DE5"/>
    <w:rsid w:val="000A22F2"/>
    <w:rsid w:val="000A267E"/>
    <w:rsid w:val="000A2886"/>
    <w:rsid w:val="000A28ED"/>
    <w:rsid w:val="000A2F89"/>
    <w:rsid w:val="000A3530"/>
    <w:rsid w:val="000A3969"/>
    <w:rsid w:val="000A3B2F"/>
    <w:rsid w:val="000A3CEB"/>
    <w:rsid w:val="000A3EAA"/>
    <w:rsid w:val="000A40EC"/>
    <w:rsid w:val="000A448F"/>
    <w:rsid w:val="000A449E"/>
    <w:rsid w:val="000A479C"/>
    <w:rsid w:val="000A525A"/>
    <w:rsid w:val="000A5504"/>
    <w:rsid w:val="000A5C35"/>
    <w:rsid w:val="000A5D37"/>
    <w:rsid w:val="000A61B7"/>
    <w:rsid w:val="000A6349"/>
    <w:rsid w:val="000A6885"/>
    <w:rsid w:val="000A6FAC"/>
    <w:rsid w:val="000A7490"/>
    <w:rsid w:val="000A7495"/>
    <w:rsid w:val="000A7687"/>
    <w:rsid w:val="000A76B8"/>
    <w:rsid w:val="000A7940"/>
    <w:rsid w:val="000A79AD"/>
    <w:rsid w:val="000B0064"/>
    <w:rsid w:val="000B0453"/>
    <w:rsid w:val="000B04D4"/>
    <w:rsid w:val="000B12BA"/>
    <w:rsid w:val="000B174F"/>
    <w:rsid w:val="000B1D1D"/>
    <w:rsid w:val="000B1D67"/>
    <w:rsid w:val="000B1DB5"/>
    <w:rsid w:val="000B292C"/>
    <w:rsid w:val="000B2CC5"/>
    <w:rsid w:val="000B315A"/>
    <w:rsid w:val="000B35D6"/>
    <w:rsid w:val="000B3AAC"/>
    <w:rsid w:val="000B40D8"/>
    <w:rsid w:val="000B46D8"/>
    <w:rsid w:val="000B48A5"/>
    <w:rsid w:val="000B4AB8"/>
    <w:rsid w:val="000B4ECB"/>
    <w:rsid w:val="000B56D2"/>
    <w:rsid w:val="000B61EF"/>
    <w:rsid w:val="000B633B"/>
    <w:rsid w:val="000B6DDC"/>
    <w:rsid w:val="000B6E64"/>
    <w:rsid w:val="000B6ED2"/>
    <w:rsid w:val="000B7337"/>
    <w:rsid w:val="000B7590"/>
    <w:rsid w:val="000B795E"/>
    <w:rsid w:val="000B7FBB"/>
    <w:rsid w:val="000B7FF9"/>
    <w:rsid w:val="000C0099"/>
    <w:rsid w:val="000C010E"/>
    <w:rsid w:val="000C0521"/>
    <w:rsid w:val="000C08AD"/>
    <w:rsid w:val="000C0905"/>
    <w:rsid w:val="000C0AB9"/>
    <w:rsid w:val="000C0F38"/>
    <w:rsid w:val="000C111E"/>
    <w:rsid w:val="000C1734"/>
    <w:rsid w:val="000C1C61"/>
    <w:rsid w:val="000C216D"/>
    <w:rsid w:val="000C21DC"/>
    <w:rsid w:val="000C228B"/>
    <w:rsid w:val="000C23A2"/>
    <w:rsid w:val="000C2961"/>
    <w:rsid w:val="000C326C"/>
    <w:rsid w:val="000C33C5"/>
    <w:rsid w:val="000C35B4"/>
    <w:rsid w:val="000C3E3E"/>
    <w:rsid w:val="000C4099"/>
    <w:rsid w:val="000C48DC"/>
    <w:rsid w:val="000C4C58"/>
    <w:rsid w:val="000C5080"/>
    <w:rsid w:val="000C5A69"/>
    <w:rsid w:val="000C600F"/>
    <w:rsid w:val="000C6303"/>
    <w:rsid w:val="000C64C9"/>
    <w:rsid w:val="000C6780"/>
    <w:rsid w:val="000C6E13"/>
    <w:rsid w:val="000C792F"/>
    <w:rsid w:val="000C798F"/>
    <w:rsid w:val="000D050F"/>
    <w:rsid w:val="000D0918"/>
    <w:rsid w:val="000D0FA9"/>
    <w:rsid w:val="000D177A"/>
    <w:rsid w:val="000D1AFF"/>
    <w:rsid w:val="000D1B56"/>
    <w:rsid w:val="000D1EB8"/>
    <w:rsid w:val="000D26F7"/>
    <w:rsid w:val="000D27B9"/>
    <w:rsid w:val="000D2DC5"/>
    <w:rsid w:val="000D3029"/>
    <w:rsid w:val="000D3336"/>
    <w:rsid w:val="000D3716"/>
    <w:rsid w:val="000D38D3"/>
    <w:rsid w:val="000D39C4"/>
    <w:rsid w:val="000D3B2C"/>
    <w:rsid w:val="000D3F91"/>
    <w:rsid w:val="000D42BA"/>
    <w:rsid w:val="000D44EA"/>
    <w:rsid w:val="000D45B9"/>
    <w:rsid w:val="000D46BB"/>
    <w:rsid w:val="000D4A8A"/>
    <w:rsid w:val="000D4B8B"/>
    <w:rsid w:val="000D503B"/>
    <w:rsid w:val="000D50D8"/>
    <w:rsid w:val="000D52B2"/>
    <w:rsid w:val="000D53A4"/>
    <w:rsid w:val="000D57EC"/>
    <w:rsid w:val="000D5D7A"/>
    <w:rsid w:val="000D6033"/>
    <w:rsid w:val="000D6189"/>
    <w:rsid w:val="000D63AC"/>
    <w:rsid w:val="000D707F"/>
    <w:rsid w:val="000D7191"/>
    <w:rsid w:val="000D71AE"/>
    <w:rsid w:val="000D72D0"/>
    <w:rsid w:val="000D7308"/>
    <w:rsid w:val="000D770C"/>
    <w:rsid w:val="000D7767"/>
    <w:rsid w:val="000D7838"/>
    <w:rsid w:val="000D79CF"/>
    <w:rsid w:val="000E03AE"/>
    <w:rsid w:val="000E0619"/>
    <w:rsid w:val="000E07C6"/>
    <w:rsid w:val="000E087E"/>
    <w:rsid w:val="000E100F"/>
    <w:rsid w:val="000E1781"/>
    <w:rsid w:val="000E1AEE"/>
    <w:rsid w:val="000E1EF1"/>
    <w:rsid w:val="000E2584"/>
    <w:rsid w:val="000E260C"/>
    <w:rsid w:val="000E28EB"/>
    <w:rsid w:val="000E2DCA"/>
    <w:rsid w:val="000E36D1"/>
    <w:rsid w:val="000E3769"/>
    <w:rsid w:val="000E3DE7"/>
    <w:rsid w:val="000E40B6"/>
    <w:rsid w:val="000E471B"/>
    <w:rsid w:val="000E4791"/>
    <w:rsid w:val="000E4D9B"/>
    <w:rsid w:val="000E5014"/>
    <w:rsid w:val="000E5336"/>
    <w:rsid w:val="000E5859"/>
    <w:rsid w:val="000E5A07"/>
    <w:rsid w:val="000E63D7"/>
    <w:rsid w:val="000E66AC"/>
    <w:rsid w:val="000E6E03"/>
    <w:rsid w:val="000E7319"/>
    <w:rsid w:val="000E7C3A"/>
    <w:rsid w:val="000E7F4F"/>
    <w:rsid w:val="000F03D9"/>
    <w:rsid w:val="000F0A03"/>
    <w:rsid w:val="000F0DC6"/>
    <w:rsid w:val="000F1361"/>
    <w:rsid w:val="000F1411"/>
    <w:rsid w:val="000F158F"/>
    <w:rsid w:val="000F1D76"/>
    <w:rsid w:val="000F2303"/>
    <w:rsid w:val="000F25DA"/>
    <w:rsid w:val="000F2A33"/>
    <w:rsid w:val="000F2ACB"/>
    <w:rsid w:val="000F31F1"/>
    <w:rsid w:val="000F368A"/>
    <w:rsid w:val="000F3B33"/>
    <w:rsid w:val="000F3D16"/>
    <w:rsid w:val="000F41AF"/>
    <w:rsid w:val="000F46E0"/>
    <w:rsid w:val="000F4FE0"/>
    <w:rsid w:val="000F5144"/>
    <w:rsid w:val="000F54D2"/>
    <w:rsid w:val="000F5668"/>
    <w:rsid w:val="000F56AA"/>
    <w:rsid w:val="000F56EE"/>
    <w:rsid w:val="000F5862"/>
    <w:rsid w:val="000F5B8B"/>
    <w:rsid w:val="000F60E6"/>
    <w:rsid w:val="000F6319"/>
    <w:rsid w:val="000F6A26"/>
    <w:rsid w:val="000F6E46"/>
    <w:rsid w:val="000F7011"/>
    <w:rsid w:val="000F716B"/>
    <w:rsid w:val="000F74C2"/>
    <w:rsid w:val="000F7783"/>
    <w:rsid w:val="000F7E1C"/>
    <w:rsid w:val="000F7EBD"/>
    <w:rsid w:val="001000EC"/>
    <w:rsid w:val="001004B5"/>
    <w:rsid w:val="0010095F"/>
    <w:rsid w:val="00100BF3"/>
    <w:rsid w:val="00100C89"/>
    <w:rsid w:val="00101E13"/>
    <w:rsid w:val="00102440"/>
    <w:rsid w:val="001025F9"/>
    <w:rsid w:val="001028F8"/>
    <w:rsid w:val="00103306"/>
    <w:rsid w:val="00103BAE"/>
    <w:rsid w:val="00103C74"/>
    <w:rsid w:val="00103DD3"/>
    <w:rsid w:val="00103F8F"/>
    <w:rsid w:val="0010447D"/>
    <w:rsid w:val="00104A11"/>
    <w:rsid w:val="001056D1"/>
    <w:rsid w:val="001057A8"/>
    <w:rsid w:val="00105869"/>
    <w:rsid w:val="00105CE9"/>
    <w:rsid w:val="00105E3F"/>
    <w:rsid w:val="00106119"/>
    <w:rsid w:val="0010621D"/>
    <w:rsid w:val="001062C2"/>
    <w:rsid w:val="001064C1"/>
    <w:rsid w:val="0010693F"/>
    <w:rsid w:val="00106A20"/>
    <w:rsid w:val="00106CA6"/>
    <w:rsid w:val="00107156"/>
    <w:rsid w:val="00107174"/>
    <w:rsid w:val="00107235"/>
    <w:rsid w:val="0010728D"/>
    <w:rsid w:val="0010729A"/>
    <w:rsid w:val="00107757"/>
    <w:rsid w:val="00107C83"/>
    <w:rsid w:val="00110119"/>
    <w:rsid w:val="001101F6"/>
    <w:rsid w:val="0011033C"/>
    <w:rsid w:val="00110519"/>
    <w:rsid w:val="001107C9"/>
    <w:rsid w:val="00110D36"/>
    <w:rsid w:val="00110EED"/>
    <w:rsid w:val="00111458"/>
    <w:rsid w:val="00111459"/>
    <w:rsid w:val="00111874"/>
    <w:rsid w:val="001119F4"/>
    <w:rsid w:val="00111CEE"/>
    <w:rsid w:val="00111D87"/>
    <w:rsid w:val="00111D92"/>
    <w:rsid w:val="00111E74"/>
    <w:rsid w:val="001126FC"/>
    <w:rsid w:val="00112F2F"/>
    <w:rsid w:val="0011322B"/>
    <w:rsid w:val="00113804"/>
    <w:rsid w:val="00113B64"/>
    <w:rsid w:val="00113C0A"/>
    <w:rsid w:val="00114597"/>
    <w:rsid w:val="00114B92"/>
    <w:rsid w:val="001150EF"/>
    <w:rsid w:val="001151F8"/>
    <w:rsid w:val="0011533F"/>
    <w:rsid w:val="00115659"/>
    <w:rsid w:val="00115789"/>
    <w:rsid w:val="001161A7"/>
    <w:rsid w:val="001166BA"/>
    <w:rsid w:val="00116B61"/>
    <w:rsid w:val="00116BFF"/>
    <w:rsid w:val="00116CE4"/>
    <w:rsid w:val="00117007"/>
    <w:rsid w:val="001170C0"/>
    <w:rsid w:val="001171EA"/>
    <w:rsid w:val="0011786E"/>
    <w:rsid w:val="0011794E"/>
    <w:rsid w:val="00117DD8"/>
    <w:rsid w:val="00120106"/>
    <w:rsid w:val="00120982"/>
    <w:rsid w:val="00120F65"/>
    <w:rsid w:val="00121360"/>
    <w:rsid w:val="00121444"/>
    <w:rsid w:val="0012190A"/>
    <w:rsid w:val="00121DF6"/>
    <w:rsid w:val="00121F78"/>
    <w:rsid w:val="0012275D"/>
    <w:rsid w:val="0012284D"/>
    <w:rsid w:val="00122BDC"/>
    <w:rsid w:val="001230A0"/>
    <w:rsid w:val="0012369B"/>
    <w:rsid w:val="00123C7B"/>
    <w:rsid w:val="00123CBA"/>
    <w:rsid w:val="00123D34"/>
    <w:rsid w:val="00124213"/>
    <w:rsid w:val="00124809"/>
    <w:rsid w:val="00124853"/>
    <w:rsid w:val="00125419"/>
    <w:rsid w:val="00125B68"/>
    <w:rsid w:val="00125FB2"/>
    <w:rsid w:val="001261AA"/>
    <w:rsid w:val="00126450"/>
    <w:rsid w:val="00126616"/>
    <w:rsid w:val="001266F7"/>
    <w:rsid w:val="001267C0"/>
    <w:rsid w:val="001268C9"/>
    <w:rsid w:val="00126A7D"/>
    <w:rsid w:val="00126F83"/>
    <w:rsid w:val="00127AB8"/>
    <w:rsid w:val="001304D9"/>
    <w:rsid w:val="00130567"/>
    <w:rsid w:val="001305D3"/>
    <w:rsid w:val="001308E2"/>
    <w:rsid w:val="001309BF"/>
    <w:rsid w:val="00130A36"/>
    <w:rsid w:val="00130AC3"/>
    <w:rsid w:val="001310B6"/>
    <w:rsid w:val="001312ED"/>
    <w:rsid w:val="001312F2"/>
    <w:rsid w:val="00131542"/>
    <w:rsid w:val="00132147"/>
    <w:rsid w:val="0013218C"/>
    <w:rsid w:val="0013244D"/>
    <w:rsid w:val="00132863"/>
    <w:rsid w:val="00132949"/>
    <w:rsid w:val="001331EA"/>
    <w:rsid w:val="001333A6"/>
    <w:rsid w:val="001333D0"/>
    <w:rsid w:val="001343F5"/>
    <w:rsid w:val="00134507"/>
    <w:rsid w:val="00134624"/>
    <w:rsid w:val="001346F5"/>
    <w:rsid w:val="00134BF3"/>
    <w:rsid w:val="001353C4"/>
    <w:rsid w:val="0013584C"/>
    <w:rsid w:val="00135CCF"/>
    <w:rsid w:val="00136A0D"/>
    <w:rsid w:val="00136C1D"/>
    <w:rsid w:val="00137A95"/>
    <w:rsid w:val="00137AA8"/>
    <w:rsid w:val="00137E3D"/>
    <w:rsid w:val="001414EF"/>
    <w:rsid w:val="00141A9D"/>
    <w:rsid w:val="001422CC"/>
    <w:rsid w:val="00142A82"/>
    <w:rsid w:val="00143138"/>
    <w:rsid w:val="001437EC"/>
    <w:rsid w:val="001440F0"/>
    <w:rsid w:val="00144235"/>
    <w:rsid w:val="00144389"/>
    <w:rsid w:val="0014460B"/>
    <w:rsid w:val="001446BA"/>
    <w:rsid w:val="00144838"/>
    <w:rsid w:val="00144F2A"/>
    <w:rsid w:val="00145EDB"/>
    <w:rsid w:val="00146156"/>
    <w:rsid w:val="00147048"/>
    <w:rsid w:val="00147241"/>
    <w:rsid w:val="001478B9"/>
    <w:rsid w:val="00147C43"/>
    <w:rsid w:val="0015004B"/>
    <w:rsid w:val="001502DB"/>
    <w:rsid w:val="001503BA"/>
    <w:rsid w:val="00150469"/>
    <w:rsid w:val="00150721"/>
    <w:rsid w:val="00150D74"/>
    <w:rsid w:val="001515AD"/>
    <w:rsid w:val="00151EA5"/>
    <w:rsid w:val="00151EE0"/>
    <w:rsid w:val="001525BA"/>
    <w:rsid w:val="001525F3"/>
    <w:rsid w:val="001527A4"/>
    <w:rsid w:val="00152A95"/>
    <w:rsid w:val="00152E5E"/>
    <w:rsid w:val="001538DC"/>
    <w:rsid w:val="00153A49"/>
    <w:rsid w:val="00153DF1"/>
    <w:rsid w:val="0015431E"/>
    <w:rsid w:val="00154751"/>
    <w:rsid w:val="001547A6"/>
    <w:rsid w:val="00155605"/>
    <w:rsid w:val="00155D5D"/>
    <w:rsid w:val="00155DF9"/>
    <w:rsid w:val="00155EE2"/>
    <w:rsid w:val="001562B8"/>
    <w:rsid w:val="0015648D"/>
    <w:rsid w:val="00156652"/>
    <w:rsid w:val="00156729"/>
    <w:rsid w:val="00156833"/>
    <w:rsid w:val="00156AA3"/>
    <w:rsid w:val="00156B49"/>
    <w:rsid w:val="00157152"/>
    <w:rsid w:val="001574BC"/>
    <w:rsid w:val="00157E0C"/>
    <w:rsid w:val="0016035E"/>
    <w:rsid w:val="00160BA8"/>
    <w:rsid w:val="00160CB4"/>
    <w:rsid w:val="00161177"/>
    <w:rsid w:val="0016117F"/>
    <w:rsid w:val="001611A1"/>
    <w:rsid w:val="001616B0"/>
    <w:rsid w:val="001619CC"/>
    <w:rsid w:val="001619F3"/>
    <w:rsid w:val="00161B1C"/>
    <w:rsid w:val="0016221A"/>
    <w:rsid w:val="0016261F"/>
    <w:rsid w:val="0016279E"/>
    <w:rsid w:val="00162DC6"/>
    <w:rsid w:val="0016310D"/>
    <w:rsid w:val="00163141"/>
    <w:rsid w:val="0016383E"/>
    <w:rsid w:val="00163A00"/>
    <w:rsid w:val="00163BA8"/>
    <w:rsid w:val="0016444F"/>
    <w:rsid w:val="00164482"/>
    <w:rsid w:val="001648E8"/>
    <w:rsid w:val="0016540B"/>
    <w:rsid w:val="00165691"/>
    <w:rsid w:val="001656D4"/>
    <w:rsid w:val="001657BF"/>
    <w:rsid w:val="00165934"/>
    <w:rsid w:val="0016610C"/>
    <w:rsid w:val="00166AD5"/>
    <w:rsid w:val="00166DC1"/>
    <w:rsid w:val="001670AB"/>
    <w:rsid w:val="00167164"/>
    <w:rsid w:val="00167373"/>
    <w:rsid w:val="00167612"/>
    <w:rsid w:val="0016786A"/>
    <w:rsid w:val="00167DD8"/>
    <w:rsid w:val="00167E18"/>
    <w:rsid w:val="00167EA8"/>
    <w:rsid w:val="001700FF"/>
    <w:rsid w:val="00170735"/>
    <w:rsid w:val="0017091F"/>
    <w:rsid w:val="00170E99"/>
    <w:rsid w:val="00171180"/>
    <w:rsid w:val="001716CD"/>
    <w:rsid w:val="00171928"/>
    <w:rsid w:val="00171948"/>
    <w:rsid w:val="001724E3"/>
    <w:rsid w:val="00172A42"/>
    <w:rsid w:val="00172B48"/>
    <w:rsid w:val="00172CF6"/>
    <w:rsid w:val="00173070"/>
    <w:rsid w:val="001734B8"/>
    <w:rsid w:val="0017359F"/>
    <w:rsid w:val="001736AF"/>
    <w:rsid w:val="0017370F"/>
    <w:rsid w:val="001737F0"/>
    <w:rsid w:val="00173A28"/>
    <w:rsid w:val="00173A84"/>
    <w:rsid w:val="00173FA7"/>
    <w:rsid w:val="001746A5"/>
    <w:rsid w:val="00174956"/>
    <w:rsid w:val="0017529B"/>
    <w:rsid w:val="001752FF"/>
    <w:rsid w:val="00175528"/>
    <w:rsid w:val="001756FF"/>
    <w:rsid w:val="001757ED"/>
    <w:rsid w:val="0017585C"/>
    <w:rsid w:val="00175B7E"/>
    <w:rsid w:val="001761A8"/>
    <w:rsid w:val="001763CA"/>
    <w:rsid w:val="001764E0"/>
    <w:rsid w:val="001769EF"/>
    <w:rsid w:val="00176E12"/>
    <w:rsid w:val="00180021"/>
    <w:rsid w:val="00180080"/>
    <w:rsid w:val="00180B56"/>
    <w:rsid w:val="00180F0F"/>
    <w:rsid w:val="001810A8"/>
    <w:rsid w:val="001814F5"/>
    <w:rsid w:val="00181C11"/>
    <w:rsid w:val="001821C9"/>
    <w:rsid w:val="00182247"/>
    <w:rsid w:val="00182409"/>
    <w:rsid w:val="0018248C"/>
    <w:rsid w:val="0018249B"/>
    <w:rsid w:val="00182618"/>
    <w:rsid w:val="00182DDE"/>
    <w:rsid w:val="001831A3"/>
    <w:rsid w:val="001831D8"/>
    <w:rsid w:val="0018329B"/>
    <w:rsid w:val="00183367"/>
    <w:rsid w:val="001836BE"/>
    <w:rsid w:val="001836CD"/>
    <w:rsid w:val="00183937"/>
    <w:rsid w:val="001839BA"/>
    <w:rsid w:val="001841A8"/>
    <w:rsid w:val="001843DA"/>
    <w:rsid w:val="001845A7"/>
    <w:rsid w:val="00184A42"/>
    <w:rsid w:val="00184C8D"/>
    <w:rsid w:val="00184D3E"/>
    <w:rsid w:val="00184E02"/>
    <w:rsid w:val="0018540C"/>
    <w:rsid w:val="001854BE"/>
    <w:rsid w:val="00186671"/>
    <w:rsid w:val="00186BE8"/>
    <w:rsid w:val="00186D48"/>
    <w:rsid w:val="00186DEE"/>
    <w:rsid w:val="00186E5D"/>
    <w:rsid w:val="0018763C"/>
    <w:rsid w:val="00187D5D"/>
    <w:rsid w:val="00187F53"/>
    <w:rsid w:val="001907E7"/>
    <w:rsid w:val="0019112E"/>
    <w:rsid w:val="00191538"/>
    <w:rsid w:val="00191A0A"/>
    <w:rsid w:val="00191C72"/>
    <w:rsid w:val="00191D80"/>
    <w:rsid w:val="00191D9F"/>
    <w:rsid w:val="00191F06"/>
    <w:rsid w:val="00192466"/>
    <w:rsid w:val="00192632"/>
    <w:rsid w:val="00192BB3"/>
    <w:rsid w:val="00192DD9"/>
    <w:rsid w:val="00192F00"/>
    <w:rsid w:val="00193306"/>
    <w:rsid w:val="001936D3"/>
    <w:rsid w:val="001939B1"/>
    <w:rsid w:val="00193A9A"/>
    <w:rsid w:val="001947A3"/>
    <w:rsid w:val="001947EB"/>
    <w:rsid w:val="00194899"/>
    <w:rsid w:val="001948AC"/>
    <w:rsid w:val="001948DE"/>
    <w:rsid w:val="001949BB"/>
    <w:rsid w:val="001949C5"/>
    <w:rsid w:val="001949F9"/>
    <w:rsid w:val="00194AA1"/>
    <w:rsid w:val="00194B84"/>
    <w:rsid w:val="001950C6"/>
    <w:rsid w:val="00195B87"/>
    <w:rsid w:val="00195CCC"/>
    <w:rsid w:val="00195F8F"/>
    <w:rsid w:val="001963DA"/>
    <w:rsid w:val="00196EE0"/>
    <w:rsid w:val="00197100"/>
    <w:rsid w:val="001976B2"/>
    <w:rsid w:val="00197F5A"/>
    <w:rsid w:val="001A0200"/>
    <w:rsid w:val="001A03CC"/>
    <w:rsid w:val="001A0406"/>
    <w:rsid w:val="001A075D"/>
    <w:rsid w:val="001A0AD1"/>
    <w:rsid w:val="001A0C09"/>
    <w:rsid w:val="001A0EF1"/>
    <w:rsid w:val="001A10A9"/>
    <w:rsid w:val="001A112F"/>
    <w:rsid w:val="001A12AF"/>
    <w:rsid w:val="001A19BE"/>
    <w:rsid w:val="001A1AFC"/>
    <w:rsid w:val="001A1B02"/>
    <w:rsid w:val="001A1F87"/>
    <w:rsid w:val="001A2293"/>
    <w:rsid w:val="001A239E"/>
    <w:rsid w:val="001A2A40"/>
    <w:rsid w:val="001A2C69"/>
    <w:rsid w:val="001A2EE8"/>
    <w:rsid w:val="001A322C"/>
    <w:rsid w:val="001A332F"/>
    <w:rsid w:val="001A368D"/>
    <w:rsid w:val="001A37B7"/>
    <w:rsid w:val="001A38A8"/>
    <w:rsid w:val="001A38C9"/>
    <w:rsid w:val="001A3A04"/>
    <w:rsid w:val="001A3BB6"/>
    <w:rsid w:val="001A3D7B"/>
    <w:rsid w:val="001A3FF1"/>
    <w:rsid w:val="001A4081"/>
    <w:rsid w:val="001A4228"/>
    <w:rsid w:val="001A453C"/>
    <w:rsid w:val="001A4BD0"/>
    <w:rsid w:val="001A5739"/>
    <w:rsid w:val="001A5741"/>
    <w:rsid w:val="001A5742"/>
    <w:rsid w:val="001A5E89"/>
    <w:rsid w:val="001A6236"/>
    <w:rsid w:val="001A62CE"/>
    <w:rsid w:val="001A63C2"/>
    <w:rsid w:val="001A6559"/>
    <w:rsid w:val="001A65A9"/>
    <w:rsid w:val="001A6A42"/>
    <w:rsid w:val="001A7A49"/>
    <w:rsid w:val="001A7A6F"/>
    <w:rsid w:val="001A7AF6"/>
    <w:rsid w:val="001A7F47"/>
    <w:rsid w:val="001B0727"/>
    <w:rsid w:val="001B08A3"/>
    <w:rsid w:val="001B08F6"/>
    <w:rsid w:val="001B0AE7"/>
    <w:rsid w:val="001B0B73"/>
    <w:rsid w:val="001B0BFA"/>
    <w:rsid w:val="001B0E48"/>
    <w:rsid w:val="001B10D3"/>
    <w:rsid w:val="001B152F"/>
    <w:rsid w:val="001B171A"/>
    <w:rsid w:val="001B18FB"/>
    <w:rsid w:val="001B24C6"/>
    <w:rsid w:val="001B2638"/>
    <w:rsid w:val="001B264D"/>
    <w:rsid w:val="001B26A4"/>
    <w:rsid w:val="001B2873"/>
    <w:rsid w:val="001B2F8B"/>
    <w:rsid w:val="001B3115"/>
    <w:rsid w:val="001B3164"/>
    <w:rsid w:val="001B3193"/>
    <w:rsid w:val="001B35CC"/>
    <w:rsid w:val="001B4488"/>
    <w:rsid w:val="001B473F"/>
    <w:rsid w:val="001B4E7D"/>
    <w:rsid w:val="001B5038"/>
    <w:rsid w:val="001B504C"/>
    <w:rsid w:val="001B51B3"/>
    <w:rsid w:val="001B55A8"/>
    <w:rsid w:val="001B593D"/>
    <w:rsid w:val="001B619B"/>
    <w:rsid w:val="001B67C1"/>
    <w:rsid w:val="001B6B53"/>
    <w:rsid w:val="001B6C5D"/>
    <w:rsid w:val="001B711B"/>
    <w:rsid w:val="001B7368"/>
    <w:rsid w:val="001B73F0"/>
    <w:rsid w:val="001B7563"/>
    <w:rsid w:val="001B7648"/>
    <w:rsid w:val="001B7889"/>
    <w:rsid w:val="001B78F3"/>
    <w:rsid w:val="001B7E2D"/>
    <w:rsid w:val="001B7EF0"/>
    <w:rsid w:val="001C0461"/>
    <w:rsid w:val="001C0474"/>
    <w:rsid w:val="001C076B"/>
    <w:rsid w:val="001C0D41"/>
    <w:rsid w:val="001C154B"/>
    <w:rsid w:val="001C15AB"/>
    <w:rsid w:val="001C1D51"/>
    <w:rsid w:val="001C1F70"/>
    <w:rsid w:val="001C2B34"/>
    <w:rsid w:val="001C3356"/>
    <w:rsid w:val="001C366A"/>
    <w:rsid w:val="001C3951"/>
    <w:rsid w:val="001C4462"/>
    <w:rsid w:val="001C4504"/>
    <w:rsid w:val="001C4DD6"/>
    <w:rsid w:val="001C5401"/>
    <w:rsid w:val="001C5F25"/>
    <w:rsid w:val="001C5FB4"/>
    <w:rsid w:val="001C64A8"/>
    <w:rsid w:val="001C68ED"/>
    <w:rsid w:val="001C6FCD"/>
    <w:rsid w:val="001C723E"/>
    <w:rsid w:val="001D01AE"/>
    <w:rsid w:val="001D0572"/>
    <w:rsid w:val="001D090E"/>
    <w:rsid w:val="001D1479"/>
    <w:rsid w:val="001D15D6"/>
    <w:rsid w:val="001D1894"/>
    <w:rsid w:val="001D1A5E"/>
    <w:rsid w:val="001D1BCB"/>
    <w:rsid w:val="001D1DA2"/>
    <w:rsid w:val="001D1E29"/>
    <w:rsid w:val="001D1E84"/>
    <w:rsid w:val="001D2337"/>
    <w:rsid w:val="001D24F3"/>
    <w:rsid w:val="001D26EC"/>
    <w:rsid w:val="001D2752"/>
    <w:rsid w:val="001D278E"/>
    <w:rsid w:val="001D2D8E"/>
    <w:rsid w:val="001D31E0"/>
    <w:rsid w:val="001D3468"/>
    <w:rsid w:val="001D37DB"/>
    <w:rsid w:val="001D3ED8"/>
    <w:rsid w:val="001D4947"/>
    <w:rsid w:val="001D4A25"/>
    <w:rsid w:val="001D4CBA"/>
    <w:rsid w:val="001D5008"/>
    <w:rsid w:val="001D5059"/>
    <w:rsid w:val="001D56A5"/>
    <w:rsid w:val="001D583A"/>
    <w:rsid w:val="001D5894"/>
    <w:rsid w:val="001D598B"/>
    <w:rsid w:val="001D5D08"/>
    <w:rsid w:val="001D692A"/>
    <w:rsid w:val="001D6A2C"/>
    <w:rsid w:val="001D6BF4"/>
    <w:rsid w:val="001D6E1E"/>
    <w:rsid w:val="001D7593"/>
    <w:rsid w:val="001D76E3"/>
    <w:rsid w:val="001D7865"/>
    <w:rsid w:val="001E02E7"/>
    <w:rsid w:val="001E030B"/>
    <w:rsid w:val="001E0771"/>
    <w:rsid w:val="001E07AB"/>
    <w:rsid w:val="001E0D4E"/>
    <w:rsid w:val="001E0D82"/>
    <w:rsid w:val="001E0F6B"/>
    <w:rsid w:val="001E1182"/>
    <w:rsid w:val="001E15F0"/>
    <w:rsid w:val="001E1D49"/>
    <w:rsid w:val="001E1D76"/>
    <w:rsid w:val="001E21A5"/>
    <w:rsid w:val="001E23A4"/>
    <w:rsid w:val="001E2C2D"/>
    <w:rsid w:val="001E3A37"/>
    <w:rsid w:val="001E3D5E"/>
    <w:rsid w:val="001E430D"/>
    <w:rsid w:val="001E4648"/>
    <w:rsid w:val="001E4BE0"/>
    <w:rsid w:val="001E57EC"/>
    <w:rsid w:val="001E5819"/>
    <w:rsid w:val="001E599A"/>
    <w:rsid w:val="001E5B4C"/>
    <w:rsid w:val="001E5C94"/>
    <w:rsid w:val="001E60E5"/>
    <w:rsid w:val="001E67E8"/>
    <w:rsid w:val="001E680F"/>
    <w:rsid w:val="001E72B1"/>
    <w:rsid w:val="001E78AC"/>
    <w:rsid w:val="001E7BE3"/>
    <w:rsid w:val="001E7C98"/>
    <w:rsid w:val="001E7CE9"/>
    <w:rsid w:val="001F0045"/>
    <w:rsid w:val="001F0B76"/>
    <w:rsid w:val="001F0E39"/>
    <w:rsid w:val="001F13AE"/>
    <w:rsid w:val="001F1592"/>
    <w:rsid w:val="001F15DB"/>
    <w:rsid w:val="001F1743"/>
    <w:rsid w:val="001F1DCB"/>
    <w:rsid w:val="001F1DD1"/>
    <w:rsid w:val="001F1E63"/>
    <w:rsid w:val="001F1F7C"/>
    <w:rsid w:val="001F2565"/>
    <w:rsid w:val="001F28B2"/>
    <w:rsid w:val="001F2994"/>
    <w:rsid w:val="001F2A9B"/>
    <w:rsid w:val="001F307E"/>
    <w:rsid w:val="001F3197"/>
    <w:rsid w:val="001F3606"/>
    <w:rsid w:val="001F378A"/>
    <w:rsid w:val="001F38C2"/>
    <w:rsid w:val="001F3D33"/>
    <w:rsid w:val="001F432C"/>
    <w:rsid w:val="001F43EA"/>
    <w:rsid w:val="001F440A"/>
    <w:rsid w:val="001F4673"/>
    <w:rsid w:val="001F4E4A"/>
    <w:rsid w:val="001F4F5B"/>
    <w:rsid w:val="001F568E"/>
    <w:rsid w:val="001F58EA"/>
    <w:rsid w:val="001F5E33"/>
    <w:rsid w:val="001F6085"/>
    <w:rsid w:val="001F64BF"/>
    <w:rsid w:val="001F6D45"/>
    <w:rsid w:val="001F6D61"/>
    <w:rsid w:val="0020090D"/>
    <w:rsid w:val="00201169"/>
    <w:rsid w:val="00201987"/>
    <w:rsid w:val="00202070"/>
    <w:rsid w:val="0020264A"/>
    <w:rsid w:val="00202B2A"/>
    <w:rsid w:val="00202BFD"/>
    <w:rsid w:val="00202F92"/>
    <w:rsid w:val="00203083"/>
    <w:rsid w:val="0020369C"/>
    <w:rsid w:val="00203763"/>
    <w:rsid w:val="00203808"/>
    <w:rsid w:val="002038B0"/>
    <w:rsid w:val="00203ACE"/>
    <w:rsid w:val="00203D38"/>
    <w:rsid w:val="00203E5E"/>
    <w:rsid w:val="00204066"/>
    <w:rsid w:val="002041F9"/>
    <w:rsid w:val="00204522"/>
    <w:rsid w:val="00204617"/>
    <w:rsid w:val="002050AA"/>
    <w:rsid w:val="00205229"/>
    <w:rsid w:val="002056C4"/>
    <w:rsid w:val="00205A87"/>
    <w:rsid w:val="00205AC7"/>
    <w:rsid w:val="00205DAA"/>
    <w:rsid w:val="00205F4C"/>
    <w:rsid w:val="00206020"/>
    <w:rsid w:val="00206418"/>
    <w:rsid w:val="002069B0"/>
    <w:rsid w:val="00206D14"/>
    <w:rsid w:val="0020705D"/>
    <w:rsid w:val="002070FC"/>
    <w:rsid w:val="00207CB9"/>
    <w:rsid w:val="00207D40"/>
    <w:rsid w:val="00207D60"/>
    <w:rsid w:val="00210316"/>
    <w:rsid w:val="00210442"/>
    <w:rsid w:val="00210594"/>
    <w:rsid w:val="0021077C"/>
    <w:rsid w:val="00210A11"/>
    <w:rsid w:val="0021147A"/>
    <w:rsid w:val="0021149D"/>
    <w:rsid w:val="002114E7"/>
    <w:rsid w:val="002119B8"/>
    <w:rsid w:val="00211B12"/>
    <w:rsid w:val="00211BF1"/>
    <w:rsid w:val="00211CDF"/>
    <w:rsid w:val="00211F4E"/>
    <w:rsid w:val="00212B14"/>
    <w:rsid w:val="00212C90"/>
    <w:rsid w:val="00212D89"/>
    <w:rsid w:val="00212F5A"/>
    <w:rsid w:val="00213020"/>
    <w:rsid w:val="002130F2"/>
    <w:rsid w:val="0021349B"/>
    <w:rsid w:val="00213635"/>
    <w:rsid w:val="0021379D"/>
    <w:rsid w:val="0021380F"/>
    <w:rsid w:val="00213944"/>
    <w:rsid w:val="002144A8"/>
    <w:rsid w:val="00214696"/>
    <w:rsid w:val="00214B55"/>
    <w:rsid w:val="00215099"/>
    <w:rsid w:val="0021597D"/>
    <w:rsid w:val="00215BE3"/>
    <w:rsid w:val="00215C20"/>
    <w:rsid w:val="00215D6C"/>
    <w:rsid w:val="00215E06"/>
    <w:rsid w:val="002161B8"/>
    <w:rsid w:val="002162D5"/>
    <w:rsid w:val="002165B9"/>
    <w:rsid w:val="00217054"/>
    <w:rsid w:val="00217066"/>
    <w:rsid w:val="00217275"/>
    <w:rsid w:val="00217473"/>
    <w:rsid w:val="00217C04"/>
    <w:rsid w:val="00220359"/>
    <w:rsid w:val="0022045F"/>
    <w:rsid w:val="00220551"/>
    <w:rsid w:val="0022060D"/>
    <w:rsid w:val="002207C7"/>
    <w:rsid w:val="00220B0C"/>
    <w:rsid w:val="00220B9B"/>
    <w:rsid w:val="00220BB4"/>
    <w:rsid w:val="002218F9"/>
    <w:rsid w:val="00221BCD"/>
    <w:rsid w:val="002227BC"/>
    <w:rsid w:val="00222D6D"/>
    <w:rsid w:val="00222DE0"/>
    <w:rsid w:val="002230D0"/>
    <w:rsid w:val="0022320E"/>
    <w:rsid w:val="002233A7"/>
    <w:rsid w:val="002235EE"/>
    <w:rsid w:val="00223621"/>
    <w:rsid w:val="0022366D"/>
    <w:rsid w:val="0022448E"/>
    <w:rsid w:val="002246A4"/>
    <w:rsid w:val="0022493F"/>
    <w:rsid w:val="00224948"/>
    <w:rsid w:val="00224E70"/>
    <w:rsid w:val="0022509A"/>
    <w:rsid w:val="00225166"/>
    <w:rsid w:val="0022541E"/>
    <w:rsid w:val="00225887"/>
    <w:rsid w:val="00225D67"/>
    <w:rsid w:val="002261A0"/>
    <w:rsid w:val="00226717"/>
    <w:rsid w:val="002267D5"/>
    <w:rsid w:val="002277B7"/>
    <w:rsid w:val="00227865"/>
    <w:rsid w:val="00227FF7"/>
    <w:rsid w:val="002301D8"/>
    <w:rsid w:val="00230471"/>
    <w:rsid w:val="00230C75"/>
    <w:rsid w:val="00230FB6"/>
    <w:rsid w:val="00231248"/>
    <w:rsid w:val="002325E9"/>
    <w:rsid w:val="0023291A"/>
    <w:rsid w:val="0023322C"/>
    <w:rsid w:val="00233298"/>
    <w:rsid w:val="002332D8"/>
    <w:rsid w:val="00233445"/>
    <w:rsid w:val="00233829"/>
    <w:rsid w:val="00233931"/>
    <w:rsid w:val="00234195"/>
    <w:rsid w:val="002346A4"/>
    <w:rsid w:val="00234733"/>
    <w:rsid w:val="002349A9"/>
    <w:rsid w:val="002350AE"/>
    <w:rsid w:val="002351C6"/>
    <w:rsid w:val="00235A33"/>
    <w:rsid w:val="00235A68"/>
    <w:rsid w:val="002361A6"/>
    <w:rsid w:val="002367F6"/>
    <w:rsid w:val="00236F9E"/>
    <w:rsid w:val="0023782D"/>
    <w:rsid w:val="0023796A"/>
    <w:rsid w:val="00240163"/>
    <w:rsid w:val="00240470"/>
    <w:rsid w:val="002407F9"/>
    <w:rsid w:val="00240E84"/>
    <w:rsid w:val="00240EF4"/>
    <w:rsid w:val="00241452"/>
    <w:rsid w:val="0024161A"/>
    <w:rsid w:val="00241828"/>
    <w:rsid w:val="00241D60"/>
    <w:rsid w:val="00241EB5"/>
    <w:rsid w:val="00241F6F"/>
    <w:rsid w:val="00241FDA"/>
    <w:rsid w:val="0024258D"/>
    <w:rsid w:val="00242853"/>
    <w:rsid w:val="00242E12"/>
    <w:rsid w:val="00242EAC"/>
    <w:rsid w:val="00243100"/>
    <w:rsid w:val="0024332C"/>
    <w:rsid w:val="00243C5E"/>
    <w:rsid w:val="00244515"/>
    <w:rsid w:val="002445AE"/>
    <w:rsid w:val="00244632"/>
    <w:rsid w:val="002447A0"/>
    <w:rsid w:val="00244D5B"/>
    <w:rsid w:val="002456C3"/>
    <w:rsid w:val="0024582A"/>
    <w:rsid w:val="00245C93"/>
    <w:rsid w:val="002464FE"/>
    <w:rsid w:val="002467D2"/>
    <w:rsid w:val="00246ADF"/>
    <w:rsid w:val="002479BD"/>
    <w:rsid w:val="00247AA3"/>
    <w:rsid w:val="00247B89"/>
    <w:rsid w:val="00247C47"/>
    <w:rsid w:val="00250D51"/>
    <w:rsid w:val="00250DD2"/>
    <w:rsid w:val="00250E98"/>
    <w:rsid w:val="00251390"/>
    <w:rsid w:val="00251967"/>
    <w:rsid w:val="0025228B"/>
    <w:rsid w:val="00252318"/>
    <w:rsid w:val="002525C1"/>
    <w:rsid w:val="002529FA"/>
    <w:rsid w:val="00252A63"/>
    <w:rsid w:val="00252C32"/>
    <w:rsid w:val="00252CF2"/>
    <w:rsid w:val="00252E2C"/>
    <w:rsid w:val="00253912"/>
    <w:rsid w:val="00253E30"/>
    <w:rsid w:val="002542E0"/>
    <w:rsid w:val="002547AD"/>
    <w:rsid w:val="00254E76"/>
    <w:rsid w:val="00255A5D"/>
    <w:rsid w:val="00255D51"/>
    <w:rsid w:val="00255D97"/>
    <w:rsid w:val="00255E80"/>
    <w:rsid w:val="002561D1"/>
    <w:rsid w:val="00256688"/>
    <w:rsid w:val="00256855"/>
    <w:rsid w:val="00256B39"/>
    <w:rsid w:val="00256FC4"/>
    <w:rsid w:val="00257101"/>
    <w:rsid w:val="002579E4"/>
    <w:rsid w:val="00257A55"/>
    <w:rsid w:val="00257B54"/>
    <w:rsid w:val="00260138"/>
    <w:rsid w:val="00260EE6"/>
    <w:rsid w:val="002611B7"/>
    <w:rsid w:val="0026180C"/>
    <w:rsid w:val="00261BA3"/>
    <w:rsid w:val="00261CAA"/>
    <w:rsid w:val="00261FAE"/>
    <w:rsid w:val="00262172"/>
    <w:rsid w:val="002628C3"/>
    <w:rsid w:val="00262DD3"/>
    <w:rsid w:val="00262E56"/>
    <w:rsid w:val="00263082"/>
    <w:rsid w:val="002631AE"/>
    <w:rsid w:val="002634B4"/>
    <w:rsid w:val="00263695"/>
    <w:rsid w:val="00263E3F"/>
    <w:rsid w:val="00264312"/>
    <w:rsid w:val="00264386"/>
    <w:rsid w:val="002645EB"/>
    <w:rsid w:val="002646C5"/>
    <w:rsid w:val="00264AF0"/>
    <w:rsid w:val="00264C58"/>
    <w:rsid w:val="00264E82"/>
    <w:rsid w:val="0026533E"/>
    <w:rsid w:val="0026546A"/>
    <w:rsid w:val="0026560D"/>
    <w:rsid w:val="00265C99"/>
    <w:rsid w:val="00265CBB"/>
    <w:rsid w:val="00265E9B"/>
    <w:rsid w:val="00266DBE"/>
    <w:rsid w:val="002671E3"/>
    <w:rsid w:val="00267279"/>
    <w:rsid w:val="00267599"/>
    <w:rsid w:val="00267AC4"/>
    <w:rsid w:val="00267B02"/>
    <w:rsid w:val="00267DF4"/>
    <w:rsid w:val="002701B0"/>
    <w:rsid w:val="0027037C"/>
    <w:rsid w:val="0027074E"/>
    <w:rsid w:val="00270C82"/>
    <w:rsid w:val="002711C8"/>
    <w:rsid w:val="0027130A"/>
    <w:rsid w:val="002714F2"/>
    <w:rsid w:val="00271639"/>
    <w:rsid w:val="00271802"/>
    <w:rsid w:val="00271ADF"/>
    <w:rsid w:val="00271BA9"/>
    <w:rsid w:val="00271EA7"/>
    <w:rsid w:val="0027209D"/>
    <w:rsid w:val="0027266F"/>
    <w:rsid w:val="002726DC"/>
    <w:rsid w:val="0027304E"/>
    <w:rsid w:val="0027355C"/>
    <w:rsid w:val="0027393C"/>
    <w:rsid w:val="0027397D"/>
    <w:rsid w:val="00273ADD"/>
    <w:rsid w:val="00273AEA"/>
    <w:rsid w:val="00273F4F"/>
    <w:rsid w:val="00274031"/>
    <w:rsid w:val="0027438F"/>
    <w:rsid w:val="00274681"/>
    <w:rsid w:val="00274737"/>
    <w:rsid w:val="00274820"/>
    <w:rsid w:val="00274866"/>
    <w:rsid w:val="00274AE7"/>
    <w:rsid w:val="00274CD5"/>
    <w:rsid w:val="00274EEF"/>
    <w:rsid w:val="00274F9C"/>
    <w:rsid w:val="002755F9"/>
    <w:rsid w:val="002757F0"/>
    <w:rsid w:val="00275C1B"/>
    <w:rsid w:val="00275CFB"/>
    <w:rsid w:val="00275F7D"/>
    <w:rsid w:val="002763AC"/>
    <w:rsid w:val="002763B4"/>
    <w:rsid w:val="00276470"/>
    <w:rsid w:val="002768EE"/>
    <w:rsid w:val="00276A5E"/>
    <w:rsid w:val="00276B1F"/>
    <w:rsid w:val="0027712A"/>
    <w:rsid w:val="002772B7"/>
    <w:rsid w:val="002774DE"/>
    <w:rsid w:val="00277AC7"/>
    <w:rsid w:val="002801B0"/>
    <w:rsid w:val="00280213"/>
    <w:rsid w:val="002803C4"/>
    <w:rsid w:val="0028041F"/>
    <w:rsid w:val="0028069D"/>
    <w:rsid w:val="002807D6"/>
    <w:rsid w:val="002809F6"/>
    <w:rsid w:val="00280A02"/>
    <w:rsid w:val="00280AAD"/>
    <w:rsid w:val="00281087"/>
    <w:rsid w:val="002815A0"/>
    <w:rsid w:val="00281728"/>
    <w:rsid w:val="00282180"/>
    <w:rsid w:val="0028232D"/>
    <w:rsid w:val="002823BC"/>
    <w:rsid w:val="002824E8"/>
    <w:rsid w:val="00282DAF"/>
    <w:rsid w:val="00282E61"/>
    <w:rsid w:val="00283088"/>
    <w:rsid w:val="00283991"/>
    <w:rsid w:val="00283A04"/>
    <w:rsid w:val="00283A09"/>
    <w:rsid w:val="002846DB"/>
    <w:rsid w:val="00284817"/>
    <w:rsid w:val="00284911"/>
    <w:rsid w:val="0028495D"/>
    <w:rsid w:val="00284DC3"/>
    <w:rsid w:val="00284F58"/>
    <w:rsid w:val="002852F3"/>
    <w:rsid w:val="002853C6"/>
    <w:rsid w:val="00285AD6"/>
    <w:rsid w:val="00285FBF"/>
    <w:rsid w:val="00285FE1"/>
    <w:rsid w:val="0028755B"/>
    <w:rsid w:val="0028764B"/>
    <w:rsid w:val="00287947"/>
    <w:rsid w:val="00287C31"/>
    <w:rsid w:val="00287D8C"/>
    <w:rsid w:val="00287D9A"/>
    <w:rsid w:val="00287EF1"/>
    <w:rsid w:val="002902C8"/>
    <w:rsid w:val="00290AF9"/>
    <w:rsid w:val="00290B73"/>
    <w:rsid w:val="00290CBF"/>
    <w:rsid w:val="00290DF1"/>
    <w:rsid w:val="00290E2F"/>
    <w:rsid w:val="00290F89"/>
    <w:rsid w:val="00291063"/>
    <w:rsid w:val="00291112"/>
    <w:rsid w:val="002912E7"/>
    <w:rsid w:val="0029143E"/>
    <w:rsid w:val="0029147B"/>
    <w:rsid w:val="00292F71"/>
    <w:rsid w:val="002933F4"/>
    <w:rsid w:val="00293987"/>
    <w:rsid w:val="002945ED"/>
    <w:rsid w:val="00294681"/>
    <w:rsid w:val="00294AF5"/>
    <w:rsid w:val="00294CCA"/>
    <w:rsid w:val="00294DF2"/>
    <w:rsid w:val="0029507D"/>
    <w:rsid w:val="00295470"/>
    <w:rsid w:val="00295590"/>
    <w:rsid w:val="00295BBC"/>
    <w:rsid w:val="00295BFB"/>
    <w:rsid w:val="002963B9"/>
    <w:rsid w:val="00297014"/>
    <w:rsid w:val="00297088"/>
    <w:rsid w:val="002973F5"/>
    <w:rsid w:val="002977B4"/>
    <w:rsid w:val="00297BFE"/>
    <w:rsid w:val="002A00CD"/>
    <w:rsid w:val="002A066E"/>
    <w:rsid w:val="002A068A"/>
    <w:rsid w:val="002A1036"/>
    <w:rsid w:val="002A1760"/>
    <w:rsid w:val="002A19DE"/>
    <w:rsid w:val="002A1D9B"/>
    <w:rsid w:val="002A1EAE"/>
    <w:rsid w:val="002A1FC7"/>
    <w:rsid w:val="002A387B"/>
    <w:rsid w:val="002A39DA"/>
    <w:rsid w:val="002A45D8"/>
    <w:rsid w:val="002A4793"/>
    <w:rsid w:val="002A4BC5"/>
    <w:rsid w:val="002A50CB"/>
    <w:rsid w:val="002A534B"/>
    <w:rsid w:val="002A574B"/>
    <w:rsid w:val="002A579A"/>
    <w:rsid w:val="002A5A02"/>
    <w:rsid w:val="002A6018"/>
    <w:rsid w:val="002A6100"/>
    <w:rsid w:val="002A6823"/>
    <w:rsid w:val="002A6E72"/>
    <w:rsid w:val="002A6FDB"/>
    <w:rsid w:val="002A7078"/>
    <w:rsid w:val="002A7356"/>
    <w:rsid w:val="002A73C6"/>
    <w:rsid w:val="002B0295"/>
    <w:rsid w:val="002B0410"/>
    <w:rsid w:val="002B04CE"/>
    <w:rsid w:val="002B065F"/>
    <w:rsid w:val="002B0660"/>
    <w:rsid w:val="002B07E1"/>
    <w:rsid w:val="002B0B68"/>
    <w:rsid w:val="002B0E6A"/>
    <w:rsid w:val="002B0EE6"/>
    <w:rsid w:val="002B0FCD"/>
    <w:rsid w:val="002B1158"/>
    <w:rsid w:val="002B11A8"/>
    <w:rsid w:val="002B145F"/>
    <w:rsid w:val="002B158C"/>
    <w:rsid w:val="002B1925"/>
    <w:rsid w:val="002B1E57"/>
    <w:rsid w:val="002B2C31"/>
    <w:rsid w:val="002B2D48"/>
    <w:rsid w:val="002B2E17"/>
    <w:rsid w:val="002B2FA4"/>
    <w:rsid w:val="002B3155"/>
    <w:rsid w:val="002B3402"/>
    <w:rsid w:val="002B391A"/>
    <w:rsid w:val="002B399F"/>
    <w:rsid w:val="002B3C52"/>
    <w:rsid w:val="002B4199"/>
    <w:rsid w:val="002B4654"/>
    <w:rsid w:val="002B4726"/>
    <w:rsid w:val="002B485C"/>
    <w:rsid w:val="002B48A6"/>
    <w:rsid w:val="002B4BEE"/>
    <w:rsid w:val="002B4D5E"/>
    <w:rsid w:val="002B5121"/>
    <w:rsid w:val="002B5C9F"/>
    <w:rsid w:val="002B6A47"/>
    <w:rsid w:val="002B7170"/>
    <w:rsid w:val="002B7181"/>
    <w:rsid w:val="002B7279"/>
    <w:rsid w:val="002B7517"/>
    <w:rsid w:val="002B75F3"/>
    <w:rsid w:val="002B7677"/>
    <w:rsid w:val="002C02C8"/>
    <w:rsid w:val="002C04BA"/>
    <w:rsid w:val="002C16BE"/>
    <w:rsid w:val="002C1BF7"/>
    <w:rsid w:val="002C2212"/>
    <w:rsid w:val="002C2724"/>
    <w:rsid w:val="002C297F"/>
    <w:rsid w:val="002C299F"/>
    <w:rsid w:val="002C2BD5"/>
    <w:rsid w:val="002C328A"/>
    <w:rsid w:val="002C3497"/>
    <w:rsid w:val="002C3658"/>
    <w:rsid w:val="002C3B8A"/>
    <w:rsid w:val="002C3D6A"/>
    <w:rsid w:val="002C4385"/>
    <w:rsid w:val="002C4606"/>
    <w:rsid w:val="002C4E21"/>
    <w:rsid w:val="002C4E6F"/>
    <w:rsid w:val="002C5010"/>
    <w:rsid w:val="002C527D"/>
    <w:rsid w:val="002C5CD5"/>
    <w:rsid w:val="002C6125"/>
    <w:rsid w:val="002C62AD"/>
    <w:rsid w:val="002C69EB"/>
    <w:rsid w:val="002C6A16"/>
    <w:rsid w:val="002C6AF9"/>
    <w:rsid w:val="002C6CCA"/>
    <w:rsid w:val="002C7B16"/>
    <w:rsid w:val="002D01D2"/>
    <w:rsid w:val="002D025A"/>
    <w:rsid w:val="002D092F"/>
    <w:rsid w:val="002D09A2"/>
    <w:rsid w:val="002D09AB"/>
    <w:rsid w:val="002D0ACB"/>
    <w:rsid w:val="002D15E0"/>
    <w:rsid w:val="002D18C5"/>
    <w:rsid w:val="002D1C9B"/>
    <w:rsid w:val="002D1C9C"/>
    <w:rsid w:val="002D2C21"/>
    <w:rsid w:val="002D2D10"/>
    <w:rsid w:val="002D2F9F"/>
    <w:rsid w:val="002D2FD4"/>
    <w:rsid w:val="002D3361"/>
    <w:rsid w:val="002D3400"/>
    <w:rsid w:val="002D35CA"/>
    <w:rsid w:val="002D3901"/>
    <w:rsid w:val="002D3EFE"/>
    <w:rsid w:val="002D46DC"/>
    <w:rsid w:val="002D4A06"/>
    <w:rsid w:val="002D4B0F"/>
    <w:rsid w:val="002D528D"/>
    <w:rsid w:val="002D5599"/>
    <w:rsid w:val="002D5F02"/>
    <w:rsid w:val="002D60D4"/>
    <w:rsid w:val="002D622F"/>
    <w:rsid w:val="002D637C"/>
    <w:rsid w:val="002D6476"/>
    <w:rsid w:val="002D66AF"/>
    <w:rsid w:val="002D685B"/>
    <w:rsid w:val="002D6BAB"/>
    <w:rsid w:val="002D6C31"/>
    <w:rsid w:val="002D70BD"/>
    <w:rsid w:val="002D72BC"/>
    <w:rsid w:val="002D7B7F"/>
    <w:rsid w:val="002D7DA1"/>
    <w:rsid w:val="002D7F19"/>
    <w:rsid w:val="002D7F78"/>
    <w:rsid w:val="002E094C"/>
    <w:rsid w:val="002E095C"/>
    <w:rsid w:val="002E1269"/>
    <w:rsid w:val="002E13CD"/>
    <w:rsid w:val="002E1478"/>
    <w:rsid w:val="002E190D"/>
    <w:rsid w:val="002E1D7D"/>
    <w:rsid w:val="002E1FA3"/>
    <w:rsid w:val="002E2C38"/>
    <w:rsid w:val="002E2C4B"/>
    <w:rsid w:val="002E2C6F"/>
    <w:rsid w:val="002E2FC3"/>
    <w:rsid w:val="002E3245"/>
    <w:rsid w:val="002E33F7"/>
    <w:rsid w:val="002E340D"/>
    <w:rsid w:val="002E3B23"/>
    <w:rsid w:val="002E4C21"/>
    <w:rsid w:val="002E4C64"/>
    <w:rsid w:val="002E51FA"/>
    <w:rsid w:val="002E51FE"/>
    <w:rsid w:val="002E5477"/>
    <w:rsid w:val="002E551B"/>
    <w:rsid w:val="002E55A8"/>
    <w:rsid w:val="002E5704"/>
    <w:rsid w:val="002E5928"/>
    <w:rsid w:val="002E5DA3"/>
    <w:rsid w:val="002E606D"/>
    <w:rsid w:val="002E65F6"/>
    <w:rsid w:val="002E66AD"/>
    <w:rsid w:val="002E6D7F"/>
    <w:rsid w:val="002E783D"/>
    <w:rsid w:val="002E79BD"/>
    <w:rsid w:val="002E7AEA"/>
    <w:rsid w:val="002E7B89"/>
    <w:rsid w:val="002E7F1E"/>
    <w:rsid w:val="002F0303"/>
    <w:rsid w:val="002F03FE"/>
    <w:rsid w:val="002F07E4"/>
    <w:rsid w:val="002F0A94"/>
    <w:rsid w:val="002F0C7F"/>
    <w:rsid w:val="002F0E69"/>
    <w:rsid w:val="002F176C"/>
    <w:rsid w:val="002F17D6"/>
    <w:rsid w:val="002F1E5A"/>
    <w:rsid w:val="002F37B6"/>
    <w:rsid w:val="002F3868"/>
    <w:rsid w:val="002F5639"/>
    <w:rsid w:val="002F619C"/>
    <w:rsid w:val="002F683F"/>
    <w:rsid w:val="002F6895"/>
    <w:rsid w:val="002F6F32"/>
    <w:rsid w:val="002F6F4C"/>
    <w:rsid w:val="002F7180"/>
    <w:rsid w:val="002F7372"/>
    <w:rsid w:val="002F73D7"/>
    <w:rsid w:val="00300347"/>
    <w:rsid w:val="003008F1"/>
    <w:rsid w:val="003009C4"/>
    <w:rsid w:val="00300A70"/>
    <w:rsid w:val="00300A8D"/>
    <w:rsid w:val="003014E1"/>
    <w:rsid w:val="0030171A"/>
    <w:rsid w:val="00301C88"/>
    <w:rsid w:val="0030220F"/>
    <w:rsid w:val="0030250F"/>
    <w:rsid w:val="00302AA0"/>
    <w:rsid w:val="00303277"/>
    <w:rsid w:val="0030357E"/>
    <w:rsid w:val="003035AF"/>
    <w:rsid w:val="00303DBB"/>
    <w:rsid w:val="003041D2"/>
    <w:rsid w:val="0030465C"/>
    <w:rsid w:val="00304C08"/>
    <w:rsid w:val="00304D12"/>
    <w:rsid w:val="00304E03"/>
    <w:rsid w:val="00305026"/>
    <w:rsid w:val="003050B4"/>
    <w:rsid w:val="0030589B"/>
    <w:rsid w:val="00305D02"/>
    <w:rsid w:val="00305D8F"/>
    <w:rsid w:val="00306544"/>
    <w:rsid w:val="00306859"/>
    <w:rsid w:val="00306A9E"/>
    <w:rsid w:val="003076F5"/>
    <w:rsid w:val="00307723"/>
    <w:rsid w:val="00307C6E"/>
    <w:rsid w:val="00307CF6"/>
    <w:rsid w:val="003100BE"/>
    <w:rsid w:val="003101EB"/>
    <w:rsid w:val="003103B9"/>
    <w:rsid w:val="0031051A"/>
    <w:rsid w:val="00310575"/>
    <w:rsid w:val="003107C2"/>
    <w:rsid w:val="003108F0"/>
    <w:rsid w:val="00310A07"/>
    <w:rsid w:val="00310A45"/>
    <w:rsid w:val="00310CF0"/>
    <w:rsid w:val="003112B2"/>
    <w:rsid w:val="00311D4D"/>
    <w:rsid w:val="00311F7D"/>
    <w:rsid w:val="00312397"/>
    <w:rsid w:val="003125E5"/>
    <w:rsid w:val="003128B1"/>
    <w:rsid w:val="00312C70"/>
    <w:rsid w:val="00313521"/>
    <w:rsid w:val="003136AD"/>
    <w:rsid w:val="0031371B"/>
    <w:rsid w:val="003138EA"/>
    <w:rsid w:val="00313B1C"/>
    <w:rsid w:val="00313BFE"/>
    <w:rsid w:val="00314490"/>
    <w:rsid w:val="003147FD"/>
    <w:rsid w:val="00314FCF"/>
    <w:rsid w:val="003151EA"/>
    <w:rsid w:val="003159FE"/>
    <w:rsid w:val="00315AE6"/>
    <w:rsid w:val="00315D6C"/>
    <w:rsid w:val="00316050"/>
    <w:rsid w:val="0031610B"/>
    <w:rsid w:val="00316592"/>
    <w:rsid w:val="00316FB8"/>
    <w:rsid w:val="00317003"/>
    <w:rsid w:val="00317219"/>
    <w:rsid w:val="00317273"/>
    <w:rsid w:val="003172AC"/>
    <w:rsid w:val="0031740B"/>
    <w:rsid w:val="00317A90"/>
    <w:rsid w:val="00317AE3"/>
    <w:rsid w:val="003201B7"/>
    <w:rsid w:val="003203DA"/>
    <w:rsid w:val="00320462"/>
    <w:rsid w:val="003207E3"/>
    <w:rsid w:val="00320958"/>
    <w:rsid w:val="0032098D"/>
    <w:rsid w:val="00320AB4"/>
    <w:rsid w:val="00320B64"/>
    <w:rsid w:val="00320B77"/>
    <w:rsid w:val="00320E16"/>
    <w:rsid w:val="00321362"/>
    <w:rsid w:val="00321E15"/>
    <w:rsid w:val="00321EBA"/>
    <w:rsid w:val="00322023"/>
    <w:rsid w:val="00322147"/>
    <w:rsid w:val="003224D8"/>
    <w:rsid w:val="00322687"/>
    <w:rsid w:val="00322706"/>
    <w:rsid w:val="00322826"/>
    <w:rsid w:val="0032291F"/>
    <w:rsid w:val="003229C6"/>
    <w:rsid w:val="00322B4A"/>
    <w:rsid w:val="00322F33"/>
    <w:rsid w:val="00323433"/>
    <w:rsid w:val="003234D7"/>
    <w:rsid w:val="003234E6"/>
    <w:rsid w:val="003235A9"/>
    <w:rsid w:val="00323D97"/>
    <w:rsid w:val="00323F6D"/>
    <w:rsid w:val="00324165"/>
    <w:rsid w:val="00324998"/>
    <w:rsid w:val="003249EE"/>
    <w:rsid w:val="00324EBE"/>
    <w:rsid w:val="00325052"/>
    <w:rsid w:val="00325A68"/>
    <w:rsid w:val="00325A9A"/>
    <w:rsid w:val="00325BAD"/>
    <w:rsid w:val="00325BBF"/>
    <w:rsid w:val="00325D80"/>
    <w:rsid w:val="003264F1"/>
    <w:rsid w:val="0032655B"/>
    <w:rsid w:val="0032677F"/>
    <w:rsid w:val="003268F1"/>
    <w:rsid w:val="00326A0D"/>
    <w:rsid w:val="00326C0F"/>
    <w:rsid w:val="003270B3"/>
    <w:rsid w:val="003271F2"/>
    <w:rsid w:val="00327870"/>
    <w:rsid w:val="0032788C"/>
    <w:rsid w:val="003278A1"/>
    <w:rsid w:val="00327C28"/>
    <w:rsid w:val="00330461"/>
    <w:rsid w:val="003309CF"/>
    <w:rsid w:val="003309F0"/>
    <w:rsid w:val="00330A29"/>
    <w:rsid w:val="00330C38"/>
    <w:rsid w:val="00330C3A"/>
    <w:rsid w:val="003311BC"/>
    <w:rsid w:val="00331C2B"/>
    <w:rsid w:val="00331F67"/>
    <w:rsid w:val="00332712"/>
    <w:rsid w:val="00332867"/>
    <w:rsid w:val="00332F6A"/>
    <w:rsid w:val="00333178"/>
    <w:rsid w:val="00333186"/>
    <w:rsid w:val="003333C2"/>
    <w:rsid w:val="003334CE"/>
    <w:rsid w:val="00333838"/>
    <w:rsid w:val="0033390E"/>
    <w:rsid w:val="00333A57"/>
    <w:rsid w:val="00333AE7"/>
    <w:rsid w:val="00334330"/>
    <w:rsid w:val="00334636"/>
    <w:rsid w:val="003349DB"/>
    <w:rsid w:val="0033530B"/>
    <w:rsid w:val="003358D5"/>
    <w:rsid w:val="00335994"/>
    <w:rsid w:val="0033601F"/>
    <w:rsid w:val="00336686"/>
    <w:rsid w:val="00336956"/>
    <w:rsid w:val="00336A0C"/>
    <w:rsid w:val="00336C35"/>
    <w:rsid w:val="0033729A"/>
    <w:rsid w:val="003379FC"/>
    <w:rsid w:val="00337D0D"/>
    <w:rsid w:val="00337DC2"/>
    <w:rsid w:val="003403DE"/>
    <w:rsid w:val="00340B19"/>
    <w:rsid w:val="003411F3"/>
    <w:rsid w:val="00341EB4"/>
    <w:rsid w:val="0034294E"/>
    <w:rsid w:val="003429E0"/>
    <w:rsid w:val="00342A8C"/>
    <w:rsid w:val="00342CB9"/>
    <w:rsid w:val="00342EA1"/>
    <w:rsid w:val="00343145"/>
    <w:rsid w:val="003431E5"/>
    <w:rsid w:val="0034341C"/>
    <w:rsid w:val="0034380A"/>
    <w:rsid w:val="00344750"/>
    <w:rsid w:val="00344937"/>
    <w:rsid w:val="00344C64"/>
    <w:rsid w:val="003451DA"/>
    <w:rsid w:val="00345CCB"/>
    <w:rsid w:val="00345E87"/>
    <w:rsid w:val="00345F51"/>
    <w:rsid w:val="00346661"/>
    <w:rsid w:val="00346B02"/>
    <w:rsid w:val="0034717E"/>
    <w:rsid w:val="00347694"/>
    <w:rsid w:val="00347EA4"/>
    <w:rsid w:val="003501B6"/>
    <w:rsid w:val="0035028A"/>
    <w:rsid w:val="00351E79"/>
    <w:rsid w:val="003521A7"/>
    <w:rsid w:val="0035237C"/>
    <w:rsid w:val="0035240F"/>
    <w:rsid w:val="003527CE"/>
    <w:rsid w:val="003527DD"/>
    <w:rsid w:val="003529DD"/>
    <w:rsid w:val="00352BE4"/>
    <w:rsid w:val="00352F0E"/>
    <w:rsid w:val="00353173"/>
    <w:rsid w:val="003533BD"/>
    <w:rsid w:val="003537A5"/>
    <w:rsid w:val="00354554"/>
    <w:rsid w:val="0035480C"/>
    <w:rsid w:val="00354822"/>
    <w:rsid w:val="003548F2"/>
    <w:rsid w:val="0035499D"/>
    <w:rsid w:val="00354C7D"/>
    <w:rsid w:val="00354EA2"/>
    <w:rsid w:val="003550B7"/>
    <w:rsid w:val="00355102"/>
    <w:rsid w:val="0035537F"/>
    <w:rsid w:val="00355D85"/>
    <w:rsid w:val="0035622B"/>
    <w:rsid w:val="00356378"/>
    <w:rsid w:val="00356C17"/>
    <w:rsid w:val="00356D68"/>
    <w:rsid w:val="00356EAB"/>
    <w:rsid w:val="003574CF"/>
    <w:rsid w:val="00357BF4"/>
    <w:rsid w:val="0036006D"/>
    <w:rsid w:val="00360E20"/>
    <w:rsid w:val="00361B1F"/>
    <w:rsid w:val="00362A2B"/>
    <w:rsid w:val="00362AD5"/>
    <w:rsid w:val="00362BF6"/>
    <w:rsid w:val="0036307B"/>
    <w:rsid w:val="00363B87"/>
    <w:rsid w:val="0036415D"/>
    <w:rsid w:val="00364336"/>
    <w:rsid w:val="0036435F"/>
    <w:rsid w:val="0036453A"/>
    <w:rsid w:val="00364626"/>
    <w:rsid w:val="003648BE"/>
    <w:rsid w:val="00364D05"/>
    <w:rsid w:val="00365274"/>
    <w:rsid w:val="00365801"/>
    <w:rsid w:val="003658D6"/>
    <w:rsid w:val="00365B4A"/>
    <w:rsid w:val="00365BC8"/>
    <w:rsid w:val="00365FB0"/>
    <w:rsid w:val="003669AF"/>
    <w:rsid w:val="00366AEE"/>
    <w:rsid w:val="003673BB"/>
    <w:rsid w:val="00367440"/>
    <w:rsid w:val="003705FE"/>
    <w:rsid w:val="00370655"/>
    <w:rsid w:val="003708F4"/>
    <w:rsid w:val="00371112"/>
    <w:rsid w:val="003717B8"/>
    <w:rsid w:val="00371DAB"/>
    <w:rsid w:val="00371EF2"/>
    <w:rsid w:val="0037217B"/>
    <w:rsid w:val="00372840"/>
    <w:rsid w:val="00372CD8"/>
    <w:rsid w:val="003735A9"/>
    <w:rsid w:val="00373872"/>
    <w:rsid w:val="00374082"/>
    <w:rsid w:val="003744F3"/>
    <w:rsid w:val="003745F2"/>
    <w:rsid w:val="003749AE"/>
    <w:rsid w:val="00375121"/>
    <w:rsid w:val="003751AA"/>
    <w:rsid w:val="00375371"/>
    <w:rsid w:val="003756AD"/>
    <w:rsid w:val="003756B2"/>
    <w:rsid w:val="003756B9"/>
    <w:rsid w:val="00375F93"/>
    <w:rsid w:val="00376867"/>
    <w:rsid w:val="00376CF1"/>
    <w:rsid w:val="00376D6A"/>
    <w:rsid w:val="00376F51"/>
    <w:rsid w:val="0037746C"/>
    <w:rsid w:val="00377679"/>
    <w:rsid w:val="00377C2E"/>
    <w:rsid w:val="00377F29"/>
    <w:rsid w:val="0038039D"/>
    <w:rsid w:val="00380679"/>
    <w:rsid w:val="003807A8"/>
    <w:rsid w:val="0038085D"/>
    <w:rsid w:val="003810D3"/>
    <w:rsid w:val="003811D1"/>
    <w:rsid w:val="00381306"/>
    <w:rsid w:val="003813EE"/>
    <w:rsid w:val="00381B6F"/>
    <w:rsid w:val="00381B9F"/>
    <w:rsid w:val="00381DE7"/>
    <w:rsid w:val="00381EA5"/>
    <w:rsid w:val="003821BA"/>
    <w:rsid w:val="0038298D"/>
    <w:rsid w:val="00382FF0"/>
    <w:rsid w:val="0038330E"/>
    <w:rsid w:val="00383437"/>
    <w:rsid w:val="00383523"/>
    <w:rsid w:val="00383602"/>
    <w:rsid w:val="00383CA9"/>
    <w:rsid w:val="00383CB0"/>
    <w:rsid w:val="00383D23"/>
    <w:rsid w:val="00383EA6"/>
    <w:rsid w:val="00383F70"/>
    <w:rsid w:val="00384558"/>
    <w:rsid w:val="00385392"/>
    <w:rsid w:val="00385746"/>
    <w:rsid w:val="00385F85"/>
    <w:rsid w:val="00386590"/>
    <w:rsid w:val="003865A3"/>
    <w:rsid w:val="0038676B"/>
    <w:rsid w:val="00386AEA"/>
    <w:rsid w:val="00386CBA"/>
    <w:rsid w:val="00386ED0"/>
    <w:rsid w:val="00387132"/>
    <w:rsid w:val="003871C3"/>
    <w:rsid w:val="00387640"/>
    <w:rsid w:val="0038768A"/>
    <w:rsid w:val="003876F0"/>
    <w:rsid w:val="00387723"/>
    <w:rsid w:val="00387B85"/>
    <w:rsid w:val="00387C22"/>
    <w:rsid w:val="0039053D"/>
    <w:rsid w:val="0039097F"/>
    <w:rsid w:val="003910DE"/>
    <w:rsid w:val="0039137A"/>
    <w:rsid w:val="0039158B"/>
    <w:rsid w:val="00391DCA"/>
    <w:rsid w:val="00392928"/>
    <w:rsid w:val="00392B8B"/>
    <w:rsid w:val="00392D5D"/>
    <w:rsid w:val="003931FD"/>
    <w:rsid w:val="00393511"/>
    <w:rsid w:val="00393588"/>
    <w:rsid w:val="00393A6E"/>
    <w:rsid w:val="003940DA"/>
    <w:rsid w:val="00394806"/>
    <w:rsid w:val="00394892"/>
    <w:rsid w:val="00395297"/>
    <w:rsid w:val="00395603"/>
    <w:rsid w:val="00395E0D"/>
    <w:rsid w:val="00395F41"/>
    <w:rsid w:val="00397003"/>
    <w:rsid w:val="003971EE"/>
    <w:rsid w:val="003A04F0"/>
    <w:rsid w:val="003A073A"/>
    <w:rsid w:val="003A0AF4"/>
    <w:rsid w:val="003A0C3E"/>
    <w:rsid w:val="003A10F1"/>
    <w:rsid w:val="003A143F"/>
    <w:rsid w:val="003A1687"/>
    <w:rsid w:val="003A17A9"/>
    <w:rsid w:val="003A17E3"/>
    <w:rsid w:val="003A1BA7"/>
    <w:rsid w:val="003A1BDC"/>
    <w:rsid w:val="003A1DBD"/>
    <w:rsid w:val="003A20C6"/>
    <w:rsid w:val="003A2163"/>
    <w:rsid w:val="003A26FE"/>
    <w:rsid w:val="003A28AD"/>
    <w:rsid w:val="003A2CC3"/>
    <w:rsid w:val="003A3075"/>
    <w:rsid w:val="003A3452"/>
    <w:rsid w:val="003A3726"/>
    <w:rsid w:val="003A3A7A"/>
    <w:rsid w:val="003A3F31"/>
    <w:rsid w:val="003A425B"/>
    <w:rsid w:val="003A4309"/>
    <w:rsid w:val="003A490E"/>
    <w:rsid w:val="003A4A93"/>
    <w:rsid w:val="003A4D21"/>
    <w:rsid w:val="003A4ECC"/>
    <w:rsid w:val="003A53BD"/>
    <w:rsid w:val="003A576E"/>
    <w:rsid w:val="003A5890"/>
    <w:rsid w:val="003A5F4E"/>
    <w:rsid w:val="003A68F7"/>
    <w:rsid w:val="003A697F"/>
    <w:rsid w:val="003A6D6A"/>
    <w:rsid w:val="003A6F12"/>
    <w:rsid w:val="003A6F9C"/>
    <w:rsid w:val="003A7488"/>
    <w:rsid w:val="003A7686"/>
    <w:rsid w:val="003B017B"/>
    <w:rsid w:val="003B08DA"/>
    <w:rsid w:val="003B0A6C"/>
    <w:rsid w:val="003B0F66"/>
    <w:rsid w:val="003B1569"/>
    <w:rsid w:val="003B1AFA"/>
    <w:rsid w:val="003B1CA9"/>
    <w:rsid w:val="003B1CE0"/>
    <w:rsid w:val="003B1D34"/>
    <w:rsid w:val="003B20BC"/>
    <w:rsid w:val="003B25DA"/>
    <w:rsid w:val="003B2EF1"/>
    <w:rsid w:val="003B2F6F"/>
    <w:rsid w:val="003B341E"/>
    <w:rsid w:val="003B3781"/>
    <w:rsid w:val="003B3D42"/>
    <w:rsid w:val="003B4173"/>
    <w:rsid w:val="003B4641"/>
    <w:rsid w:val="003B471F"/>
    <w:rsid w:val="003B4A9A"/>
    <w:rsid w:val="003B50FC"/>
    <w:rsid w:val="003B5459"/>
    <w:rsid w:val="003B5524"/>
    <w:rsid w:val="003B57AA"/>
    <w:rsid w:val="003B57E4"/>
    <w:rsid w:val="003B5903"/>
    <w:rsid w:val="003B5A79"/>
    <w:rsid w:val="003B5F0B"/>
    <w:rsid w:val="003B6226"/>
    <w:rsid w:val="003B67B2"/>
    <w:rsid w:val="003B6B6D"/>
    <w:rsid w:val="003B6BF9"/>
    <w:rsid w:val="003B6D96"/>
    <w:rsid w:val="003B6E97"/>
    <w:rsid w:val="003B71F0"/>
    <w:rsid w:val="003B7478"/>
    <w:rsid w:val="003B7615"/>
    <w:rsid w:val="003B796F"/>
    <w:rsid w:val="003B7B16"/>
    <w:rsid w:val="003B7C42"/>
    <w:rsid w:val="003B7DF3"/>
    <w:rsid w:val="003B7F0B"/>
    <w:rsid w:val="003C02BF"/>
    <w:rsid w:val="003C0492"/>
    <w:rsid w:val="003C0646"/>
    <w:rsid w:val="003C07E6"/>
    <w:rsid w:val="003C0944"/>
    <w:rsid w:val="003C0C61"/>
    <w:rsid w:val="003C0FD2"/>
    <w:rsid w:val="003C1895"/>
    <w:rsid w:val="003C1B5D"/>
    <w:rsid w:val="003C1EAD"/>
    <w:rsid w:val="003C201F"/>
    <w:rsid w:val="003C2395"/>
    <w:rsid w:val="003C23E7"/>
    <w:rsid w:val="003C282D"/>
    <w:rsid w:val="003C296F"/>
    <w:rsid w:val="003C2D8B"/>
    <w:rsid w:val="003C35DB"/>
    <w:rsid w:val="003C38A4"/>
    <w:rsid w:val="003C3C68"/>
    <w:rsid w:val="003C4009"/>
    <w:rsid w:val="003C45BA"/>
    <w:rsid w:val="003C45F9"/>
    <w:rsid w:val="003C48BA"/>
    <w:rsid w:val="003C4B12"/>
    <w:rsid w:val="003C5769"/>
    <w:rsid w:val="003C598A"/>
    <w:rsid w:val="003C5A40"/>
    <w:rsid w:val="003C5E73"/>
    <w:rsid w:val="003C6292"/>
    <w:rsid w:val="003C62D9"/>
    <w:rsid w:val="003C695A"/>
    <w:rsid w:val="003C7806"/>
    <w:rsid w:val="003C78B4"/>
    <w:rsid w:val="003C79CA"/>
    <w:rsid w:val="003C7A8B"/>
    <w:rsid w:val="003C7B2A"/>
    <w:rsid w:val="003D0A80"/>
    <w:rsid w:val="003D0A9B"/>
    <w:rsid w:val="003D0B94"/>
    <w:rsid w:val="003D0BF6"/>
    <w:rsid w:val="003D0DE2"/>
    <w:rsid w:val="003D0E34"/>
    <w:rsid w:val="003D0F63"/>
    <w:rsid w:val="003D1107"/>
    <w:rsid w:val="003D11AE"/>
    <w:rsid w:val="003D12C1"/>
    <w:rsid w:val="003D1E10"/>
    <w:rsid w:val="003D1E46"/>
    <w:rsid w:val="003D254B"/>
    <w:rsid w:val="003D2D5B"/>
    <w:rsid w:val="003D2F11"/>
    <w:rsid w:val="003D30E0"/>
    <w:rsid w:val="003D3664"/>
    <w:rsid w:val="003D40B2"/>
    <w:rsid w:val="003D435F"/>
    <w:rsid w:val="003D4416"/>
    <w:rsid w:val="003D4612"/>
    <w:rsid w:val="003D4C80"/>
    <w:rsid w:val="003D4FE3"/>
    <w:rsid w:val="003D5116"/>
    <w:rsid w:val="003D578A"/>
    <w:rsid w:val="003D5E35"/>
    <w:rsid w:val="003D5ECB"/>
    <w:rsid w:val="003D6229"/>
    <w:rsid w:val="003D64D5"/>
    <w:rsid w:val="003D6B4B"/>
    <w:rsid w:val="003D6E7D"/>
    <w:rsid w:val="003D7DDB"/>
    <w:rsid w:val="003D7DE4"/>
    <w:rsid w:val="003E05E0"/>
    <w:rsid w:val="003E167B"/>
    <w:rsid w:val="003E1CA4"/>
    <w:rsid w:val="003E1FC9"/>
    <w:rsid w:val="003E1FD6"/>
    <w:rsid w:val="003E234F"/>
    <w:rsid w:val="003E281D"/>
    <w:rsid w:val="003E2FC6"/>
    <w:rsid w:val="003E314A"/>
    <w:rsid w:val="003E31FA"/>
    <w:rsid w:val="003E3214"/>
    <w:rsid w:val="003E3238"/>
    <w:rsid w:val="003E33C2"/>
    <w:rsid w:val="003E3736"/>
    <w:rsid w:val="003E3750"/>
    <w:rsid w:val="003E3CB1"/>
    <w:rsid w:val="003E40B7"/>
    <w:rsid w:val="003E45BF"/>
    <w:rsid w:val="003E4666"/>
    <w:rsid w:val="003E467E"/>
    <w:rsid w:val="003E491F"/>
    <w:rsid w:val="003E4A75"/>
    <w:rsid w:val="003E5317"/>
    <w:rsid w:val="003E5916"/>
    <w:rsid w:val="003E5AC2"/>
    <w:rsid w:val="003E5BF9"/>
    <w:rsid w:val="003E609F"/>
    <w:rsid w:val="003E6601"/>
    <w:rsid w:val="003E7035"/>
    <w:rsid w:val="003E7092"/>
    <w:rsid w:val="003E71CF"/>
    <w:rsid w:val="003E7301"/>
    <w:rsid w:val="003E77F9"/>
    <w:rsid w:val="003E7929"/>
    <w:rsid w:val="003E7B5A"/>
    <w:rsid w:val="003E7C2C"/>
    <w:rsid w:val="003F04AA"/>
    <w:rsid w:val="003F0AA0"/>
    <w:rsid w:val="003F0D2A"/>
    <w:rsid w:val="003F0ED3"/>
    <w:rsid w:val="003F107B"/>
    <w:rsid w:val="003F13F8"/>
    <w:rsid w:val="003F168E"/>
    <w:rsid w:val="003F1E65"/>
    <w:rsid w:val="003F2009"/>
    <w:rsid w:val="003F265B"/>
    <w:rsid w:val="003F2944"/>
    <w:rsid w:val="003F308A"/>
    <w:rsid w:val="003F38E5"/>
    <w:rsid w:val="003F44AF"/>
    <w:rsid w:val="003F48B6"/>
    <w:rsid w:val="003F4CAC"/>
    <w:rsid w:val="003F504D"/>
    <w:rsid w:val="003F52B7"/>
    <w:rsid w:val="003F548F"/>
    <w:rsid w:val="003F55EB"/>
    <w:rsid w:val="003F5775"/>
    <w:rsid w:val="003F5C6C"/>
    <w:rsid w:val="003F62A5"/>
    <w:rsid w:val="003F63A8"/>
    <w:rsid w:val="003F6691"/>
    <w:rsid w:val="003F6782"/>
    <w:rsid w:val="003F68B1"/>
    <w:rsid w:val="003F695B"/>
    <w:rsid w:val="003F6D60"/>
    <w:rsid w:val="003F70BF"/>
    <w:rsid w:val="003F710D"/>
    <w:rsid w:val="003F7236"/>
    <w:rsid w:val="003F724C"/>
    <w:rsid w:val="003F7318"/>
    <w:rsid w:val="003F7350"/>
    <w:rsid w:val="003F74B3"/>
    <w:rsid w:val="003F752F"/>
    <w:rsid w:val="00400208"/>
    <w:rsid w:val="00400B96"/>
    <w:rsid w:val="00400C99"/>
    <w:rsid w:val="00400D8D"/>
    <w:rsid w:val="00400E5F"/>
    <w:rsid w:val="00401510"/>
    <w:rsid w:val="00401647"/>
    <w:rsid w:val="00401F06"/>
    <w:rsid w:val="00403C64"/>
    <w:rsid w:val="00403C81"/>
    <w:rsid w:val="00404722"/>
    <w:rsid w:val="004048BF"/>
    <w:rsid w:val="004048DA"/>
    <w:rsid w:val="00404BE2"/>
    <w:rsid w:val="00404F89"/>
    <w:rsid w:val="00405316"/>
    <w:rsid w:val="0040544F"/>
    <w:rsid w:val="00405FF6"/>
    <w:rsid w:val="004066D7"/>
    <w:rsid w:val="00406B15"/>
    <w:rsid w:val="00406B61"/>
    <w:rsid w:val="00406C0F"/>
    <w:rsid w:val="00406CC6"/>
    <w:rsid w:val="00406E46"/>
    <w:rsid w:val="0040737E"/>
    <w:rsid w:val="00407A89"/>
    <w:rsid w:val="00407C82"/>
    <w:rsid w:val="00407CEA"/>
    <w:rsid w:val="00407E20"/>
    <w:rsid w:val="00410382"/>
    <w:rsid w:val="00410638"/>
    <w:rsid w:val="00410652"/>
    <w:rsid w:val="004108F1"/>
    <w:rsid w:val="00410B45"/>
    <w:rsid w:val="00410D89"/>
    <w:rsid w:val="00411EB7"/>
    <w:rsid w:val="00411F8B"/>
    <w:rsid w:val="004120C2"/>
    <w:rsid w:val="00412348"/>
    <w:rsid w:val="00412585"/>
    <w:rsid w:val="004132B7"/>
    <w:rsid w:val="0041368A"/>
    <w:rsid w:val="00413F1F"/>
    <w:rsid w:val="0041471A"/>
    <w:rsid w:val="00414D84"/>
    <w:rsid w:val="00414DCD"/>
    <w:rsid w:val="00414EBD"/>
    <w:rsid w:val="004156F3"/>
    <w:rsid w:val="00415755"/>
    <w:rsid w:val="004158B3"/>
    <w:rsid w:val="00415DA9"/>
    <w:rsid w:val="0041608E"/>
    <w:rsid w:val="00416917"/>
    <w:rsid w:val="0041697B"/>
    <w:rsid w:val="00416E12"/>
    <w:rsid w:val="00416F9B"/>
    <w:rsid w:val="0041713D"/>
    <w:rsid w:val="00417278"/>
    <w:rsid w:val="004179C5"/>
    <w:rsid w:val="004179DD"/>
    <w:rsid w:val="00417D92"/>
    <w:rsid w:val="00420084"/>
    <w:rsid w:val="004200A0"/>
    <w:rsid w:val="0042040A"/>
    <w:rsid w:val="004205A7"/>
    <w:rsid w:val="00420CBF"/>
    <w:rsid w:val="00421234"/>
    <w:rsid w:val="004219EC"/>
    <w:rsid w:val="00421D4F"/>
    <w:rsid w:val="00421FAC"/>
    <w:rsid w:val="00421FC7"/>
    <w:rsid w:val="004221B5"/>
    <w:rsid w:val="00422EAA"/>
    <w:rsid w:val="00422EE1"/>
    <w:rsid w:val="00423098"/>
    <w:rsid w:val="004236AE"/>
    <w:rsid w:val="00423720"/>
    <w:rsid w:val="00423818"/>
    <w:rsid w:val="0042394A"/>
    <w:rsid w:val="00423A5F"/>
    <w:rsid w:val="00423B59"/>
    <w:rsid w:val="00423C2C"/>
    <w:rsid w:val="00423F36"/>
    <w:rsid w:val="004243FA"/>
    <w:rsid w:val="004245D1"/>
    <w:rsid w:val="004248CA"/>
    <w:rsid w:val="00424AA1"/>
    <w:rsid w:val="00424B0E"/>
    <w:rsid w:val="00424D1F"/>
    <w:rsid w:val="00424E73"/>
    <w:rsid w:val="00425079"/>
    <w:rsid w:val="004250C5"/>
    <w:rsid w:val="00425A49"/>
    <w:rsid w:val="00425D29"/>
    <w:rsid w:val="00425DB7"/>
    <w:rsid w:val="00425FD9"/>
    <w:rsid w:val="00425FDB"/>
    <w:rsid w:val="00426351"/>
    <w:rsid w:val="004264F8"/>
    <w:rsid w:val="00426AEB"/>
    <w:rsid w:val="004274DC"/>
    <w:rsid w:val="00427AB4"/>
    <w:rsid w:val="00427B30"/>
    <w:rsid w:val="00427B47"/>
    <w:rsid w:val="00430641"/>
    <w:rsid w:val="00430871"/>
    <w:rsid w:val="00430A8E"/>
    <w:rsid w:val="00431278"/>
    <w:rsid w:val="004312D8"/>
    <w:rsid w:val="0043177C"/>
    <w:rsid w:val="00431C59"/>
    <w:rsid w:val="00431D90"/>
    <w:rsid w:val="00432A9D"/>
    <w:rsid w:val="00433449"/>
    <w:rsid w:val="004334E7"/>
    <w:rsid w:val="00433909"/>
    <w:rsid w:val="00433D13"/>
    <w:rsid w:val="0043464E"/>
    <w:rsid w:val="00434827"/>
    <w:rsid w:val="00434AD3"/>
    <w:rsid w:val="00434BA7"/>
    <w:rsid w:val="004350B3"/>
    <w:rsid w:val="004351BF"/>
    <w:rsid w:val="00435218"/>
    <w:rsid w:val="004352D6"/>
    <w:rsid w:val="004353E6"/>
    <w:rsid w:val="004354C5"/>
    <w:rsid w:val="00435638"/>
    <w:rsid w:val="00435932"/>
    <w:rsid w:val="00435942"/>
    <w:rsid w:val="00435959"/>
    <w:rsid w:val="004364B7"/>
    <w:rsid w:val="004366A0"/>
    <w:rsid w:val="00436757"/>
    <w:rsid w:val="0043678A"/>
    <w:rsid w:val="00436836"/>
    <w:rsid w:val="00436C37"/>
    <w:rsid w:val="00436E19"/>
    <w:rsid w:val="00437077"/>
    <w:rsid w:val="004371BD"/>
    <w:rsid w:val="00437872"/>
    <w:rsid w:val="00437DD3"/>
    <w:rsid w:val="0044060A"/>
    <w:rsid w:val="00440840"/>
    <w:rsid w:val="004409A4"/>
    <w:rsid w:val="00440BBA"/>
    <w:rsid w:val="00440EF7"/>
    <w:rsid w:val="004410B3"/>
    <w:rsid w:val="00441649"/>
    <w:rsid w:val="00441B17"/>
    <w:rsid w:val="00441EB1"/>
    <w:rsid w:val="004429D2"/>
    <w:rsid w:val="00442AA0"/>
    <w:rsid w:val="00443BC2"/>
    <w:rsid w:val="00443E67"/>
    <w:rsid w:val="004440E7"/>
    <w:rsid w:val="004441EC"/>
    <w:rsid w:val="00444FF8"/>
    <w:rsid w:val="00445160"/>
    <w:rsid w:val="004455A9"/>
    <w:rsid w:val="0044576C"/>
    <w:rsid w:val="0044598C"/>
    <w:rsid w:val="00445AE1"/>
    <w:rsid w:val="00445BBD"/>
    <w:rsid w:val="004461C5"/>
    <w:rsid w:val="00446274"/>
    <w:rsid w:val="004467F7"/>
    <w:rsid w:val="00446D73"/>
    <w:rsid w:val="00447158"/>
    <w:rsid w:val="0044759C"/>
    <w:rsid w:val="00447746"/>
    <w:rsid w:val="0044788F"/>
    <w:rsid w:val="004479C6"/>
    <w:rsid w:val="0045008C"/>
    <w:rsid w:val="0045017C"/>
    <w:rsid w:val="004501A1"/>
    <w:rsid w:val="004503AE"/>
    <w:rsid w:val="00450577"/>
    <w:rsid w:val="00450747"/>
    <w:rsid w:val="00451409"/>
    <w:rsid w:val="004519D0"/>
    <w:rsid w:val="00451A9B"/>
    <w:rsid w:val="00451B04"/>
    <w:rsid w:val="00452384"/>
    <w:rsid w:val="004526FB"/>
    <w:rsid w:val="00452702"/>
    <w:rsid w:val="00452A17"/>
    <w:rsid w:val="00452ACF"/>
    <w:rsid w:val="00452D2D"/>
    <w:rsid w:val="004538D3"/>
    <w:rsid w:val="00453B1B"/>
    <w:rsid w:val="00453C51"/>
    <w:rsid w:val="00453CBD"/>
    <w:rsid w:val="00454017"/>
    <w:rsid w:val="00454272"/>
    <w:rsid w:val="004547E9"/>
    <w:rsid w:val="00454FC6"/>
    <w:rsid w:val="004551AB"/>
    <w:rsid w:val="00455410"/>
    <w:rsid w:val="004564FF"/>
    <w:rsid w:val="00456553"/>
    <w:rsid w:val="004566EF"/>
    <w:rsid w:val="00456887"/>
    <w:rsid w:val="004568E7"/>
    <w:rsid w:val="00456C29"/>
    <w:rsid w:val="0045727B"/>
    <w:rsid w:val="00457512"/>
    <w:rsid w:val="00457C23"/>
    <w:rsid w:val="00457E8B"/>
    <w:rsid w:val="00457EE7"/>
    <w:rsid w:val="00457F41"/>
    <w:rsid w:val="00460035"/>
    <w:rsid w:val="004605D4"/>
    <w:rsid w:val="0046063D"/>
    <w:rsid w:val="00460A96"/>
    <w:rsid w:val="00460EC3"/>
    <w:rsid w:val="00460F02"/>
    <w:rsid w:val="0046126D"/>
    <w:rsid w:val="0046130A"/>
    <w:rsid w:val="0046162F"/>
    <w:rsid w:val="00461CCC"/>
    <w:rsid w:val="004620C2"/>
    <w:rsid w:val="00462121"/>
    <w:rsid w:val="00462568"/>
    <w:rsid w:val="00462950"/>
    <w:rsid w:val="004629B0"/>
    <w:rsid w:val="00462B47"/>
    <w:rsid w:val="0046341F"/>
    <w:rsid w:val="0046396C"/>
    <w:rsid w:val="00463DD5"/>
    <w:rsid w:val="00463EA5"/>
    <w:rsid w:val="00463ED8"/>
    <w:rsid w:val="004641E4"/>
    <w:rsid w:val="004642AC"/>
    <w:rsid w:val="0046451C"/>
    <w:rsid w:val="004649F3"/>
    <w:rsid w:val="00464FA4"/>
    <w:rsid w:val="00465EE1"/>
    <w:rsid w:val="00466442"/>
    <w:rsid w:val="004665CD"/>
    <w:rsid w:val="0046699A"/>
    <w:rsid w:val="00466BB8"/>
    <w:rsid w:val="00466CD9"/>
    <w:rsid w:val="00466F34"/>
    <w:rsid w:val="004670F2"/>
    <w:rsid w:val="00467B70"/>
    <w:rsid w:val="00467EF8"/>
    <w:rsid w:val="004709AB"/>
    <w:rsid w:val="00470FB7"/>
    <w:rsid w:val="00471030"/>
    <w:rsid w:val="00471059"/>
    <w:rsid w:val="004714EC"/>
    <w:rsid w:val="00471506"/>
    <w:rsid w:val="0047152A"/>
    <w:rsid w:val="0047168F"/>
    <w:rsid w:val="004716B6"/>
    <w:rsid w:val="00471D79"/>
    <w:rsid w:val="0047209C"/>
    <w:rsid w:val="0047241D"/>
    <w:rsid w:val="00472831"/>
    <w:rsid w:val="00472A19"/>
    <w:rsid w:val="004731C3"/>
    <w:rsid w:val="00473560"/>
    <w:rsid w:val="0047358F"/>
    <w:rsid w:val="00473766"/>
    <w:rsid w:val="00473B5F"/>
    <w:rsid w:val="00474117"/>
    <w:rsid w:val="00474403"/>
    <w:rsid w:val="00474642"/>
    <w:rsid w:val="00474847"/>
    <w:rsid w:val="00474ED7"/>
    <w:rsid w:val="004750B7"/>
    <w:rsid w:val="00475261"/>
    <w:rsid w:val="00475264"/>
    <w:rsid w:val="00475306"/>
    <w:rsid w:val="00475561"/>
    <w:rsid w:val="00475644"/>
    <w:rsid w:val="004763FB"/>
    <w:rsid w:val="0047692E"/>
    <w:rsid w:val="00476EC3"/>
    <w:rsid w:val="00476F50"/>
    <w:rsid w:val="004774BD"/>
    <w:rsid w:val="00477752"/>
    <w:rsid w:val="004779DD"/>
    <w:rsid w:val="004800B7"/>
    <w:rsid w:val="00480978"/>
    <w:rsid w:val="00480EF9"/>
    <w:rsid w:val="004811C3"/>
    <w:rsid w:val="0048156C"/>
    <w:rsid w:val="0048217C"/>
    <w:rsid w:val="0048231E"/>
    <w:rsid w:val="00482C35"/>
    <w:rsid w:val="00482E8D"/>
    <w:rsid w:val="0048351B"/>
    <w:rsid w:val="00483E0D"/>
    <w:rsid w:val="00483F69"/>
    <w:rsid w:val="004842C5"/>
    <w:rsid w:val="0048450C"/>
    <w:rsid w:val="00484B31"/>
    <w:rsid w:val="00484E1E"/>
    <w:rsid w:val="00485380"/>
    <w:rsid w:val="00485899"/>
    <w:rsid w:val="004858E2"/>
    <w:rsid w:val="004859D1"/>
    <w:rsid w:val="0048603C"/>
    <w:rsid w:val="004862FD"/>
    <w:rsid w:val="00486340"/>
    <w:rsid w:val="00486942"/>
    <w:rsid w:val="00486B5A"/>
    <w:rsid w:val="00486C94"/>
    <w:rsid w:val="00486CFC"/>
    <w:rsid w:val="00486FF4"/>
    <w:rsid w:val="0048732A"/>
    <w:rsid w:val="00487DAF"/>
    <w:rsid w:val="00490377"/>
    <w:rsid w:val="0049062C"/>
    <w:rsid w:val="004908B4"/>
    <w:rsid w:val="00490BF4"/>
    <w:rsid w:val="00490C29"/>
    <w:rsid w:val="00490DDB"/>
    <w:rsid w:val="00490FE8"/>
    <w:rsid w:val="004910BE"/>
    <w:rsid w:val="00491590"/>
    <w:rsid w:val="004915D6"/>
    <w:rsid w:val="0049195D"/>
    <w:rsid w:val="00491D07"/>
    <w:rsid w:val="00491D57"/>
    <w:rsid w:val="004920C1"/>
    <w:rsid w:val="00492143"/>
    <w:rsid w:val="00492D7F"/>
    <w:rsid w:val="00492F9F"/>
    <w:rsid w:val="004930E5"/>
    <w:rsid w:val="00493318"/>
    <w:rsid w:val="00493D54"/>
    <w:rsid w:val="00493E8E"/>
    <w:rsid w:val="004941CA"/>
    <w:rsid w:val="00494348"/>
    <w:rsid w:val="004943E1"/>
    <w:rsid w:val="004947A3"/>
    <w:rsid w:val="0049483E"/>
    <w:rsid w:val="004949E0"/>
    <w:rsid w:val="00494C21"/>
    <w:rsid w:val="00495067"/>
    <w:rsid w:val="00495260"/>
    <w:rsid w:val="0049540E"/>
    <w:rsid w:val="00495533"/>
    <w:rsid w:val="00495978"/>
    <w:rsid w:val="00495FA0"/>
    <w:rsid w:val="004960C5"/>
    <w:rsid w:val="0049686C"/>
    <w:rsid w:val="00496BCF"/>
    <w:rsid w:val="00497001"/>
    <w:rsid w:val="00497CB2"/>
    <w:rsid w:val="004A0501"/>
    <w:rsid w:val="004A05A6"/>
    <w:rsid w:val="004A0950"/>
    <w:rsid w:val="004A1332"/>
    <w:rsid w:val="004A1715"/>
    <w:rsid w:val="004A1A2F"/>
    <w:rsid w:val="004A1B25"/>
    <w:rsid w:val="004A2618"/>
    <w:rsid w:val="004A2D48"/>
    <w:rsid w:val="004A2D5C"/>
    <w:rsid w:val="004A2E5F"/>
    <w:rsid w:val="004A36EE"/>
    <w:rsid w:val="004A3CEF"/>
    <w:rsid w:val="004A3DF8"/>
    <w:rsid w:val="004A3E1F"/>
    <w:rsid w:val="004A45E5"/>
    <w:rsid w:val="004A478F"/>
    <w:rsid w:val="004A4A6C"/>
    <w:rsid w:val="004A4B5F"/>
    <w:rsid w:val="004A4C62"/>
    <w:rsid w:val="004A51AC"/>
    <w:rsid w:val="004A54E3"/>
    <w:rsid w:val="004A55AE"/>
    <w:rsid w:val="004A55EB"/>
    <w:rsid w:val="004A583F"/>
    <w:rsid w:val="004A5C92"/>
    <w:rsid w:val="004A5E47"/>
    <w:rsid w:val="004A6098"/>
    <w:rsid w:val="004A6280"/>
    <w:rsid w:val="004A67BB"/>
    <w:rsid w:val="004A6882"/>
    <w:rsid w:val="004A6E96"/>
    <w:rsid w:val="004A6F70"/>
    <w:rsid w:val="004A7010"/>
    <w:rsid w:val="004A7299"/>
    <w:rsid w:val="004A76BA"/>
    <w:rsid w:val="004A7796"/>
    <w:rsid w:val="004A7BBF"/>
    <w:rsid w:val="004A7D5C"/>
    <w:rsid w:val="004B0256"/>
    <w:rsid w:val="004B0A38"/>
    <w:rsid w:val="004B0A5F"/>
    <w:rsid w:val="004B0C44"/>
    <w:rsid w:val="004B1408"/>
    <w:rsid w:val="004B15E9"/>
    <w:rsid w:val="004B164E"/>
    <w:rsid w:val="004B2072"/>
    <w:rsid w:val="004B22DB"/>
    <w:rsid w:val="004B24E1"/>
    <w:rsid w:val="004B3083"/>
    <w:rsid w:val="004B3680"/>
    <w:rsid w:val="004B3711"/>
    <w:rsid w:val="004B378A"/>
    <w:rsid w:val="004B37D0"/>
    <w:rsid w:val="004B38D4"/>
    <w:rsid w:val="004B3B47"/>
    <w:rsid w:val="004B4E92"/>
    <w:rsid w:val="004B5373"/>
    <w:rsid w:val="004B5717"/>
    <w:rsid w:val="004B5D76"/>
    <w:rsid w:val="004B5DB0"/>
    <w:rsid w:val="004B617D"/>
    <w:rsid w:val="004B6195"/>
    <w:rsid w:val="004B6294"/>
    <w:rsid w:val="004B65C5"/>
    <w:rsid w:val="004B66D5"/>
    <w:rsid w:val="004B73E5"/>
    <w:rsid w:val="004B7A8C"/>
    <w:rsid w:val="004C023F"/>
    <w:rsid w:val="004C06EB"/>
    <w:rsid w:val="004C084A"/>
    <w:rsid w:val="004C094C"/>
    <w:rsid w:val="004C11D6"/>
    <w:rsid w:val="004C1384"/>
    <w:rsid w:val="004C1C64"/>
    <w:rsid w:val="004C1E31"/>
    <w:rsid w:val="004C1F64"/>
    <w:rsid w:val="004C2052"/>
    <w:rsid w:val="004C2634"/>
    <w:rsid w:val="004C2769"/>
    <w:rsid w:val="004C2778"/>
    <w:rsid w:val="004C2979"/>
    <w:rsid w:val="004C2DEE"/>
    <w:rsid w:val="004C2FE5"/>
    <w:rsid w:val="004C320F"/>
    <w:rsid w:val="004C3872"/>
    <w:rsid w:val="004C388C"/>
    <w:rsid w:val="004C38CE"/>
    <w:rsid w:val="004C3A7E"/>
    <w:rsid w:val="004C3BF7"/>
    <w:rsid w:val="004C3EDC"/>
    <w:rsid w:val="004C3EDF"/>
    <w:rsid w:val="004C4084"/>
    <w:rsid w:val="004C43F0"/>
    <w:rsid w:val="004C44BE"/>
    <w:rsid w:val="004C503F"/>
    <w:rsid w:val="004C50EB"/>
    <w:rsid w:val="004C528E"/>
    <w:rsid w:val="004C5358"/>
    <w:rsid w:val="004C57B2"/>
    <w:rsid w:val="004C5CA1"/>
    <w:rsid w:val="004C6704"/>
    <w:rsid w:val="004C6A68"/>
    <w:rsid w:val="004C6E78"/>
    <w:rsid w:val="004C754E"/>
    <w:rsid w:val="004C7E02"/>
    <w:rsid w:val="004D0B7B"/>
    <w:rsid w:val="004D0BB9"/>
    <w:rsid w:val="004D10DE"/>
    <w:rsid w:val="004D121A"/>
    <w:rsid w:val="004D124D"/>
    <w:rsid w:val="004D1F7C"/>
    <w:rsid w:val="004D207F"/>
    <w:rsid w:val="004D2984"/>
    <w:rsid w:val="004D2C66"/>
    <w:rsid w:val="004D2CDD"/>
    <w:rsid w:val="004D301C"/>
    <w:rsid w:val="004D305D"/>
    <w:rsid w:val="004D30A1"/>
    <w:rsid w:val="004D38F2"/>
    <w:rsid w:val="004D3DE8"/>
    <w:rsid w:val="004D404E"/>
    <w:rsid w:val="004D423F"/>
    <w:rsid w:val="004D48B5"/>
    <w:rsid w:val="004D4971"/>
    <w:rsid w:val="004D4AF3"/>
    <w:rsid w:val="004D4C61"/>
    <w:rsid w:val="004D4ED0"/>
    <w:rsid w:val="004D5083"/>
    <w:rsid w:val="004D53EB"/>
    <w:rsid w:val="004D659E"/>
    <w:rsid w:val="004D6742"/>
    <w:rsid w:val="004D6CE7"/>
    <w:rsid w:val="004D6E1D"/>
    <w:rsid w:val="004D6F15"/>
    <w:rsid w:val="004D6F30"/>
    <w:rsid w:val="004D7141"/>
    <w:rsid w:val="004D73CD"/>
    <w:rsid w:val="004D7CC6"/>
    <w:rsid w:val="004D7EB0"/>
    <w:rsid w:val="004E0645"/>
    <w:rsid w:val="004E06DE"/>
    <w:rsid w:val="004E0CC3"/>
    <w:rsid w:val="004E0EFD"/>
    <w:rsid w:val="004E0FF7"/>
    <w:rsid w:val="004E16E4"/>
    <w:rsid w:val="004E1ACF"/>
    <w:rsid w:val="004E1B0D"/>
    <w:rsid w:val="004E1B73"/>
    <w:rsid w:val="004E1BEF"/>
    <w:rsid w:val="004E1C99"/>
    <w:rsid w:val="004E1F62"/>
    <w:rsid w:val="004E21EA"/>
    <w:rsid w:val="004E2255"/>
    <w:rsid w:val="004E24AE"/>
    <w:rsid w:val="004E2626"/>
    <w:rsid w:val="004E26E7"/>
    <w:rsid w:val="004E2968"/>
    <w:rsid w:val="004E2B6B"/>
    <w:rsid w:val="004E2E5E"/>
    <w:rsid w:val="004E2E71"/>
    <w:rsid w:val="004E3184"/>
    <w:rsid w:val="004E33DB"/>
    <w:rsid w:val="004E37C7"/>
    <w:rsid w:val="004E3C0D"/>
    <w:rsid w:val="004E3F8C"/>
    <w:rsid w:val="004E4010"/>
    <w:rsid w:val="004E4294"/>
    <w:rsid w:val="004E43CE"/>
    <w:rsid w:val="004E47C6"/>
    <w:rsid w:val="004E4DF9"/>
    <w:rsid w:val="004E4F1C"/>
    <w:rsid w:val="004E55C2"/>
    <w:rsid w:val="004E57C0"/>
    <w:rsid w:val="004E58DC"/>
    <w:rsid w:val="004E5A4E"/>
    <w:rsid w:val="004E5BDD"/>
    <w:rsid w:val="004E5C6E"/>
    <w:rsid w:val="004E6282"/>
    <w:rsid w:val="004E6750"/>
    <w:rsid w:val="004E680D"/>
    <w:rsid w:val="004E6B5D"/>
    <w:rsid w:val="004E6E84"/>
    <w:rsid w:val="004F011E"/>
    <w:rsid w:val="004F0CFD"/>
    <w:rsid w:val="004F0D07"/>
    <w:rsid w:val="004F0F35"/>
    <w:rsid w:val="004F107C"/>
    <w:rsid w:val="004F10DA"/>
    <w:rsid w:val="004F112C"/>
    <w:rsid w:val="004F19BD"/>
    <w:rsid w:val="004F19CD"/>
    <w:rsid w:val="004F1BF3"/>
    <w:rsid w:val="004F2C68"/>
    <w:rsid w:val="004F36C4"/>
    <w:rsid w:val="004F4400"/>
    <w:rsid w:val="004F44DE"/>
    <w:rsid w:val="004F4F1E"/>
    <w:rsid w:val="004F5289"/>
    <w:rsid w:val="004F56E0"/>
    <w:rsid w:val="004F6563"/>
    <w:rsid w:val="004F68E4"/>
    <w:rsid w:val="004F6A1C"/>
    <w:rsid w:val="004F6B28"/>
    <w:rsid w:val="004F6F08"/>
    <w:rsid w:val="004F7029"/>
    <w:rsid w:val="004F76AA"/>
    <w:rsid w:val="004F7728"/>
    <w:rsid w:val="004F7C55"/>
    <w:rsid w:val="004F7E8D"/>
    <w:rsid w:val="00500125"/>
    <w:rsid w:val="0050042D"/>
    <w:rsid w:val="00500503"/>
    <w:rsid w:val="00500514"/>
    <w:rsid w:val="00500860"/>
    <w:rsid w:val="00500E53"/>
    <w:rsid w:val="00500F85"/>
    <w:rsid w:val="0050105E"/>
    <w:rsid w:val="00501625"/>
    <w:rsid w:val="0050180E"/>
    <w:rsid w:val="00501D71"/>
    <w:rsid w:val="00502084"/>
    <w:rsid w:val="00502DE4"/>
    <w:rsid w:val="00503063"/>
    <w:rsid w:val="00503BF1"/>
    <w:rsid w:val="00503C5A"/>
    <w:rsid w:val="00504216"/>
    <w:rsid w:val="00504CE7"/>
    <w:rsid w:val="00504DB4"/>
    <w:rsid w:val="0050504D"/>
    <w:rsid w:val="005056F4"/>
    <w:rsid w:val="00505F71"/>
    <w:rsid w:val="00506274"/>
    <w:rsid w:val="00506501"/>
    <w:rsid w:val="00506918"/>
    <w:rsid w:val="00506C66"/>
    <w:rsid w:val="00506D1E"/>
    <w:rsid w:val="00506F41"/>
    <w:rsid w:val="00507613"/>
    <w:rsid w:val="00507D75"/>
    <w:rsid w:val="00510050"/>
    <w:rsid w:val="0051025E"/>
    <w:rsid w:val="0051044B"/>
    <w:rsid w:val="0051076B"/>
    <w:rsid w:val="00510A08"/>
    <w:rsid w:val="00510B40"/>
    <w:rsid w:val="00510E3A"/>
    <w:rsid w:val="0051105E"/>
    <w:rsid w:val="0051147B"/>
    <w:rsid w:val="005115E5"/>
    <w:rsid w:val="005117B9"/>
    <w:rsid w:val="00511A7F"/>
    <w:rsid w:val="0051237B"/>
    <w:rsid w:val="0051243B"/>
    <w:rsid w:val="00513480"/>
    <w:rsid w:val="005138A5"/>
    <w:rsid w:val="005138A6"/>
    <w:rsid w:val="00513FC1"/>
    <w:rsid w:val="00514102"/>
    <w:rsid w:val="005142B1"/>
    <w:rsid w:val="00514386"/>
    <w:rsid w:val="00514870"/>
    <w:rsid w:val="005149AC"/>
    <w:rsid w:val="00514D83"/>
    <w:rsid w:val="00514E55"/>
    <w:rsid w:val="00514FD6"/>
    <w:rsid w:val="0051503C"/>
    <w:rsid w:val="00515083"/>
    <w:rsid w:val="005159B9"/>
    <w:rsid w:val="00515E41"/>
    <w:rsid w:val="00516091"/>
    <w:rsid w:val="0051620D"/>
    <w:rsid w:val="00516223"/>
    <w:rsid w:val="0051635A"/>
    <w:rsid w:val="005166EC"/>
    <w:rsid w:val="00516BD1"/>
    <w:rsid w:val="00516E00"/>
    <w:rsid w:val="00516F24"/>
    <w:rsid w:val="0051794E"/>
    <w:rsid w:val="00517AB6"/>
    <w:rsid w:val="00517D37"/>
    <w:rsid w:val="00520290"/>
    <w:rsid w:val="005203DE"/>
    <w:rsid w:val="005207D5"/>
    <w:rsid w:val="00520D67"/>
    <w:rsid w:val="00520E9F"/>
    <w:rsid w:val="00521109"/>
    <w:rsid w:val="00521348"/>
    <w:rsid w:val="00521471"/>
    <w:rsid w:val="00521579"/>
    <w:rsid w:val="00521BB5"/>
    <w:rsid w:val="00521F80"/>
    <w:rsid w:val="00522BE6"/>
    <w:rsid w:val="00522E7D"/>
    <w:rsid w:val="005237A9"/>
    <w:rsid w:val="005242D3"/>
    <w:rsid w:val="005244A9"/>
    <w:rsid w:val="00524835"/>
    <w:rsid w:val="00524BB3"/>
    <w:rsid w:val="00524DC5"/>
    <w:rsid w:val="0052540D"/>
    <w:rsid w:val="00525485"/>
    <w:rsid w:val="005255A6"/>
    <w:rsid w:val="00525AEA"/>
    <w:rsid w:val="0052606A"/>
    <w:rsid w:val="00526217"/>
    <w:rsid w:val="00526378"/>
    <w:rsid w:val="00526AEC"/>
    <w:rsid w:val="005277D8"/>
    <w:rsid w:val="00527999"/>
    <w:rsid w:val="00527B83"/>
    <w:rsid w:val="00530053"/>
    <w:rsid w:val="0053047C"/>
    <w:rsid w:val="0053054B"/>
    <w:rsid w:val="00530C8E"/>
    <w:rsid w:val="00530DF9"/>
    <w:rsid w:val="00531060"/>
    <w:rsid w:val="00531388"/>
    <w:rsid w:val="00531556"/>
    <w:rsid w:val="005319ED"/>
    <w:rsid w:val="0053218B"/>
    <w:rsid w:val="00532265"/>
    <w:rsid w:val="005323C6"/>
    <w:rsid w:val="0053295C"/>
    <w:rsid w:val="00532A12"/>
    <w:rsid w:val="00532B5A"/>
    <w:rsid w:val="00533AB3"/>
    <w:rsid w:val="0053410B"/>
    <w:rsid w:val="005347E5"/>
    <w:rsid w:val="00534A5E"/>
    <w:rsid w:val="005351B7"/>
    <w:rsid w:val="0053558F"/>
    <w:rsid w:val="00535626"/>
    <w:rsid w:val="00535937"/>
    <w:rsid w:val="00535B3F"/>
    <w:rsid w:val="00535BDF"/>
    <w:rsid w:val="0053601D"/>
    <w:rsid w:val="00536264"/>
    <w:rsid w:val="005362CA"/>
    <w:rsid w:val="005366D1"/>
    <w:rsid w:val="00536BDA"/>
    <w:rsid w:val="00536C62"/>
    <w:rsid w:val="00536D5F"/>
    <w:rsid w:val="00537225"/>
    <w:rsid w:val="00537835"/>
    <w:rsid w:val="005378CB"/>
    <w:rsid w:val="00537DB1"/>
    <w:rsid w:val="005401D0"/>
    <w:rsid w:val="0054025A"/>
    <w:rsid w:val="005402FA"/>
    <w:rsid w:val="00540665"/>
    <w:rsid w:val="005406D8"/>
    <w:rsid w:val="00540B05"/>
    <w:rsid w:val="00540C14"/>
    <w:rsid w:val="00540C89"/>
    <w:rsid w:val="00540D3F"/>
    <w:rsid w:val="00540F24"/>
    <w:rsid w:val="00541037"/>
    <w:rsid w:val="0054119D"/>
    <w:rsid w:val="005412DA"/>
    <w:rsid w:val="0054178B"/>
    <w:rsid w:val="00541A51"/>
    <w:rsid w:val="00541D35"/>
    <w:rsid w:val="00541DDD"/>
    <w:rsid w:val="00541DEB"/>
    <w:rsid w:val="0054212F"/>
    <w:rsid w:val="00542393"/>
    <w:rsid w:val="0054278F"/>
    <w:rsid w:val="0054290C"/>
    <w:rsid w:val="00542D33"/>
    <w:rsid w:val="00542DEF"/>
    <w:rsid w:val="00542F5D"/>
    <w:rsid w:val="0054352D"/>
    <w:rsid w:val="005438C0"/>
    <w:rsid w:val="005439D8"/>
    <w:rsid w:val="00543E98"/>
    <w:rsid w:val="005441A4"/>
    <w:rsid w:val="0054453F"/>
    <w:rsid w:val="00544689"/>
    <w:rsid w:val="005448A7"/>
    <w:rsid w:val="00544A0C"/>
    <w:rsid w:val="005452C6"/>
    <w:rsid w:val="00545CFA"/>
    <w:rsid w:val="00545DCA"/>
    <w:rsid w:val="00545DD5"/>
    <w:rsid w:val="00546026"/>
    <w:rsid w:val="005462ED"/>
    <w:rsid w:val="00546DAB"/>
    <w:rsid w:val="0054701D"/>
    <w:rsid w:val="00547350"/>
    <w:rsid w:val="00547572"/>
    <w:rsid w:val="00547A1D"/>
    <w:rsid w:val="005503A7"/>
    <w:rsid w:val="0055055F"/>
    <w:rsid w:val="005511F6"/>
    <w:rsid w:val="005512FF"/>
    <w:rsid w:val="00551364"/>
    <w:rsid w:val="005515F9"/>
    <w:rsid w:val="00551D7B"/>
    <w:rsid w:val="00551E40"/>
    <w:rsid w:val="0055241F"/>
    <w:rsid w:val="0055252C"/>
    <w:rsid w:val="005525F5"/>
    <w:rsid w:val="00552614"/>
    <w:rsid w:val="00552778"/>
    <w:rsid w:val="00552796"/>
    <w:rsid w:val="0055287C"/>
    <w:rsid w:val="0055315A"/>
    <w:rsid w:val="00553445"/>
    <w:rsid w:val="00553628"/>
    <w:rsid w:val="005536A0"/>
    <w:rsid w:val="00553809"/>
    <w:rsid w:val="005539CE"/>
    <w:rsid w:val="00553B52"/>
    <w:rsid w:val="00553C88"/>
    <w:rsid w:val="0055468A"/>
    <w:rsid w:val="00554977"/>
    <w:rsid w:val="00555161"/>
    <w:rsid w:val="005553F0"/>
    <w:rsid w:val="00555910"/>
    <w:rsid w:val="00556114"/>
    <w:rsid w:val="00556360"/>
    <w:rsid w:val="00556546"/>
    <w:rsid w:val="005569F8"/>
    <w:rsid w:val="00556D64"/>
    <w:rsid w:val="0055739D"/>
    <w:rsid w:val="00557461"/>
    <w:rsid w:val="005574B2"/>
    <w:rsid w:val="00557B4D"/>
    <w:rsid w:val="00557CCC"/>
    <w:rsid w:val="00557E35"/>
    <w:rsid w:val="00557E40"/>
    <w:rsid w:val="0056065D"/>
    <w:rsid w:val="00560704"/>
    <w:rsid w:val="0056074C"/>
    <w:rsid w:val="00560EB2"/>
    <w:rsid w:val="00560FC6"/>
    <w:rsid w:val="00561211"/>
    <w:rsid w:val="0056128E"/>
    <w:rsid w:val="005614D7"/>
    <w:rsid w:val="005617C3"/>
    <w:rsid w:val="005618C6"/>
    <w:rsid w:val="00561B82"/>
    <w:rsid w:val="00561E78"/>
    <w:rsid w:val="00561ECD"/>
    <w:rsid w:val="0056234F"/>
    <w:rsid w:val="0056267E"/>
    <w:rsid w:val="00562920"/>
    <w:rsid w:val="005629E0"/>
    <w:rsid w:val="0056305B"/>
    <w:rsid w:val="00563704"/>
    <w:rsid w:val="00563D1B"/>
    <w:rsid w:val="005644A9"/>
    <w:rsid w:val="00564A54"/>
    <w:rsid w:val="00564C49"/>
    <w:rsid w:val="00565424"/>
    <w:rsid w:val="00565861"/>
    <w:rsid w:val="00565DF0"/>
    <w:rsid w:val="0056634E"/>
    <w:rsid w:val="00566520"/>
    <w:rsid w:val="005669AD"/>
    <w:rsid w:val="00566EF4"/>
    <w:rsid w:val="00567402"/>
    <w:rsid w:val="0056740E"/>
    <w:rsid w:val="0056792B"/>
    <w:rsid w:val="00567DE4"/>
    <w:rsid w:val="00567F3B"/>
    <w:rsid w:val="00567FE1"/>
    <w:rsid w:val="005703E4"/>
    <w:rsid w:val="00570893"/>
    <w:rsid w:val="00570BE0"/>
    <w:rsid w:val="00570EC7"/>
    <w:rsid w:val="00571146"/>
    <w:rsid w:val="005711D4"/>
    <w:rsid w:val="0057136E"/>
    <w:rsid w:val="005714F1"/>
    <w:rsid w:val="00571952"/>
    <w:rsid w:val="00571AA1"/>
    <w:rsid w:val="00571AD6"/>
    <w:rsid w:val="00571B3D"/>
    <w:rsid w:val="00571F9F"/>
    <w:rsid w:val="00572035"/>
    <w:rsid w:val="005721A2"/>
    <w:rsid w:val="005722FE"/>
    <w:rsid w:val="00572922"/>
    <w:rsid w:val="005730C9"/>
    <w:rsid w:val="0057334F"/>
    <w:rsid w:val="005733EF"/>
    <w:rsid w:val="0057360F"/>
    <w:rsid w:val="00573A34"/>
    <w:rsid w:val="00573C5A"/>
    <w:rsid w:val="005742E6"/>
    <w:rsid w:val="0057445D"/>
    <w:rsid w:val="005745CC"/>
    <w:rsid w:val="00574768"/>
    <w:rsid w:val="00574E22"/>
    <w:rsid w:val="00574FED"/>
    <w:rsid w:val="005754E4"/>
    <w:rsid w:val="00575585"/>
    <w:rsid w:val="005757BD"/>
    <w:rsid w:val="00575D1D"/>
    <w:rsid w:val="005761C8"/>
    <w:rsid w:val="00576281"/>
    <w:rsid w:val="0057630E"/>
    <w:rsid w:val="00576671"/>
    <w:rsid w:val="005766DA"/>
    <w:rsid w:val="00576738"/>
    <w:rsid w:val="00576790"/>
    <w:rsid w:val="00576959"/>
    <w:rsid w:val="005769CA"/>
    <w:rsid w:val="00576B6E"/>
    <w:rsid w:val="00576BA8"/>
    <w:rsid w:val="00576C17"/>
    <w:rsid w:val="00576E68"/>
    <w:rsid w:val="00577BDB"/>
    <w:rsid w:val="005802F3"/>
    <w:rsid w:val="0058080F"/>
    <w:rsid w:val="00580FE1"/>
    <w:rsid w:val="00581C02"/>
    <w:rsid w:val="00582114"/>
    <w:rsid w:val="00582472"/>
    <w:rsid w:val="00582A8F"/>
    <w:rsid w:val="00582DD1"/>
    <w:rsid w:val="005831D6"/>
    <w:rsid w:val="0058342D"/>
    <w:rsid w:val="00583467"/>
    <w:rsid w:val="00583FFC"/>
    <w:rsid w:val="0058410A"/>
    <w:rsid w:val="0058430C"/>
    <w:rsid w:val="005846AC"/>
    <w:rsid w:val="005847A8"/>
    <w:rsid w:val="00584810"/>
    <w:rsid w:val="005849E5"/>
    <w:rsid w:val="0058507B"/>
    <w:rsid w:val="0058537F"/>
    <w:rsid w:val="00585554"/>
    <w:rsid w:val="00585B2E"/>
    <w:rsid w:val="0058639C"/>
    <w:rsid w:val="00586626"/>
    <w:rsid w:val="00586E26"/>
    <w:rsid w:val="00587B11"/>
    <w:rsid w:val="00587B3E"/>
    <w:rsid w:val="00587DA5"/>
    <w:rsid w:val="00590640"/>
    <w:rsid w:val="005908B0"/>
    <w:rsid w:val="00590A00"/>
    <w:rsid w:val="00590E94"/>
    <w:rsid w:val="0059179E"/>
    <w:rsid w:val="00591ACE"/>
    <w:rsid w:val="00591EF7"/>
    <w:rsid w:val="00591F40"/>
    <w:rsid w:val="00591FEC"/>
    <w:rsid w:val="005921C6"/>
    <w:rsid w:val="005923F3"/>
    <w:rsid w:val="0059269B"/>
    <w:rsid w:val="00592B40"/>
    <w:rsid w:val="0059304C"/>
    <w:rsid w:val="005931DD"/>
    <w:rsid w:val="005933FE"/>
    <w:rsid w:val="00593420"/>
    <w:rsid w:val="00593D3F"/>
    <w:rsid w:val="005942A5"/>
    <w:rsid w:val="005942F7"/>
    <w:rsid w:val="0059459F"/>
    <w:rsid w:val="00594746"/>
    <w:rsid w:val="005948B6"/>
    <w:rsid w:val="00594F5F"/>
    <w:rsid w:val="00594FC4"/>
    <w:rsid w:val="005955AC"/>
    <w:rsid w:val="00596114"/>
    <w:rsid w:val="005962AF"/>
    <w:rsid w:val="0059662C"/>
    <w:rsid w:val="005974D6"/>
    <w:rsid w:val="00597CFC"/>
    <w:rsid w:val="00597DBB"/>
    <w:rsid w:val="00597F2C"/>
    <w:rsid w:val="005A0200"/>
    <w:rsid w:val="005A0205"/>
    <w:rsid w:val="005A042E"/>
    <w:rsid w:val="005A14FD"/>
    <w:rsid w:val="005A1854"/>
    <w:rsid w:val="005A18C5"/>
    <w:rsid w:val="005A1960"/>
    <w:rsid w:val="005A1E93"/>
    <w:rsid w:val="005A24F8"/>
    <w:rsid w:val="005A25FB"/>
    <w:rsid w:val="005A2A68"/>
    <w:rsid w:val="005A2E48"/>
    <w:rsid w:val="005A3125"/>
    <w:rsid w:val="005A3658"/>
    <w:rsid w:val="005A3716"/>
    <w:rsid w:val="005A3DFE"/>
    <w:rsid w:val="005A4454"/>
    <w:rsid w:val="005A47FF"/>
    <w:rsid w:val="005A4AA0"/>
    <w:rsid w:val="005A4AEA"/>
    <w:rsid w:val="005A4C0A"/>
    <w:rsid w:val="005A5110"/>
    <w:rsid w:val="005A5200"/>
    <w:rsid w:val="005A547B"/>
    <w:rsid w:val="005A560F"/>
    <w:rsid w:val="005A5661"/>
    <w:rsid w:val="005A56E4"/>
    <w:rsid w:val="005A5B85"/>
    <w:rsid w:val="005A5F16"/>
    <w:rsid w:val="005A5FD8"/>
    <w:rsid w:val="005A6074"/>
    <w:rsid w:val="005A65F7"/>
    <w:rsid w:val="005A69B2"/>
    <w:rsid w:val="005A6C3D"/>
    <w:rsid w:val="005A6F0F"/>
    <w:rsid w:val="005A7037"/>
    <w:rsid w:val="005A7156"/>
    <w:rsid w:val="005A7A41"/>
    <w:rsid w:val="005A7C5C"/>
    <w:rsid w:val="005B00B1"/>
    <w:rsid w:val="005B0EC2"/>
    <w:rsid w:val="005B0F77"/>
    <w:rsid w:val="005B129D"/>
    <w:rsid w:val="005B154D"/>
    <w:rsid w:val="005B15A4"/>
    <w:rsid w:val="005B1666"/>
    <w:rsid w:val="005B169C"/>
    <w:rsid w:val="005B1818"/>
    <w:rsid w:val="005B1BED"/>
    <w:rsid w:val="005B241A"/>
    <w:rsid w:val="005B243D"/>
    <w:rsid w:val="005B24CD"/>
    <w:rsid w:val="005B261E"/>
    <w:rsid w:val="005B2656"/>
    <w:rsid w:val="005B2840"/>
    <w:rsid w:val="005B2A2F"/>
    <w:rsid w:val="005B2D8C"/>
    <w:rsid w:val="005B30BC"/>
    <w:rsid w:val="005B35B2"/>
    <w:rsid w:val="005B4455"/>
    <w:rsid w:val="005B44BA"/>
    <w:rsid w:val="005B46F8"/>
    <w:rsid w:val="005B48B9"/>
    <w:rsid w:val="005B4B85"/>
    <w:rsid w:val="005B4FD4"/>
    <w:rsid w:val="005B5064"/>
    <w:rsid w:val="005B50F4"/>
    <w:rsid w:val="005B51ED"/>
    <w:rsid w:val="005B5839"/>
    <w:rsid w:val="005B583B"/>
    <w:rsid w:val="005B5864"/>
    <w:rsid w:val="005B58E2"/>
    <w:rsid w:val="005B5A18"/>
    <w:rsid w:val="005B604C"/>
    <w:rsid w:val="005B6526"/>
    <w:rsid w:val="005B6842"/>
    <w:rsid w:val="005B6886"/>
    <w:rsid w:val="005B68E3"/>
    <w:rsid w:val="005B68F1"/>
    <w:rsid w:val="005B6C6C"/>
    <w:rsid w:val="005B6E81"/>
    <w:rsid w:val="005B6F5C"/>
    <w:rsid w:val="005B7360"/>
    <w:rsid w:val="005B7A87"/>
    <w:rsid w:val="005B7ECE"/>
    <w:rsid w:val="005C058B"/>
    <w:rsid w:val="005C08A8"/>
    <w:rsid w:val="005C0AA5"/>
    <w:rsid w:val="005C0D33"/>
    <w:rsid w:val="005C0F1C"/>
    <w:rsid w:val="005C1107"/>
    <w:rsid w:val="005C1160"/>
    <w:rsid w:val="005C13ED"/>
    <w:rsid w:val="005C14AF"/>
    <w:rsid w:val="005C16AD"/>
    <w:rsid w:val="005C1808"/>
    <w:rsid w:val="005C1C89"/>
    <w:rsid w:val="005C1DD0"/>
    <w:rsid w:val="005C1E6F"/>
    <w:rsid w:val="005C21B6"/>
    <w:rsid w:val="005C240D"/>
    <w:rsid w:val="005C24E3"/>
    <w:rsid w:val="005C25DE"/>
    <w:rsid w:val="005C27FC"/>
    <w:rsid w:val="005C287E"/>
    <w:rsid w:val="005C29D3"/>
    <w:rsid w:val="005C2A5B"/>
    <w:rsid w:val="005C2F79"/>
    <w:rsid w:val="005C3021"/>
    <w:rsid w:val="005C3582"/>
    <w:rsid w:val="005C3779"/>
    <w:rsid w:val="005C39F5"/>
    <w:rsid w:val="005C41AB"/>
    <w:rsid w:val="005C44C4"/>
    <w:rsid w:val="005C4723"/>
    <w:rsid w:val="005C4A3F"/>
    <w:rsid w:val="005C4C28"/>
    <w:rsid w:val="005C56B3"/>
    <w:rsid w:val="005C5F16"/>
    <w:rsid w:val="005C6126"/>
    <w:rsid w:val="005C6483"/>
    <w:rsid w:val="005C67F8"/>
    <w:rsid w:val="005C72E5"/>
    <w:rsid w:val="005C7857"/>
    <w:rsid w:val="005C78FF"/>
    <w:rsid w:val="005C7F7B"/>
    <w:rsid w:val="005D00F3"/>
    <w:rsid w:val="005D0184"/>
    <w:rsid w:val="005D0300"/>
    <w:rsid w:val="005D0688"/>
    <w:rsid w:val="005D081F"/>
    <w:rsid w:val="005D0AA5"/>
    <w:rsid w:val="005D0ADD"/>
    <w:rsid w:val="005D0E9F"/>
    <w:rsid w:val="005D1634"/>
    <w:rsid w:val="005D1964"/>
    <w:rsid w:val="005D2BF0"/>
    <w:rsid w:val="005D2C96"/>
    <w:rsid w:val="005D35A3"/>
    <w:rsid w:val="005D35BD"/>
    <w:rsid w:val="005D3607"/>
    <w:rsid w:val="005D36A5"/>
    <w:rsid w:val="005D39E8"/>
    <w:rsid w:val="005D3A5C"/>
    <w:rsid w:val="005D3FE7"/>
    <w:rsid w:val="005D438B"/>
    <w:rsid w:val="005D4F6F"/>
    <w:rsid w:val="005D504D"/>
    <w:rsid w:val="005D524F"/>
    <w:rsid w:val="005D538B"/>
    <w:rsid w:val="005D5675"/>
    <w:rsid w:val="005D56CD"/>
    <w:rsid w:val="005D589A"/>
    <w:rsid w:val="005D5A90"/>
    <w:rsid w:val="005D5C53"/>
    <w:rsid w:val="005D5DA1"/>
    <w:rsid w:val="005D5F66"/>
    <w:rsid w:val="005D6548"/>
    <w:rsid w:val="005D6BC6"/>
    <w:rsid w:val="005D6F88"/>
    <w:rsid w:val="005D77E5"/>
    <w:rsid w:val="005D7D11"/>
    <w:rsid w:val="005E0A80"/>
    <w:rsid w:val="005E0E01"/>
    <w:rsid w:val="005E1689"/>
    <w:rsid w:val="005E191E"/>
    <w:rsid w:val="005E1A87"/>
    <w:rsid w:val="005E1B77"/>
    <w:rsid w:val="005E1E24"/>
    <w:rsid w:val="005E218B"/>
    <w:rsid w:val="005E239C"/>
    <w:rsid w:val="005E29D1"/>
    <w:rsid w:val="005E2A3C"/>
    <w:rsid w:val="005E2B02"/>
    <w:rsid w:val="005E2F7F"/>
    <w:rsid w:val="005E3220"/>
    <w:rsid w:val="005E4073"/>
    <w:rsid w:val="005E4B11"/>
    <w:rsid w:val="005E4E72"/>
    <w:rsid w:val="005E4FC0"/>
    <w:rsid w:val="005E5418"/>
    <w:rsid w:val="005E595D"/>
    <w:rsid w:val="005E5C9F"/>
    <w:rsid w:val="005E617E"/>
    <w:rsid w:val="005E64BF"/>
    <w:rsid w:val="005E69FC"/>
    <w:rsid w:val="005E6A3A"/>
    <w:rsid w:val="005E6D41"/>
    <w:rsid w:val="005E6D80"/>
    <w:rsid w:val="005E7069"/>
    <w:rsid w:val="005E77AD"/>
    <w:rsid w:val="005E7CEF"/>
    <w:rsid w:val="005F0190"/>
    <w:rsid w:val="005F026D"/>
    <w:rsid w:val="005F03B4"/>
    <w:rsid w:val="005F0640"/>
    <w:rsid w:val="005F072F"/>
    <w:rsid w:val="005F09BE"/>
    <w:rsid w:val="005F0F6C"/>
    <w:rsid w:val="005F1023"/>
    <w:rsid w:val="005F12FA"/>
    <w:rsid w:val="005F1569"/>
    <w:rsid w:val="005F1B20"/>
    <w:rsid w:val="005F1CE7"/>
    <w:rsid w:val="005F216A"/>
    <w:rsid w:val="005F2227"/>
    <w:rsid w:val="005F2884"/>
    <w:rsid w:val="005F290B"/>
    <w:rsid w:val="005F294E"/>
    <w:rsid w:val="005F2B15"/>
    <w:rsid w:val="005F2FA1"/>
    <w:rsid w:val="005F39E0"/>
    <w:rsid w:val="005F3E53"/>
    <w:rsid w:val="005F3E86"/>
    <w:rsid w:val="005F408B"/>
    <w:rsid w:val="005F4216"/>
    <w:rsid w:val="005F4577"/>
    <w:rsid w:val="005F45CB"/>
    <w:rsid w:val="005F4801"/>
    <w:rsid w:val="005F4DD8"/>
    <w:rsid w:val="005F4F9C"/>
    <w:rsid w:val="005F518D"/>
    <w:rsid w:val="005F5711"/>
    <w:rsid w:val="005F651A"/>
    <w:rsid w:val="005F6BF7"/>
    <w:rsid w:val="005F6FF0"/>
    <w:rsid w:val="005F7079"/>
    <w:rsid w:val="005F72BB"/>
    <w:rsid w:val="00600038"/>
    <w:rsid w:val="00600426"/>
    <w:rsid w:val="00600487"/>
    <w:rsid w:val="00600813"/>
    <w:rsid w:val="00600B9D"/>
    <w:rsid w:val="00600D8D"/>
    <w:rsid w:val="00600FFD"/>
    <w:rsid w:val="0060143E"/>
    <w:rsid w:val="00601760"/>
    <w:rsid w:val="006017DE"/>
    <w:rsid w:val="00601917"/>
    <w:rsid w:val="00601C12"/>
    <w:rsid w:val="00602DE6"/>
    <w:rsid w:val="006032BB"/>
    <w:rsid w:val="00603C01"/>
    <w:rsid w:val="00603CEC"/>
    <w:rsid w:val="00603F52"/>
    <w:rsid w:val="006044D0"/>
    <w:rsid w:val="00604ABE"/>
    <w:rsid w:val="00604AD5"/>
    <w:rsid w:val="00604FF3"/>
    <w:rsid w:val="0060527A"/>
    <w:rsid w:val="006055AD"/>
    <w:rsid w:val="006056AD"/>
    <w:rsid w:val="00605762"/>
    <w:rsid w:val="00605ED2"/>
    <w:rsid w:val="00605EFE"/>
    <w:rsid w:val="006061ED"/>
    <w:rsid w:val="0060671E"/>
    <w:rsid w:val="00606B70"/>
    <w:rsid w:val="00606F7C"/>
    <w:rsid w:val="00607E99"/>
    <w:rsid w:val="0061013A"/>
    <w:rsid w:val="00610326"/>
    <w:rsid w:val="00610919"/>
    <w:rsid w:val="00610C6A"/>
    <w:rsid w:val="00610D26"/>
    <w:rsid w:val="0061136C"/>
    <w:rsid w:val="006115EA"/>
    <w:rsid w:val="006116F6"/>
    <w:rsid w:val="006118A5"/>
    <w:rsid w:val="00611AED"/>
    <w:rsid w:val="00611B56"/>
    <w:rsid w:val="00612333"/>
    <w:rsid w:val="00612ED9"/>
    <w:rsid w:val="00612F08"/>
    <w:rsid w:val="00612F87"/>
    <w:rsid w:val="00613128"/>
    <w:rsid w:val="00613155"/>
    <w:rsid w:val="006135C2"/>
    <w:rsid w:val="00613C58"/>
    <w:rsid w:val="00613FBB"/>
    <w:rsid w:val="00614086"/>
    <w:rsid w:val="0061413A"/>
    <w:rsid w:val="00614A68"/>
    <w:rsid w:val="00614AE6"/>
    <w:rsid w:val="00614EED"/>
    <w:rsid w:val="006152BC"/>
    <w:rsid w:val="00615ACC"/>
    <w:rsid w:val="0061636E"/>
    <w:rsid w:val="0061658A"/>
    <w:rsid w:val="00616628"/>
    <w:rsid w:val="0061723C"/>
    <w:rsid w:val="006173D6"/>
    <w:rsid w:val="006173DD"/>
    <w:rsid w:val="00617497"/>
    <w:rsid w:val="006177F7"/>
    <w:rsid w:val="006178A4"/>
    <w:rsid w:val="00620E16"/>
    <w:rsid w:val="00621037"/>
    <w:rsid w:val="00621093"/>
    <w:rsid w:val="006217DC"/>
    <w:rsid w:val="006219CB"/>
    <w:rsid w:val="0062233A"/>
    <w:rsid w:val="00622372"/>
    <w:rsid w:val="00622871"/>
    <w:rsid w:val="00622AFF"/>
    <w:rsid w:val="00622BA9"/>
    <w:rsid w:val="00623382"/>
    <w:rsid w:val="00623D83"/>
    <w:rsid w:val="00623F2A"/>
    <w:rsid w:val="0062486B"/>
    <w:rsid w:val="00624A11"/>
    <w:rsid w:val="00624B01"/>
    <w:rsid w:val="00624C2C"/>
    <w:rsid w:val="00625473"/>
    <w:rsid w:val="0062622C"/>
    <w:rsid w:val="00626602"/>
    <w:rsid w:val="00626EC5"/>
    <w:rsid w:val="00626F22"/>
    <w:rsid w:val="0062714C"/>
    <w:rsid w:val="006273A1"/>
    <w:rsid w:val="006278A6"/>
    <w:rsid w:val="006279EC"/>
    <w:rsid w:val="00630097"/>
    <w:rsid w:val="00630A26"/>
    <w:rsid w:val="00630C78"/>
    <w:rsid w:val="00630CC3"/>
    <w:rsid w:val="00630E9D"/>
    <w:rsid w:val="00631400"/>
    <w:rsid w:val="0063167B"/>
    <w:rsid w:val="00631BC0"/>
    <w:rsid w:val="006322DC"/>
    <w:rsid w:val="00632523"/>
    <w:rsid w:val="006325B7"/>
    <w:rsid w:val="0063293A"/>
    <w:rsid w:val="00632952"/>
    <w:rsid w:val="00632D1C"/>
    <w:rsid w:val="006333BC"/>
    <w:rsid w:val="006334F3"/>
    <w:rsid w:val="006335E5"/>
    <w:rsid w:val="006339A0"/>
    <w:rsid w:val="00633CDE"/>
    <w:rsid w:val="00633D9D"/>
    <w:rsid w:val="0063404B"/>
    <w:rsid w:val="00634166"/>
    <w:rsid w:val="00634368"/>
    <w:rsid w:val="00634435"/>
    <w:rsid w:val="006345B7"/>
    <w:rsid w:val="0063496F"/>
    <w:rsid w:val="006350D9"/>
    <w:rsid w:val="00635203"/>
    <w:rsid w:val="00635D1D"/>
    <w:rsid w:val="00635DC5"/>
    <w:rsid w:val="00635EF4"/>
    <w:rsid w:val="00635F56"/>
    <w:rsid w:val="006360B9"/>
    <w:rsid w:val="0063627E"/>
    <w:rsid w:val="00636BA0"/>
    <w:rsid w:val="00636FA4"/>
    <w:rsid w:val="006374E0"/>
    <w:rsid w:val="006374E6"/>
    <w:rsid w:val="00637B83"/>
    <w:rsid w:val="00637F03"/>
    <w:rsid w:val="00640042"/>
    <w:rsid w:val="006400EC"/>
    <w:rsid w:val="006405D6"/>
    <w:rsid w:val="00640656"/>
    <w:rsid w:val="00640758"/>
    <w:rsid w:val="00640DDC"/>
    <w:rsid w:val="006410A8"/>
    <w:rsid w:val="0064149F"/>
    <w:rsid w:val="006414A9"/>
    <w:rsid w:val="006414C9"/>
    <w:rsid w:val="0064187F"/>
    <w:rsid w:val="0064192A"/>
    <w:rsid w:val="00641A2B"/>
    <w:rsid w:val="00641AE7"/>
    <w:rsid w:val="00642225"/>
    <w:rsid w:val="006423C4"/>
    <w:rsid w:val="00642A24"/>
    <w:rsid w:val="00642BD0"/>
    <w:rsid w:val="006442B6"/>
    <w:rsid w:val="0064441A"/>
    <w:rsid w:val="006453B7"/>
    <w:rsid w:val="00645687"/>
    <w:rsid w:val="0064569D"/>
    <w:rsid w:val="006458D1"/>
    <w:rsid w:val="00645A0F"/>
    <w:rsid w:val="006461B6"/>
    <w:rsid w:val="006464EC"/>
    <w:rsid w:val="0064674F"/>
    <w:rsid w:val="00646811"/>
    <w:rsid w:val="00646AAD"/>
    <w:rsid w:val="00646B76"/>
    <w:rsid w:val="00646C7B"/>
    <w:rsid w:val="00646D15"/>
    <w:rsid w:val="00647096"/>
    <w:rsid w:val="00647167"/>
    <w:rsid w:val="006476A9"/>
    <w:rsid w:val="00647740"/>
    <w:rsid w:val="00647F70"/>
    <w:rsid w:val="0065072D"/>
    <w:rsid w:val="0065092E"/>
    <w:rsid w:val="00650C3D"/>
    <w:rsid w:val="00650FE0"/>
    <w:rsid w:val="0065151C"/>
    <w:rsid w:val="0065178E"/>
    <w:rsid w:val="00651CA6"/>
    <w:rsid w:val="00651CE8"/>
    <w:rsid w:val="00651F81"/>
    <w:rsid w:val="006520CA"/>
    <w:rsid w:val="00652C47"/>
    <w:rsid w:val="00652E9C"/>
    <w:rsid w:val="00653139"/>
    <w:rsid w:val="006533B0"/>
    <w:rsid w:val="0065346C"/>
    <w:rsid w:val="006534F4"/>
    <w:rsid w:val="00653F2C"/>
    <w:rsid w:val="006543B7"/>
    <w:rsid w:val="00654400"/>
    <w:rsid w:val="00654782"/>
    <w:rsid w:val="00654C00"/>
    <w:rsid w:val="00655294"/>
    <w:rsid w:val="006558D1"/>
    <w:rsid w:val="006561B0"/>
    <w:rsid w:val="006561CC"/>
    <w:rsid w:val="006562BA"/>
    <w:rsid w:val="006562C4"/>
    <w:rsid w:val="0065721E"/>
    <w:rsid w:val="0065761B"/>
    <w:rsid w:val="00657ED1"/>
    <w:rsid w:val="00657F13"/>
    <w:rsid w:val="0066063B"/>
    <w:rsid w:val="00660683"/>
    <w:rsid w:val="00660A90"/>
    <w:rsid w:val="00660EA3"/>
    <w:rsid w:val="00661117"/>
    <w:rsid w:val="0066131C"/>
    <w:rsid w:val="00661434"/>
    <w:rsid w:val="00661E03"/>
    <w:rsid w:val="0066247F"/>
    <w:rsid w:val="00662A7A"/>
    <w:rsid w:val="00662F89"/>
    <w:rsid w:val="0066344C"/>
    <w:rsid w:val="0066372E"/>
    <w:rsid w:val="006639F0"/>
    <w:rsid w:val="006640F1"/>
    <w:rsid w:val="00664FB4"/>
    <w:rsid w:val="0066546E"/>
    <w:rsid w:val="00665DF4"/>
    <w:rsid w:val="00665EDE"/>
    <w:rsid w:val="0066624A"/>
    <w:rsid w:val="006665A4"/>
    <w:rsid w:val="00666C10"/>
    <w:rsid w:val="00666C7B"/>
    <w:rsid w:val="00666D34"/>
    <w:rsid w:val="00666D6B"/>
    <w:rsid w:val="00666E5E"/>
    <w:rsid w:val="00666F4E"/>
    <w:rsid w:val="006670E2"/>
    <w:rsid w:val="0066714A"/>
    <w:rsid w:val="00667342"/>
    <w:rsid w:val="00667385"/>
    <w:rsid w:val="006675D7"/>
    <w:rsid w:val="00667631"/>
    <w:rsid w:val="006678E9"/>
    <w:rsid w:val="00667E9D"/>
    <w:rsid w:val="00670126"/>
    <w:rsid w:val="0067081F"/>
    <w:rsid w:val="00670CE5"/>
    <w:rsid w:val="00670FC7"/>
    <w:rsid w:val="00671372"/>
    <w:rsid w:val="006713A1"/>
    <w:rsid w:val="00671A55"/>
    <w:rsid w:val="006721BD"/>
    <w:rsid w:val="0067281B"/>
    <w:rsid w:val="00672BE2"/>
    <w:rsid w:val="00672F23"/>
    <w:rsid w:val="0067309D"/>
    <w:rsid w:val="006730AC"/>
    <w:rsid w:val="006735D2"/>
    <w:rsid w:val="00673B47"/>
    <w:rsid w:val="00674B8E"/>
    <w:rsid w:val="006753F6"/>
    <w:rsid w:val="0067548B"/>
    <w:rsid w:val="00675551"/>
    <w:rsid w:val="006755AA"/>
    <w:rsid w:val="0067670F"/>
    <w:rsid w:val="00676D8A"/>
    <w:rsid w:val="00677025"/>
    <w:rsid w:val="0067796B"/>
    <w:rsid w:val="00680111"/>
    <w:rsid w:val="0068046D"/>
    <w:rsid w:val="00680729"/>
    <w:rsid w:val="00680799"/>
    <w:rsid w:val="00680A16"/>
    <w:rsid w:val="00680BE4"/>
    <w:rsid w:val="00680F11"/>
    <w:rsid w:val="00681374"/>
    <w:rsid w:val="00681491"/>
    <w:rsid w:val="0068162B"/>
    <w:rsid w:val="00681FCF"/>
    <w:rsid w:val="00682464"/>
    <w:rsid w:val="006826BE"/>
    <w:rsid w:val="00682CB6"/>
    <w:rsid w:val="00682F65"/>
    <w:rsid w:val="00682F6E"/>
    <w:rsid w:val="006835D8"/>
    <w:rsid w:val="006836BB"/>
    <w:rsid w:val="0068392D"/>
    <w:rsid w:val="00683A2D"/>
    <w:rsid w:val="00683A7E"/>
    <w:rsid w:val="00683F72"/>
    <w:rsid w:val="00683FF5"/>
    <w:rsid w:val="006840E0"/>
    <w:rsid w:val="006842F9"/>
    <w:rsid w:val="006843D2"/>
    <w:rsid w:val="00684503"/>
    <w:rsid w:val="00684952"/>
    <w:rsid w:val="00684AED"/>
    <w:rsid w:val="00684CA3"/>
    <w:rsid w:val="00684CDF"/>
    <w:rsid w:val="00684D9E"/>
    <w:rsid w:val="00685010"/>
    <w:rsid w:val="00685A68"/>
    <w:rsid w:val="006865C4"/>
    <w:rsid w:val="00686622"/>
    <w:rsid w:val="00686947"/>
    <w:rsid w:val="00686C81"/>
    <w:rsid w:val="006875B0"/>
    <w:rsid w:val="00687CA6"/>
    <w:rsid w:val="00687D69"/>
    <w:rsid w:val="00687FCA"/>
    <w:rsid w:val="006901C9"/>
    <w:rsid w:val="006902C3"/>
    <w:rsid w:val="00690592"/>
    <w:rsid w:val="00690773"/>
    <w:rsid w:val="00690926"/>
    <w:rsid w:val="00691037"/>
    <w:rsid w:val="00691AE2"/>
    <w:rsid w:val="00691EC9"/>
    <w:rsid w:val="00691F06"/>
    <w:rsid w:val="0069220E"/>
    <w:rsid w:val="006926F6"/>
    <w:rsid w:val="00692C0B"/>
    <w:rsid w:val="00692CB0"/>
    <w:rsid w:val="00692D4D"/>
    <w:rsid w:val="006936CB"/>
    <w:rsid w:val="00693861"/>
    <w:rsid w:val="00693B09"/>
    <w:rsid w:val="00693E4C"/>
    <w:rsid w:val="00693EC7"/>
    <w:rsid w:val="00694331"/>
    <w:rsid w:val="0069496E"/>
    <w:rsid w:val="00694B46"/>
    <w:rsid w:val="00694CCC"/>
    <w:rsid w:val="00694DDE"/>
    <w:rsid w:val="00694FCD"/>
    <w:rsid w:val="00695958"/>
    <w:rsid w:val="0069688D"/>
    <w:rsid w:val="006968A4"/>
    <w:rsid w:val="00696D9C"/>
    <w:rsid w:val="00696F33"/>
    <w:rsid w:val="00697B3E"/>
    <w:rsid w:val="00697C28"/>
    <w:rsid w:val="00697C82"/>
    <w:rsid w:val="00697D01"/>
    <w:rsid w:val="00697D47"/>
    <w:rsid w:val="006A0285"/>
    <w:rsid w:val="006A0ACC"/>
    <w:rsid w:val="006A1282"/>
    <w:rsid w:val="006A14F2"/>
    <w:rsid w:val="006A1515"/>
    <w:rsid w:val="006A1B16"/>
    <w:rsid w:val="006A1CEF"/>
    <w:rsid w:val="006A1EFC"/>
    <w:rsid w:val="006A215F"/>
    <w:rsid w:val="006A3727"/>
    <w:rsid w:val="006A3A96"/>
    <w:rsid w:val="006A40EB"/>
    <w:rsid w:val="006A41CF"/>
    <w:rsid w:val="006A42DB"/>
    <w:rsid w:val="006A4ADA"/>
    <w:rsid w:val="006A4AE0"/>
    <w:rsid w:val="006A51AE"/>
    <w:rsid w:val="006A59DB"/>
    <w:rsid w:val="006A5C27"/>
    <w:rsid w:val="006A6F21"/>
    <w:rsid w:val="006A724A"/>
    <w:rsid w:val="006A7263"/>
    <w:rsid w:val="006A7591"/>
    <w:rsid w:val="006A77B2"/>
    <w:rsid w:val="006A7E15"/>
    <w:rsid w:val="006A7E21"/>
    <w:rsid w:val="006B0137"/>
    <w:rsid w:val="006B016A"/>
    <w:rsid w:val="006B0BA3"/>
    <w:rsid w:val="006B0C96"/>
    <w:rsid w:val="006B0D35"/>
    <w:rsid w:val="006B0FF1"/>
    <w:rsid w:val="006B1174"/>
    <w:rsid w:val="006B12A4"/>
    <w:rsid w:val="006B17F3"/>
    <w:rsid w:val="006B236E"/>
    <w:rsid w:val="006B23EB"/>
    <w:rsid w:val="006B2BD7"/>
    <w:rsid w:val="006B315A"/>
    <w:rsid w:val="006B38A7"/>
    <w:rsid w:val="006B4531"/>
    <w:rsid w:val="006B4C1D"/>
    <w:rsid w:val="006B4C3E"/>
    <w:rsid w:val="006B4C6B"/>
    <w:rsid w:val="006B4C85"/>
    <w:rsid w:val="006B4E8E"/>
    <w:rsid w:val="006B51FD"/>
    <w:rsid w:val="006B5292"/>
    <w:rsid w:val="006B52CA"/>
    <w:rsid w:val="006B52F0"/>
    <w:rsid w:val="006B543A"/>
    <w:rsid w:val="006B554E"/>
    <w:rsid w:val="006B5573"/>
    <w:rsid w:val="006B5C35"/>
    <w:rsid w:val="006B5C7C"/>
    <w:rsid w:val="006B5D97"/>
    <w:rsid w:val="006B66B9"/>
    <w:rsid w:val="006B6821"/>
    <w:rsid w:val="006B6EA6"/>
    <w:rsid w:val="006B70D6"/>
    <w:rsid w:val="006B76B8"/>
    <w:rsid w:val="006B7902"/>
    <w:rsid w:val="006B7A06"/>
    <w:rsid w:val="006B7BF5"/>
    <w:rsid w:val="006B7D04"/>
    <w:rsid w:val="006B7E81"/>
    <w:rsid w:val="006B7E9E"/>
    <w:rsid w:val="006C0278"/>
    <w:rsid w:val="006C03CC"/>
    <w:rsid w:val="006C03F1"/>
    <w:rsid w:val="006C0ABA"/>
    <w:rsid w:val="006C0BBB"/>
    <w:rsid w:val="006C12A5"/>
    <w:rsid w:val="006C1D57"/>
    <w:rsid w:val="006C24DF"/>
    <w:rsid w:val="006C2791"/>
    <w:rsid w:val="006C280F"/>
    <w:rsid w:val="006C301B"/>
    <w:rsid w:val="006C3A02"/>
    <w:rsid w:val="006C3BE9"/>
    <w:rsid w:val="006C40BA"/>
    <w:rsid w:val="006C419E"/>
    <w:rsid w:val="006C42E2"/>
    <w:rsid w:val="006C44A2"/>
    <w:rsid w:val="006C492C"/>
    <w:rsid w:val="006C4A9B"/>
    <w:rsid w:val="006C4F83"/>
    <w:rsid w:val="006C5172"/>
    <w:rsid w:val="006C535D"/>
    <w:rsid w:val="006C5AEE"/>
    <w:rsid w:val="006C5B4E"/>
    <w:rsid w:val="006C5BD5"/>
    <w:rsid w:val="006C63CA"/>
    <w:rsid w:val="006C658A"/>
    <w:rsid w:val="006C720D"/>
    <w:rsid w:val="006C781E"/>
    <w:rsid w:val="006C7BA4"/>
    <w:rsid w:val="006C7F29"/>
    <w:rsid w:val="006D117A"/>
    <w:rsid w:val="006D16CB"/>
    <w:rsid w:val="006D1DD9"/>
    <w:rsid w:val="006D1EAE"/>
    <w:rsid w:val="006D217C"/>
    <w:rsid w:val="006D22DF"/>
    <w:rsid w:val="006D27B6"/>
    <w:rsid w:val="006D2881"/>
    <w:rsid w:val="006D291C"/>
    <w:rsid w:val="006D2D54"/>
    <w:rsid w:val="006D2F64"/>
    <w:rsid w:val="006D3595"/>
    <w:rsid w:val="006D368D"/>
    <w:rsid w:val="006D37A8"/>
    <w:rsid w:val="006D396F"/>
    <w:rsid w:val="006D3A62"/>
    <w:rsid w:val="006D3AFD"/>
    <w:rsid w:val="006D3D79"/>
    <w:rsid w:val="006D3ED7"/>
    <w:rsid w:val="006D476A"/>
    <w:rsid w:val="006D4837"/>
    <w:rsid w:val="006D48AC"/>
    <w:rsid w:val="006D53B8"/>
    <w:rsid w:val="006D561E"/>
    <w:rsid w:val="006D5A78"/>
    <w:rsid w:val="006D5E6F"/>
    <w:rsid w:val="006D5ED4"/>
    <w:rsid w:val="006D5EDD"/>
    <w:rsid w:val="006D5FF6"/>
    <w:rsid w:val="006D693F"/>
    <w:rsid w:val="006D6FB9"/>
    <w:rsid w:val="006D74DE"/>
    <w:rsid w:val="006D76F7"/>
    <w:rsid w:val="006D7813"/>
    <w:rsid w:val="006D7B0A"/>
    <w:rsid w:val="006E090D"/>
    <w:rsid w:val="006E0993"/>
    <w:rsid w:val="006E0C49"/>
    <w:rsid w:val="006E0E62"/>
    <w:rsid w:val="006E1930"/>
    <w:rsid w:val="006E23EA"/>
    <w:rsid w:val="006E30C1"/>
    <w:rsid w:val="006E3628"/>
    <w:rsid w:val="006E44F3"/>
    <w:rsid w:val="006E4951"/>
    <w:rsid w:val="006E4A6C"/>
    <w:rsid w:val="006E5266"/>
    <w:rsid w:val="006E53A9"/>
    <w:rsid w:val="006E564C"/>
    <w:rsid w:val="006E57CF"/>
    <w:rsid w:val="006E58F0"/>
    <w:rsid w:val="006E629D"/>
    <w:rsid w:val="006E63F8"/>
    <w:rsid w:val="006E6561"/>
    <w:rsid w:val="006E6687"/>
    <w:rsid w:val="006E6B82"/>
    <w:rsid w:val="006E70D3"/>
    <w:rsid w:val="006E7171"/>
    <w:rsid w:val="006E73A6"/>
    <w:rsid w:val="006E7B57"/>
    <w:rsid w:val="006E7E0B"/>
    <w:rsid w:val="006E7E96"/>
    <w:rsid w:val="006E7FED"/>
    <w:rsid w:val="006F0279"/>
    <w:rsid w:val="006F0737"/>
    <w:rsid w:val="006F0830"/>
    <w:rsid w:val="006F1301"/>
    <w:rsid w:val="006F14C9"/>
    <w:rsid w:val="006F1C0D"/>
    <w:rsid w:val="006F1E7F"/>
    <w:rsid w:val="006F1E9E"/>
    <w:rsid w:val="006F1EA4"/>
    <w:rsid w:val="006F261A"/>
    <w:rsid w:val="006F2748"/>
    <w:rsid w:val="006F27EF"/>
    <w:rsid w:val="006F2FEE"/>
    <w:rsid w:val="006F329F"/>
    <w:rsid w:val="006F35B6"/>
    <w:rsid w:val="006F363F"/>
    <w:rsid w:val="006F3C0E"/>
    <w:rsid w:val="006F3D9C"/>
    <w:rsid w:val="006F3ECB"/>
    <w:rsid w:val="006F4FA5"/>
    <w:rsid w:val="006F53D9"/>
    <w:rsid w:val="006F55BD"/>
    <w:rsid w:val="006F57F8"/>
    <w:rsid w:val="006F630F"/>
    <w:rsid w:val="006F6E7D"/>
    <w:rsid w:val="006F6EC1"/>
    <w:rsid w:val="006F7AC9"/>
    <w:rsid w:val="006F7BC5"/>
    <w:rsid w:val="0070041B"/>
    <w:rsid w:val="00700673"/>
    <w:rsid w:val="0070079A"/>
    <w:rsid w:val="00700BD0"/>
    <w:rsid w:val="00700F8A"/>
    <w:rsid w:val="00700F9F"/>
    <w:rsid w:val="007011CA"/>
    <w:rsid w:val="007014BB"/>
    <w:rsid w:val="00701504"/>
    <w:rsid w:val="0070150A"/>
    <w:rsid w:val="0070202E"/>
    <w:rsid w:val="00702571"/>
    <w:rsid w:val="007025F6"/>
    <w:rsid w:val="00702CD6"/>
    <w:rsid w:val="0070386B"/>
    <w:rsid w:val="00703A1E"/>
    <w:rsid w:val="00703B0D"/>
    <w:rsid w:val="0070420C"/>
    <w:rsid w:val="007044D8"/>
    <w:rsid w:val="007046F9"/>
    <w:rsid w:val="00704CC1"/>
    <w:rsid w:val="00704F32"/>
    <w:rsid w:val="007057C3"/>
    <w:rsid w:val="00705DE0"/>
    <w:rsid w:val="00705E91"/>
    <w:rsid w:val="0070619A"/>
    <w:rsid w:val="0070626D"/>
    <w:rsid w:val="0070649B"/>
    <w:rsid w:val="00706BB1"/>
    <w:rsid w:val="007075B0"/>
    <w:rsid w:val="00707814"/>
    <w:rsid w:val="00707CDB"/>
    <w:rsid w:val="00710A7C"/>
    <w:rsid w:val="00710AAC"/>
    <w:rsid w:val="0071107D"/>
    <w:rsid w:val="00711788"/>
    <w:rsid w:val="00711994"/>
    <w:rsid w:val="00711A5F"/>
    <w:rsid w:val="00711D06"/>
    <w:rsid w:val="00712012"/>
    <w:rsid w:val="0071235D"/>
    <w:rsid w:val="00712664"/>
    <w:rsid w:val="00712A04"/>
    <w:rsid w:val="0071302D"/>
    <w:rsid w:val="0071339D"/>
    <w:rsid w:val="00713C5F"/>
    <w:rsid w:val="007149BC"/>
    <w:rsid w:val="007151C9"/>
    <w:rsid w:val="00715236"/>
    <w:rsid w:val="00715D19"/>
    <w:rsid w:val="00715EF9"/>
    <w:rsid w:val="00715FBE"/>
    <w:rsid w:val="0071607E"/>
    <w:rsid w:val="007165B7"/>
    <w:rsid w:val="00716ED3"/>
    <w:rsid w:val="0071704B"/>
    <w:rsid w:val="00717D96"/>
    <w:rsid w:val="007204A3"/>
    <w:rsid w:val="00720E19"/>
    <w:rsid w:val="007217EF"/>
    <w:rsid w:val="007223AD"/>
    <w:rsid w:val="00722EA9"/>
    <w:rsid w:val="007235EF"/>
    <w:rsid w:val="00723A8E"/>
    <w:rsid w:val="00723EA1"/>
    <w:rsid w:val="00723ED3"/>
    <w:rsid w:val="007243EF"/>
    <w:rsid w:val="00724BE9"/>
    <w:rsid w:val="00724E9B"/>
    <w:rsid w:val="00725A1D"/>
    <w:rsid w:val="0072635D"/>
    <w:rsid w:val="00726482"/>
    <w:rsid w:val="0072670D"/>
    <w:rsid w:val="00726789"/>
    <w:rsid w:val="00726A79"/>
    <w:rsid w:val="007270B7"/>
    <w:rsid w:val="0072735A"/>
    <w:rsid w:val="0072755A"/>
    <w:rsid w:val="0072775F"/>
    <w:rsid w:val="0073037A"/>
    <w:rsid w:val="007303AD"/>
    <w:rsid w:val="0073149A"/>
    <w:rsid w:val="00731A16"/>
    <w:rsid w:val="00732406"/>
    <w:rsid w:val="0073271F"/>
    <w:rsid w:val="00732A7A"/>
    <w:rsid w:val="00732D1D"/>
    <w:rsid w:val="00733157"/>
    <w:rsid w:val="00733446"/>
    <w:rsid w:val="0073354B"/>
    <w:rsid w:val="0073356C"/>
    <w:rsid w:val="007335E7"/>
    <w:rsid w:val="007339F7"/>
    <w:rsid w:val="00733A18"/>
    <w:rsid w:val="00733A5E"/>
    <w:rsid w:val="00734320"/>
    <w:rsid w:val="0073436E"/>
    <w:rsid w:val="0073445C"/>
    <w:rsid w:val="0073483D"/>
    <w:rsid w:val="00734AAA"/>
    <w:rsid w:val="00734C19"/>
    <w:rsid w:val="00734DE1"/>
    <w:rsid w:val="007352E7"/>
    <w:rsid w:val="00736301"/>
    <w:rsid w:val="007363C7"/>
    <w:rsid w:val="00736DEE"/>
    <w:rsid w:val="00737097"/>
    <w:rsid w:val="007372C5"/>
    <w:rsid w:val="00737C10"/>
    <w:rsid w:val="00740115"/>
    <w:rsid w:val="007402A7"/>
    <w:rsid w:val="0074061C"/>
    <w:rsid w:val="007408CF"/>
    <w:rsid w:val="00740DDA"/>
    <w:rsid w:val="00741201"/>
    <w:rsid w:val="007414E3"/>
    <w:rsid w:val="00741549"/>
    <w:rsid w:val="00741857"/>
    <w:rsid w:val="00741B69"/>
    <w:rsid w:val="00741EEA"/>
    <w:rsid w:val="0074232C"/>
    <w:rsid w:val="00742435"/>
    <w:rsid w:val="007427F8"/>
    <w:rsid w:val="00742833"/>
    <w:rsid w:val="00742A52"/>
    <w:rsid w:val="00743333"/>
    <w:rsid w:val="0074354E"/>
    <w:rsid w:val="00743A20"/>
    <w:rsid w:val="007440D1"/>
    <w:rsid w:val="00744531"/>
    <w:rsid w:val="00744605"/>
    <w:rsid w:val="007447D9"/>
    <w:rsid w:val="007448D9"/>
    <w:rsid w:val="007449E0"/>
    <w:rsid w:val="00744B70"/>
    <w:rsid w:val="0074523D"/>
    <w:rsid w:val="007453D1"/>
    <w:rsid w:val="0074562F"/>
    <w:rsid w:val="0074585D"/>
    <w:rsid w:val="007458F1"/>
    <w:rsid w:val="00745C61"/>
    <w:rsid w:val="00745CBF"/>
    <w:rsid w:val="00745D8A"/>
    <w:rsid w:val="00745F23"/>
    <w:rsid w:val="007462C7"/>
    <w:rsid w:val="0074646D"/>
    <w:rsid w:val="00746750"/>
    <w:rsid w:val="0074696D"/>
    <w:rsid w:val="00746A01"/>
    <w:rsid w:val="00746E26"/>
    <w:rsid w:val="00747DE7"/>
    <w:rsid w:val="00750019"/>
    <w:rsid w:val="00750721"/>
    <w:rsid w:val="007512E7"/>
    <w:rsid w:val="00751361"/>
    <w:rsid w:val="007517D7"/>
    <w:rsid w:val="00751A98"/>
    <w:rsid w:val="00751D88"/>
    <w:rsid w:val="00751DE6"/>
    <w:rsid w:val="007523B7"/>
    <w:rsid w:val="0075297E"/>
    <w:rsid w:val="00752AB8"/>
    <w:rsid w:val="00752D74"/>
    <w:rsid w:val="00752FE1"/>
    <w:rsid w:val="007535AC"/>
    <w:rsid w:val="00753883"/>
    <w:rsid w:val="00753F64"/>
    <w:rsid w:val="00754392"/>
    <w:rsid w:val="00754776"/>
    <w:rsid w:val="00754C5B"/>
    <w:rsid w:val="00754C87"/>
    <w:rsid w:val="00755010"/>
    <w:rsid w:val="00755139"/>
    <w:rsid w:val="007555AF"/>
    <w:rsid w:val="00755B5E"/>
    <w:rsid w:val="00755EA3"/>
    <w:rsid w:val="007560B4"/>
    <w:rsid w:val="007563CC"/>
    <w:rsid w:val="00756496"/>
    <w:rsid w:val="00756CB7"/>
    <w:rsid w:val="00756E3B"/>
    <w:rsid w:val="00756E4E"/>
    <w:rsid w:val="00756F3E"/>
    <w:rsid w:val="0075711C"/>
    <w:rsid w:val="00757314"/>
    <w:rsid w:val="00757879"/>
    <w:rsid w:val="007579E3"/>
    <w:rsid w:val="00757E98"/>
    <w:rsid w:val="0076049D"/>
    <w:rsid w:val="00760B98"/>
    <w:rsid w:val="007610D1"/>
    <w:rsid w:val="007618E3"/>
    <w:rsid w:val="00761FB4"/>
    <w:rsid w:val="0076215F"/>
    <w:rsid w:val="00762276"/>
    <w:rsid w:val="0076256F"/>
    <w:rsid w:val="007628F5"/>
    <w:rsid w:val="00762BDC"/>
    <w:rsid w:val="00762D59"/>
    <w:rsid w:val="00763164"/>
    <w:rsid w:val="007635A5"/>
    <w:rsid w:val="007639C9"/>
    <w:rsid w:val="00764337"/>
    <w:rsid w:val="00764957"/>
    <w:rsid w:val="00764B00"/>
    <w:rsid w:val="00764E67"/>
    <w:rsid w:val="00765237"/>
    <w:rsid w:val="00765465"/>
    <w:rsid w:val="0076596A"/>
    <w:rsid w:val="00765FAA"/>
    <w:rsid w:val="0076606F"/>
    <w:rsid w:val="0076638C"/>
    <w:rsid w:val="007667F1"/>
    <w:rsid w:val="0076716E"/>
    <w:rsid w:val="00767424"/>
    <w:rsid w:val="007679B5"/>
    <w:rsid w:val="00767AD7"/>
    <w:rsid w:val="00767FC9"/>
    <w:rsid w:val="007704F0"/>
    <w:rsid w:val="0077059E"/>
    <w:rsid w:val="007708F6"/>
    <w:rsid w:val="00770991"/>
    <w:rsid w:val="00770E3B"/>
    <w:rsid w:val="00770F53"/>
    <w:rsid w:val="00770F97"/>
    <w:rsid w:val="00771246"/>
    <w:rsid w:val="00772713"/>
    <w:rsid w:val="00775054"/>
    <w:rsid w:val="00775644"/>
    <w:rsid w:val="00775C72"/>
    <w:rsid w:val="00776939"/>
    <w:rsid w:val="00776A1C"/>
    <w:rsid w:val="00776DF4"/>
    <w:rsid w:val="007770A6"/>
    <w:rsid w:val="00777438"/>
    <w:rsid w:val="007774A5"/>
    <w:rsid w:val="007774F1"/>
    <w:rsid w:val="00777795"/>
    <w:rsid w:val="00777DF9"/>
    <w:rsid w:val="007800D8"/>
    <w:rsid w:val="00780CC7"/>
    <w:rsid w:val="00780EB2"/>
    <w:rsid w:val="007815B7"/>
    <w:rsid w:val="007818B9"/>
    <w:rsid w:val="00781B62"/>
    <w:rsid w:val="00782A7C"/>
    <w:rsid w:val="00782E7D"/>
    <w:rsid w:val="00783190"/>
    <w:rsid w:val="00783258"/>
    <w:rsid w:val="007843F0"/>
    <w:rsid w:val="00784C36"/>
    <w:rsid w:val="0078505E"/>
    <w:rsid w:val="00785558"/>
    <w:rsid w:val="00785A71"/>
    <w:rsid w:val="00785F71"/>
    <w:rsid w:val="007861F9"/>
    <w:rsid w:val="00786229"/>
    <w:rsid w:val="00786489"/>
    <w:rsid w:val="007869D2"/>
    <w:rsid w:val="00786A3B"/>
    <w:rsid w:val="00786A51"/>
    <w:rsid w:val="00786AD0"/>
    <w:rsid w:val="00786CA9"/>
    <w:rsid w:val="00787040"/>
    <w:rsid w:val="00787204"/>
    <w:rsid w:val="007878EF"/>
    <w:rsid w:val="00787B81"/>
    <w:rsid w:val="00787F4B"/>
    <w:rsid w:val="00790059"/>
    <w:rsid w:val="00790118"/>
    <w:rsid w:val="00790132"/>
    <w:rsid w:val="007904E6"/>
    <w:rsid w:val="007904E8"/>
    <w:rsid w:val="00790C7D"/>
    <w:rsid w:val="007913B1"/>
    <w:rsid w:val="0079143B"/>
    <w:rsid w:val="0079192A"/>
    <w:rsid w:val="00791B42"/>
    <w:rsid w:val="00791C9F"/>
    <w:rsid w:val="00791E8F"/>
    <w:rsid w:val="0079262C"/>
    <w:rsid w:val="00792867"/>
    <w:rsid w:val="00793822"/>
    <w:rsid w:val="00793C4E"/>
    <w:rsid w:val="00793F67"/>
    <w:rsid w:val="00794062"/>
    <w:rsid w:val="00794175"/>
    <w:rsid w:val="00794577"/>
    <w:rsid w:val="007947D4"/>
    <w:rsid w:val="007949BF"/>
    <w:rsid w:val="00794A04"/>
    <w:rsid w:val="00794A75"/>
    <w:rsid w:val="00794A7E"/>
    <w:rsid w:val="00794ADE"/>
    <w:rsid w:val="00794D8F"/>
    <w:rsid w:val="0079518E"/>
    <w:rsid w:val="00795259"/>
    <w:rsid w:val="00795444"/>
    <w:rsid w:val="007959B8"/>
    <w:rsid w:val="007963A8"/>
    <w:rsid w:val="007964A0"/>
    <w:rsid w:val="00796637"/>
    <w:rsid w:val="00796DEA"/>
    <w:rsid w:val="0079705D"/>
    <w:rsid w:val="007972FB"/>
    <w:rsid w:val="0079750C"/>
    <w:rsid w:val="0079763A"/>
    <w:rsid w:val="007976C3"/>
    <w:rsid w:val="00797B8A"/>
    <w:rsid w:val="00797CE2"/>
    <w:rsid w:val="007A07BB"/>
    <w:rsid w:val="007A09B0"/>
    <w:rsid w:val="007A0ECE"/>
    <w:rsid w:val="007A0F12"/>
    <w:rsid w:val="007A1D84"/>
    <w:rsid w:val="007A1E3C"/>
    <w:rsid w:val="007A20DA"/>
    <w:rsid w:val="007A21F4"/>
    <w:rsid w:val="007A2231"/>
    <w:rsid w:val="007A26A8"/>
    <w:rsid w:val="007A272E"/>
    <w:rsid w:val="007A2CF5"/>
    <w:rsid w:val="007A305E"/>
    <w:rsid w:val="007A331C"/>
    <w:rsid w:val="007A34CC"/>
    <w:rsid w:val="007A38D0"/>
    <w:rsid w:val="007A4571"/>
    <w:rsid w:val="007A4D7B"/>
    <w:rsid w:val="007A5904"/>
    <w:rsid w:val="007A5B1B"/>
    <w:rsid w:val="007A5BE7"/>
    <w:rsid w:val="007A5F5B"/>
    <w:rsid w:val="007A66AE"/>
    <w:rsid w:val="007A693F"/>
    <w:rsid w:val="007A6AE7"/>
    <w:rsid w:val="007A713B"/>
    <w:rsid w:val="007A7E80"/>
    <w:rsid w:val="007B048D"/>
    <w:rsid w:val="007B04B5"/>
    <w:rsid w:val="007B04E1"/>
    <w:rsid w:val="007B07BA"/>
    <w:rsid w:val="007B0885"/>
    <w:rsid w:val="007B0990"/>
    <w:rsid w:val="007B0B7F"/>
    <w:rsid w:val="007B0CE0"/>
    <w:rsid w:val="007B1138"/>
    <w:rsid w:val="007B1721"/>
    <w:rsid w:val="007B19CC"/>
    <w:rsid w:val="007B1E36"/>
    <w:rsid w:val="007B1EED"/>
    <w:rsid w:val="007B2249"/>
    <w:rsid w:val="007B238A"/>
    <w:rsid w:val="007B2411"/>
    <w:rsid w:val="007B26B3"/>
    <w:rsid w:val="007B2978"/>
    <w:rsid w:val="007B2CAE"/>
    <w:rsid w:val="007B2F31"/>
    <w:rsid w:val="007B38E3"/>
    <w:rsid w:val="007B3A1B"/>
    <w:rsid w:val="007B3B96"/>
    <w:rsid w:val="007B3D28"/>
    <w:rsid w:val="007B3E91"/>
    <w:rsid w:val="007B4319"/>
    <w:rsid w:val="007B44AC"/>
    <w:rsid w:val="007B48A1"/>
    <w:rsid w:val="007B4B62"/>
    <w:rsid w:val="007B4BDC"/>
    <w:rsid w:val="007B5480"/>
    <w:rsid w:val="007B5983"/>
    <w:rsid w:val="007B5B3E"/>
    <w:rsid w:val="007B5F6B"/>
    <w:rsid w:val="007B615E"/>
    <w:rsid w:val="007B639E"/>
    <w:rsid w:val="007B6817"/>
    <w:rsid w:val="007B6977"/>
    <w:rsid w:val="007C00DE"/>
    <w:rsid w:val="007C0D5C"/>
    <w:rsid w:val="007C105E"/>
    <w:rsid w:val="007C1213"/>
    <w:rsid w:val="007C1650"/>
    <w:rsid w:val="007C1BFA"/>
    <w:rsid w:val="007C1CC4"/>
    <w:rsid w:val="007C24B4"/>
    <w:rsid w:val="007C284F"/>
    <w:rsid w:val="007C2AA7"/>
    <w:rsid w:val="007C2BC1"/>
    <w:rsid w:val="007C2BCA"/>
    <w:rsid w:val="007C2E0B"/>
    <w:rsid w:val="007C328A"/>
    <w:rsid w:val="007C332C"/>
    <w:rsid w:val="007C3B08"/>
    <w:rsid w:val="007C6698"/>
    <w:rsid w:val="007C67A1"/>
    <w:rsid w:val="007C6C8C"/>
    <w:rsid w:val="007C6E6D"/>
    <w:rsid w:val="007C7BC7"/>
    <w:rsid w:val="007C7DC0"/>
    <w:rsid w:val="007C7E06"/>
    <w:rsid w:val="007D0154"/>
    <w:rsid w:val="007D0192"/>
    <w:rsid w:val="007D019C"/>
    <w:rsid w:val="007D0BC0"/>
    <w:rsid w:val="007D0DD1"/>
    <w:rsid w:val="007D0E3E"/>
    <w:rsid w:val="007D0E9B"/>
    <w:rsid w:val="007D0F2C"/>
    <w:rsid w:val="007D1C49"/>
    <w:rsid w:val="007D1D4A"/>
    <w:rsid w:val="007D2113"/>
    <w:rsid w:val="007D303B"/>
    <w:rsid w:val="007D338C"/>
    <w:rsid w:val="007D3A72"/>
    <w:rsid w:val="007D3A9A"/>
    <w:rsid w:val="007D45B7"/>
    <w:rsid w:val="007D4616"/>
    <w:rsid w:val="007D46D4"/>
    <w:rsid w:val="007D48B2"/>
    <w:rsid w:val="007D48CD"/>
    <w:rsid w:val="007D4DF4"/>
    <w:rsid w:val="007D5199"/>
    <w:rsid w:val="007D522C"/>
    <w:rsid w:val="007D532B"/>
    <w:rsid w:val="007D62A9"/>
    <w:rsid w:val="007D6649"/>
    <w:rsid w:val="007D69B8"/>
    <w:rsid w:val="007D703A"/>
    <w:rsid w:val="007D740C"/>
    <w:rsid w:val="007D7492"/>
    <w:rsid w:val="007D7785"/>
    <w:rsid w:val="007D77D6"/>
    <w:rsid w:val="007D7CD8"/>
    <w:rsid w:val="007E022D"/>
    <w:rsid w:val="007E06EA"/>
    <w:rsid w:val="007E0899"/>
    <w:rsid w:val="007E0968"/>
    <w:rsid w:val="007E0A89"/>
    <w:rsid w:val="007E0C9E"/>
    <w:rsid w:val="007E130E"/>
    <w:rsid w:val="007E153B"/>
    <w:rsid w:val="007E19F9"/>
    <w:rsid w:val="007E1E47"/>
    <w:rsid w:val="007E256F"/>
    <w:rsid w:val="007E28F4"/>
    <w:rsid w:val="007E29A9"/>
    <w:rsid w:val="007E2B1F"/>
    <w:rsid w:val="007E2C92"/>
    <w:rsid w:val="007E3188"/>
    <w:rsid w:val="007E351A"/>
    <w:rsid w:val="007E3836"/>
    <w:rsid w:val="007E3EDD"/>
    <w:rsid w:val="007E3FAA"/>
    <w:rsid w:val="007E47EC"/>
    <w:rsid w:val="007E55CD"/>
    <w:rsid w:val="007E57A4"/>
    <w:rsid w:val="007E5966"/>
    <w:rsid w:val="007E5CDD"/>
    <w:rsid w:val="007E66E0"/>
    <w:rsid w:val="007E6BCC"/>
    <w:rsid w:val="007E6D79"/>
    <w:rsid w:val="007E7FAD"/>
    <w:rsid w:val="007F01EF"/>
    <w:rsid w:val="007F051B"/>
    <w:rsid w:val="007F05C4"/>
    <w:rsid w:val="007F092D"/>
    <w:rsid w:val="007F0A05"/>
    <w:rsid w:val="007F13EC"/>
    <w:rsid w:val="007F1701"/>
    <w:rsid w:val="007F1D52"/>
    <w:rsid w:val="007F20BB"/>
    <w:rsid w:val="007F270C"/>
    <w:rsid w:val="007F2DDD"/>
    <w:rsid w:val="007F2E67"/>
    <w:rsid w:val="007F3C5B"/>
    <w:rsid w:val="007F4427"/>
    <w:rsid w:val="007F4A88"/>
    <w:rsid w:val="007F4D1E"/>
    <w:rsid w:val="007F4E40"/>
    <w:rsid w:val="007F53AE"/>
    <w:rsid w:val="007F53EE"/>
    <w:rsid w:val="007F5494"/>
    <w:rsid w:val="007F5617"/>
    <w:rsid w:val="007F587B"/>
    <w:rsid w:val="007F58BF"/>
    <w:rsid w:val="007F5DDF"/>
    <w:rsid w:val="007F60E3"/>
    <w:rsid w:val="007F676C"/>
    <w:rsid w:val="007F69F5"/>
    <w:rsid w:val="007F6A4A"/>
    <w:rsid w:val="007F6A71"/>
    <w:rsid w:val="007F6B5C"/>
    <w:rsid w:val="007F6BB9"/>
    <w:rsid w:val="007F70A9"/>
    <w:rsid w:val="007F73FB"/>
    <w:rsid w:val="007F74AE"/>
    <w:rsid w:val="007F7E8B"/>
    <w:rsid w:val="007F7FBE"/>
    <w:rsid w:val="008006E0"/>
    <w:rsid w:val="008006E3"/>
    <w:rsid w:val="00800890"/>
    <w:rsid w:val="00800AB6"/>
    <w:rsid w:val="00800AFD"/>
    <w:rsid w:val="00800F60"/>
    <w:rsid w:val="008014A6"/>
    <w:rsid w:val="0080177D"/>
    <w:rsid w:val="008022E4"/>
    <w:rsid w:val="0080276D"/>
    <w:rsid w:val="00802CFE"/>
    <w:rsid w:val="00802DA3"/>
    <w:rsid w:val="008033D3"/>
    <w:rsid w:val="00803577"/>
    <w:rsid w:val="008036B0"/>
    <w:rsid w:val="008036D5"/>
    <w:rsid w:val="00803860"/>
    <w:rsid w:val="00803DEA"/>
    <w:rsid w:val="008040B9"/>
    <w:rsid w:val="00804629"/>
    <w:rsid w:val="008046CC"/>
    <w:rsid w:val="00804905"/>
    <w:rsid w:val="00804C2E"/>
    <w:rsid w:val="00804CAC"/>
    <w:rsid w:val="00804E2C"/>
    <w:rsid w:val="00804F33"/>
    <w:rsid w:val="008055E9"/>
    <w:rsid w:val="00805702"/>
    <w:rsid w:val="008058E2"/>
    <w:rsid w:val="00806194"/>
    <w:rsid w:val="008064A7"/>
    <w:rsid w:val="008066D1"/>
    <w:rsid w:val="00806D63"/>
    <w:rsid w:val="00806E37"/>
    <w:rsid w:val="00806EEC"/>
    <w:rsid w:val="00807296"/>
    <w:rsid w:val="008079B3"/>
    <w:rsid w:val="00810220"/>
    <w:rsid w:val="0081056C"/>
    <w:rsid w:val="00810634"/>
    <w:rsid w:val="00810721"/>
    <w:rsid w:val="00810E42"/>
    <w:rsid w:val="00810E49"/>
    <w:rsid w:val="00811808"/>
    <w:rsid w:val="008119C4"/>
    <w:rsid w:val="008123F7"/>
    <w:rsid w:val="0081258F"/>
    <w:rsid w:val="00812CC2"/>
    <w:rsid w:val="00812E67"/>
    <w:rsid w:val="0081303F"/>
    <w:rsid w:val="008135D0"/>
    <w:rsid w:val="00813917"/>
    <w:rsid w:val="008141E6"/>
    <w:rsid w:val="00814567"/>
    <w:rsid w:val="00814581"/>
    <w:rsid w:val="00814E41"/>
    <w:rsid w:val="0081581F"/>
    <w:rsid w:val="00815D60"/>
    <w:rsid w:val="00816201"/>
    <w:rsid w:val="0081629E"/>
    <w:rsid w:val="00816B3C"/>
    <w:rsid w:val="00816B55"/>
    <w:rsid w:val="00816B7D"/>
    <w:rsid w:val="00816F89"/>
    <w:rsid w:val="00817AEC"/>
    <w:rsid w:val="00817B29"/>
    <w:rsid w:val="0082021C"/>
    <w:rsid w:val="00820338"/>
    <w:rsid w:val="008204A1"/>
    <w:rsid w:val="0082056A"/>
    <w:rsid w:val="00820803"/>
    <w:rsid w:val="00820824"/>
    <w:rsid w:val="00820C03"/>
    <w:rsid w:val="008214E3"/>
    <w:rsid w:val="00821E58"/>
    <w:rsid w:val="0082204F"/>
    <w:rsid w:val="008227A8"/>
    <w:rsid w:val="00822CA0"/>
    <w:rsid w:val="0082325F"/>
    <w:rsid w:val="00823580"/>
    <w:rsid w:val="00823DF1"/>
    <w:rsid w:val="00823F3C"/>
    <w:rsid w:val="00824176"/>
    <w:rsid w:val="008241EA"/>
    <w:rsid w:val="00824CCC"/>
    <w:rsid w:val="00825184"/>
    <w:rsid w:val="008255A1"/>
    <w:rsid w:val="00825D52"/>
    <w:rsid w:val="00825F51"/>
    <w:rsid w:val="00826143"/>
    <w:rsid w:val="008262A4"/>
    <w:rsid w:val="008263DB"/>
    <w:rsid w:val="008265FB"/>
    <w:rsid w:val="00826DA9"/>
    <w:rsid w:val="00826ED3"/>
    <w:rsid w:val="00827006"/>
    <w:rsid w:val="00827403"/>
    <w:rsid w:val="00827DD1"/>
    <w:rsid w:val="00827E0F"/>
    <w:rsid w:val="00827F7B"/>
    <w:rsid w:val="00830336"/>
    <w:rsid w:val="008306F7"/>
    <w:rsid w:val="0083077F"/>
    <w:rsid w:val="00830977"/>
    <w:rsid w:val="00830A52"/>
    <w:rsid w:val="008312EC"/>
    <w:rsid w:val="00831795"/>
    <w:rsid w:val="0083185F"/>
    <w:rsid w:val="008319CD"/>
    <w:rsid w:val="00831BCF"/>
    <w:rsid w:val="00831F3B"/>
    <w:rsid w:val="00832022"/>
    <w:rsid w:val="0083275C"/>
    <w:rsid w:val="00832B8B"/>
    <w:rsid w:val="00833375"/>
    <w:rsid w:val="00833468"/>
    <w:rsid w:val="008336B9"/>
    <w:rsid w:val="00833AAB"/>
    <w:rsid w:val="00833F07"/>
    <w:rsid w:val="00833F35"/>
    <w:rsid w:val="008340E1"/>
    <w:rsid w:val="00834620"/>
    <w:rsid w:val="008346C4"/>
    <w:rsid w:val="00834A03"/>
    <w:rsid w:val="008352E8"/>
    <w:rsid w:val="0083540E"/>
    <w:rsid w:val="00835753"/>
    <w:rsid w:val="00836165"/>
    <w:rsid w:val="00836196"/>
    <w:rsid w:val="0083631B"/>
    <w:rsid w:val="0083642D"/>
    <w:rsid w:val="00836BBD"/>
    <w:rsid w:val="00836D61"/>
    <w:rsid w:val="008372F2"/>
    <w:rsid w:val="0083730E"/>
    <w:rsid w:val="008373F5"/>
    <w:rsid w:val="008378BB"/>
    <w:rsid w:val="00837C5E"/>
    <w:rsid w:val="00837C63"/>
    <w:rsid w:val="008409C6"/>
    <w:rsid w:val="00840AF1"/>
    <w:rsid w:val="00840B11"/>
    <w:rsid w:val="00840D02"/>
    <w:rsid w:val="00840FA9"/>
    <w:rsid w:val="00841766"/>
    <w:rsid w:val="008421B6"/>
    <w:rsid w:val="008423A1"/>
    <w:rsid w:val="008423DA"/>
    <w:rsid w:val="008424F0"/>
    <w:rsid w:val="00842534"/>
    <w:rsid w:val="008426EF"/>
    <w:rsid w:val="00842A93"/>
    <w:rsid w:val="00842DEA"/>
    <w:rsid w:val="00842E52"/>
    <w:rsid w:val="008430A1"/>
    <w:rsid w:val="008431B1"/>
    <w:rsid w:val="00843489"/>
    <w:rsid w:val="00843A49"/>
    <w:rsid w:val="00844755"/>
    <w:rsid w:val="0084477A"/>
    <w:rsid w:val="008447F2"/>
    <w:rsid w:val="00844937"/>
    <w:rsid w:val="00844AB2"/>
    <w:rsid w:val="00844E6C"/>
    <w:rsid w:val="0084574D"/>
    <w:rsid w:val="00845C32"/>
    <w:rsid w:val="00845C42"/>
    <w:rsid w:val="00845E13"/>
    <w:rsid w:val="00845E63"/>
    <w:rsid w:val="0084618D"/>
    <w:rsid w:val="0084628F"/>
    <w:rsid w:val="00846A58"/>
    <w:rsid w:val="00846A8B"/>
    <w:rsid w:val="00846A9A"/>
    <w:rsid w:val="00846BEF"/>
    <w:rsid w:val="008472DC"/>
    <w:rsid w:val="00847549"/>
    <w:rsid w:val="00847881"/>
    <w:rsid w:val="00847A87"/>
    <w:rsid w:val="00847BBD"/>
    <w:rsid w:val="00847F6C"/>
    <w:rsid w:val="00850183"/>
    <w:rsid w:val="008503D0"/>
    <w:rsid w:val="00850662"/>
    <w:rsid w:val="00851706"/>
    <w:rsid w:val="00851DD1"/>
    <w:rsid w:val="00851E12"/>
    <w:rsid w:val="008524FB"/>
    <w:rsid w:val="00852539"/>
    <w:rsid w:val="00852807"/>
    <w:rsid w:val="008528AF"/>
    <w:rsid w:val="00852B30"/>
    <w:rsid w:val="0085313D"/>
    <w:rsid w:val="008535BE"/>
    <w:rsid w:val="0085374C"/>
    <w:rsid w:val="008539E4"/>
    <w:rsid w:val="00853E82"/>
    <w:rsid w:val="00854383"/>
    <w:rsid w:val="008545D4"/>
    <w:rsid w:val="008550BF"/>
    <w:rsid w:val="00855354"/>
    <w:rsid w:val="008556F2"/>
    <w:rsid w:val="00855E67"/>
    <w:rsid w:val="00855F64"/>
    <w:rsid w:val="008562EA"/>
    <w:rsid w:val="008568F9"/>
    <w:rsid w:val="00856A60"/>
    <w:rsid w:val="00856E3E"/>
    <w:rsid w:val="00857430"/>
    <w:rsid w:val="00857459"/>
    <w:rsid w:val="00857659"/>
    <w:rsid w:val="00857811"/>
    <w:rsid w:val="00857829"/>
    <w:rsid w:val="008603A8"/>
    <w:rsid w:val="008603FD"/>
    <w:rsid w:val="0086070B"/>
    <w:rsid w:val="00860F5F"/>
    <w:rsid w:val="00860F6E"/>
    <w:rsid w:val="00861594"/>
    <w:rsid w:val="00861799"/>
    <w:rsid w:val="00861B4D"/>
    <w:rsid w:val="00861C36"/>
    <w:rsid w:val="00861F95"/>
    <w:rsid w:val="008620CC"/>
    <w:rsid w:val="00862548"/>
    <w:rsid w:val="0086304B"/>
    <w:rsid w:val="008632B2"/>
    <w:rsid w:val="0086371D"/>
    <w:rsid w:val="008640CC"/>
    <w:rsid w:val="0086491B"/>
    <w:rsid w:val="00864C1B"/>
    <w:rsid w:val="00864DBB"/>
    <w:rsid w:val="0086586B"/>
    <w:rsid w:val="008659CF"/>
    <w:rsid w:val="00865C76"/>
    <w:rsid w:val="0086617E"/>
    <w:rsid w:val="00866410"/>
    <w:rsid w:val="008664CA"/>
    <w:rsid w:val="008668B7"/>
    <w:rsid w:val="00866AE6"/>
    <w:rsid w:val="00866C00"/>
    <w:rsid w:val="0086744C"/>
    <w:rsid w:val="00867468"/>
    <w:rsid w:val="008675D8"/>
    <w:rsid w:val="00870518"/>
    <w:rsid w:val="00870572"/>
    <w:rsid w:val="008705A5"/>
    <w:rsid w:val="0087061C"/>
    <w:rsid w:val="00870D30"/>
    <w:rsid w:val="00870E0C"/>
    <w:rsid w:val="00871534"/>
    <w:rsid w:val="0087185D"/>
    <w:rsid w:val="00871DCD"/>
    <w:rsid w:val="00872025"/>
    <w:rsid w:val="00872C2C"/>
    <w:rsid w:val="00872CFD"/>
    <w:rsid w:val="008730E8"/>
    <w:rsid w:val="00873267"/>
    <w:rsid w:val="00873B1B"/>
    <w:rsid w:val="00873CEC"/>
    <w:rsid w:val="00873D05"/>
    <w:rsid w:val="00873E04"/>
    <w:rsid w:val="0087418F"/>
    <w:rsid w:val="0087421A"/>
    <w:rsid w:val="0087423C"/>
    <w:rsid w:val="008742F5"/>
    <w:rsid w:val="0087431E"/>
    <w:rsid w:val="00874975"/>
    <w:rsid w:val="00874B9B"/>
    <w:rsid w:val="00874C09"/>
    <w:rsid w:val="008752A6"/>
    <w:rsid w:val="008753E4"/>
    <w:rsid w:val="0087543D"/>
    <w:rsid w:val="00875B34"/>
    <w:rsid w:val="008762CE"/>
    <w:rsid w:val="008770DD"/>
    <w:rsid w:val="008771DB"/>
    <w:rsid w:val="00877374"/>
    <w:rsid w:val="00877747"/>
    <w:rsid w:val="0087777F"/>
    <w:rsid w:val="00877781"/>
    <w:rsid w:val="008779FD"/>
    <w:rsid w:val="00877A77"/>
    <w:rsid w:val="00877B44"/>
    <w:rsid w:val="00877C81"/>
    <w:rsid w:val="00877E13"/>
    <w:rsid w:val="00877E46"/>
    <w:rsid w:val="00880675"/>
    <w:rsid w:val="0088088C"/>
    <w:rsid w:val="0088094C"/>
    <w:rsid w:val="00881AD5"/>
    <w:rsid w:val="00882120"/>
    <w:rsid w:val="0088249F"/>
    <w:rsid w:val="00882AA7"/>
    <w:rsid w:val="00883014"/>
    <w:rsid w:val="00883419"/>
    <w:rsid w:val="0088357E"/>
    <w:rsid w:val="0088374A"/>
    <w:rsid w:val="00883DDA"/>
    <w:rsid w:val="00883E24"/>
    <w:rsid w:val="00883F70"/>
    <w:rsid w:val="00884116"/>
    <w:rsid w:val="0088427A"/>
    <w:rsid w:val="00884594"/>
    <w:rsid w:val="00884862"/>
    <w:rsid w:val="00884C08"/>
    <w:rsid w:val="00884DC8"/>
    <w:rsid w:val="00884FD5"/>
    <w:rsid w:val="00885BA4"/>
    <w:rsid w:val="00885D9F"/>
    <w:rsid w:val="00886049"/>
    <w:rsid w:val="00886133"/>
    <w:rsid w:val="00886347"/>
    <w:rsid w:val="008863AF"/>
    <w:rsid w:val="008866AA"/>
    <w:rsid w:val="008871F9"/>
    <w:rsid w:val="00887650"/>
    <w:rsid w:val="008876A9"/>
    <w:rsid w:val="0088784E"/>
    <w:rsid w:val="008879BA"/>
    <w:rsid w:val="00887E1A"/>
    <w:rsid w:val="00890141"/>
    <w:rsid w:val="00890323"/>
    <w:rsid w:val="008903BF"/>
    <w:rsid w:val="00890697"/>
    <w:rsid w:val="00890AE8"/>
    <w:rsid w:val="00890B29"/>
    <w:rsid w:val="00891225"/>
    <w:rsid w:val="00891684"/>
    <w:rsid w:val="00891F07"/>
    <w:rsid w:val="008921D1"/>
    <w:rsid w:val="008922F2"/>
    <w:rsid w:val="00892CB4"/>
    <w:rsid w:val="00892D89"/>
    <w:rsid w:val="00892FBE"/>
    <w:rsid w:val="00893A1C"/>
    <w:rsid w:val="00894458"/>
    <w:rsid w:val="008946D5"/>
    <w:rsid w:val="00894ABB"/>
    <w:rsid w:val="00894C5D"/>
    <w:rsid w:val="00894C8D"/>
    <w:rsid w:val="008958E1"/>
    <w:rsid w:val="00895B0A"/>
    <w:rsid w:val="00895F0A"/>
    <w:rsid w:val="008960DE"/>
    <w:rsid w:val="00897E15"/>
    <w:rsid w:val="008A040B"/>
    <w:rsid w:val="008A096E"/>
    <w:rsid w:val="008A0C84"/>
    <w:rsid w:val="008A0F48"/>
    <w:rsid w:val="008A1118"/>
    <w:rsid w:val="008A14DA"/>
    <w:rsid w:val="008A1AFC"/>
    <w:rsid w:val="008A1D9B"/>
    <w:rsid w:val="008A1F9C"/>
    <w:rsid w:val="008A20DC"/>
    <w:rsid w:val="008A22C9"/>
    <w:rsid w:val="008A22FD"/>
    <w:rsid w:val="008A23A0"/>
    <w:rsid w:val="008A2421"/>
    <w:rsid w:val="008A26AB"/>
    <w:rsid w:val="008A2CA0"/>
    <w:rsid w:val="008A303B"/>
    <w:rsid w:val="008A3327"/>
    <w:rsid w:val="008A3614"/>
    <w:rsid w:val="008A395F"/>
    <w:rsid w:val="008A3CA4"/>
    <w:rsid w:val="008A3D31"/>
    <w:rsid w:val="008A3E99"/>
    <w:rsid w:val="008A407D"/>
    <w:rsid w:val="008A40C7"/>
    <w:rsid w:val="008A434E"/>
    <w:rsid w:val="008A4394"/>
    <w:rsid w:val="008A4C2F"/>
    <w:rsid w:val="008A4D74"/>
    <w:rsid w:val="008A4EC3"/>
    <w:rsid w:val="008A4EF6"/>
    <w:rsid w:val="008A503E"/>
    <w:rsid w:val="008A52BE"/>
    <w:rsid w:val="008A6183"/>
    <w:rsid w:val="008A6600"/>
    <w:rsid w:val="008A67AB"/>
    <w:rsid w:val="008A6891"/>
    <w:rsid w:val="008A6C19"/>
    <w:rsid w:val="008A7BC4"/>
    <w:rsid w:val="008A7E94"/>
    <w:rsid w:val="008B01C3"/>
    <w:rsid w:val="008B026C"/>
    <w:rsid w:val="008B0857"/>
    <w:rsid w:val="008B096D"/>
    <w:rsid w:val="008B0BF3"/>
    <w:rsid w:val="008B0C39"/>
    <w:rsid w:val="008B1EC2"/>
    <w:rsid w:val="008B1F58"/>
    <w:rsid w:val="008B1FB2"/>
    <w:rsid w:val="008B2039"/>
    <w:rsid w:val="008B2061"/>
    <w:rsid w:val="008B207E"/>
    <w:rsid w:val="008B23E5"/>
    <w:rsid w:val="008B2FB9"/>
    <w:rsid w:val="008B3142"/>
    <w:rsid w:val="008B3A2A"/>
    <w:rsid w:val="008B3A3B"/>
    <w:rsid w:val="008B3EDD"/>
    <w:rsid w:val="008B3F1C"/>
    <w:rsid w:val="008B4292"/>
    <w:rsid w:val="008B43EF"/>
    <w:rsid w:val="008B49FE"/>
    <w:rsid w:val="008B4D5C"/>
    <w:rsid w:val="008B4D80"/>
    <w:rsid w:val="008B4E04"/>
    <w:rsid w:val="008B5073"/>
    <w:rsid w:val="008B55AF"/>
    <w:rsid w:val="008B566B"/>
    <w:rsid w:val="008B5796"/>
    <w:rsid w:val="008B5EBB"/>
    <w:rsid w:val="008B5F40"/>
    <w:rsid w:val="008B5FF2"/>
    <w:rsid w:val="008B64B8"/>
    <w:rsid w:val="008B6C5D"/>
    <w:rsid w:val="008B7259"/>
    <w:rsid w:val="008B7B6A"/>
    <w:rsid w:val="008C0307"/>
    <w:rsid w:val="008C0411"/>
    <w:rsid w:val="008C0435"/>
    <w:rsid w:val="008C07C6"/>
    <w:rsid w:val="008C0B99"/>
    <w:rsid w:val="008C0BF2"/>
    <w:rsid w:val="008C0CA4"/>
    <w:rsid w:val="008C1298"/>
    <w:rsid w:val="008C162C"/>
    <w:rsid w:val="008C196D"/>
    <w:rsid w:val="008C22C7"/>
    <w:rsid w:val="008C2342"/>
    <w:rsid w:val="008C2676"/>
    <w:rsid w:val="008C27AC"/>
    <w:rsid w:val="008C2834"/>
    <w:rsid w:val="008C2A9E"/>
    <w:rsid w:val="008C31E2"/>
    <w:rsid w:val="008C3865"/>
    <w:rsid w:val="008C3A32"/>
    <w:rsid w:val="008C3DAF"/>
    <w:rsid w:val="008C452E"/>
    <w:rsid w:val="008C4628"/>
    <w:rsid w:val="008C4E4E"/>
    <w:rsid w:val="008C56DB"/>
    <w:rsid w:val="008C6BDD"/>
    <w:rsid w:val="008C75DA"/>
    <w:rsid w:val="008C76FE"/>
    <w:rsid w:val="008C7986"/>
    <w:rsid w:val="008D0099"/>
    <w:rsid w:val="008D0E18"/>
    <w:rsid w:val="008D0E2E"/>
    <w:rsid w:val="008D1090"/>
    <w:rsid w:val="008D165B"/>
    <w:rsid w:val="008D1715"/>
    <w:rsid w:val="008D18BF"/>
    <w:rsid w:val="008D19F0"/>
    <w:rsid w:val="008D1A56"/>
    <w:rsid w:val="008D1ECC"/>
    <w:rsid w:val="008D24FB"/>
    <w:rsid w:val="008D2EB8"/>
    <w:rsid w:val="008D379A"/>
    <w:rsid w:val="008D3C56"/>
    <w:rsid w:val="008D3E72"/>
    <w:rsid w:val="008D41F0"/>
    <w:rsid w:val="008D452E"/>
    <w:rsid w:val="008D4771"/>
    <w:rsid w:val="008D4BD2"/>
    <w:rsid w:val="008D4F8B"/>
    <w:rsid w:val="008D50F6"/>
    <w:rsid w:val="008D55A8"/>
    <w:rsid w:val="008D5B0D"/>
    <w:rsid w:val="008D62D8"/>
    <w:rsid w:val="008D6348"/>
    <w:rsid w:val="008D63F6"/>
    <w:rsid w:val="008D6578"/>
    <w:rsid w:val="008D6B86"/>
    <w:rsid w:val="008D6D1C"/>
    <w:rsid w:val="008D6F8F"/>
    <w:rsid w:val="008D7249"/>
    <w:rsid w:val="008D72E9"/>
    <w:rsid w:val="008D7573"/>
    <w:rsid w:val="008D78EB"/>
    <w:rsid w:val="008D79D6"/>
    <w:rsid w:val="008D7B95"/>
    <w:rsid w:val="008D7C33"/>
    <w:rsid w:val="008E008E"/>
    <w:rsid w:val="008E00B9"/>
    <w:rsid w:val="008E01CB"/>
    <w:rsid w:val="008E0236"/>
    <w:rsid w:val="008E086E"/>
    <w:rsid w:val="008E0B3D"/>
    <w:rsid w:val="008E0C8B"/>
    <w:rsid w:val="008E0D93"/>
    <w:rsid w:val="008E0F08"/>
    <w:rsid w:val="008E1EBA"/>
    <w:rsid w:val="008E26FD"/>
    <w:rsid w:val="008E288A"/>
    <w:rsid w:val="008E2B94"/>
    <w:rsid w:val="008E2C4E"/>
    <w:rsid w:val="008E2CCC"/>
    <w:rsid w:val="008E2F31"/>
    <w:rsid w:val="008E3BBF"/>
    <w:rsid w:val="008E3CE8"/>
    <w:rsid w:val="008E3E85"/>
    <w:rsid w:val="008E3E93"/>
    <w:rsid w:val="008E3EA3"/>
    <w:rsid w:val="008E47D9"/>
    <w:rsid w:val="008E48E1"/>
    <w:rsid w:val="008E4A40"/>
    <w:rsid w:val="008E4B7C"/>
    <w:rsid w:val="008E4BC4"/>
    <w:rsid w:val="008E4BDA"/>
    <w:rsid w:val="008E4DC4"/>
    <w:rsid w:val="008E5288"/>
    <w:rsid w:val="008E5374"/>
    <w:rsid w:val="008E58D5"/>
    <w:rsid w:val="008E5DDD"/>
    <w:rsid w:val="008E6324"/>
    <w:rsid w:val="008E6CD2"/>
    <w:rsid w:val="008E77FE"/>
    <w:rsid w:val="008E7AAF"/>
    <w:rsid w:val="008E7F57"/>
    <w:rsid w:val="008F0092"/>
    <w:rsid w:val="008F0D53"/>
    <w:rsid w:val="008F0E64"/>
    <w:rsid w:val="008F0EC8"/>
    <w:rsid w:val="008F1042"/>
    <w:rsid w:val="008F1354"/>
    <w:rsid w:val="008F14F1"/>
    <w:rsid w:val="008F1A0F"/>
    <w:rsid w:val="008F22F1"/>
    <w:rsid w:val="008F24EE"/>
    <w:rsid w:val="008F2952"/>
    <w:rsid w:val="008F2EF4"/>
    <w:rsid w:val="008F3C6E"/>
    <w:rsid w:val="008F4508"/>
    <w:rsid w:val="008F4608"/>
    <w:rsid w:val="008F465D"/>
    <w:rsid w:val="008F4AEE"/>
    <w:rsid w:val="008F4B3B"/>
    <w:rsid w:val="008F4E5A"/>
    <w:rsid w:val="008F52B1"/>
    <w:rsid w:val="008F5676"/>
    <w:rsid w:val="008F5CF8"/>
    <w:rsid w:val="008F5E89"/>
    <w:rsid w:val="008F5E9B"/>
    <w:rsid w:val="008F5F74"/>
    <w:rsid w:val="008F63E8"/>
    <w:rsid w:val="008F660F"/>
    <w:rsid w:val="008F6ED2"/>
    <w:rsid w:val="008F7632"/>
    <w:rsid w:val="008F7EB8"/>
    <w:rsid w:val="008F7FF0"/>
    <w:rsid w:val="009003B6"/>
    <w:rsid w:val="0090045E"/>
    <w:rsid w:val="0090051F"/>
    <w:rsid w:val="00900A43"/>
    <w:rsid w:val="009013BE"/>
    <w:rsid w:val="0090149C"/>
    <w:rsid w:val="009015A6"/>
    <w:rsid w:val="009019F1"/>
    <w:rsid w:val="00902699"/>
    <w:rsid w:val="009027AE"/>
    <w:rsid w:val="00902D55"/>
    <w:rsid w:val="00903040"/>
    <w:rsid w:val="009030CF"/>
    <w:rsid w:val="009031B2"/>
    <w:rsid w:val="0090322A"/>
    <w:rsid w:val="0090324E"/>
    <w:rsid w:val="00903480"/>
    <w:rsid w:val="0090381E"/>
    <w:rsid w:val="00903B13"/>
    <w:rsid w:val="00903FE8"/>
    <w:rsid w:val="009040A7"/>
    <w:rsid w:val="009044A4"/>
    <w:rsid w:val="009044E7"/>
    <w:rsid w:val="0090473E"/>
    <w:rsid w:val="0090492A"/>
    <w:rsid w:val="00904D05"/>
    <w:rsid w:val="009050BE"/>
    <w:rsid w:val="009053BA"/>
    <w:rsid w:val="0090578B"/>
    <w:rsid w:val="00905836"/>
    <w:rsid w:val="0090583E"/>
    <w:rsid w:val="00906753"/>
    <w:rsid w:val="00906ADF"/>
    <w:rsid w:val="00906E5C"/>
    <w:rsid w:val="00906FF4"/>
    <w:rsid w:val="009073F0"/>
    <w:rsid w:val="00907638"/>
    <w:rsid w:val="009106EF"/>
    <w:rsid w:val="0091080F"/>
    <w:rsid w:val="00910ABA"/>
    <w:rsid w:val="00910AE9"/>
    <w:rsid w:val="00911F5A"/>
    <w:rsid w:val="00911FAC"/>
    <w:rsid w:val="00912108"/>
    <w:rsid w:val="00912130"/>
    <w:rsid w:val="009126BB"/>
    <w:rsid w:val="0091313D"/>
    <w:rsid w:val="0091335E"/>
    <w:rsid w:val="009136A5"/>
    <w:rsid w:val="009137B0"/>
    <w:rsid w:val="00913FB3"/>
    <w:rsid w:val="00914323"/>
    <w:rsid w:val="00914360"/>
    <w:rsid w:val="009146FB"/>
    <w:rsid w:val="00914719"/>
    <w:rsid w:val="00914A11"/>
    <w:rsid w:val="00914AAF"/>
    <w:rsid w:val="00914AF4"/>
    <w:rsid w:val="00914EF3"/>
    <w:rsid w:val="00914F81"/>
    <w:rsid w:val="009159FD"/>
    <w:rsid w:val="00915A01"/>
    <w:rsid w:val="00915D23"/>
    <w:rsid w:val="00915DD9"/>
    <w:rsid w:val="009161DE"/>
    <w:rsid w:val="009168D1"/>
    <w:rsid w:val="009200F6"/>
    <w:rsid w:val="009201F1"/>
    <w:rsid w:val="0092033B"/>
    <w:rsid w:val="009203FA"/>
    <w:rsid w:val="009204DA"/>
    <w:rsid w:val="0092084C"/>
    <w:rsid w:val="00920C6D"/>
    <w:rsid w:val="00920D07"/>
    <w:rsid w:val="009213CB"/>
    <w:rsid w:val="009216D2"/>
    <w:rsid w:val="0092172B"/>
    <w:rsid w:val="00921C2E"/>
    <w:rsid w:val="00921D1D"/>
    <w:rsid w:val="00921E44"/>
    <w:rsid w:val="00922105"/>
    <w:rsid w:val="0092249D"/>
    <w:rsid w:val="009224CA"/>
    <w:rsid w:val="0092297C"/>
    <w:rsid w:val="00922BE2"/>
    <w:rsid w:val="009230A0"/>
    <w:rsid w:val="0092331E"/>
    <w:rsid w:val="00923473"/>
    <w:rsid w:val="00923800"/>
    <w:rsid w:val="00923A6A"/>
    <w:rsid w:val="00923F6A"/>
    <w:rsid w:val="0092418F"/>
    <w:rsid w:val="009241C7"/>
    <w:rsid w:val="00924EFA"/>
    <w:rsid w:val="00925AD4"/>
    <w:rsid w:val="00925C98"/>
    <w:rsid w:val="0092626E"/>
    <w:rsid w:val="00926326"/>
    <w:rsid w:val="009266E2"/>
    <w:rsid w:val="0092680F"/>
    <w:rsid w:val="009268DF"/>
    <w:rsid w:val="00926B07"/>
    <w:rsid w:val="00926C61"/>
    <w:rsid w:val="00926E49"/>
    <w:rsid w:val="00927AF3"/>
    <w:rsid w:val="00927E5C"/>
    <w:rsid w:val="00930236"/>
    <w:rsid w:val="009302A6"/>
    <w:rsid w:val="0093055F"/>
    <w:rsid w:val="00930766"/>
    <w:rsid w:val="009308CE"/>
    <w:rsid w:val="00930DB6"/>
    <w:rsid w:val="00930FF8"/>
    <w:rsid w:val="0093129D"/>
    <w:rsid w:val="00931393"/>
    <w:rsid w:val="0093144E"/>
    <w:rsid w:val="00931483"/>
    <w:rsid w:val="009316A5"/>
    <w:rsid w:val="00931BA7"/>
    <w:rsid w:val="0093237C"/>
    <w:rsid w:val="009323F5"/>
    <w:rsid w:val="00932B33"/>
    <w:rsid w:val="00932DA1"/>
    <w:rsid w:val="00933233"/>
    <w:rsid w:val="00933476"/>
    <w:rsid w:val="00933624"/>
    <w:rsid w:val="00934313"/>
    <w:rsid w:val="00934F67"/>
    <w:rsid w:val="009351D4"/>
    <w:rsid w:val="009352D6"/>
    <w:rsid w:val="0093538D"/>
    <w:rsid w:val="0093582D"/>
    <w:rsid w:val="00935914"/>
    <w:rsid w:val="009359BA"/>
    <w:rsid w:val="00935FC8"/>
    <w:rsid w:val="009362E9"/>
    <w:rsid w:val="00936793"/>
    <w:rsid w:val="009369B3"/>
    <w:rsid w:val="00936B0C"/>
    <w:rsid w:val="009378A3"/>
    <w:rsid w:val="009379CE"/>
    <w:rsid w:val="009406B1"/>
    <w:rsid w:val="00941102"/>
    <w:rsid w:val="00941168"/>
    <w:rsid w:val="00943081"/>
    <w:rsid w:val="009435D6"/>
    <w:rsid w:val="00943D52"/>
    <w:rsid w:val="00943DF1"/>
    <w:rsid w:val="0094422F"/>
    <w:rsid w:val="00944473"/>
    <w:rsid w:val="00944AB4"/>
    <w:rsid w:val="00944DFC"/>
    <w:rsid w:val="00945103"/>
    <w:rsid w:val="00945231"/>
    <w:rsid w:val="0094561A"/>
    <w:rsid w:val="00945DD8"/>
    <w:rsid w:val="009460F0"/>
    <w:rsid w:val="00946274"/>
    <w:rsid w:val="009465B9"/>
    <w:rsid w:val="00946786"/>
    <w:rsid w:val="009467C3"/>
    <w:rsid w:val="00946C6F"/>
    <w:rsid w:val="00946CE2"/>
    <w:rsid w:val="00946F2B"/>
    <w:rsid w:val="00950052"/>
    <w:rsid w:val="0095068D"/>
    <w:rsid w:val="0095106F"/>
    <w:rsid w:val="0095123D"/>
    <w:rsid w:val="00951339"/>
    <w:rsid w:val="00951744"/>
    <w:rsid w:val="00951E34"/>
    <w:rsid w:val="009521A7"/>
    <w:rsid w:val="009525A2"/>
    <w:rsid w:val="00952A2F"/>
    <w:rsid w:val="009531AC"/>
    <w:rsid w:val="00953E29"/>
    <w:rsid w:val="00954099"/>
    <w:rsid w:val="009540C8"/>
    <w:rsid w:val="00954834"/>
    <w:rsid w:val="00954CD7"/>
    <w:rsid w:val="00954E01"/>
    <w:rsid w:val="00954FC7"/>
    <w:rsid w:val="00955341"/>
    <w:rsid w:val="009558B6"/>
    <w:rsid w:val="00955B53"/>
    <w:rsid w:val="00956772"/>
    <w:rsid w:val="00956D38"/>
    <w:rsid w:val="00957018"/>
    <w:rsid w:val="00957030"/>
    <w:rsid w:val="0095719B"/>
    <w:rsid w:val="00957445"/>
    <w:rsid w:val="0095751D"/>
    <w:rsid w:val="00957A27"/>
    <w:rsid w:val="00957B78"/>
    <w:rsid w:val="0096050C"/>
    <w:rsid w:val="00960A04"/>
    <w:rsid w:val="009610A5"/>
    <w:rsid w:val="009610BC"/>
    <w:rsid w:val="009614C3"/>
    <w:rsid w:val="00961704"/>
    <w:rsid w:val="00961F18"/>
    <w:rsid w:val="00962013"/>
    <w:rsid w:val="00962461"/>
    <w:rsid w:val="00962628"/>
    <w:rsid w:val="00962A13"/>
    <w:rsid w:val="00962D36"/>
    <w:rsid w:val="009635C9"/>
    <w:rsid w:val="00963A80"/>
    <w:rsid w:val="00963B19"/>
    <w:rsid w:val="0096435E"/>
    <w:rsid w:val="00964A9F"/>
    <w:rsid w:val="009652AB"/>
    <w:rsid w:val="009652B1"/>
    <w:rsid w:val="00965617"/>
    <w:rsid w:val="00965BCC"/>
    <w:rsid w:val="0096606B"/>
    <w:rsid w:val="00966580"/>
    <w:rsid w:val="009667C1"/>
    <w:rsid w:val="00967567"/>
    <w:rsid w:val="009678A0"/>
    <w:rsid w:val="00967BD4"/>
    <w:rsid w:val="00967F3F"/>
    <w:rsid w:val="00970032"/>
    <w:rsid w:val="00970371"/>
    <w:rsid w:val="0097054F"/>
    <w:rsid w:val="009707A9"/>
    <w:rsid w:val="0097094D"/>
    <w:rsid w:val="00970ABF"/>
    <w:rsid w:val="009714DC"/>
    <w:rsid w:val="00971CCF"/>
    <w:rsid w:val="00971FA5"/>
    <w:rsid w:val="009720A8"/>
    <w:rsid w:val="00972707"/>
    <w:rsid w:val="009732CC"/>
    <w:rsid w:val="0097331A"/>
    <w:rsid w:val="00973F0C"/>
    <w:rsid w:val="0097400A"/>
    <w:rsid w:val="0097480F"/>
    <w:rsid w:val="00974D99"/>
    <w:rsid w:val="009750A3"/>
    <w:rsid w:val="00975148"/>
    <w:rsid w:val="009755BF"/>
    <w:rsid w:val="00975767"/>
    <w:rsid w:val="00975948"/>
    <w:rsid w:val="009759FE"/>
    <w:rsid w:val="00975E26"/>
    <w:rsid w:val="009764EA"/>
    <w:rsid w:val="009769C4"/>
    <w:rsid w:val="0097702F"/>
    <w:rsid w:val="0097703B"/>
    <w:rsid w:val="009770F9"/>
    <w:rsid w:val="00977902"/>
    <w:rsid w:val="00977C23"/>
    <w:rsid w:val="00980E02"/>
    <w:rsid w:val="0098157E"/>
    <w:rsid w:val="0098260C"/>
    <w:rsid w:val="00982A2C"/>
    <w:rsid w:val="00982B1D"/>
    <w:rsid w:val="00982DAD"/>
    <w:rsid w:val="00983110"/>
    <w:rsid w:val="00983541"/>
    <w:rsid w:val="00983838"/>
    <w:rsid w:val="00983D53"/>
    <w:rsid w:val="009844A5"/>
    <w:rsid w:val="00984B28"/>
    <w:rsid w:val="00984ECE"/>
    <w:rsid w:val="00985D7E"/>
    <w:rsid w:val="00986604"/>
    <w:rsid w:val="0098685E"/>
    <w:rsid w:val="00986862"/>
    <w:rsid w:val="0098691E"/>
    <w:rsid w:val="00986A3A"/>
    <w:rsid w:val="00986E26"/>
    <w:rsid w:val="00986FCF"/>
    <w:rsid w:val="00987A37"/>
    <w:rsid w:val="00990064"/>
    <w:rsid w:val="009901CA"/>
    <w:rsid w:val="009904A5"/>
    <w:rsid w:val="00991587"/>
    <w:rsid w:val="009919BB"/>
    <w:rsid w:val="009919C0"/>
    <w:rsid w:val="00991CEF"/>
    <w:rsid w:val="009920B3"/>
    <w:rsid w:val="009924E9"/>
    <w:rsid w:val="00992860"/>
    <w:rsid w:val="0099297A"/>
    <w:rsid w:val="00992DCC"/>
    <w:rsid w:val="00992FCF"/>
    <w:rsid w:val="0099307C"/>
    <w:rsid w:val="0099330E"/>
    <w:rsid w:val="0099333D"/>
    <w:rsid w:val="009935B9"/>
    <w:rsid w:val="00994206"/>
    <w:rsid w:val="00994EF1"/>
    <w:rsid w:val="0099525B"/>
    <w:rsid w:val="00995511"/>
    <w:rsid w:val="009967E0"/>
    <w:rsid w:val="009969F3"/>
    <w:rsid w:val="0099719C"/>
    <w:rsid w:val="00997311"/>
    <w:rsid w:val="009975B2"/>
    <w:rsid w:val="0099785B"/>
    <w:rsid w:val="009979BB"/>
    <w:rsid w:val="00997A83"/>
    <w:rsid w:val="00997E9B"/>
    <w:rsid w:val="009A040A"/>
    <w:rsid w:val="009A0DDD"/>
    <w:rsid w:val="009A1384"/>
    <w:rsid w:val="009A15B1"/>
    <w:rsid w:val="009A1831"/>
    <w:rsid w:val="009A1EB1"/>
    <w:rsid w:val="009A2755"/>
    <w:rsid w:val="009A28BA"/>
    <w:rsid w:val="009A2A59"/>
    <w:rsid w:val="009A2B35"/>
    <w:rsid w:val="009A301F"/>
    <w:rsid w:val="009A3711"/>
    <w:rsid w:val="009A3812"/>
    <w:rsid w:val="009A3B90"/>
    <w:rsid w:val="009A3E22"/>
    <w:rsid w:val="009A465C"/>
    <w:rsid w:val="009A4C11"/>
    <w:rsid w:val="009A510D"/>
    <w:rsid w:val="009A550E"/>
    <w:rsid w:val="009A5EBF"/>
    <w:rsid w:val="009A5FAB"/>
    <w:rsid w:val="009A62DA"/>
    <w:rsid w:val="009A6740"/>
    <w:rsid w:val="009A6B65"/>
    <w:rsid w:val="009A70E2"/>
    <w:rsid w:val="009A7145"/>
    <w:rsid w:val="009A7E7C"/>
    <w:rsid w:val="009B0011"/>
    <w:rsid w:val="009B05CA"/>
    <w:rsid w:val="009B077C"/>
    <w:rsid w:val="009B07CC"/>
    <w:rsid w:val="009B089F"/>
    <w:rsid w:val="009B0B92"/>
    <w:rsid w:val="009B0D5C"/>
    <w:rsid w:val="009B100E"/>
    <w:rsid w:val="009B1AF2"/>
    <w:rsid w:val="009B1B41"/>
    <w:rsid w:val="009B1E0B"/>
    <w:rsid w:val="009B2062"/>
    <w:rsid w:val="009B229B"/>
    <w:rsid w:val="009B27E1"/>
    <w:rsid w:val="009B2A59"/>
    <w:rsid w:val="009B2E98"/>
    <w:rsid w:val="009B305B"/>
    <w:rsid w:val="009B3071"/>
    <w:rsid w:val="009B362D"/>
    <w:rsid w:val="009B3660"/>
    <w:rsid w:val="009B39F9"/>
    <w:rsid w:val="009B40DA"/>
    <w:rsid w:val="009B42D3"/>
    <w:rsid w:val="009B4DF4"/>
    <w:rsid w:val="009B4E27"/>
    <w:rsid w:val="009B5186"/>
    <w:rsid w:val="009B5AC4"/>
    <w:rsid w:val="009B5D12"/>
    <w:rsid w:val="009B5E02"/>
    <w:rsid w:val="009B6B9E"/>
    <w:rsid w:val="009B731B"/>
    <w:rsid w:val="009B76D9"/>
    <w:rsid w:val="009B7703"/>
    <w:rsid w:val="009B7B40"/>
    <w:rsid w:val="009B7CCE"/>
    <w:rsid w:val="009B7D8E"/>
    <w:rsid w:val="009B7E63"/>
    <w:rsid w:val="009B7FFC"/>
    <w:rsid w:val="009C114A"/>
    <w:rsid w:val="009C1254"/>
    <w:rsid w:val="009C1365"/>
    <w:rsid w:val="009C14C5"/>
    <w:rsid w:val="009C1DED"/>
    <w:rsid w:val="009C1FD2"/>
    <w:rsid w:val="009C217B"/>
    <w:rsid w:val="009C2BC1"/>
    <w:rsid w:val="009C2E2A"/>
    <w:rsid w:val="009C34F7"/>
    <w:rsid w:val="009C3793"/>
    <w:rsid w:val="009C3ADA"/>
    <w:rsid w:val="009C3EE6"/>
    <w:rsid w:val="009C4268"/>
    <w:rsid w:val="009C470C"/>
    <w:rsid w:val="009C4A8C"/>
    <w:rsid w:val="009C530E"/>
    <w:rsid w:val="009C55EC"/>
    <w:rsid w:val="009C6345"/>
    <w:rsid w:val="009C635B"/>
    <w:rsid w:val="009C6923"/>
    <w:rsid w:val="009C6AAC"/>
    <w:rsid w:val="009C6BD2"/>
    <w:rsid w:val="009C701C"/>
    <w:rsid w:val="009C7347"/>
    <w:rsid w:val="009C7749"/>
    <w:rsid w:val="009C776D"/>
    <w:rsid w:val="009D059C"/>
    <w:rsid w:val="009D0D42"/>
    <w:rsid w:val="009D0E4C"/>
    <w:rsid w:val="009D15A4"/>
    <w:rsid w:val="009D16A4"/>
    <w:rsid w:val="009D225F"/>
    <w:rsid w:val="009D25DC"/>
    <w:rsid w:val="009D2A29"/>
    <w:rsid w:val="009D2ACB"/>
    <w:rsid w:val="009D34E1"/>
    <w:rsid w:val="009D358F"/>
    <w:rsid w:val="009D3829"/>
    <w:rsid w:val="009D391C"/>
    <w:rsid w:val="009D3DCF"/>
    <w:rsid w:val="009D412E"/>
    <w:rsid w:val="009D4B41"/>
    <w:rsid w:val="009D5273"/>
    <w:rsid w:val="009D5417"/>
    <w:rsid w:val="009D54EA"/>
    <w:rsid w:val="009D5710"/>
    <w:rsid w:val="009D598F"/>
    <w:rsid w:val="009D5C73"/>
    <w:rsid w:val="009D5DD0"/>
    <w:rsid w:val="009D5F9A"/>
    <w:rsid w:val="009D60E0"/>
    <w:rsid w:val="009D63C1"/>
    <w:rsid w:val="009D73B7"/>
    <w:rsid w:val="009D7444"/>
    <w:rsid w:val="009D747B"/>
    <w:rsid w:val="009D74C3"/>
    <w:rsid w:val="009D770C"/>
    <w:rsid w:val="009D7AA3"/>
    <w:rsid w:val="009D7C3C"/>
    <w:rsid w:val="009D7C84"/>
    <w:rsid w:val="009E046C"/>
    <w:rsid w:val="009E074B"/>
    <w:rsid w:val="009E09D7"/>
    <w:rsid w:val="009E0BAD"/>
    <w:rsid w:val="009E0DB8"/>
    <w:rsid w:val="009E0FB0"/>
    <w:rsid w:val="009E1454"/>
    <w:rsid w:val="009E14F3"/>
    <w:rsid w:val="009E181B"/>
    <w:rsid w:val="009E1878"/>
    <w:rsid w:val="009E24E7"/>
    <w:rsid w:val="009E264B"/>
    <w:rsid w:val="009E264E"/>
    <w:rsid w:val="009E2796"/>
    <w:rsid w:val="009E27DE"/>
    <w:rsid w:val="009E27F3"/>
    <w:rsid w:val="009E2E6D"/>
    <w:rsid w:val="009E3296"/>
    <w:rsid w:val="009E36D8"/>
    <w:rsid w:val="009E3806"/>
    <w:rsid w:val="009E38AE"/>
    <w:rsid w:val="009E3C60"/>
    <w:rsid w:val="009E446B"/>
    <w:rsid w:val="009E44DA"/>
    <w:rsid w:val="009E455D"/>
    <w:rsid w:val="009E471D"/>
    <w:rsid w:val="009E5150"/>
    <w:rsid w:val="009E53F9"/>
    <w:rsid w:val="009E5B7C"/>
    <w:rsid w:val="009E5EA8"/>
    <w:rsid w:val="009E5EF6"/>
    <w:rsid w:val="009E6026"/>
    <w:rsid w:val="009E68B1"/>
    <w:rsid w:val="009E6AF6"/>
    <w:rsid w:val="009E72C0"/>
    <w:rsid w:val="009E72F6"/>
    <w:rsid w:val="009E73AF"/>
    <w:rsid w:val="009E7672"/>
    <w:rsid w:val="009E775B"/>
    <w:rsid w:val="009E7B55"/>
    <w:rsid w:val="009E7D16"/>
    <w:rsid w:val="009E7E28"/>
    <w:rsid w:val="009E7E90"/>
    <w:rsid w:val="009F01D7"/>
    <w:rsid w:val="009F03B3"/>
    <w:rsid w:val="009F0819"/>
    <w:rsid w:val="009F1536"/>
    <w:rsid w:val="009F1910"/>
    <w:rsid w:val="009F246D"/>
    <w:rsid w:val="009F25A1"/>
    <w:rsid w:val="009F2A40"/>
    <w:rsid w:val="009F2EFE"/>
    <w:rsid w:val="009F3124"/>
    <w:rsid w:val="009F32AF"/>
    <w:rsid w:val="009F3A8D"/>
    <w:rsid w:val="009F4278"/>
    <w:rsid w:val="009F43B8"/>
    <w:rsid w:val="009F45B1"/>
    <w:rsid w:val="009F464B"/>
    <w:rsid w:val="009F4754"/>
    <w:rsid w:val="009F4BF8"/>
    <w:rsid w:val="009F5496"/>
    <w:rsid w:val="009F590B"/>
    <w:rsid w:val="009F5DA7"/>
    <w:rsid w:val="009F5E1A"/>
    <w:rsid w:val="009F650E"/>
    <w:rsid w:val="009F694B"/>
    <w:rsid w:val="009F6A19"/>
    <w:rsid w:val="009F71AE"/>
    <w:rsid w:val="009F76A3"/>
    <w:rsid w:val="009F7F69"/>
    <w:rsid w:val="00A01935"/>
    <w:rsid w:val="00A01F1E"/>
    <w:rsid w:val="00A020C3"/>
    <w:rsid w:val="00A0230E"/>
    <w:rsid w:val="00A02388"/>
    <w:rsid w:val="00A02D99"/>
    <w:rsid w:val="00A03448"/>
    <w:rsid w:val="00A03A5F"/>
    <w:rsid w:val="00A03B2B"/>
    <w:rsid w:val="00A04111"/>
    <w:rsid w:val="00A0428B"/>
    <w:rsid w:val="00A047CE"/>
    <w:rsid w:val="00A04B39"/>
    <w:rsid w:val="00A04B8A"/>
    <w:rsid w:val="00A04BDF"/>
    <w:rsid w:val="00A0503C"/>
    <w:rsid w:val="00A05045"/>
    <w:rsid w:val="00A051F8"/>
    <w:rsid w:val="00A0575A"/>
    <w:rsid w:val="00A057D2"/>
    <w:rsid w:val="00A06363"/>
    <w:rsid w:val="00A066AA"/>
    <w:rsid w:val="00A068AB"/>
    <w:rsid w:val="00A06EF9"/>
    <w:rsid w:val="00A07024"/>
    <w:rsid w:val="00A070CE"/>
    <w:rsid w:val="00A07F1C"/>
    <w:rsid w:val="00A101C6"/>
    <w:rsid w:val="00A105B7"/>
    <w:rsid w:val="00A10AA5"/>
    <w:rsid w:val="00A11241"/>
    <w:rsid w:val="00A11E74"/>
    <w:rsid w:val="00A11FA2"/>
    <w:rsid w:val="00A122E3"/>
    <w:rsid w:val="00A12FDC"/>
    <w:rsid w:val="00A13238"/>
    <w:rsid w:val="00A132DD"/>
    <w:rsid w:val="00A133C6"/>
    <w:rsid w:val="00A13B8B"/>
    <w:rsid w:val="00A13E86"/>
    <w:rsid w:val="00A1431F"/>
    <w:rsid w:val="00A14381"/>
    <w:rsid w:val="00A14390"/>
    <w:rsid w:val="00A1498C"/>
    <w:rsid w:val="00A14B10"/>
    <w:rsid w:val="00A14F16"/>
    <w:rsid w:val="00A158F5"/>
    <w:rsid w:val="00A1631A"/>
    <w:rsid w:val="00A163A4"/>
    <w:rsid w:val="00A1646F"/>
    <w:rsid w:val="00A1650C"/>
    <w:rsid w:val="00A16932"/>
    <w:rsid w:val="00A16CCE"/>
    <w:rsid w:val="00A1782E"/>
    <w:rsid w:val="00A17883"/>
    <w:rsid w:val="00A17ABC"/>
    <w:rsid w:val="00A17C53"/>
    <w:rsid w:val="00A17CD7"/>
    <w:rsid w:val="00A202E1"/>
    <w:rsid w:val="00A20469"/>
    <w:rsid w:val="00A204A5"/>
    <w:rsid w:val="00A2067F"/>
    <w:rsid w:val="00A2092A"/>
    <w:rsid w:val="00A20C10"/>
    <w:rsid w:val="00A20D35"/>
    <w:rsid w:val="00A20D9F"/>
    <w:rsid w:val="00A210A3"/>
    <w:rsid w:val="00A22771"/>
    <w:rsid w:val="00A22986"/>
    <w:rsid w:val="00A22C06"/>
    <w:rsid w:val="00A22C3F"/>
    <w:rsid w:val="00A22C6E"/>
    <w:rsid w:val="00A22C89"/>
    <w:rsid w:val="00A22DCF"/>
    <w:rsid w:val="00A22E1E"/>
    <w:rsid w:val="00A23060"/>
    <w:rsid w:val="00A234E1"/>
    <w:rsid w:val="00A2362A"/>
    <w:rsid w:val="00A23CE4"/>
    <w:rsid w:val="00A240C6"/>
    <w:rsid w:val="00A2418F"/>
    <w:rsid w:val="00A24586"/>
    <w:rsid w:val="00A24804"/>
    <w:rsid w:val="00A24EA5"/>
    <w:rsid w:val="00A24EDC"/>
    <w:rsid w:val="00A24EED"/>
    <w:rsid w:val="00A251C4"/>
    <w:rsid w:val="00A25A4F"/>
    <w:rsid w:val="00A25B85"/>
    <w:rsid w:val="00A25C4E"/>
    <w:rsid w:val="00A25D98"/>
    <w:rsid w:val="00A261C1"/>
    <w:rsid w:val="00A261F5"/>
    <w:rsid w:val="00A2636C"/>
    <w:rsid w:val="00A265AC"/>
    <w:rsid w:val="00A278F6"/>
    <w:rsid w:val="00A279EF"/>
    <w:rsid w:val="00A27AAB"/>
    <w:rsid w:val="00A27B56"/>
    <w:rsid w:val="00A30097"/>
    <w:rsid w:val="00A30DF8"/>
    <w:rsid w:val="00A30E42"/>
    <w:rsid w:val="00A30E8E"/>
    <w:rsid w:val="00A30EEF"/>
    <w:rsid w:val="00A3131F"/>
    <w:rsid w:val="00A3152E"/>
    <w:rsid w:val="00A315A1"/>
    <w:rsid w:val="00A315FB"/>
    <w:rsid w:val="00A3164D"/>
    <w:rsid w:val="00A31BCC"/>
    <w:rsid w:val="00A31BF0"/>
    <w:rsid w:val="00A31F1E"/>
    <w:rsid w:val="00A31F85"/>
    <w:rsid w:val="00A32068"/>
    <w:rsid w:val="00A32395"/>
    <w:rsid w:val="00A3290A"/>
    <w:rsid w:val="00A32A2A"/>
    <w:rsid w:val="00A32A64"/>
    <w:rsid w:val="00A33045"/>
    <w:rsid w:val="00A3360D"/>
    <w:rsid w:val="00A3442E"/>
    <w:rsid w:val="00A344C4"/>
    <w:rsid w:val="00A34783"/>
    <w:rsid w:val="00A34DB9"/>
    <w:rsid w:val="00A353E1"/>
    <w:rsid w:val="00A358A8"/>
    <w:rsid w:val="00A35A09"/>
    <w:rsid w:val="00A35CDE"/>
    <w:rsid w:val="00A36517"/>
    <w:rsid w:val="00A36B46"/>
    <w:rsid w:val="00A37221"/>
    <w:rsid w:val="00A375E9"/>
    <w:rsid w:val="00A37716"/>
    <w:rsid w:val="00A37C67"/>
    <w:rsid w:val="00A40402"/>
    <w:rsid w:val="00A410A9"/>
    <w:rsid w:val="00A413B0"/>
    <w:rsid w:val="00A41B9A"/>
    <w:rsid w:val="00A41E73"/>
    <w:rsid w:val="00A424F4"/>
    <w:rsid w:val="00A42A25"/>
    <w:rsid w:val="00A42B98"/>
    <w:rsid w:val="00A42D44"/>
    <w:rsid w:val="00A42EFD"/>
    <w:rsid w:val="00A43731"/>
    <w:rsid w:val="00A43998"/>
    <w:rsid w:val="00A43BE1"/>
    <w:rsid w:val="00A44081"/>
    <w:rsid w:val="00A44265"/>
    <w:rsid w:val="00A443CE"/>
    <w:rsid w:val="00A44EDC"/>
    <w:rsid w:val="00A455A9"/>
    <w:rsid w:val="00A45B8E"/>
    <w:rsid w:val="00A461A2"/>
    <w:rsid w:val="00A4698F"/>
    <w:rsid w:val="00A473F6"/>
    <w:rsid w:val="00A47A43"/>
    <w:rsid w:val="00A47B2C"/>
    <w:rsid w:val="00A50307"/>
    <w:rsid w:val="00A50458"/>
    <w:rsid w:val="00A50EBF"/>
    <w:rsid w:val="00A50F7C"/>
    <w:rsid w:val="00A511F7"/>
    <w:rsid w:val="00A51256"/>
    <w:rsid w:val="00A512A0"/>
    <w:rsid w:val="00A51398"/>
    <w:rsid w:val="00A513CB"/>
    <w:rsid w:val="00A516A8"/>
    <w:rsid w:val="00A518C3"/>
    <w:rsid w:val="00A51C2A"/>
    <w:rsid w:val="00A51D3D"/>
    <w:rsid w:val="00A523E0"/>
    <w:rsid w:val="00A52490"/>
    <w:rsid w:val="00A526A8"/>
    <w:rsid w:val="00A526E1"/>
    <w:rsid w:val="00A528AF"/>
    <w:rsid w:val="00A52B46"/>
    <w:rsid w:val="00A52B80"/>
    <w:rsid w:val="00A52C98"/>
    <w:rsid w:val="00A536F5"/>
    <w:rsid w:val="00A53A88"/>
    <w:rsid w:val="00A53B57"/>
    <w:rsid w:val="00A53BE9"/>
    <w:rsid w:val="00A53DA6"/>
    <w:rsid w:val="00A53FB5"/>
    <w:rsid w:val="00A544E9"/>
    <w:rsid w:val="00A547AD"/>
    <w:rsid w:val="00A54842"/>
    <w:rsid w:val="00A549B3"/>
    <w:rsid w:val="00A54E88"/>
    <w:rsid w:val="00A550EB"/>
    <w:rsid w:val="00A55946"/>
    <w:rsid w:val="00A55F95"/>
    <w:rsid w:val="00A56462"/>
    <w:rsid w:val="00A56771"/>
    <w:rsid w:val="00A56998"/>
    <w:rsid w:val="00A56B2C"/>
    <w:rsid w:val="00A56C26"/>
    <w:rsid w:val="00A5743B"/>
    <w:rsid w:val="00A57EFC"/>
    <w:rsid w:val="00A60069"/>
    <w:rsid w:val="00A602C9"/>
    <w:rsid w:val="00A603FD"/>
    <w:rsid w:val="00A60FB5"/>
    <w:rsid w:val="00A6174B"/>
    <w:rsid w:val="00A61814"/>
    <w:rsid w:val="00A6186A"/>
    <w:rsid w:val="00A61A44"/>
    <w:rsid w:val="00A61D03"/>
    <w:rsid w:val="00A61FC0"/>
    <w:rsid w:val="00A6232E"/>
    <w:rsid w:val="00A625D6"/>
    <w:rsid w:val="00A632A0"/>
    <w:rsid w:val="00A63397"/>
    <w:rsid w:val="00A6388C"/>
    <w:rsid w:val="00A639B3"/>
    <w:rsid w:val="00A63A2F"/>
    <w:rsid w:val="00A64044"/>
    <w:rsid w:val="00A64282"/>
    <w:rsid w:val="00A645C6"/>
    <w:rsid w:val="00A64F25"/>
    <w:rsid w:val="00A65001"/>
    <w:rsid w:val="00A6501A"/>
    <w:rsid w:val="00A650F5"/>
    <w:rsid w:val="00A6529A"/>
    <w:rsid w:val="00A653DA"/>
    <w:rsid w:val="00A65780"/>
    <w:rsid w:val="00A65D17"/>
    <w:rsid w:val="00A660BA"/>
    <w:rsid w:val="00A66CF7"/>
    <w:rsid w:val="00A6706C"/>
    <w:rsid w:val="00A67092"/>
    <w:rsid w:val="00A67C53"/>
    <w:rsid w:val="00A67D0C"/>
    <w:rsid w:val="00A70341"/>
    <w:rsid w:val="00A7065A"/>
    <w:rsid w:val="00A7066D"/>
    <w:rsid w:val="00A70A57"/>
    <w:rsid w:val="00A70A65"/>
    <w:rsid w:val="00A71B4F"/>
    <w:rsid w:val="00A71DD3"/>
    <w:rsid w:val="00A71F94"/>
    <w:rsid w:val="00A722B8"/>
    <w:rsid w:val="00A7263F"/>
    <w:rsid w:val="00A72801"/>
    <w:rsid w:val="00A72DAB"/>
    <w:rsid w:val="00A72E88"/>
    <w:rsid w:val="00A73814"/>
    <w:rsid w:val="00A73840"/>
    <w:rsid w:val="00A73C03"/>
    <w:rsid w:val="00A73CE9"/>
    <w:rsid w:val="00A74024"/>
    <w:rsid w:val="00A7501D"/>
    <w:rsid w:val="00A75856"/>
    <w:rsid w:val="00A7589F"/>
    <w:rsid w:val="00A766E2"/>
    <w:rsid w:val="00A76924"/>
    <w:rsid w:val="00A76942"/>
    <w:rsid w:val="00A770A2"/>
    <w:rsid w:val="00A777CC"/>
    <w:rsid w:val="00A77A62"/>
    <w:rsid w:val="00A77AB5"/>
    <w:rsid w:val="00A77F25"/>
    <w:rsid w:val="00A77F38"/>
    <w:rsid w:val="00A80034"/>
    <w:rsid w:val="00A802E8"/>
    <w:rsid w:val="00A80418"/>
    <w:rsid w:val="00A80432"/>
    <w:rsid w:val="00A806C1"/>
    <w:rsid w:val="00A807BC"/>
    <w:rsid w:val="00A8119D"/>
    <w:rsid w:val="00A81342"/>
    <w:rsid w:val="00A8151F"/>
    <w:rsid w:val="00A81852"/>
    <w:rsid w:val="00A819AF"/>
    <w:rsid w:val="00A81B5D"/>
    <w:rsid w:val="00A81C9A"/>
    <w:rsid w:val="00A8214D"/>
    <w:rsid w:val="00A8269A"/>
    <w:rsid w:val="00A82DC5"/>
    <w:rsid w:val="00A82F41"/>
    <w:rsid w:val="00A83081"/>
    <w:rsid w:val="00A83211"/>
    <w:rsid w:val="00A83408"/>
    <w:rsid w:val="00A83420"/>
    <w:rsid w:val="00A8362B"/>
    <w:rsid w:val="00A84D85"/>
    <w:rsid w:val="00A85027"/>
    <w:rsid w:val="00A85090"/>
    <w:rsid w:val="00A855BE"/>
    <w:rsid w:val="00A85A64"/>
    <w:rsid w:val="00A85B70"/>
    <w:rsid w:val="00A85EA4"/>
    <w:rsid w:val="00A862C8"/>
    <w:rsid w:val="00A8682E"/>
    <w:rsid w:val="00A86A10"/>
    <w:rsid w:val="00A86EB6"/>
    <w:rsid w:val="00A86F7D"/>
    <w:rsid w:val="00A87141"/>
    <w:rsid w:val="00A87B67"/>
    <w:rsid w:val="00A87C61"/>
    <w:rsid w:val="00A87C99"/>
    <w:rsid w:val="00A87E8D"/>
    <w:rsid w:val="00A87F66"/>
    <w:rsid w:val="00A90935"/>
    <w:rsid w:val="00A90D6D"/>
    <w:rsid w:val="00A911D0"/>
    <w:rsid w:val="00A92742"/>
    <w:rsid w:val="00A927D0"/>
    <w:rsid w:val="00A929E0"/>
    <w:rsid w:val="00A92AE6"/>
    <w:rsid w:val="00A92AF0"/>
    <w:rsid w:val="00A92C7D"/>
    <w:rsid w:val="00A92CE1"/>
    <w:rsid w:val="00A92FA8"/>
    <w:rsid w:val="00A9312B"/>
    <w:rsid w:val="00A93F30"/>
    <w:rsid w:val="00A94B7C"/>
    <w:rsid w:val="00A94EE8"/>
    <w:rsid w:val="00A95047"/>
    <w:rsid w:val="00A9549C"/>
    <w:rsid w:val="00A95C54"/>
    <w:rsid w:val="00A95DC7"/>
    <w:rsid w:val="00A95F49"/>
    <w:rsid w:val="00A962A3"/>
    <w:rsid w:val="00A96704"/>
    <w:rsid w:val="00A96A7C"/>
    <w:rsid w:val="00A96F4E"/>
    <w:rsid w:val="00A970C6"/>
    <w:rsid w:val="00A971A9"/>
    <w:rsid w:val="00A974D9"/>
    <w:rsid w:val="00A977FF"/>
    <w:rsid w:val="00A97A61"/>
    <w:rsid w:val="00A97B20"/>
    <w:rsid w:val="00A97E9C"/>
    <w:rsid w:val="00A97F84"/>
    <w:rsid w:val="00AA0527"/>
    <w:rsid w:val="00AA07D9"/>
    <w:rsid w:val="00AA0FEF"/>
    <w:rsid w:val="00AA1057"/>
    <w:rsid w:val="00AA115E"/>
    <w:rsid w:val="00AA125C"/>
    <w:rsid w:val="00AA12EA"/>
    <w:rsid w:val="00AA13A5"/>
    <w:rsid w:val="00AA1705"/>
    <w:rsid w:val="00AA1D62"/>
    <w:rsid w:val="00AA22FF"/>
    <w:rsid w:val="00AA23A8"/>
    <w:rsid w:val="00AA250E"/>
    <w:rsid w:val="00AA267C"/>
    <w:rsid w:val="00AA2793"/>
    <w:rsid w:val="00AA2E9A"/>
    <w:rsid w:val="00AA2FED"/>
    <w:rsid w:val="00AA316C"/>
    <w:rsid w:val="00AA3206"/>
    <w:rsid w:val="00AA325B"/>
    <w:rsid w:val="00AA34CB"/>
    <w:rsid w:val="00AA37AD"/>
    <w:rsid w:val="00AA3982"/>
    <w:rsid w:val="00AA3A01"/>
    <w:rsid w:val="00AA3B8E"/>
    <w:rsid w:val="00AA3F77"/>
    <w:rsid w:val="00AA42E8"/>
    <w:rsid w:val="00AA458B"/>
    <w:rsid w:val="00AA462F"/>
    <w:rsid w:val="00AA4838"/>
    <w:rsid w:val="00AA4C74"/>
    <w:rsid w:val="00AA525B"/>
    <w:rsid w:val="00AA52F0"/>
    <w:rsid w:val="00AA5629"/>
    <w:rsid w:val="00AA5D3A"/>
    <w:rsid w:val="00AA648C"/>
    <w:rsid w:val="00AA6E52"/>
    <w:rsid w:val="00AA7367"/>
    <w:rsid w:val="00AA7565"/>
    <w:rsid w:val="00AA785A"/>
    <w:rsid w:val="00AA7A38"/>
    <w:rsid w:val="00AB0825"/>
    <w:rsid w:val="00AB0DCD"/>
    <w:rsid w:val="00AB121A"/>
    <w:rsid w:val="00AB13D3"/>
    <w:rsid w:val="00AB154D"/>
    <w:rsid w:val="00AB19CE"/>
    <w:rsid w:val="00AB1BB1"/>
    <w:rsid w:val="00AB1DCD"/>
    <w:rsid w:val="00AB216D"/>
    <w:rsid w:val="00AB234F"/>
    <w:rsid w:val="00AB23C5"/>
    <w:rsid w:val="00AB25CB"/>
    <w:rsid w:val="00AB2B72"/>
    <w:rsid w:val="00AB327D"/>
    <w:rsid w:val="00AB3DA5"/>
    <w:rsid w:val="00AB3ED1"/>
    <w:rsid w:val="00AB52B7"/>
    <w:rsid w:val="00AB564A"/>
    <w:rsid w:val="00AB5A8D"/>
    <w:rsid w:val="00AB610E"/>
    <w:rsid w:val="00AB62A4"/>
    <w:rsid w:val="00AB6899"/>
    <w:rsid w:val="00AB6A3D"/>
    <w:rsid w:val="00AB6E22"/>
    <w:rsid w:val="00AB7937"/>
    <w:rsid w:val="00AB7D69"/>
    <w:rsid w:val="00AB7DEF"/>
    <w:rsid w:val="00AB7F30"/>
    <w:rsid w:val="00AC011D"/>
    <w:rsid w:val="00AC03B8"/>
    <w:rsid w:val="00AC10F4"/>
    <w:rsid w:val="00AC1D9E"/>
    <w:rsid w:val="00AC1EAD"/>
    <w:rsid w:val="00AC2067"/>
    <w:rsid w:val="00AC214C"/>
    <w:rsid w:val="00AC24F8"/>
    <w:rsid w:val="00AC2551"/>
    <w:rsid w:val="00AC2613"/>
    <w:rsid w:val="00AC27BC"/>
    <w:rsid w:val="00AC2F5E"/>
    <w:rsid w:val="00AC32AA"/>
    <w:rsid w:val="00AC348E"/>
    <w:rsid w:val="00AC3951"/>
    <w:rsid w:val="00AC3A8E"/>
    <w:rsid w:val="00AC3D7C"/>
    <w:rsid w:val="00AC3DAE"/>
    <w:rsid w:val="00AC4377"/>
    <w:rsid w:val="00AC4706"/>
    <w:rsid w:val="00AC5081"/>
    <w:rsid w:val="00AC5326"/>
    <w:rsid w:val="00AC54C7"/>
    <w:rsid w:val="00AC6778"/>
    <w:rsid w:val="00AC6A6A"/>
    <w:rsid w:val="00AC6C39"/>
    <w:rsid w:val="00AC7250"/>
    <w:rsid w:val="00AC7259"/>
    <w:rsid w:val="00AC7387"/>
    <w:rsid w:val="00AC77C2"/>
    <w:rsid w:val="00AD0196"/>
    <w:rsid w:val="00AD0557"/>
    <w:rsid w:val="00AD0591"/>
    <w:rsid w:val="00AD0C00"/>
    <w:rsid w:val="00AD1AF5"/>
    <w:rsid w:val="00AD1CEB"/>
    <w:rsid w:val="00AD2347"/>
    <w:rsid w:val="00AD26AC"/>
    <w:rsid w:val="00AD26E2"/>
    <w:rsid w:val="00AD322E"/>
    <w:rsid w:val="00AD3494"/>
    <w:rsid w:val="00AD35C0"/>
    <w:rsid w:val="00AD3915"/>
    <w:rsid w:val="00AD39E9"/>
    <w:rsid w:val="00AD42DB"/>
    <w:rsid w:val="00AD43B4"/>
    <w:rsid w:val="00AD51C7"/>
    <w:rsid w:val="00AD5294"/>
    <w:rsid w:val="00AD5388"/>
    <w:rsid w:val="00AD57CD"/>
    <w:rsid w:val="00AD59C2"/>
    <w:rsid w:val="00AD5A5A"/>
    <w:rsid w:val="00AD5BDD"/>
    <w:rsid w:val="00AD5F21"/>
    <w:rsid w:val="00AD6320"/>
    <w:rsid w:val="00AD6736"/>
    <w:rsid w:val="00AD68D5"/>
    <w:rsid w:val="00AD6990"/>
    <w:rsid w:val="00AD6B22"/>
    <w:rsid w:val="00AD70B0"/>
    <w:rsid w:val="00AD723C"/>
    <w:rsid w:val="00AD729D"/>
    <w:rsid w:val="00AD733C"/>
    <w:rsid w:val="00AD7357"/>
    <w:rsid w:val="00AD7567"/>
    <w:rsid w:val="00AD7B83"/>
    <w:rsid w:val="00AD7D96"/>
    <w:rsid w:val="00AD7F28"/>
    <w:rsid w:val="00AE0308"/>
    <w:rsid w:val="00AE05CF"/>
    <w:rsid w:val="00AE0840"/>
    <w:rsid w:val="00AE0A65"/>
    <w:rsid w:val="00AE0C12"/>
    <w:rsid w:val="00AE0D69"/>
    <w:rsid w:val="00AE153F"/>
    <w:rsid w:val="00AE18BA"/>
    <w:rsid w:val="00AE19DB"/>
    <w:rsid w:val="00AE1D3D"/>
    <w:rsid w:val="00AE2635"/>
    <w:rsid w:val="00AE34CF"/>
    <w:rsid w:val="00AE388A"/>
    <w:rsid w:val="00AE3C9F"/>
    <w:rsid w:val="00AE47C5"/>
    <w:rsid w:val="00AE4A58"/>
    <w:rsid w:val="00AE4D5E"/>
    <w:rsid w:val="00AE4E8E"/>
    <w:rsid w:val="00AE51D1"/>
    <w:rsid w:val="00AE52FC"/>
    <w:rsid w:val="00AE5324"/>
    <w:rsid w:val="00AE54E5"/>
    <w:rsid w:val="00AE6873"/>
    <w:rsid w:val="00AE6B78"/>
    <w:rsid w:val="00AE6C4C"/>
    <w:rsid w:val="00AE718F"/>
    <w:rsid w:val="00AE74C9"/>
    <w:rsid w:val="00AE7603"/>
    <w:rsid w:val="00AE7A48"/>
    <w:rsid w:val="00AF065C"/>
    <w:rsid w:val="00AF0B9F"/>
    <w:rsid w:val="00AF0C40"/>
    <w:rsid w:val="00AF0D09"/>
    <w:rsid w:val="00AF1844"/>
    <w:rsid w:val="00AF349A"/>
    <w:rsid w:val="00AF3530"/>
    <w:rsid w:val="00AF3E00"/>
    <w:rsid w:val="00AF4012"/>
    <w:rsid w:val="00AF46C6"/>
    <w:rsid w:val="00AF4D86"/>
    <w:rsid w:val="00AF4EA7"/>
    <w:rsid w:val="00AF5183"/>
    <w:rsid w:val="00AF521E"/>
    <w:rsid w:val="00AF534A"/>
    <w:rsid w:val="00AF537D"/>
    <w:rsid w:val="00AF5C7F"/>
    <w:rsid w:val="00AF5FCB"/>
    <w:rsid w:val="00AF665F"/>
    <w:rsid w:val="00AF78D6"/>
    <w:rsid w:val="00AF7B96"/>
    <w:rsid w:val="00AF7CC3"/>
    <w:rsid w:val="00B001C1"/>
    <w:rsid w:val="00B00616"/>
    <w:rsid w:val="00B0069B"/>
    <w:rsid w:val="00B00DF2"/>
    <w:rsid w:val="00B00F20"/>
    <w:rsid w:val="00B012C9"/>
    <w:rsid w:val="00B0164A"/>
    <w:rsid w:val="00B01B90"/>
    <w:rsid w:val="00B01C29"/>
    <w:rsid w:val="00B01DEF"/>
    <w:rsid w:val="00B01E2D"/>
    <w:rsid w:val="00B0269A"/>
    <w:rsid w:val="00B02C14"/>
    <w:rsid w:val="00B02D95"/>
    <w:rsid w:val="00B036BD"/>
    <w:rsid w:val="00B038A6"/>
    <w:rsid w:val="00B03C91"/>
    <w:rsid w:val="00B03E3E"/>
    <w:rsid w:val="00B03E4C"/>
    <w:rsid w:val="00B04014"/>
    <w:rsid w:val="00B04AB9"/>
    <w:rsid w:val="00B04D6D"/>
    <w:rsid w:val="00B04DE4"/>
    <w:rsid w:val="00B05036"/>
    <w:rsid w:val="00B051AD"/>
    <w:rsid w:val="00B05978"/>
    <w:rsid w:val="00B05AB0"/>
    <w:rsid w:val="00B05BCD"/>
    <w:rsid w:val="00B06043"/>
    <w:rsid w:val="00B062B1"/>
    <w:rsid w:val="00B06606"/>
    <w:rsid w:val="00B06AB0"/>
    <w:rsid w:val="00B06CA4"/>
    <w:rsid w:val="00B07633"/>
    <w:rsid w:val="00B079F6"/>
    <w:rsid w:val="00B10177"/>
    <w:rsid w:val="00B10217"/>
    <w:rsid w:val="00B104BA"/>
    <w:rsid w:val="00B108CB"/>
    <w:rsid w:val="00B10CE6"/>
    <w:rsid w:val="00B11153"/>
    <w:rsid w:val="00B11FA2"/>
    <w:rsid w:val="00B125A0"/>
    <w:rsid w:val="00B1284F"/>
    <w:rsid w:val="00B13251"/>
    <w:rsid w:val="00B13B15"/>
    <w:rsid w:val="00B14180"/>
    <w:rsid w:val="00B144AA"/>
    <w:rsid w:val="00B14898"/>
    <w:rsid w:val="00B149DE"/>
    <w:rsid w:val="00B15030"/>
    <w:rsid w:val="00B152E0"/>
    <w:rsid w:val="00B15491"/>
    <w:rsid w:val="00B16942"/>
    <w:rsid w:val="00B16E80"/>
    <w:rsid w:val="00B17027"/>
    <w:rsid w:val="00B17618"/>
    <w:rsid w:val="00B17679"/>
    <w:rsid w:val="00B1775B"/>
    <w:rsid w:val="00B17E2D"/>
    <w:rsid w:val="00B20437"/>
    <w:rsid w:val="00B206FA"/>
    <w:rsid w:val="00B209A6"/>
    <w:rsid w:val="00B20D2C"/>
    <w:rsid w:val="00B20E3A"/>
    <w:rsid w:val="00B21078"/>
    <w:rsid w:val="00B210B2"/>
    <w:rsid w:val="00B21239"/>
    <w:rsid w:val="00B21279"/>
    <w:rsid w:val="00B21339"/>
    <w:rsid w:val="00B2196C"/>
    <w:rsid w:val="00B219A6"/>
    <w:rsid w:val="00B21C72"/>
    <w:rsid w:val="00B22115"/>
    <w:rsid w:val="00B2258E"/>
    <w:rsid w:val="00B22A70"/>
    <w:rsid w:val="00B23051"/>
    <w:rsid w:val="00B24022"/>
    <w:rsid w:val="00B24175"/>
    <w:rsid w:val="00B2440E"/>
    <w:rsid w:val="00B244CA"/>
    <w:rsid w:val="00B2497C"/>
    <w:rsid w:val="00B24A1E"/>
    <w:rsid w:val="00B24B00"/>
    <w:rsid w:val="00B24B34"/>
    <w:rsid w:val="00B24DE4"/>
    <w:rsid w:val="00B24ED1"/>
    <w:rsid w:val="00B2512C"/>
    <w:rsid w:val="00B251A8"/>
    <w:rsid w:val="00B254D3"/>
    <w:rsid w:val="00B2584F"/>
    <w:rsid w:val="00B25EB8"/>
    <w:rsid w:val="00B26707"/>
    <w:rsid w:val="00B26D06"/>
    <w:rsid w:val="00B2798C"/>
    <w:rsid w:val="00B27B71"/>
    <w:rsid w:val="00B27CAF"/>
    <w:rsid w:val="00B27D86"/>
    <w:rsid w:val="00B3067C"/>
    <w:rsid w:val="00B30A62"/>
    <w:rsid w:val="00B30ACD"/>
    <w:rsid w:val="00B30C75"/>
    <w:rsid w:val="00B30EEB"/>
    <w:rsid w:val="00B30F44"/>
    <w:rsid w:val="00B31099"/>
    <w:rsid w:val="00B3179B"/>
    <w:rsid w:val="00B31A00"/>
    <w:rsid w:val="00B31A68"/>
    <w:rsid w:val="00B31FC5"/>
    <w:rsid w:val="00B324CD"/>
    <w:rsid w:val="00B32A42"/>
    <w:rsid w:val="00B32C46"/>
    <w:rsid w:val="00B32CAF"/>
    <w:rsid w:val="00B33086"/>
    <w:rsid w:val="00B33377"/>
    <w:rsid w:val="00B335A2"/>
    <w:rsid w:val="00B3363E"/>
    <w:rsid w:val="00B33AF3"/>
    <w:rsid w:val="00B3460B"/>
    <w:rsid w:val="00B34926"/>
    <w:rsid w:val="00B34A1C"/>
    <w:rsid w:val="00B34B0E"/>
    <w:rsid w:val="00B34D26"/>
    <w:rsid w:val="00B35070"/>
    <w:rsid w:val="00B352E4"/>
    <w:rsid w:val="00B35932"/>
    <w:rsid w:val="00B35A42"/>
    <w:rsid w:val="00B35CE2"/>
    <w:rsid w:val="00B364EC"/>
    <w:rsid w:val="00B36B1F"/>
    <w:rsid w:val="00B36CE4"/>
    <w:rsid w:val="00B36CE6"/>
    <w:rsid w:val="00B36EF2"/>
    <w:rsid w:val="00B375D3"/>
    <w:rsid w:val="00B379C1"/>
    <w:rsid w:val="00B37B10"/>
    <w:rsid w:val="00B37DA2"/>
    <w:rsid w:val="00B40044"/>
    <w:rsid w:val="00B4085A"/>
    <w:rsid w:val="00B4086B"/>
    <w:rsid w:val="00B4097A"/>
    <w:rsid w:val="00B40AD0"/>
    <w:rsid w:val="00B40C94"/>
    <w:rsid w:val="00B414F2"/>
    <w:rsid w:val="00B414F6"/>
    <w:rsid w:val="00B419E9"/>
    <w:rsid w:val="00B41B62"/>
    <w:rsid w:val="00B41E93"/>
    <w:rsid w:val="00B41F94"/>
    <w:rsid w:val="00B42B30"/>
    <w:rsid w:val="00B42EB8"/>
    <w:rsid w:val="00B43799"/>
    <w:rsid w:val="00B43E04"/>
    <w:rsid w:val="00B443E7"/>
    <w:rsid w:val="00B4494E"/>
    <w:rsid w:val="00B44D47"/>
    <w:rsid w:val="00B45D8C"/>
    <w:rsid w:val="00B45F43"/>
    <w:rsid w:val="00B4608C"/>
    <w:rsid w:val="00B46819"/>
    <w:rsid w:val="00B46B7E"/>
    <w:rsid w:val="00B46CDB"/>
    <w:rsid w:val="00B471C6"/>
    <w:rsid w:val="00B471E4"/>
    <w:rsid w:val="00B473FF"/>
    <w:rsid w:val="00B47611"/>
    <w:rsid w:val="00B47A40"/>
    <w:rsid w:val="00B5032A"/>
    <w:rsid w:val="00B503ED"/>
    <w:rsid w:val="00B5062F"/>
    <w:rsid w:val="00B50856"/>
    <w:rsid w:val="00B50BF2"/>
    <w:rsid w:val="00B50BF6"/>
    <w:rsid w:val="00B50E2C"/>
    <w:rsid w:val="00B51266"/>
    <w:rsid w:val="00B514A7"/>
    <w:rsid w:val="00B52469"/>
    <w:rsid w:val="00B52476"/>
    <w:rsid w:val="00B5247F"/>
    <w:rsid w:val="00B5275F"/>
    <w:rsid w:val="00B52AFE"/>
    <w:rsid w:val="00B52D09"/>
    <w:rsid w:val="00B534A4"/>
    <w:rsid w:val="00B534C9"/>
    <w:rsid w:val="00B53CF1"/>
    <w:rsid w:val="00B5407F"/>
    <w:rsid w:val="00B5422E"/>
    <w:rsid w:val="00B5433D"/>
    <w:rsid w:val="00B547F3"/>
    <w:rsid w:val="00B54BA6"/>
    <w:rsid w:val="00B54CFF"/>
    <w:rsid w:val="00B556C7"/>
    <w:rsid w:val="00B56360"/>
    <w:rsid w:val="00B563B7"/>
    <w:rsid w:val="00B56533"/>
    <w:rsid w:val="00B56739"/>
    <w:rsid w:val="00B56AC2"/>
    <w:rsid w:val="00B56DCA"/>
    <w:rsid w:val="00B57091"/>
    <w:rsid w:val="00B574FB"/>
    <w:rsid w:val="00B57B35"/>
    <w:rsid w:val="00B57E86"/>
    <w:rsid w:val="00B57F95"/>
    <w:rsid w:val="00B606B0"/>
    <w:rsid w:val="00B60873"/>
    <w:rsid w:val="00B60D91"/>
    <w:rsid w:val="00B60F4D"/>
    <w:rsid w:val="00B6124D"/>
    <w:rsid w:val="00B612F3"/>
    <w:rsid w:val="00B6161A"/>
    <w:rsid w:val="00B6165F"/>
    <w:rsid w:val="00B62281"/>
    <w:rsid w:val="00B622B1"/>
    <w:rsid w:val="00B62320"/>
    <w:rsid w:val="00B624CF"/>
    <w:rsid w:val="00B62EB7"/>
    <w:rsid w:val="00B6359F"/>
    <w:rsid w:val="00B63644"/>
    <w:rsid w:val="00B639D4"/>
    <w:rsid w:val="00B639F9"/>
    <w:rsid w:val="00B63CF5"/>
    <w:rsid w:val="00B63DB0"/>
    <w:rsid w:val="00B63DED"/>
    <w:rsid w:val="00B63DF8"/>
    <w:rsid w:val="00B63E3D"/>
    <w:rsid w:val="00B63FCF"/>
    <w:rsid w:val="00B643B0"/>
    <w:rsid w:val="00B643B1"/>
    <w:rsid w:val="00B644E0"/>
    <w:rsid w:val="00B64CA8"/>
    <w:rsid w:val="00B64CBF"/>
    <w:rsid w:val="00B64F04"/>
    <w:rsid w:val="00B6508D"/>
    <w:rsid w:val="00B65281"/>
    <w:rsid w:val="00B65419"/>
    <w:rsid w:val="00B65528"/>
    <w:rsid w:val="00B6589C"/>
    <w:rsid w:val="00B658CB"/>
    <w:rsid w:val="00B65E42"/>
    <w:rsid w:val="00B66529"/>
    <w:rsid w:val="00B66668"/>
    <w:rsid w:val="00B668FB"/>
    <w:rsid w:val="00B66901"/>
    <w:rsid w:val="00B66C1A"/>
    <w:rsid w:val="00B66E9C"/>
    <w:rsid w:val="00B67058"/>
    <w:rsid w:val="00B67637"/>
    <w:rsid w:val="00B678A4"/>
    <w:rsid w:val="00B67BF2"/>
    <w:rsid w:val="00B70052"/>
    <w:rsid w:val="00B7023E"/>
    <w:rsid w:val="00B7038A"/>
    <w:rsid w:val="00B70666"/>
    <w:rsid w:val="00B7082D"/>
    <w:rsid w:val="00B70CAB"/>
    <w:rsid w:val="00B70D84"/>
    <w:rsid w:val="00B70E7F"/>
    <w:rsid w:val="00B7132D"/>
    <w:rsid w:val="00B71484"/>
    <w:rsid w:val="00B71A73"/>
    <w:rsid w:val="00B71AB7"/>
    <w:rsid w:val="00B720A0"/>
    <w:rsid w:val="00B72384"/>
    <w:rsid w:val="00B72A71"/>
    <w:rsid w:val="00B72BF6"/>
    <w:rsid w:val="00B72EAF"/>
    <w:rsid w:val="00B734E7"/>
    <w:rsid w:val="00B7382A"/>
    <w:rsid w:val="00B73969"/>
    <w:rsid w:val="00B739B9"/>
    <w:rsid w:val="00B73FE3"/>
    <w:rsid w:val="00B7411E"/>
    <w:rsid w:val="00B74A14"/>
    <w:rsid w:val="00B74D02"/>
    <w:rsid w:val="00B74E23"/>
    <w:rsid w:val="00B74EDA"/>
    <w:rsid w:val="00B750B7"/>
    <w:rsid w:val="00B75107"/>
    <w:rsid w:val="00B751CE"/>
    <w:rsid w:val="00B7543A"/>
    <w:rsid w:val="00B757C4"/>
    <w:rsid w:val="00B75A5A"/>
    <w:rsid w:val="00B75C51"/>
    <w:rsid w:val="00B75E1B"/>
    <w:rsid w:val="00B75F5F"/>
    <w:rsid w:val="00B767A2"/>
    <w:rsid w:val="00B76C0F"/>
    <w:rsid w:val="00B7726C"/>
    <w:rsid w:val="00B7739D"/>
    <w:rsid w:val="00B801E5"/>
    <w:rsid w:val="00B8024B"/>
    <w:rsid w:val="00B80C1F"/>
    <w:rsid w:val="00B81126"/>
    <w:rsid w:val="00B8198E"/>
    <w:rsid w:val="00B81C7D"/>
    <w:rsid w:val="00B8274E"/>
    <w:rsid w:val="00B82A6C"/>
    <w:rsid w:val="00B82AD7"/>
    <w:rsid w:val="00B82AE2"/>
    <w:rsid w:val="00B82B0E"/>
    <w:rsid w:val="00B82B6A"/>
    <w:rsid w:val="00B82F01"/>
    <w:rsid w:val="00B8316D"/>
    <w:rsid w:val="00B83970"/>
    <w:rsid w:val="00B83B07"/>
    <w:rsid w:val="00B8421F"/>
    <w:rsid w:val="00B84974"/>
    <w:rsid w:val="00B84B7B"/>
    <w:rsid w:val="00B84F86"/>
    <w:rsid w:val="00B853DF"/>
    <w:rsid w:val="00B854F4"/>
    <w:rsid w:val="00B85D83"/>
    <w:rsid w:val="00B86504"/>
    <w:rsid w:val="00B86C34"/>
    <w:rsid w:val="00B86F35"/>
    <w:rsid w:val="00B87214"/>
    <w:rsid w:val="00B87318"/>
    <w:rsid w:val="00B87603"/>
    <w:rsid w:val="00B87674"/>
    <w:rsid w:val="00B87CAA"/>
    <w:rsid w:val="00B87FC3"/>
    <w:rsid w:val="00B908DD"/>
    <w:rsid w:val="00B90A8A"/>
    <w:rsid w:val="00B90F89"/>
    <w:rsid w:val="00B91098"/>
    <w:rsid w:val="00B91267"/>
    <w:rsid w:val="00B918B2"/>
    <w:rsid w:val="00B91E61"/>
    <w:rsid w:val="00B91F5F"/>
    <w:rsid w:val="00B920A6"/>
    <w:rsid w:val="00B9210A"/>
    <w:rsid w:val="00B9242D"/>
    <w:rsid w:val="00B92958"/>
    <w:rsid w:val="00B92A76"/>
    <w:rsid w:val="00B92C1C"/>
    <w:rsid w:val="00B9399E"/>
    <w:rsid w:val="00B93B44"/>
    <w:rsid w:val="00B93DF0"/>
    <w:rsid w:val="00B93E14"/>
    <w:rsid w:val="00B94621"/>
    <w:rsid w:val="00B949D7"/>
    <w:rsid w:val="00B9526F"/>
    <w:rsid w:val="00B95664"/>
    <w:rsid w:val="00B95985"/>
    <w:rsid w:val="00B95B84"/>
    <w:rsid w:val="00B95C1B"/>
    <w:rsid w:val="00B95D6A"/>
    <w:rsid w:val="00B95DFB"/>
    <w:rsid w:val="00B96365"/>
    <w:rsid w:val="00B96896"/>
    <w:rsid w:val="00B96A44"/>
    <w:rsid w:val="00B96C9D"/>
    <w:rsid w:val="00B96E53"/>
    <w:rsid w:val="00B97C0E"/>
    <w:rsid w:val="00B97C81"/>
    <w:rsid w:val="00BA01BF"/>
    <w:rsid w:val="00BA01D5"/>
    <w:rsid w:val="00BA0788"/>
    <w:rsid w:val="00BA08AB"/>
    <w:rsid w:val="00BA092D"/>
    <w:rsid w:val="00BA1423"/>
    <w:rsid w:val="00BA1430"/>
    <w:rsid w:val="00BA1B17"/>
    <w:rsid w:val="00BA1EAF"/>
    <w:rsid w:val="00BA2676"/>
    <w:rsid w:val="00BA2705"/>
    <w:rsid w:val="00BA2F4A"/>
    <w:rsid w:val="00BA32B0"/>
    <w:rsid w:val="00BA3506"/>
    <w:rsid w:val="00BA3D5B"/>
    <w:rsid w:val="00BA3E1F"/>
    <w:rsid w:val="00BA42B0"/>
    <w:rsid w:val="00BA43F1"/>
    <w:rsid w:val="00BA45B3"/>
    <w:rsid w:val="00BA45FB"/>
    <w:rsid w:val="00BA4A65"/>
    <w:rsid w:val="00BA53FE"/>
    <w:rsid w:val="00BA5710"/>
    <w:rsid w:val="00BA5E3A"/>
    <w:rsid w:val="00BA6218"/>
    <w:rsid w:val="00BA62BF"/>
    <w:rsid w:val="00BA6316"/>
    <w:rsid w:val="00BA697B"/>
    <w:rsid w:val="00BA6AC2"/>
    <w:rsid w:val="00BA6B05"/>
    <w:rsid w:val="00BA6B2A"/>
    <w:rsid w:val="00BA6D55"/>
    <w:rsid w:val="00BA6E62"/>
    <w:rsid w:val="00BA7078"/>
    <w:rsid w:val="00BA7637"/>
    <w:rsid w:val="00BA7F81"/>
    <w:rsid w:val="00BB04B6"/>
    <w:rsid w:val="00BB05C4"/>
    <w:rsid w:val="00BB06E7"/>
    <w:rsid w:val="00BB0768"/>
    <w:rsid w:val="00BB0769"/>
    <w:rsid w:val="00BB0865"/>
    <w:rsid w:val="00BB0F80"/>
    <w:rsid w:val="00BB1184"/>
    <w:rsid w:val="00BB140B"/>
    <w:rsid w:val="00BB18DB"/>
    <w:rsid w:val="00BB1CDB"/>
    <w:rsid w:val="00BB24D2"/>
    <w:rsid w:val="00BB292B"/>
    <w:rsid w:val="00BB2D60"/>
    <w:rsid w:val="00BB303E"/>
    <w:rsid w:val="00BB3143"/>
    <w:rsid w:val="00BB42F4"/>
    <w:rsid w:val="00BB45A5"/>
    <w:rsid w:val="00BB4676"/>
    <w:rsid w:val="00BB4C3B"/>
    <w:rsid w:val="00BB4DF1"/>
    <w:rsid w:val="00BB524E"/>
    <w:rsid w:val="00BB5515"/>
    <w:rsid w:val="00BB5573"/>
    <w:rsid w:val="00BB5A25"/>
    <w:rsid w:val="00BB5F2A"/>
    <w:rsid w:val="00BB60F2"/>
    <w:rsid w:val="00BB61A4"/>
    <w:rsid w:val="00BB62CE"/>
    <w:rsid w:val="00BB6326"/>
    <w:rsid w:val="00BB6542"/>
    <w:rsid w:val="00BB6553"/>
    <w:rsid w:val="00BB6B97"/>
    <w:rsid w:val="00BB6E7F"/>
    <w:rsid w:val="00BB7024"/>
    <w:rsid w:val="00BB73E7"/>
    <w:rsid w:val="00BB761A"/>
    <w:rsid w:val="00BB7D11"/>
    <w:rsid w:val="00BB7D79"/>
    <w:rsid w:val="00BC033A"/>
    <w:rsid w:val="00BC03CF"/>
    <w:rsid w:val="00BC054C"/>
    <w:rsid w:val="00BC0852"/>
    <w:rsid w:val="00BC08C3"/>
    <w:rsid w:val="00BC11D2"/>
    <w:rsid w:val="00BC1330"/>
    <w:rsid w:val="00BC1385"/>
    <w:rsid w:val="00BC144A"/>
    <w:rsid w:val="00BC14A3"/>
    <w:rsid w:val="00BC15EE"/>
    <w:rsid w:val="00BC19A2"/>
    <w:rsid w:val="00BC1ABB"/>
    <w:rsid w:val="00BC1DE1"/>
    <w:rsid w:val="00BC2AA8"/>
    <w:rsid w:val="00BC2ABD"/>
    <w:rsid w:val="00BC2BAF"/>
    <w:rsid w:val="00BC30FD"/>
    <w:rsid w:val="00BC34D9"/>
    <w:rsid w:val="00BC3541"/>
    <w:rsid w:val="00BC3CDE"/>
    <w:rsid w:val="00BC3E75"/>
    <w:rsid w:val="00BC3F98"/>
    <w:rsid w:val="00BC4198"/>
    <w:rsid w:val="00BC44BD"/>
    <w:rsid w:val="00BC51C0"/>
    <w:rsid w:val="00BC56D7"/>
    <w:rsid w:val="00BC5BCA"/>
    <w:rsid w:val="00BC5CBC"/>
    <w:rsid w:val="00BC5EA0"/>
    <w:rsid w:val="00BC64F5"/>
    <w:rsid w:val="00BC64F9"/>
    <w:rsid w:val="00BC6767"/>
    <w:rsid w:val="00BC7098"/>
    <w:rsid w:val="00BC710C"/>
    <w:rsid w:val="00BC7284"/>
    <w:rsid w:val="00BC783A"/>
    <w:rsid w:val="00BC7E97"/>
    <w:rsid w:val="00BD0067"/>
    <w:rsid w:val="00BD017E"/>
    <w:rsid w:val="00BD0877"/>
    <w:rsid w:val="00BD1027"/>
    <w:rsid w:val="00BD125F"/>
    <w:rsid w:val="00BD12DB"/>
    <w:rsid w:val="00BD130C"/>
    <w:rsid w:val="00BD1541"/>
    <w:rsid w:val="00BD3094"/>
    <w:rsid w:val="00BD30DD"/>
    <w:rsid w:val="00BD353F"/>
    <w:rsid w:val="00BD3547"/>
    <w:rsid w:val="00BD3723"/>
    <w:rsid w:val="00BD3B07"/>
    <w:rsid w:val="00BD3FC5"/>
    <w:rsid w:val="00BD4322"/>
    <w:rsid w:val="00BD4A77"/>
    <w:rsid w:val="00BD4F9E"/>
    <w:rsid w:val="00BD54C2"/>
    <w:rsid w:val="00BD5E99"/>
    <w:rsid w:val="00BD6084"/>
    <w:rsid w:val="00BD6232"/>
    <w:rsid w:val="00BD64C2"/>
    <w:rsid w:val="00BD65C1"/>
    <w:rsid w:val="00BD6B4C"/>
    <w:rsid w:val="00BD6B7D"/>
    <w:rsid w:val="00BD722E"/>
    <w:rsid w:val="00BD78C9"/>
    <w:rsid w:val="00BD79F5"/>
    <w:rsid w:val="00BD7E49"/>
    <w:rsid w:val="00BE0166"/>
    <w:rsid w:val="00BE01E0"/>
    <w:rsid w:val="00BE0276"/>
    <w:rsid w:val="00BE034C"/>
    <w:rsid w:val="00BE0B1C"/>
    <w:rsid w:val="00BE1325"/>
    <w:rsid w:val="00BE1A8D"/>
    <w:rsid w:val="00BE1AA3"/>
    <w:rsid w:val="00BE246F"/>
    <w:rsid w:val="00BE2746"/>
    <w:rsid w:val="00BE286F"/>
    <w:rsid w:val="00BE2886"/>
    <w:rsid w:val="00BE28E3"/>
    <w:rsid w:val="00BE2914"/>
    <w:rsid w:val="00BE3319"/>
    <w:rsid w:val="00BE33D7"/>
    <w:rsid w:val="00BE4187"/>
    <w:rsid w:val="00BE4452"/>
    <w:rsid w:val="00BE4B8A"/>
    <w:rsid w:val="00BE4D80"/>
    <w:rsid w:val="00BE55D0"/>
    <w:rsid w:val="00BE55DC"/>
    <w:rsid w:val="00BE5616"/>
    <w:rsid w:val="00BE590F"/>
    <w:rsid w:val="00BE5B88"/>
    <w:rsid w:val="00BE5D11"/>
    <w:rsid w:val="00BE5D83"/>
    <w:rsid w:val="00BE6288"/>
    <w:rsid w:val="00BE661E"/>
    <w:rsid w:val="00BE78E5"/>
    <w:rsid w:val="00BE7CFF"/>
    <w:rsid w:val="00BF07D1"/>
    <w:rsid w:val="00BF0E02"/>
    <w:rsid w:val="00BF1214"/>
    <w:rsid w:val="00BF1221"/>
    <w:rsid w:val="00BF1266"/>
    <w:rsid w:val="00BF133F"/>
    <w:rsid w:val="00BF135A"/>
    <w:rsid w:val="00BF1ADF"/>
    <w:rsid w:val="00BF1AE1"/>
    <w:rsid w:val="00BF2016"/>
    <w:rsid w:val="00BF229D"/>
    <w:rsid w:val="00BF2591"/>
    <w:rsid w:val="00BF279A"/>
    <w:rsid w:val="00BF2900"/>
    <w:rsid w:val="00BF2996"/>
    <w:rsid w:val="00BF2B09"/>
    <w:rsid w:val="00BF2B17"/>
    <w:rsid w:val="00BF2B67"/>
    <w:rsid w:val="00BF3E8D"/>
    <w:rsid w:val="00BF466B"/>
    <w:rsid w:val="00BF4926"/>
    <w:rsid w:val="00BF4A3F"/>
    <w:rsid w:val="00BF4B28"/>
    <w:rsid w:val="00BF4E20"/>
    <w:rsid w:val="00BF5123"/>
    <w:rsid w:val="00BF568D"/>
    <w:rsid w:val="00BF5A39"/>
    <w:rsid w:val="00BF6002"/>
    <w:rsid w:val="00BF6790"/>
    <w:rsid w:val="00BF6945"/>
    <w:rsid w:val="00BF6E64"/>
    <w:rsid w:val="00BF6E78"/>
    <w:rsid w:val="00BF7122"/>
    <w:rsid w:val="00BF7AE7"/>
    <w:rsid w:val="00BF7DAC"/>
    <w:rsid w:val="00C00280"/>
    <w:rsid w:val="00C00299"/>
    <w:rsid w:val="00C005A7"/>
    <w:rsid w:val="00C00738"/>
    <w:rsid w:val="00C007FA"/>
    <w:rsid w:val="00C00D99"/>
    <w:rsid w:val="00C00DDB"/>
    <w:rsid w:val="00C00F84"/>
    <w:rsid w:val="00C0148D"/>
    <w:rsid w:val="00C017BA"/>
    <w:rsid w:val="00C018D5"/>
    <w:rsid w:val="00C01A11"/>
    <w:rsid w:val="00C01AF3"/>
    <w:rsid w:val="00C01E3A"/>
    <w:rsid w:val="00C025E6"/>
    <w:rsid w:val="00C025FB"/>
    <w:rsid w:val="00C027EB"/>
    <w:rsid w:val="00C02BA0"/>
    <w:rsid w:val="00C02C01"/>
    <w:rsid w:val="00C02C8D"/>
    <w:rsid w:val="00C02C9A"/>
    <w:rsid w:val="00C03056"/>
    <w:rsid w:val="00C030F3"/>
    <w:rsid w:val="00C03264"/>
    <w:rsid w:val="00C035B2"/>
    <w:rsid w:val="00C036CD"/>
    <w:rsid w:val="00C03F4F"/>
    <w:rsid w:val="00C04013"/>
    <w:rsid w:val="00C04615"/>
    <w:rsid w:val="00C046AB"/>
    <w:rsid w:val="00C04740"/>
    <w:rsid w:val="00C049AE"/>
    <w:rsid w:val="00C04E18"/>
    <w:rsid w:val="00C05120"/>
    <w:rsid w:val="00C054F9"/>
    <w:rsid w:val="00C058CC"/>
    <w:rsid w:val="00C059B5"/>
    <w:rsid w:val="00C05B10"/>
    <w:rsid w:val="00C05DD9"/>
    <w:rsid w:val="00C06121"/>
    <w:rsid w:val="00C06501"/>
    <w:rsid w:val="00C0684A"/>
    <w:rsid w:val="00C06DB7"/>
    <w:rsid w:val="00C071DA"/>
    <w:rsid w:val="00C07883"/>
    <w:rsid w:val="00C07997"/>
    <w:rsid w:val="00C079CD"/>
    <w:rsid w:val="00C07A81"/>
    <w:rsid w:val="00C07D5E"/>
    <w:rsid w:val="00C07FC9"/>
    <w:rsid w:val="00C105C6"/>
    <w:rsid w:val="00C10CE8"/>
    <w:rsid w:val="00C11412"/>
    <w:rsid w:val="00C118DB"/>
    <w:rsid w:val="00C1194C"/>
    <w:rsid w:val="00C11BC0"/>
    <w:rsid w:val="00C12070"/>
    <w:rsid w:val="00C120F4"/>
    <w:rsid w:val="00C121CB"/>
    <w:rsid w:val="00C1243F"/>
    <w:rsid w:val="00C129C8"/>
    <w:rsid w:val="00C12EFE"/>
    <w:rsid w:val="00C13A60"/>
    <w:rsid w:val="00C13D7D"/>
    <w:rsid w:val="00C13EE3"/>
    <w:rsid w:val="00C14247"/>
    <w:rsid w:val="00C1442F"/>
    <w:rsid w:val="00C14633"/>
    <w:rsid w:val="00C14C77"/>
    <w:rsid w:val="00C15ABC"/>
    <w:rsid w:val="00C163DB"/>
    <w:rsid w:val="00C165D7"/>
    <w:rsid w:val="00C1706A"/>
    <w:rsid w:val="00C170A0"/>
    <w:rsid w:val="00C172D0"/>
    <w:rsid w:val="00C17444"/>
    <w:rsid w:val="00C17811"/>
    <w:rsid w:val="00C178F8"/>
    <w:rsid w:val="00C17F59"/>
    <w:rsid w:val="00C20181"/>
    <w:rsid w:val="00C20D4E"/>
    <w:rsid w:val="00C20F65"/>
    <w:rsid w:val="00C2158D"/>
    <w:rsid w:val="00C218EC"/>
    <w:rsid w:val="00C218FC"/>
    <w:rsid w:val="00C21E46"/>
    <w:rsid w:val="00C2218B"/>
    <w:rsid w:val="00C222B9"/>
    <w:rsid w:val="00C223C2"/>
    <w:rsid w:val="00C22F92"/>
    <w:rsid w:val="00C23448"/>
    <w:rsid w:val="00C238CF"/>
    <w:rsid w:val="00C23991"/>
    <w:rsid w:val="00C23CED"/>
    <w:rsid w:val="00C23FF2"/>
    <w:rsid w:val="00C25217"/>
    <w:rsid w:val="00C254B6"/>
    <w:rsid w:val="00C255A0"/>
    <w:rsid w:val="00C25B5F"/>
    <w:rsid w:val="00C25C0D"/>
    <w:rsid w:val="00C25C50"/>
    <w:rsid w:val="00C26F13"/>
    <w:rsid w:val="00C26F18"/>
    <w:rsid w:val="00C27901"/>
    <w:rsid w:val="00C27D9F"/>
    <w:rsid w:val="00C301E6"/>
    <w:rsid w:val="00C3037A"/>
    <w:rsid w:val="00C30912"/>
    <w:rsid w:val="00C30BC3"/>
    <w:rsid w:val="00C30E93"/>
    <w:rsid w:val="00C31575"/>
    <w:rsid w:val="00C3169D"/>
    <w:rsid w:val="00C31AC4"/>
    <w:rsid w:val="00C31F1E"/>
    <w:rsid w:val="00C32027"/>
    <w:rsid w:val="00C32252"/>
    <w:rsid w:val="00C32998"/>
    <w:rsid w:val="00C32A11"/>
    <w:rsid w:val="00C32D25"/>
    <w:rsid w:val="00C32EA4"/>
    <w:rsid w:val="00C32EE3"/>
    <w:rsid w:val="00C3332A"/>
    <w:rsid w:val="00C33505"/>
    <w:rsid w:val="00C33D3E"/>
    <w:rsid w:val="00C33D4F"/>
    <w:rsid w:val="00C34093"/>
    <w:rsid w:val="00C34267"/>
    <w:rsid w:val="00C34370"/>
    <w:rsid w:val="00C34D49"/>
    <w:rsid w:val="00C352BA"/>
    <w:rsid w:val="00C354E7"/>
    <w:rsid w:val="00C35669"/>
    <w:rsid w:val="00C3630A"/>
    <w:rsid w:val="00C366A2"/>
    <w:rsid w:val="00C36E90"/>
    <w:rsid w:val="00C40DD8"/>
    <w:rsid w:val="00C40E5C"/>
    <w:rsid w:val="00C41307"/>
    <w:rsid w:val="00C41972"/>
    <w:rsid w:val="00C41BB0"/>
    <w:rsid w:val="00C41D8A"/>
    <w:rsid w:val="00C42BE2"/>
    <w:rsid w:val="00C42C11"/>
    <w:rsid w:val="00C42DBB"/>
    <w:rsid w:val="00C43244"/>
    <w:rsid w:val="00C4348C"/>
    <w:rsid w:val="00C438C3"/>
    <w:rsid w:val="00C449E8"/>
    <w:rsid w:val="00C44A6A"/>
    <w:rsid w:val="00C44FAD"/>
    <w:rsid w:val="00C4535D"/>
    <w:rsid w:val="00C45A4D"/>
    <w:rsid w:val="00C45B8D"/>
    <w:rsid w:val="00C45D9D"/>
    <w:rsid w:val="00C46554"/>
    <w:rsid w:val="00C46C1B"/>
    <w:rsid w:val="00C46C4A"/>
    <w:rsid w:val="00C4795E"/>
    <w:rsid w:val="00C47BE8"/>
    <w:rsid w:val="00C47FA2"/>
    <w:rsid w:val="00C50305"/>
    <w:rsid w:val="00C50C16"/>
    <w:rsid w:val="00C5107B"/>
    <w:rsid w:val="00C5113F"/>
    <w:rsid w:val="00C51711"/>
    <w:rsid w:val="00C51A83"/>
    <w:rsid w:val="00C51AB2"/>
    <w:rsid w:val="00C5236C"/>
    <w:rsid w:val="00C5389D"/>
    <w:rsid w:val="00C53DB2"/>
    <w:rsid w:val="00C54020"/>
    <w:rsid w:val="00C5413D"/>
    <w:rsid w:val="00C55941"/>
    <w:rsid w:val="00C55BAB"/>
    <w:rsid w:val="00C55C76"/>
    <w:rsid w:val="00C55DD5"/>
    <w:rsid w:val="00C56349"/>
    <w:rsid w:val="00C56487"/>
    <w:rsid w:val="00C56CB1"/>
    <w:rsid w:val="00C570B1"/>
    <w:rsid w:val="00C5712A"/>
    <w:rsid w:val="00C57245"/>
    <w:rsid w:val="00C57307"/>
    <w:rsid w:val="00C5736D"/>
    <w:rsid w:val="00C576F8"/>
    <w:rsid w:val="00C5784A"/>
    <w:rsid w:val="00C579B5"/>
    <w:rsid w:val="00C57CFB"/>
    <w:rsid w:val="00C57D13"/>
    <w:rsid w:val="00C60527"/>
    <w:rsid w:val="00C60A79"/>
    <w:rsid w:val="00C60F93"/>
    <w:rsid w:val="00C60FD3"/>
    <w:rsid w:val="00C6180B"/>
    <w:rsid w:val="00C61A3B"/>
    <w:rsid w:val="00C61BFD"/>
    <w:rsid w:val="00C61C69"/>
    <w:rsid w:val="00C6202B"/>
    <w:rsid w:val="00C6211A"/>
    <w:rsid w:val="00C621DA"/>
    <w:rsid w:val="00C63028"/>
    <w:rsid w:val="00C63596"/>
    <w:rsid w:val="00C63B00"/>
    <w:rsid w:val="00C63B9B"/>
    <w:rsid w:val="00C6402F"/>
    <w:rsid w:val="00C64129"/>
    <w:rsid w:val="00C641FF"/>
    <w:rsid w:val="00C642D8"/>
    <w:rsid w:val="00C64403"/>
    <w:rsid w:val="00C64BBA"/>
    <w:rsid w:val="00C64F26"/>
    <w:rsid w:val="00C64F39"/>
    <w:rsid w:val="00C64FDE"/>
    <w:rsid w:val="00C652D2"/>
    <w:rsid w:val="00C65665"/>
    <w:rsid w:val="00C656A1"/>
    <w:rsid w:val="00C65AD7"/>
    <w:rsid w:val="00C65E7A"/>
    <w:rsid w:val="00C65E80"/>
    <w:rsid w:val="00C66214"/>
    <w:rsid w:val="00C66501"/>
    <w:rsid w:val="00C6699F"/>
    <w:rsid w:val="00C670F6"/>
    <w:rsid w:val="00C6714B"/>
    <w:rsid w:val="00C671AE"/>
    <w:rsid w:val="00C67C5F"/>
    <w:rsid w:val="00C67CC3"/>
    <w:rsid w:val="00C67EB7"/>
    <w:rsid w:val="00C700CD"/>
    <w:rsid w:val="00C70125"/>
    <w:rsid w:val="00C703C6"/>
    <w:rsid w:val="00C7062B"/>
    <w:rsid w:val="00C70732"/>
    <w:rsid w:val="00C711FD"/>
    <w:rsid w:val="00C71E36"/>
    <w:rsid w:val="00C7242C"/>
    <w:rsid w:val="00C727F8"/>
    <w:rsid w:val="00C7280A"/>
    <w:rsid w:val="00C72EF8"/>
    <w:rsid w:val="00C7325E"/>
    <w:rsid w:val="00C734DB"/>
    <w:rsid w:val="00C7392E"/>
    <w:rsid w:val="00C73BCD"/>
    <w:rsid w:val="00C73F7A"/>
    <w:rsid w:val="00C74343"/>
    <w:rsid w:val="00C745ED"/>
    <w:rsid w:val="00C74632"/>
    <w:rsid w:val="00C747F1"/>
    <w:rsid w:val="00C74EF3"/>
    <w:rsid w:val="00C751E7"/>
    <w:rsid w:val="00C758D2"/>
    <w:rsid w:val="00C7603C"/>
    <w:rsid w:val="00C76922"/>
    <w:rsid w:val="00C76B55"/>
    <w:rsid w:val="00C76FB3"/>
    <w:rsid w:val="00C7703B"/>
    <w:rsid w:val="00C7721A"/>
    <w:rsid w:val="00C77632"/>
    <w:rsid w:val="00C77694"/>
    <w:rsid w:val="00C77D16"/>
    <w:rsid w:val="00C80061"/>
    <w:rsid w:val="00C801D8"/>
    <w:rsid w:val="00C8076B"/>
    <w:rsid w:val="00C809F2"/>
    <w:rsid w:val="00C80F51"/>
    <w:rsid w:val="00C811CA"/>
    <w:rsid w:val="00C811DB"/>
    <w:rsid w:val="00C8131F"/>
    <w:rsid w:val="00C81444"/>
    <w:rsid w:val="00C8155A"/>
    <w:rsid w:val="00C82758"/>
    <w:rsid w:val="00C82900"/>
    <w:rsid w:val="00C82980"/>
    <w:rsid w:val="00C82CF0"/>
    <w:rsid w:val="00C83775"/>
    <w:rsid w:val="00C837B1"/>
    <w:rsid w:val="00C838BC"/>
    <w:rsid w:val="00C83E04"/>
    <w:rsid w:val="00C84035"/>
    <w:rsid w:val="00C84089"/>
    <w:rsid w:val="00C841BF"/>
    <w:rsid w:val="00C842EB"/>
    <w:rsid w:val="00C843CA"/>
    <w:rsid w:val="00C845B4"/>
    <w:rsid w:val="00C84D48"/>
    <w:rsid w:val="00C84E85"/>
    <w:rsid w:val="00C85746"/>
    <w:rsid w:val="00C85B7D"/>
    <w:rsid w:val="00C85E13"/>
    <w:rsid w:val="00C86220"/>
    <w:rsid w:val="00C862BA"/>
    <w:rsid w:val="00C862E9"/>
    <w:rsid w:val="00C8663A"/>
    <w:rsid w:val="00C86BDF"/>
    <w:rsid w:val="00C8771B"/>
    <w:rsid w:val="00C87939"/>
    <w:rsid w:val="00C902B3"/>
    <w:rsid w:val="00C904DC"/>
    <w:rsid w:val="00C9094D"/>
    <w:rsid w:val="00C90C57"/>
    <w:rsid w:val="00C917B7"/>
    <w:rsid w:val="00C91E2C"/>
    <w:rsid w:val="00C92652"/>
    <w:rsid w:val="00C927CC"/>
    <w:rsid w:val="00C93380"/>
    <w:rsid w:val="00C93382"/>
    <w:rsid w:val="00C938A4"/>
    <w:rsid w:val="00C93AAE"/>
    <w:rsid w:val="00C93E85"/>
    <w:rsid w:val="00C93F35"/>
    <w:rsid w:val="00C9407F"/>
    <w:rsid w:val="00C9468F"/>
    <w:rsid w:val="00C946C5"/>
    <w:rsid w:val="00C948D7"/>
    <w:rsid w:val="00C950A3"/>
    <w:rsid w:val="00C951D4"/>
    <w:rsid w:val="00C95418"/>
    <w:rsid w:val="00C95A9F"/>
    <w:rsid w:val="00C95E96"/>
    <w:rsid w:val="00C96072"/>
    <w:rsid w:val="00C963CB"/>
    <w:rsid w:val="00C96EC5"/>
    <w:rsid w:val="00C96FD7"/>
    <w:rsid w:val="00CA02D3"/>
    <w:rsid w:val="00CA0757"/>
    <w:rsid w:val="00CA0EDC"/>
    <w:rsid w:val="00CA10B0"/>
    <w:rsid w:val="00CA1191"/>
    <w:rsid w:val="00CA18BA"/>
    <w:rsid w:val="00CA1C7C"/>
    <w:rsid w:val="00CA1F1A"/>
    <w:rsid w:val="00CA2070"/>
    <w:rsid w:val="00CA265A"/>
    <w:rsid w:val="00CA2989"/>
    <w:rsid w:val="00CA2C1C"/>
    <w:rsid w:val="00CA2EA4"/>
    <w:rsid w:val="00CA2EC5"/>
    <w:rsid w:val="00CA3039"/>
    <w:rsid w:val="00CA3054"/>
    <w:rsid w:val="00CA350E"/>
    <w:rsid w:val="00CA3657"/>
    <w:rsid w:val="00CA430E"/>
    <w:rsid w:val="00CA48BB"/>
    <w:rsid w:val="00CA4B49"/>
    <w:rsid w:val="00CA5106"/>
    <w:rsid w:val="00CA525B"/>
    <w:rsid w:val="00CA5BC8"/>
    <w:rsid w:val="00CA5BCB"/>
    <w:rsid w:val="00CA6065"/>
    <w:rsid w:val="00CA6260"/>
    <w:rsid w:val="00CA6281"/>
    <w:rsid w:val="00CA63F6"/>
    <w:rsid w:val="00CA6C7D"/>
    <w:rsid w:val="00CA6E7E"/>
    <w:rsid w:val="00CA724E"/>
    <w:rsid w:val="00CA7699"/>
    <w:rsid w:val="00CA7D39"/>
    <w:rsid w:val="00CB02A0"/>
    <w:rsid w:val="00CB0C38"/>
    <w:rsid w:val="00CB0D64"/>
    <w:rsid w:val="00CB0E9D"/>
    <w:rsid w:val="00CB10C7"/>
    <w:rsid w:val="00CB1427"/>
    <w:rsid w:val="00CB16DD"/>
    <w:rsid w:val="00CB1940"/>
    <w:rsid w:val="00CB1C9E"/>
    <w:rsid w:val="00CB1F22"/>
    <w:rsid w:val="00CB220D"/>
    <w:rsid w:val="00CB24F9"/>
    <w:rsid w:val="00CB31BD"/>
    <w:rsid w:val="00CB3257"/>
    <w:rsid w:val="00CB3346"/>
    <w:rsid w:val="00CB3529"/>
    <w:rsid w:val="00CB3640"/>
    <w:rsid w:val="00CB3BE8"/>
    <w:rsid w:val="00CB4232"/>
    <w:rsid w:val="00CB4237"/>
    <w:rsid w:val="00CB476D"/>
    <w:rsid w:val="00CB4F7A"/>
    <w:rsid w:val="00CB5149"/>
    <w:rsid w:val="00CB55FE"/>
    <w:rsid w:val="00CB58C2"/>
    <w:rsid w:val="00CB6131"/>
    <w:rsid w:val="00CB626D"/>
    <w:rsid w:val="00CB6727"/>
    <w:rsid w:val="00CB68D2"/>
    <w:rsid w:val="00CB69F3"/>
    <w:rsid w:val="00CB7063"/>
    <w:rsid w:val="00CB7392"/>
    <w:rsid w:val="00CB76CA"/>
    <w:rsid w:val="00CB7972"/>
    <w:rsid w:val="00CB7C78"/>
    <w:rsid w:val="00CB7CB5"/>
    <w:rsid w:val="00CB7DD6"/>
    <w:rsid w:val="00CB7EBC"/>
    <w:rsid w:val="00CC0164"/>
    <w:rsid w:val="00CC06E7"/>
    <w:rsid w:val="00CC0BBD"/>
    <w:rsid w:val="00CC0E1A"/>
    <w:rsid w:val="00CC0F08"/>
    <w:rsid w:val="00CC0F59"/>
    <w:rsid w:val="00CC123E"/>
    <w:rsid w:val="00CC1429"/>
    <w:rsid w:val="00CC14C2"/>
    <w:rsid w:val="00CC19AD"/>
    <w:rsid w:val="00CC1A5E"/>
    <w:rsid w:val="00CC20F4"/>
    <w:rsid w:val="00CC2AA7"/>
    <w:rsid w:val="00CC2BCA"/>
    <w:rsid w:val="00CC2C40"/>
    <w:rsid w:val="00CC2E0F"/>
    <w:rsid w:val="00CC311C"/>
    <w:rsid w:val="00CC33F5"/>
    <w:rsid w:val="00CC3B25"/>
    <w:rsid w:val="00CC3E79"/>
    <w:rsid w:val="00CC40A6"/>
    <w:rsid w:val="00CC411E"/>
    <w:rsid w:val="00CC4222"/>
    <w:rsid w:val="00CC4513"/>
    <w:rsid w:val="00CC4629"/>
    <w:rsid w:val="00CC48AF"/>
    <w:rsid w:val="00CC4A41"/>
    <w:rsid w:val="00CC4A6B"/>
    <w:rsid w:val="00CC5A57"/>
    <w:rsid w:val="00CC5BAA"/>
    <w:rsid w:val="00CC5BCF"/>
    <w:rsid w:val="00CC5EB8"/>
    <w:rsid w:val="00CC60BC"/>
    <w:rsid w:val="00CC6539"/>
    <w:rsid w:val="00CC655E"/>
    <w:rsid w:val="00CC6823"/>
    <w:rsid w:val="00CC68EA"/>
    <w:rsid w:val="00CC7F6F"/>
    <w:rsid w:val="00CC7FC0"/>
    <w:rsid w:val="00CD0090"/>
    <w:rsid w:val="00CD02D7"/>
    <w:rsid w:val="00CD06D3"/>
    <w:rsid w:val="00CD09ED"/>
    <w:rsid w:val="00CD1420"/>
    <w:rsid w:val="00CD18E0"/>
    <w:rsid w:val="00CD1982"/>
    <w:rsid w:val="00CD1A00"/>
    <w:rsid w:val="00CD2083"/>
    <w:rsid w:val="00CD24E5"/>
    <w:rsid w:val="00CD2666"/>
    <w:rsid w:val="00CD2961"/>
    <w:rsid w:val="00CD2A07"/>
    <w:rsid w:val="00CD3453"/>
    <w:rsid w:val="00CD4876"/>
    <w:rsid w:val="00CD51F6"/>
    <w:rsid w:val="00CD5917"/>
    <w:rsid w:val="00CD5A5A"/>
    <w:rsid w:val="00CD5A89"/>
    <w:rsid w:val="00CD5CA5"/>
    <w:rsid w:val="00CD5DE0"/>
    <w:rsid w:val="00CD6072"/>
    <w:rsid w:val="00CD658F"/>
    <w:rsid w:val="00CD6A46"/>
    <w:rsid w:val="00CD6BF7"/>
    <w:rsid w:val="00CD7111"/>
    <w:rsid w:val="00CD75F6"/>
    <w:rsid w:val="00CD7A37"/>
    <w:rsid w:val="00CE027C"/>
    <w:rsid w:val="00CE0307"/>
    <w:rsid w:val="00CE0BD5"/>
    <w:rsid w:val="00CE0C16"/>
    <w:rsid w:val="00CE0E58"/>
    <w:rsid w:val="00CE0EB7"/>
    <w:rsid w:val="00CE1143"/>
    <w:rsid w:val="00CE1253"/>
    <w:rsid w:val="00CE18DF"/>
    <w:rsid w:val="00CE1C19"/>
    <w:rsid w:val="00CE1C46"/>
    <w:rsid w:val="00CE2016"/>
    <w:rsid w:val="00CE20C9"/>
    <w:rsid w:val="00CE22B9"/>
    <w:rsid w:val="00CE2793"/>
    <w:rsid w:val="00CE308A"/>
    <w:rsid w:val="00CE3512"/>
    <w:rsid w:val="00CE36CD"/>
    <w:rsid w:val="00CE3824"/>
    <w:rsid w:val="00CE3F33"/>
    <w:rsid w:val="00CE497F"/>
    <w:rsid w:val="00CE4C83"/>
    <w:rsid w:val="00CE514E"/>
    <w:rsid w:val="00CE5369"/>
    <w:rsid w:val="00CE5A05"/>
    <w:rsid w:val="00CE6503"/>
    <w:rsid w:val="00CE6880"/>
    <w:rsid w:val="00CE6959"/>
    <w:rsid w:val="00CE6D68"/>
    <w:rsid w:val="00CE6EAA"/>
    <w:rsid w:val="00CE7216"/>
    <w:rsid w:val="00CE777B"/>
    <w:rsid w:val="00CE77AA"/>
    <w:rsid w:val="00CE7865"/>
    <w:rsid w:val="00CE793E"/>
    <w:rsid w:val="00CE7A35"/>
    <w:rsid w:val="00CE7A7E"/>
    <w:rsid w:val="00CE7E03"/>
    <w:rsid w:val="00CF022D"/>
    <w:rsid w:val="00CF04F3"/>
    <w:rsid w:val="00CF04F4"/>
    <w:rsid w:val="00CF07DF"/>
    <w:rsid w:val="00CF0996"/>
    <w:rsid w:val="00CF0CB1"/>
    <w:rsid w:val="00CF1409"/>
    <w:rsid w:val="00CF233B"/>
    <w:rsid w:val="00CF24AD"/>
    <w:rsid w:val="00CF2885"/>
    <w:rsid w:val="00CF2BD7"/>
    <w:rsid w:val="00CF2C4F"/>
    <w:rsid w:val="00CF2E74"/>
    <w:rsid w:val="00CF2FCF"/>
    <w:rsid w:val="00CF30E7"/>
    <w:rsid w:val="00CF31C8"/>
    <w:rsid w:val="00CF3266"/>
    <w:rsid w:val="00CF399D"/>
    <w:rsid w:val="00CF43B4"/>
    <w:rsid w:val="00CF44CD"/>
    <w:rsid w:val="00CF460D"/>
    <w:rsid w:val="00CF4C9B"/>
    <w:rsid w:val="00CF5143"/>
    <w:rsid w:val="00CF53C7"/>
    <w:rsid w:val="00CF53CD"/>
    <w:rsid w:val="00CF634F"/>
    <w:rsid w:val="00CF6D6D"/>
    <w:rsid w:val="00CF71D3"/>
    <w:rsid w:val="00CF77B2"/>
    <w:rsid w:val="00D003A6"/>
    <w:rsid w:val="00D007B2"/>
    <w:rsid w:val="00D01132"/>
    <w:rsid w:val="00D0143D"/>
    <w:rsid w:val="00D0153F"/>
    <w:rsid w:val="00D0184F"/>
    <w:rsid w:val="00D01B15"/>
    <w:rsid w:val="00D01C64"/>
    <w:rsid w:val="00D01E87"/>
    <w:rsid w:val="00D0210A"/>
    <w:rsid w:val="00D024EA"/>
    <w:rsid w:val="00D02609"/>
    <w:rsid w:val="00D02615"/>
    <w:rsid w:val="00D02778"/>
    <w:rsid w:val="00D027DA"/>
    <w:rsid w:val="00D031B8"/>
    <w:rsid w:val="00D03329"/>
    <w:rsid w:val="00D0356F"/>
    <w:rsid w:val="00D03575"/>
    <w:rsid w:val="00D03580"/>
    <w:rsid w:val="00D0388D"/>
    <w:rsid w:val="00D038A6"/>
    <w:rsid w:val="00D038E5"/>
    <w:rsid w:val="00D03961"/>
    <w:rsid w:val="00D03CBD"/>
    <w:rsid w:val="00D03F03"/>
    <w:rsid w:val="00D0481C"/>
    <w:rsid w:val="00D04899"/>
    <w:rsid w:val="00D051A7"/>
    <w:rsid w:val="00D05287"/>
    <w:rsid w:val="00D05967"/>
    <w:rsid w:val="00D063F9"/>
    <w:rsid w:val="00D06717"/>
    <w:rsid w:val="00D067B0"/>
    <w:rsid w:val="00D0716D"/>
    <w:rsid w:val="00D076C7"/>
    <w:rsid w:val="00D07783"/>
    <w:rsid w:val="00D07AFA"/>
    <w:rsid w:val="00D07D05"/>
    <w:rsid w:val="00D108D8"/>
    <w:rsid w:val="00D10FC0"/>
    <w:rsid w:val="00D112C7"/>
    <w:rsid w:val="00D11333"/>
    <w:rsid w:val="00D11739"/>
    <w:rsid w:val="00D1197F"/>
    <w:rsid w:val="00D11A2A"/>
    <w:rsid w:val="00D11FB2"/>
    <w:rsid w:val="00D12133"/>
    <w:rsid w:val="00D122B2"/>
    <w:rsid w:val="00D122E6"/>
    <w:rsid w:val="00D12664"/>
    <w:rsid w:val="00D12689"/>
    <w:rsid w:val="00D12D9B"/>
    <w:rsid w:val="00D12DB7"/>
    <w:rsid w:val="00D13446"/>
    <w:rsid w:val="00D135E4"/>
    <w:rsid w:val="00D13835"/>
    <w:rsid w:val="00D13C84"/>
    <w:rsid w:val="00D13F84"/>
    <w:rsid w:val="00D1402D"/>
    <w:rsid w:val="00D1411D"/>
    <w:rsid w:val="00D14A6A"/>
    <w:rsid w:val="00D14B1D"/>
    <w:rsid w:val="00D14F3E"/>
    <w:rsid w:val="00D15047"/>
    <w:rsid w:val="00D1549B"/>
    <w:rsid w:val="00D15809"/>
    <w:rsid w:val="00D1583D"/>
    <w:rsid w:val="00D15C97"/>
    <w:rsid w:val="00D15F90"/>
    <w:rsid w:val="00D163FB"/>
    <w:rsid w:val="00D16743"/>
    <w:rsid w:val="00D1741E"/>
    <w:rsid w:val="00D175C7"/>
    <w:rsid w:val="00D1798C"/>
    <w:rsid w:val="00D17C8D"/>
    <w:rsid w:val="00D17D5A"/>
    <w:rsid w:val="00D17FEF"/>
    <w:rsid w:val="00D2005B"/>
    <w:rsid w:val="00D2014C"/>
    <w:rsid w:val="00D214D9"/>
    <w:rsid w:val="00D21B1B"/>
    <w:rsid w:val="00D21BB3"/>
    <w:rsid w:val="00D22341"/>
    <w:rsid w:val="00D22495"/>
    <w:rsid w:val="00D228AA"/>
    <w:rsid w:val="00D22C1D"/>
    <w:rsid w:val="00D22D01"/>
    <w:rsid w:val="00D22DFE"/>
    <w:rsid w:val="00D23E45"/>
    <w:rsid w:val="00D242FA"/>
    <w:rsid w:val="00D24392"/>
    <w:rsid w:val="00D24B6E"/>
    <w:rsid w:val="00D25061"/>
    <w:rsid w:val="00D253B8"/>
    <w:rsid w:val="00D25762"/>
    <w:rsid w:val="00D25AC9"/>
    <w:rsid w:val="00D25BD8"/>
    <w:rsid w:val="00D26234"/>
    <w:rsid w:val="00D262D7"/>
    <w:rsid w:val="00D2674B"/>
    <w:rsid w:val="00D269B9"/>
    <w:rsid w:val="00D26B6A"/>
    <w:rsid w:val="00D27C74"/>
    <w:rsid w:val="00D27FCF"/>
    <w:rsid w:val="00D30B71"/>
    <w:rsid w:val="00D30C5D"/>
    <w:rsid w:val="00D30CC1"/>
    <w:rsid w:val="00D31230"/>
    <w:rsid w:val="00D317E2"/>
    <w:rsid w:val="00D31AE6"/>
    <w:rsid w:val="00D31F22"/>
    <w:rsid w:val="00D32346"/>
    <w:rsid w:val="00D3252D"/>
    <w:rsid w:val="00D327B4"/>
    <w:rsid w:val="00D3352E"/>
    <w:rsid w:val="00D3362F"/>
    <w:rsid w:val="00D3389C"/>
    <w:rsid w:val="00D33CB1"/>
    <w:rsid w:val="00D33EAC"/>
    <w:rsid w:val="00D341D4"/>
    <w:rsid w:val="00D345C7"/>
    <w:rsid w:val="00D348F0"/>
    <w:rsid w:val="00D34E2F"/>
    <w:rsid w:val="00D35052"/>
    <w:rsid w:val="00D351A4"/>
    <w:rsid w:val="00D353FD"/>
    <w:rsid w:val="00D35AC6"/>
    <w:rsid w:val="00D35C3D"/>
    <w:rsid w:val="00D35EB8"/>
    <w:rsid w:val="00D36190"/>
    <w:rsid w:val="00D36655"/>
    <w:rsid w:val="00D375A6"/>
    <w:rsid w:val="00D3776A"/>
    <w:rsid w:val="00D37AE8"/>
    <w:rsid w:val="00D37B6E"/>
    <w:rsid w:val="00D37F06"/>
    <w:rsid w:val="00D40435"/>
    <w:rsid w:val="00D405A0"/>
    <w:rsid w:val="00D40F3B"/>
    <w:rsid w:val="00D41181"/>
    <w:rsid w:val="00D41327"/>
    <w:rsid w:val="00D4160B"/>
    <w:rsid w:val="00D41676"/>
    <w:rsid w:val="00D41982"/>
    <w:rsid w:val="00D41A4D"/>
    <w:rsid w:val="00D41F22"/>
    <w:rsid w:val="00D42188"/>
    <w:rsid w:val="00D42321"/>
    <w:rsid w:val="00D42341"/>
    <w:rsid w:val="00D427F8"/>
    <w:rsid w:val="00D42A6E"/>
    <w:rsid w:val="00D42B79"/>
    <w:rsid w:val="00D42C9E"/>
    <w:rsid w:val="00D43036"/>
    <w:rsid w:val="00D432D5"/>
    <w:rsid w:val="00D434C0"/>
    <w:rsid w:val="00D4359C"/>
    <w:rsid w:val="00D43C42"/>
    <w:rsid w:val="00D440BC"/>
    <w:rsid w:val="00D44633"/>
    <w:rsid w:val="00D446BE"/>
    <w:rsid w:val="00D44738"/>
    <w:rsid w:val="00D449B8"/>
    <w:rsid w:val="00D44A0B"/>
    <w:rsid w:val="00D44A33"/>
    <w:rsid w:val="00D45100"/>
    <w:rsid w:val="00D4567D"/>
    <w:rsid w:val="00D45976"/>
    <w:rsid w:val="00D460FE"/>
    <w:rsid w:val="00D46442"/>
    <w:rsid w:val="00D469A1"/>
    <w:rsid w:val="00D46E15"/>
    <w:rsid w:val="00D47077"/>
    <w:rsid w:val="00D478FE"/>
    <w:rsid w:val="00D5005B"/>
    <w:rsid w:val="00D5006D"/>
    <w:rsid w:val="00D50247"/>
    <w:rsid w:val="00D50B99"/>
    <w:rsid w:val="00D50CB2"/>
    <w:rsid w:val="00D510FE"/>
    <w:rsid w:val="00D51A41"/>
    <w:rsid w:val="00D51A76"/>
    <w:rsid w:val="00D51C22"/>
    <w:rsid w:val="00D51F91"/>
    <w:rsid w:val="00D52037"/>
    <w:rsid w:val="00D520B3"/>
    <w:rsid w:val="00D52171"/>
    <w:rsid w:val="00D5218F"/>
    <w:rsid w:val="00D5228C"/>
    <w:rsid w:val="00D52315"/>
    <w:rsid w:val="00D532EC"/>
    <w:rsid w:val="00D53695"/>
    <w:rsid w:val="00D536E4"/>
    <w:rsid w:val="00D53CF9"/>
    <w:rsid w:val="00D53D04"/>
    <w:rsid w:val="00D53D09"/>
    <w:rsid w:val="00D54191"/>
    <w:rsid w:val="00D541E3"/>
    <w:rsid w:val="00D5484F"/>
    <w:rsid w:val="00D54D5A"/>
    <w:rsid w:val="00D551AF"/>
    <w:rsid w:val="00D5536B"/>
    <w:rsid w:val="00D55480"/>
    <w:rsid w:val="00D5559E"/>
    <w:rsid w:val="00D55668"/>
    <w:rsid w:val="00D556E7"/>
    <w:rsid w:val="00D55702"/>
    <w:rsid w:val="00D5575F"/>
    <w:rsid w:val="00D55ABB"/>
    <w:rsid w:val="00D55C97"/>
    <w:rsid w:val="00D55D27"/>
    <w:rsid w:val="00D563FE"/>
    <w:rsid w:val="00D564FF"/>
    <w:rsid w:val="00D5698F"/>
    <w:rsid w:val="00D56A15"/>
    <w:rsid w:val="00D56A2F"/>
    <w:rsid w:val="00D56CCE"/>
    <w:rsid w:val="00D57146"/>
    <w:rsid w:val="00D57170"/>
    <w:rsid w:val="00D57312"/>
    <w:rsid w:val="00D57313"/>
    <w:rsid w:val="00D573F3"/>
    <w:rsid w:val="00D607B9"/>
    <w:rsid w:val="00D6141F"/>
    <w:rsid w:val="00D61546"/>
    <w:rsid w:val="00D617C1"/>
    <w:rsid w:val="00D62016"/>
    <w:rsid w:val="00D62057"/>
    <w:rsid w:val="00D620C1"/>
    <w:rsid w:val="00D6212C"/>
    <w:rsid w:val="00D6229C"/>
    <w:rsid w:val="00D62615"/>
    <w:rsid w:val="00D6266F"/>
    <w:rsid w:val="00D630F6"/>
    <w:rsid w:val="00D63505"/>
    <w:rsid w:val="00D635C6"/>
    <w:rsid w:val="00D63756"/>
    <w:rsid w:val="00D6377A"/>
    <w:rsid w:val="00D6423E"/>
    <w:rsid w:val="00D6494E"/>
    <w:rsid w:val="00D651C8"/>
    <w:rsid w:val="00D65753"/>
    <w:rsid w:val="00D65760"/>
    <w:rsid w:val="00D65778"/>
    <w:rsid w:val="00D659ED"/>
    <w:rsid w:val="00D660B6"/>
    <w:rsid w:val="00D66970"/>
    <w:rsid w:val="00D66A2B"/>
    <w:rsid w:val="00D66EBA"/>
    <w:rsid w:val="00D672A3"/>
    <w:rsid w:val="00D678D2"/>
    <w:rsid w:val="00D67997"/>
    <w:rsid w:val="00D67B87"/>
    <w:rsid w:val="00D67EA3"/>
    <w:rsid w:val="00D67F87"/>
    <w:rsid w:val="00D70501"/>
    <w:rsid w:val="00D707B9"/>
    <w:rsid w:val="00D7085E"/>
    <w:rsid w:val="00D70A32"/>
    <w:rsid w:val="00D70DBE"/>
    <w:rsid w:val="00D7104C"/>
    <w:rsid w:val="00D71587"/>
    <w:rsid w:val="00D71906"/>
    <w:rsid w:val="00D71C11"/>
    <w:rsid w:val="00D71F66"/>
    <w:rsid w:val="00D720B7"/>
    <w:rsid w:val="00D72C27"/>
    <w:rsid w:val="00D72EC5"/>
    <w:rsid w:val="00D72FA1"/>
    <w:rsid w:val="00D73451"/>
    <w:rsid w:val="00D734AC"/>
    <w:rsid w:val="00D736DF"/>
    <w:rsid w:val="00D73D1A"/>
    <w:rsid w:val="00D748C7"/>
    <w:rsid w:val="00D74AB9"/>
    <w:rsid w:val="00D75564"/>
    <w:rsid w:val="00D7591D"/>
    <w:rsid w:val="00D75DCF"/>
    <w:rsid w:val="00D75F3D"/>
    <w:rsid w:val="00D762DD"/>
    <w:rsid w:val="00D7689B"/>
    <w:rsid w:val="00D7729C"/>
    <w:rsid w:val="00D77961"/>
    <w:rsid w:val="00D77B20"/>
    <w:rsid w:val="00D77B7A"/>
    <w:rsid w:val="00D77DA6"/>
    <w:rsid w:val="00D800A2"/>
    <w:rsid w:val="00D80306"/>
    <w:rsid w:val="00D80767"/>
    <w:rsid w:val="00D80981"/>
    <w:rsid w:val="00D80EF6"/>
    <w:rsid w:val="00D8116F"/>
    <w:rsid w:val="00D812DD"/>
    <w:rsid w:val="00D813A8"/>
    <w:rsid w:val="00D81945"/>
    <w:rsid w:val="00D81F6F"/>
    <w:rsid w:val="00D82129"/>
    <w:rsid w:val="00D82250"/>
    <w:rsid w:val="00D822AC"/>
    <w:rsid w:val="00D82595"/>
    <w:rsid w:val="00D825DE"/>
    <w:rsid w:val="00D826FB"/>
    <w:rsid w:val="00D829B9"/>
    <w:rsid w:val="00D82E57"/>
    <w:rsid w:val="00D82E9A"/>
    <w:rsid w:val="00D82F12"/>
    <w:rsid w:val="00D831C5"/>
    <w:rsid w:val="00D836DF"/>
    <w:rsid w:val="00D838B2"/>
    <w:rsid w:val="00D849BA"/>
    <w:rsid w:val="00D84E12"/>
    <w:rsid w:val="00D84EDF"/>
    <w:rsid w:val="00D84F1F"/>
    <w:rsid w:val="00D85092"/>
    <w:rsid w:val="00D85784"/>
    <w:rsid w:val="00D85A83"/>
    <w:rsid w:val="00D85A91"/>
    <w:rsid w:val="00D85B29"/>
    <w:rsid w:val="00D85B4D"/>
    <w:rsid w:val="00D85E34"/>
    <w:rsid w:val="00D860F1"/>
    <w:rsid w:val="00D8632A"/>
    <w:rsid w:val="00D86DBE"/>
    <w:rsid w:val="00D872BA"/>
    <w:rsid w:val="00D874A8"/>
    <w:rsid w:val="00D87A90"/>
    <w:rsid w:val="00D87C12"/>
    <w:rsid w:val="00D9033A"/>
    <w:rsid w:val="00D90530"/>
    <w:rsid w:val="00D90B82"/>
    <w:rsid w:val="00D90BCA"/>
    <w:rsid w:val="00D90C28"/>
    <w:rsid w:val="00D91703"/>
    <w:rsid w:val="00D91751"/>
    <w:rsid w:val="00D9190C"/>
    <w:rsid w:val="00D91ABB"/>
    <w:rsid w:val="00D91E85"/>
    <w:rsid w:val="00D9221C"/>
    <w:rsid w:val="00D929A8"/>
    <w:rsid w:val="00D92A50"/>
    <w:rsid w:val="00D938A1"/>
    <w:rsid w:val="00D93EEE"/>
    <w:rsid w:val="00D9405A"/>
    <w:rsid w:val="00D9450F"/>
    <w:rsid w:val="00D9459B"/>
    <w:rsid w:val="00D94774"/>
    <w:rsid w:val="00D94A8E"/>
    <w:rsid w:val="00D9507A"/>
    <w:rsid w:val="00D95214"/>
    <w:rsid w:val="00D95A6C"/>
    <w:rsid w:val="00D95B77"/>
    <w:rsid w:val="00D962FC"/>
    <w:rsid w:val="00D96671"/>
    <w:rsid w:val="00D9678F"/>
    <w:rsid w:val="00D96936"/>
    <w:rsid w:val="00D96A5C"/>
    <w:rsid w:val="00D96BC8"/>
    <w:rsid w:val="00D971CD"/>
    <w:rsid w:val="00D97797"/>
    <w:rsid w:val="00D977A9"/>
    <w:rsid w:val="00DA0267"/>
    <w:rsid w:val="00DA03DA"/>
    <w:rsid w:val="00DA0696"/>
    <w:rsid w:val="00DA0783"/>
    <w:rsid w:val="00DA093A"/>
    <w:rsid w:val="00DA0A8F"/>
    <w:rsid w:val="00DA0B09"/>
    <w:rsid w:val="00DA1116"/>
    <w:rsid w:val="00DA119F"/>
    <w:rsid w:val="00DA11DC"/>
    <w:rsid w:val="00DA18A3"/>
    <w:rsid w:val="00DA198A"/>
    <w:rsid w:val="00DA1AA3"/>
    <w:rsid w:val="00DA1D59"/>
    <w:rsid w:val="00DA1E84"/>
    <w:rsid w:val="00DA1FB4"/>
    <w:rsid w:val="00DA29B7"/>
    <w:rsid w:val="00DA2B19"/>
    <w:rsid w:val="00DA2E20"/>
    <w:rsid w:val="00DA310E"/>
    <w:rsid w:val="00DA3366"/>
    <w:rsid w:val="00DA33E7"/>
    <w:rsid w:val="00DA3464"/>
    <w:rsid w:val="00DA39F4"/>
    <w:rsid w:val="00DA3F8F"/>
    <w:rsid w:val="00DA3F94"/>
    <w:rsid w:val="00DA4319"/>
    <w:rsid w:val="00DA4500"/>
    <w:rsid w:val="00DA49A6"/>
    <w:rsid w:val="00DA4BB6"/>
    <w:rsid w:val="00DA552C"/>
    <w:rsid w:val="00DA5818"/>
    <w:rsid w:val="00DA61A9"/>
    <w:rsid w:val="00DA65E0"/>
    <w:rsid w:val="00DA66B9"/>
    <w:rsid w:val="00DA6723"/>
    <w:rsid w:val="00DA69CD"/>
    <w:rsid w:val="00DA6BB6"/>
    <w:rsid w:val="00DA6D93"/>
    <w:rsid w:val="00DA7DA0"/>
    <w:rsid w:val="00DB00E7"/>
    <w:rsid w:val="00DB0448"/>
    <w:rsid w:val="00DB0472"/>
    <w:rsid w:val="00DB07B9"/>
    <w:rsid w:val="00DB087C"/>
    <w:rsid w:val="00DB0E40"/>
    <w:rsid w:val="00DB13DE"/>
    <w:rsid w:val="00DB143E"/>
    <w:rsid w:val="00DB15AB"/>
    <w:rsid w:val="00DB1A6C"/>
    <w:rsid w:val="00DB2534"/>
    <w:rsid w:val="00DB3EDF"/>
    <w:rsid w:val="00DB3FEE"/>
    <w:rsid w:val="00DB401C"/>
    <w:rsid w:val="00DB45B7"/>
    <w:rsid w:val="00DB47E5"/>
    <w:rsid w:val="00DB5417"/>
    <w:rsid w:val="00DB584F"/>
    <w:rsid w:val="00DB5E44"/>
    <w:rsid w:val="00DB65B9"/>
    <w:rsid w:val="00DB669B"/>
    <w:rsid w:val="00DB66CC"/>
    <w:rsid w:val="00DB66E7"/>
    <w:rsid w:val="00DB68F3"/>
    <w:rsid w:val="00DB6903"/>
    <w:rsid w:val="00DB6CB7"/>
    <w:rsid w:val="00DB6F60"/>
    <w:rsid w:val="00DB7041"/>
    <w:rsid w:val="00DB7249"/>
    <w:rsid w:val="00DB79E3"/>
    <w:rsid w:val="00DB7B7B"/>
    <w:rsid w:val="00DB7CE7"/>
    <w:rsid w:val="00DB7E63"/>
    <w:rsid w:val="00DC0F51"/>
    <w:rsid w:val="00DC13C7"/>
    <w:rsid w:val="00DC1494"/>
    <w:rsid w:val="00DC1991"/>
    <w:rsid w:val="00DC19E2"/>
    <w:rsid w:val="00DC1FFD"/>
    <w:rsid w:val="00DC20AB"/>
    <w:rsid w:val="00DC246E"/>
    <w:rsid w:val="00DC256D"/>
    <w:rsid w:val="00DC258B"/>
    <w:rsid w:val="00DC27DD"/>
    <w:rsid w:val="00DC2D2F"/>
    <w:rsid w:val="00DC2EC1"/>
    <w:rsid w:val="00DC2EE2"/>
    <w:rsid w:val="00DC2F11"/>
    <w:rsid w:val="00DC2FE1"/>
    <w:rsid w:val="00DC32A3"/>
    <w:rsid w:val="00DC37F7"/>
    <w:rsid w:val="00DC3B1F"/>
    <w:rsid w:val="00DC3EF4"/>
    <w:rsid w:val="00DC4271"/>
    <w:rsid w:val="00DC54E5"/>
    <w:rsid w:val="00DC5688"/>
    <w:rsid w:val="00DC5DE7"/>
    <w:rsid w:val="00DC6111"/>
    <w:rsid w:val="00DC6242"/>
    <w:rsid w:val="00DC684D"/>
    <w:rsid w:val="00DC68A5"/>
    <w:rsid w:val="00DC6ADA"/>
    <w:rsid w:val="00DC6C65"/>
    <w:rsid w:val="00DC6C9D"/>
    <w:rsid w:val="00DC7022"/>
    <w:rsid w:val="00DC707D"/>
    <w:rsid w:val="00DC746A"/>
    <w:rsid w:val="00DC7874"/>
    <w:rsid w:val="00DC7AB8"/>
    <w:rsid w:val="00DC7B0F"/>
    <w:rsid w:val="00DC7C46"/>
    <w:rsid w:val="00DC7F09"/>
    <w:rsid w:val="00DC7F7D"/>
    <w:rsid w:val="00DD02C6"/>
    <w:rsid w:val="00DD02DA"/>
    <w:rsid w:val="00DD1061"/>
    <w:rsid w:val="00DD13BC"/>
    <w:rsid w:val="00DD1611"/>
    <w:rsid w:val="00DD179A"/>
    <w:rsid w:val="00DD1AC4"/>
    <w:rsid w:val="00DD1C7B"/>
    <w:rsid w:val="00DD1FE2"/>
    <w:rsid w:val="00DD27A0"/>
    <w:rsid w:val="00DD2E60"/>
    <w:rsid w:val="00DD323F"/>
    <w:rsid w:val="00DD41B6"/>
    <w:rsid w:val="00DD43DE"/>
    <w:rsid w:val="00DD4D1B"/>
    <w:rsid w:val="00DD4D6D"/>
    <w:rsid w:val="00DD510C"/>
    <w:rsid w:val="00DD5670"/>
    <w:rsid w:val="00DD56D4"/>
    <w:rsid w:val="00DD5A2B"/>
    <w:rsid w:val="00DD5B22"/>
    <w:rsid w:val="00DD5B59"/>
    <w:rsid w:val="00DD5E60"/>
    <w:rsid w:val="00DD5E71"/>
    <w:rsid w:val="00DD5F86"/>
    <w:rsid w:val="00DD67AB"/>
    <w:rsid w:val="00DD6816"/>
    <w:rsid w:val="00DD6EA0"/>
    <w:rsid w:val="00DD6F43"/>
    <w:rsid w:val="00DD7688"/>
    <w:rsid w:val="00DD78D1"/>
    <w:rsid w:val="00DD7DD0"/>
    <w:rsid w:val="00DE03D0"/>
    <w:rsid w:val="00DE0508"/>
    <w:rsid w:val="00DE0BCF"/>
    <w:rsid w:val="00DE0CF5"/>
    <w:rsid w:val="00DE0DBA"/>
    <w:rsid w:val="00DE0E5B"/>
    <w:rsid w:val="00DE1686"/>
    <w:rsid w:val="00DE184B"/>
    <w:rsid w:val="00DE19EE"/>
    <w:rsid w:val="00DE1DC3"/>
    <w:rsid w:val="00DE21D5"/>
    <w:rsid w:val="00DE2244"/>
    <w:rsid w:val="00DE28B1"/>
    <w:rsid w:val="00DE2A68"/>
    <w:rsid w:val="00DE2C20"/>
    <w:rsid w:val="00DE2E0D"/>
    <w:rsid w:val="00DE3257"/>
    <w:rsid w:val="00DE35A6"/>
    <w:rsid w:val="00DE3D19"/>
    <w:rsid w:val="00DE3DD3"/>
    <w:rsid w:val="00DE41FE"/>
    <w:rsid w:val="00DE450B"/>
    <w:rsid w:val="00DE4FDF"/>
    <w:rsid w:val="00DE54CC"/>
    <w:rsid w:val="00DE61D8"/>
    <w:rsid w:val="00DE6265"/>
    <w:rsid w:val="00DE67BD"/>
    <w:rsid w:val="00DE6D59"/>
    <w:rsid w:val="00DE6E84"/>
    <w:rsid w:val="00DE72AB"/>
    <w:rsid w:val="00DE74ED"/>
    <w:rsid w:val="00DE7545"/>
    <w:rsid w:val="00DE7719"/>
    <w:rsid w:val="00DE79B2"/>
    <w:rsid w:val="00DE7C67"/>
    <w:rsid w:val="00DF0010"/>
    <w:rsid w:val="00DF01FD"/>
    <w:rsid w:val="00DF0246"/>
    <w:rsid w:val="00DF0398"/>
    <w:rsid w:val="00DF041A"/>
    <w:rsid w:val="00DF07DC"/>
    <w:rsid w:val="00DF1077"/>
    <w:rsid w:val="00DF18B3"/>
    <w:rsid w:val="00DF1914"/>
    <w:rsid w:val="00DF1D8D"/>
    <w:rsid w:val="00DF1F62"/>
    <w:rsid w:val="00DF2093"/>
    <w:rsid w:val="00DF211F"/>
    <w:rsid w:val="00DF25D4"/>
    <w:rsid w:val="00DF2610"/>
    <w:rsid w:val="00DF263D"/>
    <w:rsid w:val="00DF2742"/>
    <w:rsid w:val="00DF2BC4"/>
    <w:rsid w:val="00DF2EB6"/>
    <w:rsid w:val="00DF3212"/>
    <w:rsid w:val="00DF34FB"/>
    <w:rsid w:val="00DF375E"/>
    <w:rsid w:val="00DF3AF2"/>
    <w:rsid w:val="00DF430A"/>
    <w:rsid w:val="00DF4328"/>
    <w:rsid w:val="00DF456C"/>
    <w:rsid w:val="00DF4879"/>
    <w:rsid w:val="00DF4AB3"/>
    <w:rsid w:val="00DF4AC7"/>
    <w:rsid w:val="00DF4B2E"/>
    <w:rsid w:val="00DF4D9E"/>
    <w:rsid w:val="00DF4F4A"/>
    <w:rsid w:val="00DF507D"/>
    <w:rsid w:val="00DF56E5"/>
    <w:rsid w:val="00DF60B1"/>
    <w:rsid w:val="00DF614D"/>
    <w:rsid w:val="00DF62C3"/>
    <w:rsid w:val="00DF65EA"/>
    <w:rsid w:val="00DF6849"/>
    <w:rsid w:val="00DF69EB"/>
    <w:rsid w:val="00DF70B8"/>
    <w:rsid w:val="00DF7166"/>
    <w:rsid w:val="00DF74D0"/>
    <w:rsid w:val="00DF7841"/>
    <w:rsid w:val="00DF79B0"/>
    <w:rsid w:val="00DF7FEB"/>
    <w:rsid w:val="00E00076"/>
    <w:rsid w:val="00E00426"/>
    <w:rsid w:val="00E01F67"/>
    <w:rsid w:val="00E01F8A"/>
    <w:rsid w:val="00E0217F"/>
    <w:rsid w:val="00E022D6"/>
    <w:rsid w:val="00E0286A"/>
    <w:rsid w:val="00E02991"/>
    <w:rsid w:val="00E02C34"/>
    <w:rsid w:val="00E03691"/>
    <w:rsid w:val="00E03D27"/>
    <w:rsid w:val="00E0481A"/>
    <w:rsid w:val="00E04AB9"/>
    <w:rsid w:val="00E04B23"/>
    <w:rsid w:val="00E04B5D"/>
    <w:rsid w:val="00E04C94"/>
    <w:rsid w:val="00E05318"/>
    <w:rsid w:val="00E054BE"/>
    <w:rsid w:val="00E05641"/>
    <w:rsid w:val="00E058AA"/>
    <w:rsid w:val="00E0607A"/>
    <w:rsid w:val="00E06467"/>
    <w:rsid w:val="00E06489"/>
    <w:rsid w:val="00E06745"/>
    <w:rsid w:val="00E06B61"/>
    <w:rsid w:val="00E06D9C"/>
    <w:rsid w:val="00E072CD"/>
    <w:rsid w:val="00E073E2"/>
    <w:rsid w:val="00E100FB"/>
    <w:rsid w:val="00E1071F"/>
    <w:rsid w:val="00E1084E"/>
    <w:rsid w:val="00E10AE8"/>
    <w:rsid w:val="00E10BAE"/>
    <w:rsid w:val="00E1141B"/>
    <w:rsid w:val="00E119F5"/>
    <w:rsid w:val="00E11F52"/>
    <w:rsid w:val="00E121E2"/>
    <w:rsid w:val="00E12BB8"/>
    <w:rsid w:val="00E132C6"/>
    <w:rsid w:val="00E13557"/>
    <w:rsid w:val="00E1378F"/>
    <w:rsid w:val="00E13856"/>
    <w:rsid w:val="00E13A00"/>
    <w:rsid w:val="00E13C83"/>
    <w:rsid w:val="00E13E62"/>
    <w:rsid w:val="00E14295"/>
    <w:rsid w:val="00E1534A"/>
    <w:rsid w:val="00E15A23"/>
    <w:rsid w:val="00E15E29"/>
    <w:rsid w:val="00E1600C"/>
    <w:rsid w:val="00E160F2"/>
    <w:rsid w:val="00E167C0"/>
    <w:rsid w:val="00E168ED"/>
    <w:rsid w:val="00E173A7"/>
    <w:rsid w:val="00E174F9"/>
    <w:rsid w:val="00E2021B"/>
    <w:rsid w:val="00E20850"/>
    <w:rsid w:val="00E20C93"/>
    <w:rsid w:val="00E21092"/>
    <w:rsid w:val="00E218F1"/>
    <w:rsid w:val="00E21B3E"/>
    <w:rsid w:val="00E2253D"/>
    <w:rsid w:val="00E226F7"/>
    <w:rsid w:val="00E22730"/>
    <w:rsid w:val="00E231A5"/>
    <w:rsid w:val="00E23242"/>
    <w:rsid w:val="00E2389A"/>
    <w:rsid w:val="00E24464"/>
    <w:rsid w:val="00E247A0"/>
    <w:rsid w:val="00E24849"/>
    <w:rsid w:val="00E248F8"/>
    <w:rsid w:val="00E24DE7"/>
    <w:rsid w:val="00E24E07"/>
    <w:rsid w:val="00E25004"/>
    <w:rsid w:val="00E253B6"/>
    <w:rsid w:val="00E254CC"/>
    <w:rsid w:val="00E25659"/>
    <w:rsid w:val="00E25817"/>
    <w:rsid w:val="00E262A6"/>
    <w:rsid w:val="00E263E5"/>
    <w:rsid w:val="00E26844"/>
    <w:rsid w:val="00E26DCC"/>
    <w:rsid w:val="00E27186"/>
    <w:rsid w:val="00E27210"/>
    <w:rsid w:val="00E27548"/>
    <w:rsid w:val="00E27DFD"/>
    <w:rsid w:val="00E30605"/>
    <w:rsid w:val="00E30A8C"/>
    <w:rsid w:val="00E30AEA"/>
    <w:rsid w:val="00E30B4E"/>
    <w:rsid w:val="00E30BA3"/>
    <w:rsid w:val="00E30E33"/>
    <w:rsid w:val="00E31ED9"/>
    <w:rsid w:val="00E324AB"/>
    <w:rsid w:val="00E32643"/>
    <w:rsid w:val="00E32ABC"/>
    <w:rsid w:val="00E32DD3"/>
    <w:rsid w:val="00E32EE6"/>
    <w:rsid w:val="00E3301D"/>
    <w:rsid w:val="00E33123"/>
    <w:rsid w:val="00E3370D"/>
    <w:rsid w:val="00E33E9B"/>
    <w:rsid w:val="00E341AB"/>
    <w:rsid w:val="00E348AD"/>
    <w:rsid w:val="00E34BB2"/>
    <w:rsid w:val="00E34EB3"/>
    <w:rsid w:val="00E34FA1"/>
    <w:rsid w:val="00E35506"/>
    <w:rsid w:val="00E35689"/>
    <w:rsid w:val="00E3569D"/>
    <w:rsid w:val="00E3579D"/>
    <w:rsid w:val="00E35B10"/>
    <w:rsid w:val="00E35C2C"/>
    <w:rsid w:val="00E35D1B"/>
    <w:rsid w:val="00E35D34"/>
    <w:rsid w:val="00E360EA"/>
    <w:rsid w:val="00E361C5"/>
    <w:rsid w:val="00E3634A"/>
    <w:rsid w:val="00E363B0"/>
    <w:rsid w:val="00E3686B"/>
    <w:rsid w:val="00E373B1"/>
    <w:rsid w:val="00E37F83"/>
    <w:rsid w:val="00E4022C"/>
    <w:rsid w:val="00E4098D"/>
    <w:rsid w:val="00E4102E"/>
    <w:rsid w:val="00E41410"/>
    <w:rsid w:val="00E41524"/>
    <w:rsid w:val="00E4156A"/>
    <w:rsid w:val="00E41842"/>
    <w:rsid w:val="00E41B6E"/>
    <w:rsid w:val="00E4200E"/>
    <w:rsid w:val="00E4224A"/>
    <w:rsid w:val="00E427EF"/>
    <w:rsid w:val="00E42976"/>
    <w:rsid w:val="00E42B4F"/>
    <w:rsid w:val="00E42CCD"/>
    <w:rsid w:val="00E4373D"/>
    <w:rsid w:val="00E43A94"/>
    <w:rsid w:val="00E43DBA"/>
    <w:rsid w:val="00E44738"/>
    <w:rsid w:val="00E451B6"/>
    <w:rsid w:val="00E45576"/>
    <w:rsid w:val="00E4617C"/>
    <w:rsid w:val="00E46435"/>
    <w:rsid w:val="00E46A0C"/>
    <w:rsid w:val="00E46E4A"/>
    <w:rsid w:val="00E47261"/>
    <w:rsid w:val="00E479A8"/>
    <w:rsid w:val="00E47C71"/>
    <w:rsid w:val="00E47E03"/>
    <w:rsid w:val="00E50329"/>
    <w:rsid w:val="00E5035D"/>
    <w:rsid w:val="00E507C0"/>
    <w:rsid w:val="00E507F4"/>
    <w:rsid w:val="00E50AAD"/>
    <w:rsid w:val="00E50C28"/>
    <w:rsid w:val="00E50E1E"/>
    <w:rsid w:val="00E513E8"/>
    <w:rsid w:val="00E5156D"/>
    <w:rsid w:val="00E51C13"/>
    <w:rsid w:val="00E52575"/>
    <w:rsid w:val="00E529FB"/>
    <w:rsid w:val="00E5327D"/>
    <w:rsid w:val="00E53E79"/>
    <w:rsid w:val="00E53E96"/>
    <w:rsid w:val="00E54077"/>
    <w:rsid w:val="00E5422F"/>
    <w:rsid w:val="00E545EC"/>
    <w:rsid w:val="00E547F6"/>
    <w:rsid w:val="00E54A45"/>
    <w:rsid w:val="00E54F2A"/>
    <w:rsid w:val="00E55295"/>
    <w:rsid w:val="00E552CD"/>
    <w:rsid w:val="00E55E57"/>
    <w:rsid w:val="00E55EA9"/>
    <w:rsid w:val="00E5600D"/>
    <w:rsid w:val="00E56A33"/>
    <w:rsid w:val="00E56BCF"/>
    <w:rsid w:val="00E573BF"/>
    <w:rsid w:val="00E57766"/>
    <w:rsid w:val="00E57CFA"/>
    <w:rsid w:val="00E600DC"/>
    <w:rsid w:val="00E60496"/>
    <w:rsid w:val="00E604FF"/>
    <w:rsid w:val="00E60573"/>
    <w:rsid w:val="00E60BAB"/>
    <w:rsid w:val="00E60BC5"/>
    <w:rsid w:val="00E60C62"/>
    <w:rsid w:val="00E6127A"/>
    <w:rsid w:val="00E6154E"/>
    <w:rsid w:val="00E619DA"/>
    <w:rsid w:val="00E61A22"/>
    <w:rsid w:val="00E61EA7"/>
    <w:rsid w:val="00E61F7A"/>
    <w:rsid w:val="00E625BC"/>
    <w:rsid w:val="00E628F7"/>
    <w:rsid w:val="00E62B82"/>
    <w:rsid w:val="00E62C71"/>
    <w:rsid w:val="00E62E5B"/>
    <w:rsid w:val="00E62E69"/>
    <w:rsid w:val="00E62EA2"/>
    <w:rsid w:val="00E634E4"/>
    <w:rsid w:val="00E63741"/>
    <w:rsid w:val="00E6376B"/>
    <w:rsid w:val="00E638C5"/>
    <w:rsid w:val="00E63A04"/>
    <w:rsid w:val="00E63DC3"/>
    <w:rsid w:val="00E64074"/>
    <w:rsid w:val="00E648EB"/>
    <w:rsid w:val="00E6509F"/>
    <w:rsid w:val="00E65185"/>
    <w:rsid w:val="00E6583C"/>
    <w:rsid w:val="00E65A0D"/>
    <w:rsid w:val="00E65B3D"/>
    <w:rsid w:val="00E65C20"/>
    <w:rsid w:val="00E6628B"/>
    <w:rsid w:val="00E663EF"/>
    <w:rsid w:val="00E664E9"/>
    <w:rsid w:val="00E6660D"/>
    <w:rsid w:val="00E6699D"/>
    <w:rsid w:val="00E66D03"/>
    <w:rsid w:val="00E67018"/>
    <w:rsid w:val="00E675EB"/>
    <w:rsid w:val="00E67747"/>
    <w:rsid w:val="00E67856"/>
    <w:rsid w:val="00E679BE"/>
    <w:rsid w:val="00E7055B"/>
    <w:rsid w:val="00E707DE"/>
    <w:rsid w:val="00E709B2"/>
    <w:rsid w:val="00E70DE7"/>
    <w:rsid w:val="00E71340"/>
    <w:rsid w:val="00E716C1"/>
    <w:rsid w:val="00E71953"/>
    <w:rsid w:val="00E71DB8"/>
    <w:rsid w:val="00E71EFF"/>
    <w:rsid w:val="00E721C6"/>
    <w:rsid w:val="00E72781"/>
    <w:rsid w:val="00E729B7"/>
    <w:rsid w:val="00E72A07"/>
    <w:rsid w:val="00E72BC1"/>
    <w:rsid w:val="00E72DE5"/>
    <w:rsid w:val="00E732E2"/>
    <w:rsid w:val="00E73B8A"/>
    <w:rsid w:val="00E73E46"/>
    <w:rsid w:val="00E73F97"/>
    <w:rsid w:val="00E74BFB"/>
    <w:rsid w:val="00E74D70"/>
    <w:rsid w:val="00E74EDE"/>
    <w:rsid w:val="00E74F65"/>
    <w:rsid w:val="00E7541F"/>
    <w:rsid w:val="00E75A85"/>
    <w:rsid w:val="00E75D3B"/>
    <w:rsid w:val="00E75DB8"/>
    <w:rsid w:val="00E75EA8"/>
    <w:rsid w:val="00E766CB"/>
    <w:rsid w:val="00E76E37"/>
    <w:rsid w:val="00E77125"/>
    <w:rsid w:val="00E772C5"/>
    <w:rsid w:val="00E774C8"/>
    <w:rsid w:val="00E77774"/>
    <w:rsid w:val="00E77DD2"/>
    <w:rsid w:val="00E80E92"/>
    <w:rsid w:val="00E81228"/>
    <w:rsid w:val="00E81437"/>
    <w:rsid w:val="00E81924"/>
    <w:rsid w:val="00E81BF7"/>
    <w:rsid w:val="00E81F79"/>
    <w:rsid w:val="00E81F9C"/>
    <w:rsid w:val="00E8212E"/>
    <w:rsid w:val="00E8234E"/>
    <w:rsid w:val="00E823AC"/>
    <w:rsid w:val="00E824F0"/>
    <w:rsid w:val="00E82A21"/>
    <w:rsid w:val="00E82A7E"/>
    <w:rsid w:val="00E83632"/>
    <w:rsid w:val="00E83736"/>
    <w:rsid w:val="00E837CE"/>
    <w:rsid w:val="00E83AC8"/>
    <w:rsid w:val="00E83B04"/>
    <w:rsid w:val="00E83EBC"/>
    <w:rsid w:val="00E8427A"/>
    <w:rsid w:val="00E845E9"/>
    <w:rsid w:val="00E84FF0"/>
    <w:rsid w:val="00E85111"/>
    <w:rsid w:val="00E85153"/>
    <w:rsid w:val="00E86379"/>
    <w:rsid w:val="00E866D3"/>
    <w:rsid w:val="00E86745"/>
    <w:rsid w:val="00E867F7"/>
    <w:rsid w:val="00E86D13"/>
    <w:rsid w:val="00E86FFD"/>
    <w:rsid w:val="00E872CB"/>
    <w:rsid w:val="00E872DC"/>
    <w:rsid w:val="00E876C1"/>
    <w:rsid w:val="00E87839"/>
    <w:rsid w:val="00E87B57"/>
    <w:rsid w:val="00E87CC0"/>
    <w:rsid w:val="00E87CEC"/>
    <w:rsid w:val="00E9009C"/>
    <w:rsid w:val="00E9088A"/>
    <w:rsid w:val="00E90A48"/>
    <w:rsid w:val="00E90ED6"/>
    <w:rsid w:val="00E912CD"/>
    <w:rsid w:val="00E91F75"/>
    <w:rsid w:val="00E928CC"/>
    <w:rsid w:val="00E93E9B"/>
    <w:rsid w:val="00E94246"/>
    <w:rsid w:val="00E94990"/>
    <w:rsid w:val="00E949A0"/>
    <w:rsid w:val="00E94E78"/>
    <w:rsid w:val="00E9503D"/>
    <w:rsid w:val="00E95486"/>
    <w:rsid w:val="00E95D4A"/>
    <w:rsid w:val="00E95E49"/>
    <w:rsid w:val="00E96118"/>
    <w:rsid w:val="00E96160"/>
    <w:rsid w:val="00E9693B"/>
    <w:rsid w:val="00E96EA7"/>
    <w:rsid w:val="00E977B9"/>
    <w:rsid w:val="00E97E43"/>
    <w:rsid w:val="00E97E87"/>
    <w:rsid w:val="00E97FCB"/>
    <w:rsid w:val="00EA00B5"/>
    <w:rsid w:val="00EA0A2D"/>
    <w:rsid w:val="00EA0BC2"/>
    <w:rsid w:val="00EA0DF9"/>
    <w:rsid w:val="00EA12C6"/>
    <w:rsid w:val="00EA1846"/>
    <w:rsid w:val="00EA1D6F"/>
    <w:rsid w:val="00EA28C5"/>
    <w:rsid w:val="00EA2DDC"/>
    <w:rsid w:val="00EA33BB"/>
    <w:rsid w:val="00EA34BD"/>
    <w:rsid w:val="00EA3DB2"/>
    <w:rsid w:val="00EA3E35"/>
    <w:rsid w:val="00EA3F58"/>
    <w:rsid w:val="00EA4399"/>
    <w:rsid w:val="00EA479A"/>
    <w:rsid w:val="00EA49A7"/>
    <w:rsid w:val="00EA49FA"/>
    <w:rsid w:val="00EA512A"/>
    <w:rsid w:val="00EA519C"/>
    <w:rsid w:val="00EA543F"/>
    <w:rsid w:val="00EA54E2"/>
    <w:rsid w:val="00EA56EA"/>
    <w:rsid w:val="00EA585A"/>
    <w:rsid w:val="00EA5CB6"/>
    <w:rsid w:val="00EA5D4C"/>
    <w:rsid w:val="00EA6068"/>
    <w:rsid w:val="00EA6595"/>
    <w:rsid w:val="00EA6AED"/>
    <w:rsid w:val="00EA6DA8"/>
    <w:rsid w:val="00EA72E9"/>
    <w:rsid w:val="00EA7D5D"/>
    <w:rsid w:val="00EB057F"/>
    <w:rsid w:val="00EB070B"/>
    <w:rsid w:val="00EB0C70"/>
    <w:rsid w:val="00EB10E2"/>
    <w:rsid w:val="00EB1388"/>
    <w:rsid w:val="00EB14E2"/>
    <w:rsid w:val="00EB1F57"/>
    <w:rsid w:val="00EB2C9C"/>
    <w:rsid w:val="00EB2F5C"/>
    <w:rsid w:val="00EB31CC"/>
    <w:rsid w:val="00EB3543"/>
    <w:rsid w:val="00EB3827"/>
    <w:rsid w:val="00EB3D1A"/>
    <w:rsid w:val="00EB3DA7"/>
    <w:rsid w:val="00EB3E5E"/>
    <w:rsid w:val="00EB4301"/>
    <w:rsid w:val="00EB432B"/>
    <w:rsid w:val="00EB4457"/>
    <w:rsid w:val="00EB4494"/>
    <w:rsid w:val="00EB4BFC"/>
    <w:rsid w:val="00EB5262"/>
    <w:rsid w:val="00EB53DE"/>
    <w:rsid w:val="00EB5635"/>
    <w:rsid w:val="00EB5691"/>
    <w:rsid w:val="00EB5E78"/>
    <w:rsid w:val="00EB6997"/>
    <w:rsid w:val="00EB6DC3"/>
    <w:rsid w:val="00EB7294"/>
    <w:rsid w:val="00EB7E20"/>
    <w:rsid w:val="00EC0534"/>
    <w:rsid w:val="00EC0652"/>
    <w:rsid w:val="00EC0658"/>
    <w:rsid w:val="00EC0844"/>
    <w:rsid w:val="00EC0990"/>
    <w:rsid w:val="00EC0C85"/>
    <w:rsid w:val="00EC1068"/>
    <w:rsid w:val="00EC1256"/>
    <w:rsid w:val="00EC1645"/>
    <w:rsid w:val="00EC172A"/>
    <w:rsid w:val="00EC174C"/>
    <w:rsid w:val="00EC192C"/>
    <w:rsid w:val="00EC2033"/>
    <w:rsid w:val="00EC23D0"/>
    <w:rsid w:val="00EC242F"/>
    <w:rsid w:val="00EC2A6C"/>
    <w:rsid w:val="00EC2B2F"/>
    <w:rsid w:val="00EC2CE9"/>
    <w:rsid w:val="00EC2DF1"/>
    <w:rsid w:val="00EC2F6D"/>
    <w:rsid w:val="00EC37F0"/>
    <w:rsid w:val="00EC3975"/>
    <w:rsid w:val="00EC3ADC"/>
    <w:rsid w:val="00EC3F93"/>
    <w:rsid w:val="00EC4162"/>
    <w:rsid w:val="00EC4B90"/>
    <w:rsid w:val="00EC4BF8"/>
    <w:rsid w:val="00EC4D3F"/>
    <w:rsid w:val="00EC4F60"/>
    <w:rsid w:val="00EC525C"/>
    <w:rsid w:val="00EC58F1"/>
    <w:rsid w:val="00EC5909"/>
    <w:rsid w:val="00EC59C7"/>
    <w:rsid w:val="00EC5BB8"/>
    <w:rsid w:val="00EC5E6F"/>
    <w:rsid w:val="00EC612D"/>
    <w:rsid w:val="00EC6C64"/>
    <w:rsid w:val="00EC6DF9"/>
    <w:rsid w:val="00EC6EB5"/>
    <w:rsid w:val="00EC746E"/>
    <w:rsid w:val="00EC74C5"/>
    <w:rsid w:val="00ED04FD"/>
    <w:rsid w:val="00ED06B2"/>
    <w:rsid w:val="00ED079A"/>
    <w:rsid w:val="00ED0F8F"/>
    <w:rsid w:val="00ED146D"/>
    <w:rsid w:val="00ED16DD"/>
    <w:rsid w:val="00ED1ED9"/>
    <w:rsid w:val="00ED20D7"/>
    <w:rsid w:val="00ED25BD"/>
    <w:rsid w:val="00ED26E2"/>
    <w:rsid w:val="00ED2BC9"/>
    <w:rsid w:val="00ED2CFF"/>
    <w:rsid w:val="00ED2FD0"/>
    <w:rsid w:val="00ED3626"/>
    <w:rsid w:val="00ED38C8"/>
    <w:rsid w:val="00ED3916"/>
    <w:rsid w:val="00ED448E"/>
    <w:rsid w:val="00ED4BF9"/>
    <w:rsid w:val="00ED4D17"/>
    <w:rsid w:val="00ED5036"/>
    <w:rsid w:val="00ED50E8"/>
    <w:rsid w:val="00ED52BD"/>
    <w:rsid w:val="00ED5526"/>
    <w:rsid w:val="00ED6F77"/>
    <w:rsid w:val="00ED7F75"/>
    <w:rsid w:val="00EE01E8"/>
    <w:rsid w:val="00EE055F"/>
    <w:rsid w:val="00EE0941"/>
    <w:rsid w:val="00EE094E"/>
    <w:rsid w:val="00EE0E56"/>
    <w:rsid w:val="00EE115E"/>
    <w:rsid w:val="00EE1B13"/>
    <w:rsid w:val="00EE2E6C"/>
    <w:rsid w:val="00EE3A9F"/>
    <w:rsid w:val="00EE3C2E"/>
    <w:rsid w:val="00EE3DD4"/>
    <w:rsid w:val="00EE4210"/>
    <w:rsid w:val="00EE42C6"/>
    <w:rsid w:val="00EE5275"/>
    <w:rsid w:val="00EE5550"/>
    <w:rsid w:val="00EE5C35"/>
    <w:rsid w:val="00EE5EC8"/>
    <w:rsid w:val="00EE62F3"/>
    <w:rsid w:val="00EE679B"/>
    <w:rsid w:val="00EE6BCB"/>
    <w:rsid w:val="00EE6C92"/>
    <w:rsid w:val="00EE6E8C"/>
    <w:rsid w:val="00EE6E8D"/>
    <w:rsid w:val="00EE6E90"/>
    <w:rsid w:val="00EE702F"/>
    <w:rsid w:val="00EE7419"/>
    <w:rsid w:val="00EE75E6"/>
    <w:rsid w:val="00EE76F9"/>
    <w:rsid w:val="00EE7B3B"/>
    <w:rsid w:val="00EE7E09"/>
    <w:rsid w:val="00EE7F06"/>
    <w:rsid w:val="00EF0516"/>
    <w:rsid w:val="00EF07C4"/>
    <w:rsid w:val="00EF085C"/>
    <w:rsid w:val="00EF0C04"/>
    <w:rsid w:val="00EF0DD7"/>
    <w:rsid w:val="00EF10C6"/>
    <w:rsid w:val="00EF14AD"/>
    <w:rsid w:val="00EF1836"/>
    <w:rsid w:val="00EF1886"/>
    <w:rsid w:val="00EF2300"/>
    <w:rsid w:val="00EF2788"/>
    <w:rsid w:val="00EF3078"/>
    <w:rsid w:val="00EF31BC"/>
    <w:rsid w:val="00EF37CD"/>
    <w:rsid w:val="00EF37D6"/>
    <w:rsid w:val="00EF391E"/>
    <w:rsid w:val="00EF3933"/>
    <w:rsid w:val="00EF3993"/>
    <w:rsid w:val="00EF3AB4"/>
    <w:rsid w:val="00EF3BDB"/>
    <w:rsid w:val="00EF400A"/>
    <w:rsid w:val="00EF4359"/>
    <w:rsid w:val="00EF53E4"/>
    <w:rsid w:val="00EF5548"/>
    <w:rsid w:val="00EF5824"/>
    <w:rsid w:val="00EF589D"/>
    <w:rsid w:val="00EF5CC1"/>
    <w:rsid w:val="00EF6062"/>
    <w:rsid w:val="00EF618A"/>
    <w:rsid w:val="00EF61FE"/>
    <w:rsid w:val="00EF65C0"/>
    <w:rsid w:val="00EF68F8"/>
    <w:rsid w:val="00EF69B5"/>
    <w:rsid w:val="00EF6AF1"/>
    <w:rsid w:val="00EF6B14"/>
    <w:rsid w:val="00F000B0"/>
    <w:rsid w:val="00F00940"/>
    <w:rsid w:val="00F00986"/>
    <w:rsid w:val="00F012C0"/>
    <w:rsid w:val="00F0169A"/>
    <w:rsid w:val="00F01C23"/>
    <w:rsid w:val="00F01DB9"/>
    <w:rsid w:val="00F0242B"/>
    <w:rsid w:val="00F02485"/>
    <w:rsid w:val="00F0257E"/>
    <w:rsid w:val="00F0257F"/>
    <w:rsid w:val="00F025FC"/>
    <w:rsid w:val="00F0272E"/>
    <w:rsid w:val="00F027F6"/>
    <w:rsid w:val="00F030FD"/>
    <w:rsid w:val="00F032B0"/>
    <w:rsid w:val="00F032F8"/>
    <w:rsid w:val="00F03648"/>
    <w:rsid w:val="00F03817"/>
    <w:rsid w:val="00F03C07"/>
    <w:rsid w:val="00F03C50"/>
    <w:rsid w:val="00F04751"/>
    <w:rsid w:val="00F0477F"/>
    <w:rsid w:val="00F049A5"/>
    <w:rsid w:val="00F0510D"/>
    <w:rsid w:val="00F051FC"/>
    <w:rsid w:val="00F05284"/>
    <w:rsid w:val="00F0683A"/>
    <w:rsid w:val="00F06923"/>
    <w:rsid w:val="00F0698B"/>
    <w:rsid w:val="00F06C74"/>
    <w:rsid w:val="00F07335"/>
    <w:rsid w:val="00F07DD6"/>
    <w:rsid w:val="00F10202"/>
    <w:rsid w:val="00F10260"/>
    <w:rsid w:val="00F10570"/>
    <w:rsid w:val="00F10BC3"/>
    <w:rsid w:val="00F11472"/>
    <w:rsid w:val="00F116E2"/>
    <w:rsid w:val="00F11AE1"/>
    <w:rsid w:val="00F11C86"/>
    <w:rsid w:val="00F11F39"/>
    <w:rsid w:val="00F12400"/>
    <w:rsid w:val="00F127DC"/>
    <w:rsid w:val="00F12C50"/>
    <w:rsid w:val="00F12E76"/>
    <w:rsid w:val="00F131FC"/>
    <w:rsid w:val="00F140C9"/>
    <w:rsid w:val="00F1438E"/>
    <w:rsid w:val="00F1442A"/>
    <w:rsid w:val="00F14CD0"/>
    <w:rsid w:val="00F14E70"/>
    <w:rsid w:val="00F14FB8"/>
    <w:rsid w:val="00F15066"/>
    <w:rsid w:val="00F15EC2"/>
    <w:rsid w:val="00F16F85"/>
    <w:rsid w:val="00F170F2"/>
    <w:rsid w:val="00F1715E"/>
    <w:rsid w:val="00F1725E"/>
    <w:rsid w:val="00F175C2"/>
    <w:rsid w:val="00F17C30"/>
    <w:rsid w:val="00F17F33"/>
    <w:rsid w:val="00F17FC9"/>
    <w:rsid w:val="00F17FD3"/>
    <w:rsid w:val="00F202B6"/>
    <w:rsid w:val="00F20487"/>
    <w:rsid w:val="00F20530"/>
    <w:rsid w:val="00F20DB7"/>
    <w:rsid w:val="00F20FB4"/>
    <w:rsid w:val="00F21411"/>
    <w:rsid w:val="00F216DA"/>
    <w:rsid w:val="00F21853"/>
    <w:rsid w:val="00F219DA"/>
    <w:rsid w:val="00F21DDC"/>
    <w:rsid w:val="00F222CF"/>
    <w:rsid w:val="00F22A56"/>
    <w:rsid w:val="00F22B84"/>
    <w:rsid w:val="00F22F55"/>
    <w:rsid w:val="00F23600"/>
    <w:rsid w:val="00F23AB5"/>
    <w:rsid w:val="00F23DAF"/>
    <w:rsid w:val="00F2401F"/>
    <w:rsid w:val="00F24187"/>
    <w:rsid w:val="00F246E1"/>
    <w:rsid w:val="00F24E7A"/>
    <w:rsid w:val="00F24F55"/>
    <w:rsid w:val="00F252DF"/>
    <w:rsid w:val="00F2565D"/>
    <w:rsid w:val="00F25C11"/>
    <w:rsid w:val="00F25C86"/>
    <w:rsid w:val="00F26534"/>
    <w:rsid w:val="00F2659B"/>
    <w:rsid w:val="00F2674F"/>
    <w:rsid w:val="00F26DC0"/>
    <w:rsid w:val="00F274F7"/>
    <w:rsid w:val="00F27A47"/>
    <w:rsid w:val="00F27EDF"/>
    <w:rsid w:val="00F27F36"/>
    <w:rsid w:val="00F3038C"/>
    <w:rsid w:val="00F30BFB"/>
    <w:rsid w:val="00F30C05"/>
    <w:rsid w:val="00F30F66"/>
    <w:rsid w:val="00F311C6"/>
    <w:rsid w:val="00F314A0"/>
    <w:rsid w:val="00F31639"/>
    <w:rsid w:val="00F318EE"/>
    <w:rsid w:val="00F31EF1"/>
    <w:rsid w:val="00F325C1"/>
    <w:rsid w:val="00F32644"/>
    <w:rsid w:val="00F32B8E"/>
    <w:rsid w:val="00F333AB"/>
    <w:rsid w:val="00F335BC"/>
    <w:rsid w:val="00F33764"/>
    <w:rsid w:val="00F34314"/>
    <w:rsid w:val="00F34327"/>
    <w:rsid w:val="00F34F1F"/>
    <w:rsid w:val="00F35186"/>
    <w:rsid w:val="00F35213"/>
    <w:rsid w:val="00F35878"/>
    <w:rsid w:val="00F35B93"/>
    <w:rsid w:val="00F3619E"/>
    <w:rsid w:val="00F361FB"/>
    <w:rsid w:val="00F3641A"/>
    <w:rsid w:val="00F36C30"/>
    <w:rsid w:val="00F36D30"/>
    <w:rsid w:val="00F36D31"/>
    <w:rsid w:val="00F372D8"/>
    <w:rsid w:val="00F3735A"/>
    <w:rsid w:val="00F3735E"/>
    <w:rsid w:val="00F3776F"/>
    <w:rsid w:val="00F3778C"/>
    <w:rsid w:val="00F377BA"/>
    <w:rsid w:val="00F37E6C"/>
    <w:rsid w:val="00F37F41"/>
    <w:rsid w:val="00F4056B"/>
    <w:rsid w:val="00F40781"/>
    <w:rsid w:val="00F40841"/>
    <w:rsid w:val="00F40A55"/>
    <w:rsid w:val="00F40BA7"/>
    <w:rsid w:val="00F40FE3"/>
    <w:rsid w:val="00F41882"/>
    <w:rsid w:val="00F422F5"/>
    <w:rsid w:val="00F422F8"/>
    <w:rsid w:val="00F429A0"/>
    <w:rsid w:val="00F42A0F"/>
    <w:rsid w:val="00F42C89"/>
    <w:rsid w:val="00F42E3F"/>
    <w:rsid w:val="00F434A7"/>
    <w:rsid w:val="00F435E5"/>
    <w:rsid w:val="00F43D0F"/>
    <w:rsid w:val="00F43E69"/>
    <w:rsid w:val="00F43F7B"/>
    <w:rsid w:val="00F44303"/>
    <w:rsid w:val="00F44633"/>
    <w:rsid w:val="00F4477B"/>
    <w:rsid w:val="00F44891"/>
    <w:rsid w:val="00F44999"/>
    <w:rsid w:val="00F44A37"/>
    <w:rsid w:val="00F44C41"/>
    <w:rsid w:val="00F44F70"/>
    <w:rsid w:val="00F45123"/>
    <w:rsid w:val="00F4530C"/>
    <w:rsid w:val="00F45532"/>
    <w:rsid w:val="00F4572E"/>
    <w:rsid w:val="00F45BDF"/>
    <w:rsid w:val="00F45CF9"/>
    <w:rsid w:val="00F46606"/>
    <w:rsid w:val="00F466D2"/>
    <w:rsid w:val="00F46850"/>
    <w:rsid w:val="00F4685F"/>
    <w:rsid w:val="00F47A9C"/>
    <w:rsid w:val="00F47C74"/>
    <w:rsid w:val="00F47CCA"/>
    <w:rsid w:val="00F47E88"/>
    <w:rsid w:val="00F500CD"/>
    <w:rsid w:val="00F500D4"/>
    <w:rsid w:val="00F5068A"/>
    <w:rsid w:val="00F50EF3"/>
    <w:rsid w:val="00F51336"/>
    <w:rsid w:val="00F514A3"/>
    <w:rsid w:val="00F52598"/>
    <w:rsid w:val="00F525D6"/>
    <w:rsid w:val="00F52978"/>
    <w:rsid w:val="00F5298B"/>
    <w:rsid w:val="00F52ADE"/>
    <w:rsid w:val="00F52BDE"/>
    <w:rsid w:val="00F52FE6"/>
    <w:rsid w:val="00F53360"/>
    <w:rsid w:val="00F53ACE"/>
    <w:rsid w:val="00F53B53"/>
    <w:rsid w:val="00F53F8B"/>
    <w:rsid w:val="00F54022"/>
    <w:rsid w:val="00F5418B"/>
    <w:rsid w:val="00F541B2"/>
    <w:rsid w:val="00F5433D"/>
    <w:rsid w:val="00F54BDE"/>
    <w:rsid w:val="00F559BB"/>
    <w:rsid w:val="00F560CD"/>
    <w:rsid w:val="00F56CA6"/>
    <w:rsid w:val="00F5750C"/>
    <w:rsid w:val="00F5757D"/>
    <w:rsid w:val="00F5772A"/>
    <w:rsid w:val="00F57873"/>
    <w:rsid w:val="00F57FAC"/>
    <w:rsid w:val="00F6048B"/>
    <w:rsid w:val="00F6064C"/>
    <w:rsid w:val="00F60866"/>
    <w:rsid w:val="00F60A9C"/>
    <w:rsid w:val="00F60BCD"/>
    <w:rsid w:val="00F60CF9"/>
    <w:rsid w:val="00F6103B"/>
    <w:rsid w:val="00F6112E"/>
    <w:rsid w:val="00F61390"/>
    <w:rsid w:val="00F6166C"/>
    <w:rsid w:val="00F62602"/>
    <w:rsid w:val="00F63CA3"/>
    <w:rsid w:val="00F63D51"/>
    <w:rsid w:val="00F64489"/>
    <w:rsid w:val="00F64769"/>
    <w:rsid w:val="00F64890"/>
    <w:rsid w:val="00F64CFB"/>
    <w:rsid w:val="00F651E7"/>
    <w:rsid w:val="00F65D5D"/>
    <w:rsid w:val="00F66598"/>
    <w:rsid w:val="00F66735"/>
    <w:rsid w:val="00F66811"/>
    <w:rsid w:val="00F66A01"/>
    <w:rsid w:val="00F66E2D"/>
    <w:rsid w:val="00F67363"/>
    <w:rsid w:val="00F67675"/>
    <w:rsid w:val="00F6767F"/>
    <w:rsid w:val="00F70398"/>
    <w:rsid w:val="00F705DA"/>
    <w:rsid w:val="00F7087F"/>
    <w:rsid w:val="00F70B1A"/>
    <w:rsid w:val="00F70D0F"/>
    <w:rsid w:val="00F70D96"/>
    <w:rsid w:val="00F70E23"/>
    <w:rsid w:val="00F70E8F"/>
    <w:rsid w:val="00F71082"/>
    <w:rsid w:val="00F71117"/>
    <w:rsid w:val="00F713ED"/>
    <w:rsid w:val="00F7145A"/>
    <w:rsid w:val="00F7168D"/>
    <w:rsid w:val="00F7176C"/>
    <w:rsid w:val="00F71929"/>
    <w:rsid w:val="00F71B78"/>
    <w:rsid w:val="00F71D83"/>
    <w:rsid w:val="00F72194"/>
    <w:rsid w:val="00F72DF6"/>
    <w:rsid w:val="00F72FCB"/>
    <w:rsid w:val="00F73A9E"/>
    <w:rsid w:val="00F73AB8"/>
    <w:rsid w:val="00F73B16"/>
    <w:rsid w:val="00F73C84"/>
    <w:rsid w:val="00F73DDD"/>
    <w:rsid w:val="00F73E67"/>
    <w:rsid w:val="00F747CF"/>
    <w:rsid w:val="00F74B35"/>
    <w:rsid w:val="00F74F6C"/>
    <w:rsid w:val="00F7508D"/>
    <w:rsid w:val="00F75202"/>
    <w:rsid w:val="00F75DF8"/>
    <w:rsid w:val="00F76B87"/>
    <w:rsid w:val="00F76BDB"/>
    <w:rsid w:val="00F777EE"/>
    <w:rsid w:val="00F77E67"/>
    <w:rsid w:val="00F80495"/>
    <w:rsid w:val="00F8119B"/>
    <w:rsid w:val="00F8278A"/>
    <w:rsid w:val="00F82E46"/>
    <w:rsid w:val="00F83156"/>
    <w:rsid w:val="00F831B3"/>
    <w:rsid w:val="00F833AF"/>
    <w:rsid w:val="00F8351B"/>
    <w:rsid w:val="00F83580"/>
    <w:rsid w:val="00F83E23"/>
    <w:rsid w:val="00F840B0"/>
    <w:rsid w:val="00F842FE"/>
    <w:rsid w:val="00F844B5"/>
    <w:rsid w:val="00F84AF5"/>
    <w:rsid w:val="00F84B2F"/>
    <w:rsid w:val="00F84DE1"/>
    <w:rsid w:val="00F852BF"/>
    <w:rsid w:val="00F852F4"/>
    <w:rsid w:val="00F85676"/>
    <w:rsid w:val="00F8597D"/>
    <w:rsid w:val="00F8606C"/>
    <w:rsid w:val="00F865D8"/>
    <w:rsid w:val="00F86968"/>
    <w:rsid w:val="00F86FF3"/>
    <w:rsid w:val="00F877AC"/>
    <w:rsid w:val="00F87B98"/>
    <w:rsid w:val="00F87C31"/>
    <w:rsid w:val="00F902B3"/>
    <w:rsid w:val="00F905CC"/>
    <w:rsid w:val="00F91281"/>
    <w:rsid w:val="00F91347"/>
    <w:rsid w:val="00F91357"/>
    <w:rsid w:val="00F916B6"/>
    <w:rsid w:val="00F918F5"/>
    <w:rsid w:val="00F919D7"/>
    <w:rsid w:val="00F91FF9"/>
    <w:rsid w:val="00F9216B"/>
    <w:rsid w:val="00F922DF"/>
    <w:rsid w:val="00F92597"/>
    <w:rsid w:val="00F92CF6"/>
    <w:rsid w:val="00F93459"/>
    <w:rsid w:val="00F93768"/>
    <w:rsid w:val="00F9380E"/>
    <w:rsid w:val="00F939BD"/>
    <w:rsid w:val="00F93C72"/>
    <w:rsid w:val="00F93DB1"/>
    <w:rsid w:val="00F93EC2"/>
    <w:rsid w:val="00F9421E"/>
    <w:rsid w:val="00F94405"/>
    <w:rsid w:val="00F94AAB"/>
    <w:rsid w:val="00F94B2E"/>
    <w:rsid w:val="00F94F94"/>
    <w:rsid w:val="00F94FAD"/>
    <w:rsid w:val="00F9620B"/>
    <w:rsid w:val="00F9652A"/>
    <w:rsid w:val="00F96534"/>
    <w:rsid w:val="00F96754"/>
    <w:rsid w:val="00F967B4"/>
    <w:rsid w:val="00F9688D"/>
    <w:rsid w:val="00F968A5"/>
    <w:rsid w:val="00F97995"/>
    <w:rsid w:val="00F97D54"/>
    <w:rsid w:val="00FA0855"/>
    <w:rsid w:val="00FA0D22"/>
    <w:rsid w:val="00FA0E4A"/>
    <w:rsid w:val="00FA1040"/>
    <w:rsid w:val="00FA112E"/>
    <w:rsid w:val="00FA1E2A"/>
    <w:rsid w:val="00FA1FFF"/>
    <w:rsid w:val="00FA2371"/>
    <w:rsid w:val="00FA24D2"/>
    <w:rsid w:val="00FA27D6"/>
    <w:rsid w:val="00FA2B35"/>
    <w:rsid w:val="00FA303B"/>
    <w:rsid w:val="00FA32BB"/>
    <w:rsid w:val="00FA330C"/>
    <w:rsid w:val="00FA350B"/>
    <w:rsid w:val="00FA3708"/>
    <w:rsid w:val="00FA3725"/>
    <w:rsid w:val="00FA38B6"/>
    <w:rsid w:val="00FA3B48"/>
    <w:rsid w:val="00FA3B6E"/>
    <w:rsid w:val="00FA3FE2"/>
    <w:rsid w:val="00FA4490"/>
    <w:rsid w:val="00FA45E3"/>
    <w:rsid w:val="00FA464F"/>
    <w:rsid w:val="00FA4771"/>
    <w:rsid w:val="00FA4D2A"/>
    <w:rsid w:val="00FA4DC4"/>
    <w:rsid w:val="00FA5025"/>
    <w:rsid w:val="00FA526E"/>
    <w:rsid w:val="00FA5C6F"/>
    <w:rsid w:val="00FA64BD"/>
    <w:rsid w:val="00FA6712"/>
    <w:rsid w:val="00FA69FB"/>
    <w:rsid w:val="00FA705D"/>
    <w:rsid w:val="00FA7936"/>
    <w:rsid w:val="00FA7B4A"/>
    <w:rsid w:val="00FB0DBF"/>
    <w:rsid w:val="00FB16CA"/>
    <w:rsid w:val="00FB1B78"/>
    <w:rsid w:val="00FB1CF0"/>
    <w:rsid w:val="00FB23C4"/>
    <w:rsid w:val="00FB2527"/>
    <w:rsid w:val="00FB25E2"/>
    <w:rsid w:val="00FB2885"/>
    <w:rsid w:val="00FB2E6B"/>
    <w:rsid w:val="00FB340D"/>
    <w:rsid w:val="00FB3D13"/>
    <w:rsid w:val="00FB425B"/>
    <w:rsid w:val="00FB4879"/>
    <w:rsid w:val="00FB4B33"/>
    <w:rsid w:val="00FB52AC"/>
    <w:rsid w:val="00FB55FA"/>
    <w:rsid w:val="00FB5834"/>
    <w:rsid w:val="00FB5AE1"/>
    <w:rsid w:val="00FB6453"/>
    <w:rsid w:val="00FB6521"/>
    <w:rsid w:val="00FB6845"/>
    <w:rsid w:val="00FB69CC"/>
    <w:rsid w:val="00FB6A5B"/>
    <w:rsid w:val="00FB6C40"/>
    <w:rsid w:val="00FB70BC"/>
    <w:rsid w:val="00FB7168"/>
    <w:rsid w:val="00FB7184"/>
    <w:rsid w:val="00FB7270"/>
    <w:rsid w:val="00FB7374"/>
    <w:rsid w:val="00FB771B"/>
    <w:rsid w:val="00FB79E6"/>
    <w:rsid w:val="00FB7E2B"/>
    <w:rsid w:val="00FC022D"/>
    <w:rsid w:val="00FC0883"/>
    <w:rsid w:val="00FC12AF"/>
    <w:rsid w:val="00FC1321"/>
    <w:rsid w:val="00FC1642"/>
    <w:rsid w:val="00FC170D"/>
    <w:rsid w:val="00FC19E6"/>
    <w:rsid w:val="00FC1B1D"/>
    <w:rsid w:val="00FC1CFE"/>
    <w:rsid w:val="00FC1D7E"/>
    <w:rsid w:val="00FC239C"/>
    <w:rsid w:val="00FC27F9"/>
    <w:rsid w:val="00FC2C89"/>
    <w:rsid w:val="00FC3D56"/>
    <w:rsid w:val="00FC411E"/>
    <w:rsid w:val="00FC43A7"/>
    <w:rsid w:val="00FC4A41"/>
    <w:rsid w:val="00FC4F12"/>
    <w:rsid w:val="00FC522E"/>
    <w:rsid w:val="00FC5E56"/>
    <w:rsid w:val="00FC638D"/>
    <w:rsid w:val="00FC67E1"/>
    <w:rsid w:val="00FC68FE"/>
    <w:rsid w:val="00FC742E"/>
    <w:rsid w:val="00FC7582"/>
    <w:rsid w:val="00FC77FE"/>
    <w:rsid w:val="00FD0740"/>
    <w:rsid w:val="00FD09C4"/>
    <w:rsid w:val="00FD0B9F"/>
    <w:rsid w:val="00FD0CC8"/>
    <w:rsid w:val="00FD0EE0"/>
    <w:rsid w:val="00FD1DFC"/>
    <w:rsid w:val="00FD1E78"/>
    <w:rsid w:val="00FD212B"/>
    <w:rsid w:val="00FD223A"/>
    <w:rsid w:val="00FD244B"/>
    <w:rsid w:val="00FD25BD"/>
    <w:rsid w:val="00FD291E"/>
    <w:rsid w:val="00FD2F4C"/>
    <w:rsid w:val="00FD3D6D"/>
    <w:rsid w:val="00FD3E5C"/>
    <w:rsid w:val="00FD3F1D"/>
    <w:rsid w:val="00FD4222"/>
    <w:rsid w:val="00FD4412"/>
    <w:rsid w:val="00FD4A09"/>
    <w:rsid w:val="00FD4AC9"/>
    <w:rsid w:val="00FD4AEF"/>
    <w:rsid w:val="00FD4BC4"/>
    <w:rsid w:val="00FD4F51"/>
    <w:rsid w:val="00FD5005"/>
    <w:rsid w:val="00FD5EFD"/>
    <w:rsid w:val="00FD675F"/>
    <w:rsid w:val="00FD6874"/>
    <w:rsid w:val="00FD6975"/>
    <w:rsid w:val="00FD6FE2"/>
    <w:rsid w:val="00FD70FF"/>
    <w:rsid w:val="00FD71D6"/>
    <w:rsid w:val="00FD7465"/>
    <w:rsid w:val="00FD7838"/>
    <w:rsid w:val="00FE0215"/>
    <w:rsid w:val="00FE0796"/>
    <w:rsid w:val="00FE07EB"/>
    <w:rsid w:val="00FE0A95"/>
    <w:rsid w:val="00FE1101"/>
    <w:rsid w:val="00FE118C"/>
    <w:rsid w:val="00FE1655"/>
    <w:rsid w:val="00FE1677"/>
    <w:rsid w:val="00FE1795"/>
    <w:rsid w:val="00FE1F21"/>
    <w:rsid w:val="00FE207E"/>
    <w:rsid w:val="00FE22E8"/>
    <w:rsid w:val="00FE28BB"/>
    <w:rsid w:val="00FE346E"/>
    <w:rsid w:val="00FE3F40"/>
    <w:rsid w:val="00FE4216"/>
    <w:rsid w:val="00FE45EF"/>
    <w:rsid w:val="00FE4608"/>
    <w:rsid w:val="00FE491A"/>
    <w:rsid w:val="00FE4E1D"/>
    <w:rsid w:val="00FE5634"/>
    <w:rsid w:val="00FE5A58"/>
    <w:rsid w:val="00FE5B01"/>
    <w:rsid w:val="00FE5C07"/>
    <w:rsid w:val="00FE5CBF"/>
    <w:rsid w:val="00FE601F"/>
    <w:rsid w:val="00FE6394"/>
    <w:rsid w:val="00FE657C"/>
    <w:rsid w:val="00FE7483"/>
    <w:rsid w:val="00FF0257"/>
    <w:rsid w:val="00FF02E9"/>
    <w:rsid w:val="00FF0579"/>
    <w:rsid w:val="00FF0642"/>
    <w:rsid w:val="00FF0C23"/>
    <w:rsid w:val="00FF0E2C"/>
    <w:rsid w:val="00FF1001"/>
    <w:rsid w:val="00FF140C"/>
    <w:rsid w:val="00FF14C5"/>
    <w:rsid w:val="00FF17E4"/>
    <w:rsid w:val="00FF1C44"/>
    <w:rsid w:val="00FF1CCF"/>
    <w:rsid w:val="00FF1EF6"/>
    <w:rsid w:val="00FF2270"/>
    <w:rsid w:val="00FF2EAB"/>
    <w:rsid w:val="00FF36B4"/>
    <w:rsid w:val="00FF3CD2"/>
    <w:rsid w:val="00FF3CED"/>
    <w:rsid w:val="00FF4476"/>
    <w:rsid w:val="00FF469C"/>
    <w:rsid w:val="00FF47B9"/>
    <w:rsid w:val="00FF4877"/>
    <w:rsid w:val="00FF4970"/>
    <w:rsid w:val="00FF52AC"/>
    <w:rsid w:val="00FF52DA"/>
    <w:rsid w:val="00FF58C5"/>
    <w:rsid w:val="00FF5B5F"/>
    <w:rsid w:val="00FF5F3C"/>
    <w:rsid w:val="00FF5F4A"/>
    <w:rsid w:val="00FF5FD0"/>
    <w:rsid w:val="00FF6630"/>
    <w:rsid w:val="00FF70D2"/>
    <w:rsid w:val="00FF71FD"/>
    <w:rsid w:val="00FF7634"/>
    <w:rsid w:val="00FF77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5E3CC"/>
  <w15:docId w15:val="{FA9902AD-104A-4EC2-99E9-6B781AA2D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2">
    <w:name w:val="Normal"/>
    <w:qFormat/>
    <w:rsid w:val="004A583F"/>
    <w:pPr>
      <w:spacing w:after="0" w:line="240" w:lineRule="auto"/>
    </w:pPr>
    <w:rPr>
      <w:rFonts w:ascii="Times New Roman" w:eastAsia="Times New Roman" w:hAnsi="Times New Roman" w:cs="Times New Roman"/>
      <w:sz w:val="24"/>
      <w:szCs w:val="24"/>
      <w:lang w:eastAsia="ru-RU"/>
    </w:rPr>
  </w:style>
  <w:style w:type="paragraph" w:styleId="1">
    <w:name w:val="heading 1"/>
    <w:aliases w:val="H1,H11,H12,H13,H111,H121,H14,H112,H122,H15,H113,H123,H131,H1111,H1211,H16,H114,H124,H132,H1112,H1212,H141,H1121,H1221,H151,H1131,H1231,H1311,H11111,H12111"/>
    <w:next w:val="a2"/>
    <w:link w:val="11"/>
    <w:uiPriority w:val="99"/>
    <w:qFormat/>
    <w:rsid w:val="00A766E2"/>
    <w:pPr>
      <w:keepNext/>
      <w:numPr>
        <w:numId w:val="7"/>
      </w:numPr>
      <w:suppressAutoHyphens/>
      <w:spacing w:after="240" w:line="240" w:lineRule="auto"/>
      <w:outlineLvl w:val="0"/>
    </w:pPr>
    <w:rPr>
      <w:rFonts w:ascii="Times New Roman" w:eastAsia="Times New Roman" w:hAnsi="Times New Roman" w:cs="Times New Roman"/>
      <w:b/>
      <w:kern w:val="28"/>
      <w:sz w:val="36"/>
      <w:szCs w:val="24"/>
      <w:lang w:eastAsia="ru-RU"/>
    </w:rPr>
  </w:style>
  <w:style w:type="paragraph" w:styleId="2">
    <w:name w:val="heading 2"/>
    <w:basedOn w:val="1"/>
    <w:next w:val="a2"/>
    <w:link w:val="20"/>
    <w:uiPriority w:val="99"/>
    <w:qFormat/>
    <w:rsid w:val="00C61A3B"/>
    <w:pPr>
      <w:numPr>
        <w:ilvl w:val="1"/>
      </w:numPr>
      <w:spacing w:before="240"/>
      <w:ind w:left="0" w:firstLine="737"/>
      <w:outlineLvl w:val="1"/>
    </w:pPr>
    <w:rPr>
      <w:sz w:val="32"/>
    </w:rPr>
  </w:style>
  <w:style w:type="paragraph" w:styleId="3">
    <w:name w:val="heading 3"/>
    <w:basedOn w:val="2"/>
    <w:next w:val="a2"/>
    <w:link w:val="30"/>
    <w:uiPriority w:val="99"/>
    <w:qFormat/>
    <w:rsid w:val="00A766E2"/>
    <w:pPr>
      <w:numPr>
        <w:ilvl w:val="2"/>
      </w:numPr>
      <w:spacing w:before="480"/>
      <w:ind w:firstLine="709"/>
      <w:outlineLvl w:val="2"/>
    </w:pPr>
  </w:style>
  <w:style w:type="paragraph" w:styleId="4">
    <w:name w:val="heading 4"/>
    <w:basedOn w:val="3"/>
    <w:next w:val="a2"/>
    <w:link w:val="40"/>
    <w:uiPriority w:val="99"/>
    <w:qFormat/>
    <w:rsid w:val="00A766E2"/>
    <w:pPr>
      <w:numPr>
        <w:ilvl w:val="3"/>
      </w:numPr>
      <w:ind w:left="0" w:firstLine="709"/>
      <w:outlineLvl w:val="3"/>
    </w:pPr>
    <w:rPr>
      <w:sz w:val="28"/>
    </w:rPr>
  </w:style>
  <w:style w:type="paragraph" w:styleId="5">
    <w:name w:val="heading 5"/>
    <w:basedOn w:val="4"/>
    <w:next w:val="a2"/>
    <w:link w:val="50"/>
    <w:uiPriority w:val="99"/>
    <w:qFormat/>
    <w:rsid w:val="00A766E2"/>
    <w:pPr>
      <w:numPr>
        <w:ilvl w:val="4"/>
      </w:numPr>
      <w:outlineLvl w:val="4"/>
    </w:pPr>
  </w:style>
  <w:style w:type="paragraph" w:styleId="6">
    <w:name w:val="heading 6"/>
    <w:basedOn w:val="a2"/>
    <w:next w:val="a2"/>
    <w:link w:val="60"/>
    <w:uiPriority w:val="99"/>
    <w:qFormat/>
    <w:rsid w:val="00A766E2"/>
    <w:pPr>
      <w:numPr>
        <w:ilvl w:val="5"/>
        <w:numId w:val="7"/>
      </w:numPr>
      <w:spacing w:before="240" w:after="60" w:line="360" w:lineRule="auto"/>
      <w:outlineLvl w:val="5"/>
    </w:pPr>
    <w:rPr>
      <w:rFonts w:ascii="Arial" w:hAnsi="Arial"/>
      <w:i/>
      <w:szCs w:val="20"/>
    </w:rPr>
  </w:style>
  <w:style w:type="paragraph" w:styleId="7">
    <w:name w:val="heading 7"/>
    <w:basedOn w:val="a2"/>
    <w:next w:val="a2"/>
    <w:link w:val="70"/>
    <w:uiPriority w:val="99"/>
    <w:qFormat/>
    <w:rsid w:val="00A766E2"/>
    <w:pPr>
      <w:numPr>
        <w:ilvl w:val="6"/>
        <w:numId w:val="7"/>
      </w:numPr>
      <w:spacing w:before="240" w:after="60" w:line="360" w:lineRule="auto"/>
      <w:outlineLvl w:val="6"/>
    </w:pPr>
    <w:rPr>
      <w:rFonts w:ascii="Arial" w:hAnsi="Arial"/>
      <w:sz w:val="20"/>
      <w:szCs w:val="20"/>
    </w:rPr>
  </w:style>
  <w:style w:type="paragraph" w:styleId="8">
    <w:name w:val="heading 8"/>
    <w:basedOn w:val="a2"/>
    <w:next w:val="a2"/>
    <w:link w:val="80"/>
    <w:uiPriority w:val="99"/>
    <w:qFormat/>
    <w:rsid w:val="00A766E2"/>
    <w:pPr>
      <w:numPr>
        <w:ilvl w:val="7"/>
        <w:numId w:val="7"/>
      </w:numPr>
      <w:spacing w:before="240" w:after="60" w:line="360" w:lineRule="auto"/>
      <w:outlineLvl w:val="7"/>
    </w:pPr>
    <w:rPr>
      <w:rFonts w:ascii="Arial" w:hAnsi="Arial"/>
      <w:i/>
      <w:sz w:val="20"/>
      <w:szCs w:val="20"/>
    </w:rPr>
  </w:style>
  <w:style w:type="paragraph" w:styleId="9">
    <w:name w:val="heading 9"/>
    <w:basedOn w:val="a2"/>
    <w:next w:val="a2"/>
    <w:link w:val="90"/>
    <w:uiPriority w:val="99"/>
    <w:qFormat/>
    <w:rsid w:val="00A766E2"/>
    <w:pPr>
      <w:numPr>
        <w:ilvl w:val="8"/>
        <w:numId w:val="7"/>
      </w:numPr>
      <w:spacing w:before="240" w:after="60" w:line="360" w:lineRule="auto"/>
      <w:outlineLvl w:val="8"/>
    </w:pPr>
    <w:rPr>
      <w:rFonts w:ascii="Arial" w:hAnsi="Arial"/>
      <w:i/>
      <w:sz w:val="18"/>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1">
    <w:name w:val="Заголовок 1 Знак"/>
    <w:aliases w:val="H1 Знак,H11 Знак,H12 Знак,H13 Знак,H111 Знак,H121 Знак,H14 Знак,H112 Знак,H122 Знак,H15 Знак,H113 Знак,H123 Знак,H131 Знак,H1111 Знак,H1211 Знак,H16 Знак,H114 Знак,H124 Знак,H132 Знак,H1112 Знак,H1212 Знак,H141 Знак,H1121 Знак,H151 Знак"/>
    <w:basedOn w:val="a3"/>
    <w:link w:val="1"/>
    <w:uiPriority w:val="99"/>
    <w:rsid w:val="00A766E2"/>
    <w:rPr>
      <w:rFonts w:ascii="Times New Roman" w:eastAsia="Times New Roman" w:hAnsi="Times New Roman" w:cs="Times New Roman"/>
      <w:b/>
      <w:kern w:val="28"/>
      <w:sz w:val="36"/>
      <w:szCs w:val="24"/>
      <w:lang w:eastAsia="ru-RU"/>
    </w:rPr>
  </w:style>
  <w:style w:type="character" w:customStyle="1" w:styleId="20">
    <w:name w:val="Заголовок 2 Знак"/>
    <w:basedOn w:val="a3"/>
    <w:link w:val="2"/>
    <w:uiPriority w:val="99"/>
    <w:rsid w:val="00C61A3B"/>
    <w:rPr>
      <w:rFonts w:ascii="Times New Roman" w:eastAsia="Times New Roman" w:hAnsi="Times New Roman" w:cs="Times New Roman"/>
      <w:b/>
      <w:kern w:val="28"/>
      <w:sz w:val="32"/>
      <w:szCs w:val="24"/>
      <w:lang w:eastAsia="ru-RU"/>
    </w:rPr>
  </w:style>
  <w:style w:type="character" w:customStyle="1" w:styleId="30">
    <w:name w:val="Заголовок 3 Знак"/>
    <w:basedOn w:val="a3"/>
    <w:link w:val="3"/>
    <w:uiPriority w:val="99"/>
    <w:rsid w:val="00A766E2"/>
    <w:rPr>
      <w:rFonts w:ascii="Times New Roman" w:eastAsia="Times New Roman" w:hAnsi="Times New Roman" w:cs="Times New Roman"/>
      <w:b/>
      <w:kern w:val="28"/>
      <w:sz w:val="32"/>
      <w:szCs w:val="24"/>
      <w:lang w:eastAsia="ru-RU"/>
    </w:rPr>
  </w:style>
  <w:style w:type="character" w:customStyle="1" w:styleId="40">
    <w:name w:val="Заголовок 4 Знак"/>
    <w:basedOn w:val="a3"/>
    <w:link w:val="4"/>
    <w:uiPriority w:val="99"/>
    <w:rsid w:val="00A766E2"/>
    <w:rPr>
      <w:rFonts w:ascii="Times New Roman" w:eastAsia="Times New Roman" w:hAnsi="Times New Roman" w:cs="Times New Roman"/>
      <w:b/>
      <w:kern w:val="28"/>
      <w:sz w:val="28"/>
      <w:szCs w:val="24"/>
      <w:lang w:eastAsia="ru-RU"/>
    </w:rPr>
  </w:style>
  <w:style w:type="character" w:customStyle="1" w:styleId="50">
    <w:name w:val="Заголовок 5 Знак"/>
    <w:basedOn w:val="a3"/>
    <w:link w:val="5"/>
    <w:uiPriority w:val="99"/>
    <w:rsid w:val="00A766E2"/>
    <w:rPr>
      <w:rFonts w:ascii="Times New Roman" w:eastAsia="Times New Roman" w:hAnsi="Times New Roman" w:cs="Times New Roman"/>
      <w:b/>
      <w:kern w:val="28"/>
      <w:sz w:val="28"/>
      <w:szCs w:val="24"/>
      <w:lang w:eastAsia="ru-RU"/>
    </w:rPr>
  </w:style>
  <w:style w:type="character" w:customStyle="1" w:styleId="60">
    <w:name w:val="Заголовок 6 Знак"/>
    <w:basedOn w:val="a3"/>
    <w:link w:val="6"/>
    <w:uiPriority w:val="99"/>
    <w:rsid w:val="00A766E2"/>
    <w:rPr>
      <w:rFonts w:ascii="Arial" w:eastAsia="Times New Roman" w:hAnsi="Arial" w:cs="Times New Roman"/>
      <w:i/>
      <w:sz w:val="24"/>
      <w:szCs w:val="20"/>
      <w:lang w:eastAsia="ru-RU"/>
    </w:rPr>
  </w:style>
  <w:style w:type="character" w:customStyle="1" w:styleId="70">
    <w:name w:val="Заголовок 7 Знак"/>
    <w:basedOn w:val="a3"/>
    <w:link w:val="7"/>
    <w:uiPriority w:val="99"/>
    <w:rsid w:val="00A766E2"/>
    <w:rPr>
      <w:rFonts w:ascii="Arial" w:eastAsia="Times New Roman" w:hAnsi="Arial" w:cs="Times New Roman"/>
      <w:sz w:val="20"/>
      <w:szCs w:val="20"/>
      <w:lang w:eastAsia="ru-RU"/>
    </w:rPr>
  </w:style>
  <w:style w:type="character" w:customStyle="1" w:styleId="80">
    <w:name w:val="Заголовок 8 Знак"/>
    <w:basedOn w:val="a3"/>
    <w:link w:val="8"/>
    <w:uiPriority w:val="99"/>
    <w:rsid w:val="00A766E2"/>
    <w:rPr>
      <w:rFonts w:ascii="Arial" w:eastAsia="Times New Roman" w:hAnsi="Arial" w:cs="Times New Roman"/>
      <w:i/>
      <w:sz w:val="20"/>
      <w:szCs w:val="20"/>
      <w:lang w:eastAsia="ru-RU"/>
    </w:rPr>
  </w:style>
  <w:style w:type="character" w:customStyle="1" w:styleId="90">
    <w:name w:val="Заголовок 9 Знак"/>
    <w:basedOn w:val="a3"/>
    <w:link w:val="9"/>
    <w:uiPriority w:val="99"/>
    <w:rsid w:val="00A766E2"/>
    <w:rPr>
      <w:rFonts w:ascii="Arial" w:eastAsia="Times New Roman" w:hAnsi="Arial" w:cs="Times New Roman"/>
      <w:i/>
      <w:sz w:val="18"/>
      <w:szCs w:val="20"/>
      <w:lang w:eastAsia="ru-RU"/>
    </w:rPr>
  </w:style>
  <w:style w:type="paragraph" w:styleId="a6">
    <w:name w:val="header"/>
    <w:basedOn w:val="a2"/>
    <w:link w:val="a7"/>
    <w:uiPriority w:val="99"/>
    <w:rsid w:val="00A766E2"/>
    <w:pPr>
      <w:tabs>
        <w:tab w:val="center" w:pos="4536"/>
        <w:tab w:val="right" w:pos="9072"/>
      </w:tabs>
      <w:spacing w:line="360" w:lineRule="auto"/>
    </w:pPr>
    <w:rPr>
      <w:rFonts w:ascii="Arial" w:hAnsi="Arial"/>
      <w:sz w:val="20"/>
      <w:szCs w:val="20"/>
    </w:rPr>
  </w:style>
  <w:style w:type="character" w:customStyle="1" w:styleId="a7">
    <w:name w:val="Верхний колонтитул Знак"/>
    <w:basedOn w:val="a3"/>
    <w:link w:val="a6"/>
    <w:uiPriority w:val="99"/>
    <w:rsid w:val="00A766E2"/>
    <w:rPr>
      <w:rFonts w:ascii="Arial" w:eastAsia="Times New Roman" w:hAnsi="Arial" w:cs="Times New Roman"/>
      <w:sz w:val="20"/>
      <w:szCs w:val="20"/>
      <w:lang w:eastAsia="ru-RU"/>
    </w:rPr>
  </w:style>
  <w:style w:type="character" w:styleId="a8">
    <w:name w:val="page number"/>
    <w:basedOn w:val="a3"/>
    <w:rsid w:val="00A766E2"/>
  </w:style>
  <w:style w:type="table" w:styleId="a9">
    <w:name w:val="Table Grid"/>
    <w:basedOn w:val="a4"/>
    <w:rsid w:val="00A766E2"/>
    <w:pPr>
      <w:widowControl w:val="0"/>
      <w:spacing w:after="0" w:line="240" w:lineRule="auto"/>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
    <w:name w:val="Таблица Наименование"/>
    <w:basedOn w:val="ab"/>
    <w:qFormat/>
    <w:rsid w:val="004A583F"/>
    <w:pPr>
      <w:ind w:firstLine="0"/>
    </w:pPr>
  </w:style>
  <w:style w:type="paragraph" w:customStyle="1" w:styleId="ab">
    <w:name w:val="Абзац"/>
    <w:basedOn w:val="a2"/>
    <w:link w:val="ac"/>
    <w:qFormat/>
    <w:rsid w:val="00A766E2"/>
    <w:pPr>
      <w:widowControl w:val="0"/>
      <w:ind w:firstLine="709"/>
      <w:jc w:val="both"/>
    </w:pPr>
    <w:rPr>
      <w:sz w:val="28"/>
    </w:rPr>
  </w:style>
  <w:style w:type="character" w:customStyle="1" w:styleId="ac">
    <w:name w:val="Абзац Знак"/>
    <w:basedOn w:val="a3"/>
    <w:link w:val="ab"/>
    <w:locked/>
    <w:rsid w:val="00A766E2"/>
    <w:rPr>
      <w:rFonts w:ascii="Times New Roman" w:eastAsia="Times New Roman" w:hAnsi="Times New Roman" w:cs="Times New Roman"/>
      <w:sz w:val="28"/>
      <w:szCs w:val="24"/>
      <w:lang w:eastAsia="ru-RU"/>
    </w:rPr>
  </w:style>
  <w:style w:type="character" w:customStyle="1" w:styleId="ad">
    <w:name w:val="Абзац (описание правила) Знак"/>
    <w:basedOn w:val="a3"/>
    <w:link w:val="ae"/>
    <w:locked/>
    <w:rsid w:val="00A766E2"/>
    <w:rPr>
      <w:rFonts w:ascii="Times New Roman" w:eastAsia="Times New Roman" w:hAnsi="Times New Roman"/>
      <w:color w:val="0000FF"/>
      <w:sz w:val="24"/>
      <w:szCs w:val="24"/>
    </w:rPr>
  </w:style>
  <w:style w:type="paragraph" w:customStyle="1" w:styleId="ae">
    <w:name w:val="Абзац (описание правила)"/>
    <w:basedOn w:val="a2"/>
    <w:link w:val="ad"/>
    <w:rsid w:val="00A766E2"/>
    <w:rPr>
      <w:rFonts w:cstheme="minorBidi"/>
      <w:color w:val="0000FF"/>
      <w:lang w:eastAsia="en-US"/>
    </w:rPr>
  </w:style>
  <w:style w:type="paragraph" w:customStyle="1" w:styleId="a0">
    <w:name w:val="Графа Значение Маркированный Список"/>
    <w:basedOn w:val="ab"/>
    <w:qFormat/>
    <w:rsid w:val="00A766E2"/>
    <w:pPr>
      <w:numPr>
        <w:numId w:val="1"/>
      </w:numPr>
      <w:tabs>
        <w:tab w:val="num" w:pos="360"/>
      </w:tabs>
      <w:spacing w:before="120" w:after="120"/>
      <w:ind w:left="1191" w:hanging="340"/>
    </w:pPr>
  </w:style>
  <w:style w:type="paragraph" w:customStyle="1" w:styleId="af">
    <w:name w:val="Таблица Заголовок"/>
    <w:basedOn w:val="a2"/>
    <w:rsid w:val="00A766E2"/>
    <w:pPr>
      <w:jc w:val="center"/>
    </w:pPr>
    <w:rPr>
      <w:b/>
      <w:bCs/>
      <w:szCs w:val="20"/>
    </w:rPr>
  </w:style>
  <w:style w:type="paragraph" w:customStyle="1" w:styleId="af0">
    <w:name w:val="Таблица Заголовок (повернутый)"/>
    <w:basedOn w:val="a2"/>
    <w:rsid w:val="00906E5C"/>
    <w:pPr>
      <w:keepNext/>
      <w:ind w:left="113" w:right="113"/>
      <w:jc w:val="center"/>
    </w:pPr>
    <w:rPr>
      <w:b/>
      <w:bCs/>
      <w:szCs w:val="20"/>
    </w:rPr>
  </w:style>
  <w:style w:type="character" w:customStyle="1" w:styleId="af1">
    <w:name w:val="Графа Знак"/>
    <w:basedOn w:val="a3"/>
    <w:link w:val="af2"/>
    <w:locked/>
    <w:rsid w:val="00A766E2"/>
    <w:rPr>
      <w:rFonts w:ascii="Times New Roman" w:eastAsia="Times New Roman" w:hAnsi="Times New Roman"/>
      <w:sz w:val="28"/>
      <w:szCs w:val="24"/>
    </w:rPr>
  </w:style>
  <w:style w:type="paragraph" w:customStyle="1" w:styleId="af2">
    <w:name w:val="Графа"/>
    <w:basedOn w:val="a2"/>
    <w:link w:val="af1"/>
    <w:qFormat/>
    <w:rsid w:val="00A766E2"/>
    <w:pPr>
      <w:spacing w:before="120" w:after="120"/>
      <w:ind w:firstLine="709"/>
    </w:pPr>
    <w:rPr>
      <w:rFonts w:cstheme="minorBidi"/>
      <w:sz w:val="28"/>
      <w:lang w:eastAsia="en-US"/>
    </w:rPr>
  </w:style>
  <w:style w:type="paragraph" w:customStyle="1" w:styleId="10">
    <w:name w:val="Маркированный список 1 уровня"/>
    <w:basedOn w:val="ab"/>
    <w:qFormat/>
    <w:rsid w:val="00A766E2"/>
    <w:pPr>
      <w:numPr>
        <w:numId w:val="2"/>
      </w:numPr>
      <w:tabs>
        <w:tab w:val="num" w:pos="360"/>
      </w:tabs>
      <w:spacing w:before="120"/>
      <w:ind w:left="964" w:hanging="340"/>
    </w:pPr>
  </w:style>
  <w:style w:type="paragraph" w:customStyle="1" w:styleId="af3">
    <w:name w:val="Таблица Графа"/>
    <w:basedOn w:val="af2"/>
    <w:qFormat/>
    <w:rsid w:val="00A766E2"/>
    <w:pPr>
      <w:widowControl w:val="0"/>
      <w:spacing w:before="0" w:after="0"/>
      <w:ind w:firstLine="0"/>
      <w:jc w:val="center"/>
    </w:pPr>
    <w:rPr>
      <w:sz w:val="24"/>
    </w:rPr>
  </w:style>
  <w:style w:type="character" w:customStyle="1" w:styleId="af4">
    <w:name w:val="Графа Наименование"/>
    <w:basedOn w:val="a3"/>
    <w:uiPriority w:val="1"/>
    <w:qFormat/>
    <w:rsid w:val="00A766E2"/>
    <w:rPr>
      <w:b/>
    </w:rPr>
  </w:style>
  <w:style w:type="paragraph" w:customStyle="1" w:styleId="af5">
    <w:name w:val="Раздел каталога"/>
    <w:basedOn w:val="1"/>
    <w:qFormat/>
    <w:rsid w:val="00A766E2"/>
  </w:style>
  <w:style w:type="paragraph" w:customStyle="1" w:styleId="af6">
    <w:name w:val="Раздел наименования сущности"/>
    <w:basedOn w:val="2"/>
    <w:qFormat/>
    <w:rsid w:val="00C02C8D"/>
    <w:pPr>
      <w:spacing w:before="360"/>
    </w:pPr>
  </w:style>
  <w:style w:type="paragraph" w:customStyle="1" w:styleId="af7">
    <w:name w:val="Раздел описания сущности"/>
    <w:basedOn w:val="3"/>
    <w:qFormat/>
    <w:rsid w:val="00A766E2"/>
  </w:style>
  <w:style w:type="paragraph" w:customStyle="1" w:styleId="af8">
    <w:name w:val="Раздел правила"/>
    <w:basedOn w:val="4"/>
    <w:qFormat/>
    <w:rsid w:val="00A766E2"/>
  </w:style>
  <w:style w:type="paragraph" w:styleId="af9">
    <w:name w:val="Balloon Text"/>
    <w:basedOn w:val="a2"/>
    <w:link w:val="afa"/>
    <w:uiPriority w:val="99"/>
    <w:semiHidden/>
    <w:unhideWhenUsed/>
    <w:rsid w:val="004A583F"/>
    <w:rPr>
      <w:rFonts w:ascii="Tahoma" w:hAnsi="Tahoma" w:cs="Tahoma"/>
      <w:sz w:val="16"/>
      <w:szCs w:val="16"/>
    </w:rPr>
  </w:style>
  <w:style w:type="character" w:customStyle="1" w:styleId="afa">
    <w:name w:val="Текст выноски Знак"/>
    <w:basedOn w:val="a3"/>
    <w:link w:val="af9"/>
    <w:uiPriority w:val="99"/>
    <w:semiHidden/>
    <w:rsid w:val="004A583F"/>
    <w:rPr>
      <w:rFonts w:ascii="Tahoma" w:eastAsia="Times New Roman" w:hAnsi="Tahoma" w:cs="Tahoma"/>
      <w:sz w:val="16"/>
      <w:szCs w:val="16"/>
      <w:lang w:eastAsia="ru-RU"/>
    </w:rPr>
  </w:style>
  <w:style w:type="paragraph" w:styleId="afb">
    <w:name w:val="Revision"/>
    <w:hidden/>
    <w:uiPriority w:val="99"/>
    <w:semiHidden/>
    <w:rsid w:val="00D11FB2"/>
    <w:pPr>
      <w:spacing w:after="0" w:line="240" w:lineRule="auto"/>
    </w:pPr>
    <w:rPr>
      <w:rFonts w:ascii="Times New Roman" w:eastAsia="Times New Roman" w:hAnsi="Times New Roman" w:cs="Times New Roman"/>
      <w:sz w:val="24"/>
      <w:szCs w:val="24"/>
      <w:lang w:eastAsia="ru-RU"/>
    </w:rPr>
  </w:style>
  <w:style w:type="character" w:styleId="afc">
    <w:name w:val="annotation reference"/>
    <w:basedOn w:val="a3"/>
    <w:uiPriority w:val="99"/>
    <w:unhideWhenUsed/>
    <w:qFormat/>
    <w:rsid w:val="0047168F"/>
    <w:rPr>
      <w:sz w:val="16"/>
      <w:szCs w:val="16"/>
    </w:rPr>
  </w:style>
  <w:style w:type="paragraph" w:styleId="afd">
    <w:name w:val="annotation text"/>
    <w:basedOn w:val="a2"/>
    <w:link w:val="afe"/>
    <w:uiPriority w:val="99"/>
    <w:unhideWhenUsed/>
    <w:qFormat/>
    <w:rsid w:val="0047168F"/>
    <w:rPr>
      <w:sz w:val="20"/>
      <w:szCs w:val="20"/>
    </w:rPr>
  </w:style>
  <w:style w:type="character" w:customStyle="1" w:styleId="afe">
    <w:name w:val="Текст примечания Знак"/>
    <w:basedOn w:val="a3"/>
    <w:link w:val="afd"/>
    <w:uiPriority w:val="99"/>
    <w:rsid w:val="0047168F"/>
    <w:rPr>
      <w:rFonts w:ascii="Times New Roman" w:eastAsia="Times New Roman" w:hAnsi="Times New Roman" w:cs="Times New Roman"/>
      <w:sz w:val="20"/>
      <w:szCs w:val="20"/>
      <w:lang w:eastAsia="ru-RU"/>
    </w:rPr>
  </w:style>
  <w:style w:type="paragraph" w:styleId="aff">
    <w:name w:val="annotation subject"/>
    <w:basedOn w:val="afd"/>
    <w:next w:val="afd"/>
    <w:link w:val="aff0"/>
    <w:semiHidden/>
    <w:unhideWhenUsed/>
    <w:rsid w:val="0047168F"/>
    <w:rPr>
      <w:b/>
      <w:bCs/>
    </w:rPr>
  </w:style>
  <w:style w:type="character" w:customStyle="1" w:styleId="aff0">
    <w:name w:val="Тема примечания Знак"/>
    <w:basedOn w:val="afe"/>
    <w:link w:val="aff"/>
    <w:semiHidden/>
    <w:rsid w:val="0047168F"/>
    <w:rPr>
      <w:rFonts w:ascii="Times New Roman" w:eastAsia="Times New Roman" w:hAnsi="Times New Roman" w:cs="Times New Roman"/>
      <w:b/>
      <w:bCs/>
      <w:sz w:val="20"/>
      <w:szCs w:val="20"/>
      <w:lang w:eastAsia="ru-RU"/>
    </w:rPr>
  </w:style>
  <w:style w:type="paragraph" w:styleId="aff1">
    <w:name w:val="footer"/>
    <w:basedOn w:val="a2"/>
    <w:link w:val="aff2"/>
    <w:uiPriority w:val="99"/>
    <w:unhideWhenUsed/>
    <w:rsid w:val="00E26844"/>
    <w:pPr>
      <w:tabs>
        <w:tab w:val="center" w:pos="4677"/>
        <w:tab w:val="right" w:pos="9355"/>
      </w:tabs>
    </w:pPr>
  </w:style>
  <w:style w:type="character" w:customStyle="1" w:styleId="aff2">
    <w:name w:val="Нижний колонтитул Знак"/>
    <w:basedOn w:val="a3"/>
    <w:link w:val="aff1"/>
    <w:uiPriority w:val="99"/>
    <w:rsid w:val="00E26844"/>
    <w:rPr>
      <w:rFonts w:ascii="Times New Roman" w:eastAsia="Times New Roman" w:hAnsi="Times New Roman" w:cs="Times New Roman"/>
      <w:sz w:val="24"/>
      <w:szCs w:val="24"/>
      <w:lang w:eastAsia="ru-RU"/>
    </w:rPr>
  </w:style>
  <w:style w:type="character" w:styleId="aff3">
    <w:name w:val="Strong"/>
    <w:basedOn w:val="a3"/>
    <w:uiPriority w:val="22"/>
    <w:qFormat/>
    <w:rsid w:val="007A5904"/>
    <w:rPr>
      <w:b/>
      <w:bCs/>
    </w:rPr>
  </w:style>
  <w:style w:type="paragraph" w:styleId="aff4">
    <w:name w:val="caption"/>
    <w:basedOn w:val="a2"/>
    <w:next w:val="a2"/>
    <w:uiPriority w:val="35"/>
    <w:unhideWhenUsed/>
    <w:qFormat/>
    <w:rsid w:val="00294AF5"/>
    <w:pPr>
      <w:spacing w:after="200"/>
    </w:pPr>
    <w:rPr>
      <w:b/>
      <w:bCs/>
      <w:color w:val="4F81BD" w:themeColor="accent1"/>
      <w:sz w:val="18"/>
      <w:szCs w:val="18"/>
    </w:rPr>
  </w:style>
  <w:style w:type="paragraph" w:styleId="aff5">
    <w:name w:val="List Paragraph"/>
    <w:aliases w:val="Маркер"/>
    <w:basedOn w:val="a2"/>
    <w:link w:val="aff6"/>
    <w:uiPriority w:val="34"/>
    <w:qFormat/>
    <w:rsid w:val="000024AB"/>
    <w:pPr>
      <w:spacing w:after="200" w:line="276" w:lineRule="auto"/>
      <w:ind w:left="720"/>
      <w:contextualSpacing/>
    </w:pPr>
    <w:rPr>
      <w:rFonts w:asciiTheme="minorHAnsi" w:eastAsiaTheme="minorHAnsi" w:hAnsiTheme="minorHAnsi" w:cstheme="minorBidi"/>
      <w:sz w:val="22"/>
      <w:szCs w:val="22"/>
      <w:lang w:eastAsia="en-US"/>
    </w:rPr>
  </w:style>
  <w:style w:type="character" w:customStyle="1" w:styleId="aff6">
    <w:name w:val="Абзац списка Знак"/>
    <w:aliases w:val="Маркер Знак"/>
    <w:link w:val="aff5"/>
    <w:uiPriority w:val="34"/>
    <w:locked/>
    <w:rsid w:val="002D2C21"/>
  </w:style>
  <w:style w:type="paragraph" w:customStyle="1" w:styleId="aff7">
    <w:name w:val="Листинг"/>
    <w:basedOn w:val="ab"/>
    <w:uiPriority w:val="99"/>
    <w:qFormat/>
    <w:rsid w:val="000032BD"/>
    <w:pPr>
      <w:keepNext/>
      <w:keepLines/>
      <w:ind w:left="851" w:firstLine="0"/>
      <w:jc w:val="left"/>
    </w:pPr>
    <w:rPr>
      <w:rFonts w:ascii="Courier New" w:hAnsi="Courier New" w:cs="Courier New"/>
      <w:sz w:val="26"/>
      <w:lang w:val="en-US"/>
    </w:rPr>
  </w:style>
  <w:style w:type="paragraph" w:styleId="aff8">
    <w:name w:val="TOC Heading"/>
    <w:basedOn w:val="1"/>
    <w:next w:val="a2"/>
    <w:uiPriority w:val="39"/>
    <w:unhideWhenUsed/>
    <w:qFormat/>
    <w:rsid w:val="00EC37F0"/>
    <w:pPr>
      <w:keepLines/>
      <w:numPr>
        <w:numId w:val="0"/>
      </w:numPr>
      <w:suppressAutoHyphens w:val="0"/>
      <w:spacing w:before="480" w:after="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12">
    <w:name w:val="toc 1"/>
    <w:basedOn w:val="a2"/>
    <w:next w:val="a2"/>
    <w:autoRedefine/>
    <w:uiPriority w:val="39"/>
    <w:unhideWhenUsed/>
    <w:rsid w:val="00304C08"/>
    <w:pPr>
      <w:tabs>
        <w:tab w:val="right" w:leader="dot" w:pos="14562"/>
      </w:tabs>
      <w:spacing w:after="100"/>
    </w:pPr>
  </w:style>
  <w:style w:type="paragraph" w:styleId="21">
    <w:name w:val="toc 2"/>
    <w:basedOn w:val="a2"/>
    <w:next w:val="a2"/>
    <w:autoRedefine/>
    <w:uiPriority w:val="39"/>
    <w:unhideWhenUsed/>
    <w:rsid w:val="00EC37F0"/>
    <w:pPr>
      <w:spacing w:after="100"/>
      <w:ind w:left="240"/>
    </w:pPr>
  </w:style>
  <w:style w:type="paragraph" w:styleId="31">
    <w:name w:val="toc 3"/>
    <w:basedOn w:val="a2"/>
    <w:next w:val="a2"/>
    <w:autoRedefine/>
    <w:uiPriority w:val="39"/>
    <w:unhideWhenUsed/>
    <w:rsid w:val="00EC37F0"/>
    <w:pPr>
      <w:spacing w:after="100"/>
      <w:ind w:left="480"/>
    </w:pPr>
  </w:style>
  <w:style w:type="character" w:styleId="aff9">
    <w:name w:val="Hyperlink"/>
    <w:basedOn w:val="a3"/>
    <w:uiPriority w:val="99"/>
    <w:unhideWhenUsed/>
    <w:rsid w:val="00EC37F0"/>
    <w:rPr>
      <w:color w:val="0000FF" w:themeColor="hyperlink"/>
      <w:u w:val="single"/>
    </w:rPr>
  </w:style>
  <w:style w:type="paragraph" w:styleId="affa">
    <w:name w:val="Normal (Web)"/>
    <w:basedOn w:val="a2"/>
    <w:uiPriority w:val="99"/>
    <w:unhideWhenUsed/>
    <w:rsid w:val="00405316"/>
    <w:pPr>
      <w:spacing w:before="100" w:beforeAutospacing="1" w:after="100" w:afterAutospacing="1"/>
    </w:pPr>
  </w:style>
  <w:style w:type="paragraph" w:styleId="affb">
    <w:name w:val="Document Map"/>
    <w:basedOn w:val="a2"/>
    <w:link w:val="affc"/>
    <w:uiPriority w:val="99"/>
    <w:semiHidden/>
    <w:unhideWhenUsed/>
    <w:rsid w:val="004E4DF9"/>
    <w:rPr>
      <w:rFonts w:ascii="Tahoma" w:hAnsi="Tahoma" w:cs="Tahoma"/>
      <w:sz w:val="16"/>
      <w:szCs w:val="16"/>
    </w:rPr>
  </w:style>
  <w:style w:type="character" w:customStyle="1" w:styleId="affc">
    <w:name w:val="Схема документа Знак"/>
    <w:basedOn w:val="a3"/>
    <w:link w:val="affb"/>
    <w:uiPriority w:val="99"/>
    <w:semiHidden/>
    <w:rsid w:val="004E4DF9"/>
    <w:rPr>
      <w:rFonts w:ascii="Tahoma" w:eastAsia="Times New Roman" w:hAnsi="Tahoma" w:cs="Tahoma"/>
      <w:sz w:val="16"/>
      <w:szCs w:val="16"/>
      <w:lang w:eastAsia="ru-RU"/>
    </w:rPr>
  </w:style>
  <w:style w:type="paragraph" w:styleId="HTML">
    <w:name w:val="HTML Preformatted"/>
    <w:basedOn w:val="a2"/>
    <w:link w:val="HTML0"/>
    <w:uiPriority w:val="99"/>
    <w:semiHidden/>
    <w:unhideWhenUsed/>
    <w:rsid w:val="00E866D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3"/>
    <w:link w:val="HTML"/>
    <w:uiPriority w:val="99"/>
    <w:semiHidden/>
    <w:rsid w:val="00E866D3"/>
    <w:rPr>
      <w:rFonts w:ascii="Courier New" w:eastAsia="Times New Roman" w:hAnsi="Courier New" w:cs="Courier New"/>
      <w:sz w:val="20"/>
      <w:szCs w:val="20"/>
      <w:lang w:eastAsia="ru-RU"/>
    </w:rPr>
  </w:style>
  <w:style w:type="character" w:customStyle="1" w:styleId="cm-tag">
    <w:name w:val="cm-tag"/>
    <w:basedOn w:val="a3"/>
    <w:rsid w:val="00E866D3"/>
    <w:rPr>
      <w:rFonts w:cs="Times New Roman"/>
    </w:rPr>
  </w:style>
  <w:style w:type="character" w:customStyle="1" w:styleId="cm-attribute">
    <w:name w:val="cm-attribute"/>
    <w:basedOn w:val="a3"/>
    <w:rsid w:val="00E866D3"/>
    <w:rPr>
      <w:rFonts w:cs="Times New Roman"/>
    </w:rPr>
  </w:style>
  <w:style w:type="character" w:customStyle="1" w:styleId="cm-string">
    <w:name w:val="cm-string"/>
    <w:basedOn w:val="a3"/>
    <w:rsid w:val="00E866D3"/>
    <w:rPr>
      <w:rFonts w:cs="Times New Roman"/>
    </w:rPr>
  </w:style>
  <w:style w:type="character" w:customStyle="1" w:styleId="affd">
    <w:name w:val="Норм. кр. стр. Желтый"/>
    <w:basedOn w:val="a3"/>
    <w:rsid w:val="00E866D3"/>
    <w:rPr>
      <w:rFonts w:cs="Times New Roman"/>
      <w:shd w:val="clear" w:color="auto" w:fill="FFFF00"/>
    </w:rPr>
  </w:style>
  <w:style w:type="character" w:customStyle="1" w:styleId="apple-converted-space">
    <w:name w:val="apple-converted-space"/>
    <w:basedOn w:val="a3"/>
    <w:rsid w:val="00424E73"/>
    <w:rPr>
      <w:rFonts w:cs="Times New Roman"/>
    </w:rPr>
  </w:style>
  <w:style w:type="paragraph" w:styleId="affe">
    <w:name w:val="endnote text"/>
    <w:basedOn w:val="a2"/>
    <w:link w:val="afff"/>
    <w:uiPriority w:val="99"/>
    <w:semiHidden/>
    <w:unhideWhenUsed/>
    <w:rsid w:val="00331C2B"/>
    <w:rPr>
      <w:sz w:val="20"/>
      <w:szCs w:val="20"/>
    </w:rPr>
  </w:style>
  <w:style w:type="character" w:customStyle="1" w:styleId="afff">
    <w:name w:val="Текст концевой сноски Знак"/>
    <w:basedOn w:val="a3"/>
    <w:link w:val="affe"/>
    <w:uiPriority w:val="99"/>
    <w:semiHidden/>
    <w:rsid w:val="00331C2B"/>
    <w:rPr>
      <w:rFonts w:ascii="Times New Roman" w:eastAsia="Times New Roman" w:hAnsi="Times New Roman" w:cs="Times New Roman"/>
      <w:sz w:val="20"/>
      <w:szCs w:val="20"/>
      <w:lang w:eastAsia="ru-RU"/>
    </w:rPr>
  </w:style>
  <w:style w:type="character" w:styleId="afff0">
    <w:name w:val="endnote reference"/>
    <w:basedOn w:val="a3"/>
    <w:uiPriority w:val="99"/>
    <w:semiHidden/>
    <w:unhideWhenUsed/>
    <w:rsid w:val="00331C2B"/>
    <w:rPr>
      <w:vertAlign w:val="superscript"/>
    </w:rPr>
  </w:style>
  <w:style w:type="paragraph" w:styleId="afff1">
    <w:name w:val="footnote text"/>
    <w:basedOn w:val="a2"/>
    <w:link w:val="afff2"/>
    <w:uiPriority w:val="99"/>
    <w:semiHidden/>
    <w:unhideWhenUsed/>
    <w:rsid w:val="00331C2B"/>
    <w:rPr>
      <w:sz w:val="20"/>
      <w:szCs w:val="20"/>
    </w:rPr>
  </w:style>
  <w:style w:type="character" w:customStyle="1" w:styleId="afff2">
    <w:name w:val="Текст сноски Знак"/>
    <w:basedOn w:val="a3"/>
    <w:link w:val="afff1"/>
    <w:uiPriority w:val="99"/>
    <w:semiHidden/>
    <w:rsid w:val="00331C2B"/>
    <w:rPr>
      <w:rFonts w:ascii="Times New Roman" w:eastAsia="Times New Roman" w:hAnsi="Times New Roman" w:cs="Times New Roman"/>
      <w:sz w:val="20"/>
      <w:szCs w:val="20"/>
      <w:lang w:eastAsia="ru-RU"/>
    </w:rPr>
  </w:style>
  <w:style w:type="character" w:styleId="afff3">
    <w:name w:val="footnote reference"/>
    <w:basedOn w:val="a3"/>
    <w:uiPriority w:val="99"/>
    <w:semiHidden/>
    <w:unhideWhenUsed/>
    <w:rsid w:val="00331C2B"/>
    <w:rPr>
      <w:vertAlign w:val="superscript"/>
    </w:rPr>
  </w:style>
  <w:style w:type="paragraph" w:styleId="32">
    <w:name w:val="Body Text 3"/>
    <w:basedOn w:val="a2"/>
    <w:link w:val="33"/>
    <w:uiPriority w:val="99"/>
    <w:semiHidden/>
    <w:unhideWhenUsed/>
    <w:rsid w:val="003203DA"/>
    <w:pPr>
      <w:jc w:val="both"/>
    </w:pPr>
    <w:rPr>
      <w:color w:val="000000"/>
      <w:spacing w:val="-7"/>
      <w:sz w:val="28"/>
      <w:szCs w:val="28"/>
    </w:rPr>
  </w:style>
  <w:style w:type="character" w:customStyle="1" w:styleId="33">
    <w:name w:val="Основной текст 3 Знак"/>
    <w:basedOn w:val="a3"/>
    <w:link w:val="32"/>
    <w:uiPriority w:val="99"/>
    <w:semiHidden/>
    <w:rsid w:val="003203DA"/>
    <w:rPr>
      <w:rFonts w:ascii="Times New Roman" w:eastAsia="Times New Roman" w:hAnsi="Times New Roman" w:cs="Times New Roman"/>
      <w:color w:val="000000"/>
      <w:spacing w:val="-7"/>
      <w:sz w:val="28"/>
      <w:szCs w:val="28"/>
      <w:lang w:eastAsia="ru-RU"/>
    </w:rPr>
  </w:style>
  <w:style w:type="character" w:customStyle="1" w:styleId="timeinterval-from">
    <w:name w:val="timeinterval-from"/>
    <w:basedOn w:val="a3"/>
    <w:rsid w:val="003203DA"/>
    <w:rPr>
      <w:rFonts w:cs="Times New Roman"/>
    </w:rPr>
  </w:style>
  <w:style w:type="character" w:customStyle="1" w:styleId="timeinterval-to">
    <w:name w:val="timeinterval-to"/>
    <w:basedOn w:val="a3"/>
    <w:rsid w:val="003203DA"/>
    <w:rPr>
      <w:rFonts w:cs="Times New Roman"/>
    </w:rPr>
  </w:style>
  <w:style w:type="paragraph" w:customStyle="1" w:styleId="a20">
    <w:name w:val="a2"/>
    <w:basedOn w:val="a2"/>
    <w:uiPriority w:val="99"/>
    <w:rsid w:val="003D0E34"/>
    <w:pPr>
      <w:ind w:firstLine="709"/>
      <w:jc w:val="both"/>
    </w:pPr>
    <w:rPr>
      <w:rFonts w:eastAsiaTheme="minorHAnsi"/>
      <w:sz w:val="28"/>
      <w:szCs w:val="28"/>
    </w:rPr>
  </w:style>
  <w:style w:type="character" w:customStyle="1" w:styleId="layout">
    <w:name w:val="layout"/>
    <w:basedOn w:val="a3"/>
    <w:rsid w:val="00E1534A"/>
  </w:style>
  <w:style w:type="character" w:customStyle="1" w:styleId="reg-event">
    <w:name w:val="reg-event"/>
    <w:basedOn w:val="a3"/>
    <w:rsid w:val="00431C59"/>
  </w:style>
  <w:style w:type="character" w:customStyle="1" w:styleId="reg-arrangement">
    <w:name w:val="reg-arrangement"/>
    <w:basedOn w:val="a3"/>
    <w:rsid w:val="00431C59"/>
  </w:style>
  <w:style w:type="paragraph" w:customStyle="1" w:styleId="attentionbody">
    <w:name w:val="attentionbody"/>
    <w:basedOn w:val="a2"/>
    <w:rsid w:val="006558D1"/>
    <w:pPr>
      <w:spacing w:before="100" w:beforeAutospacing="1" w:after="100" w:afterAutospacing="1"/>
    </w:pPr>
  </w:style>
  <w:style w:type="paragraph" w:customStyle="1" w:styleId="listheading">
    <w:name w:val="listheading"/>
    <w:basedOn w:val="a2"/>
    <w:rsid w:val="006558D1"/>
    <w:pPr>
      <w:spacing w:before="100" w:beforeAutospacing="1" w:after="100" w:afterAutospacing="1"/>
    </w:pPr>
  </w:style>
  <w:style w:type="paragraph" w:customStyle="1" w:styleId="-N">
    <w:name w:val="Табл-N"/>
    <w:basedOn w:val="a2"/>
    <w:rsid w:val="007B3A1B"/>
    <w:pPr>
      <w:keepNext/>
      <w:keepLines/>
      <w:spacing w:before="100" w:beforeAutospacing="1" w:after="60"/>
    </w:pPr>
    <w:rPr>
      <w:sz w:val="28"/>
    </w:rPr>
  </w:style>
  <w:style w:type="paragraph" w:customStyle="1" w:styleId="-">
    <w:name w:val="Табл-клетка"/>
    <w:rsid w:val="007B3A1B"/>
    <w:pPr>
      <w:spacing w:after="0" w:line="240" w:lineRule="auto"/>
      <w:jc w:val="center"/>
    </w:pPr>
    <w:rPr>
      <w:rFonts w:ascii="Times New Roman" w:eastAsia="Times New Roman" w:hAnsi="Times New Roman" w:cs="Times New Roman"/>
      <w:sz w:val="24"/>
      <w:szCs w:val="20"/>
      <w:lang w:eastAsia="ru-RU"/>
    </w:rPr>
  </w:style>
  <w:style w:type="paragraph" w:customStyle="1" w:styleId="-0">
    <w:name w:val="Табл-клетка влево"/>
    <w:basedOn w:val="-"/>
    <w:rsid w:val="007B3A1B"/>
    <w:pPr>
      <w:jc w:val="left"/>
    </w:pPr>
  </w:style>
  <w:style w:type="paragraph" w:customStyle="1" w:styleId="-1">
    <w:name w:val="Табл-столбец"/>
    <w:basedOn w:val="a2"/>
    <w:next w:val="-"/>
    <w:rsid w:val="007B3A1B"/>
    <w:pPr>
      <w:keepNext/>
      <w:keepLines/>
      <w:jc w:val="center"/>
    </w:pPr>
    <w:rPr>
      <w:b/>
      <w:szCs w:val="20"/>
    </w:rPr>
  </w:style>
  <w:style w:type="character" w:customStyle="1" w:styleId="timeinterval-separator">
    <w:name w:val="timeinterval-separator"/>
    <w:basedOn w:val="a3"/>
    <w:rsid w:val="00A7066D"/>
  </w:style>
  <w:style w:type="paragraph" w:styleId="z-">
    <w:name w:val="HTML Top of Form"/>
    <w:basedOn w:val="a2"/>
    <w:next w:val="a2"/>
    <w:link w:val="z-0"/>
    <w:hidden/>
    <w:uiPriority w:val="99"/>
    <w:semiHidden/>
    <w:unhideWhenUsed/>
    <w:rsid w:val="0085374C"/>
    <w:pPr>
      <w:pBdr>
        <w:bottom w:val="single" w:sz="6" w:space="1" w:color="auto"/>
      </w:pBdr>
      <w:jc w:val="center"/>
    </w:pPr>
    <w:rPr>
      <w:rFonts w:ascii="Arial" w:hAnsi="Arial" w:cs="Arial"/>
      <w:vanish/>
      <w:sz w:val="16"/>
      <w:szCs w:val="16"/>
    </w:rPr>
  </w:style>
  <w:style w:type="character" w:customStyle="1" w:styleId="z-0">
    <w:name w:val="z-Начало формы Знак"/>
    <w:basedOn w:val="a3"/>
    <w:link w:val="z-"/>
    <w:uiPriority w:val="99"/>
    <w:semiHidden/>
    <w:rsid w:val="0085374C"/>
    <w:rPr>
      <w:rFonts w:ascii="Arial" w:eastAsia="Times New Roman" w:hAnsi="Arial" w:cs="Arial"/>
      <w:vanish/>
      <w:sz w:val="16"/>
      <w:szCs w:val="16"/>
      <w:lang w:eastAsia="ru-RU"/>
    </w:rPr>
  </w:style>
  <w:style w:type="character" w:customStyle="1" w:styleId="ant-legacy-form-item-children">
    <w:name w:val="ant-legacy-form-item-children"/>
    <w:basedOn w:val="a3"/>
    <w:rsid w:val="0085374C"/>
  </w:style>
  <w:style w:type="paragraph" w:styleId="z-1">
    <w:name w:val="HTML Bottom of Form"/>
    <w:basedOn w:val="a2"/>
    <w:next w:val="a2"/>
    <w:link w:val="z-2"/>
    <w:hidden/>
    <w:uiPriority w:val="99"/>
    <w:semiHidden/>
    <w:unhideWhenUsed/>
    <w:rsid w:val="0085374C"/>
    <w:pPr>
      <w:pBdr>
        <w:top w:val="single" w:sz="6" w:space="1" w:color="auto"/>
      </w:pBdr>
      <w:jc w:val="center"/>
    </w:pPr>
    <w:rPr>
      <w:rFonts w:ascii="Arial" w:hAnsi="Arial" w:cs="Arial"/>
      <w:vanish/>
      <w:sz w:val="16"/>
      <w:szCs w:val="16"/>
    </w:rPr>
  </w:style>
  <w:style w:type="character" w:customStyle="1" w:styleId="z-2">
    <w:name w:val="z-Конец формы Знак"/>
    <w:basedOn w:val="a3"/>
    <w:link w:val="z-1"/>
    <w:uiPriority w:val="99"/>
    <w:semiHidden/>
    <w:rsid w:val="0085374C"/>
    <w:rPr>
      <w:rFonts w:ascii="Arial" w:eastAsia="Times New Roman" w:hAnsi="Arial" w:cs="Arial"/>
      <w:vanish/>
      <w:sz w:val="16"/>
      <w:szCs w:val="16"/>
      <w:lang w:eastAsia="ru-RU"/>
    </w:rPr>
  </w:style>
  <w:style w:type="paragraph" w:customStyle="1" w:styleId="css-1iueafx">
    <w:name w:val="css-1iueafx"/>
    <w:basedOn w:val="a2"/>
    <w:rsid w:val="0085374C"/>
    <w:pPr>
      <w:spacing w:before="100" w:beforeAutospacing="1" w:after="100" w:afterAutospacing="1"/>
    </w:pPr>
  </w:style>
  <w:style w:type="character" w:customStyle="1" w:styleId="css-1x3r3ft">
    <w:name w:val="css-1x3r3ft"/>
    <w:basedOn w:val="a3"/>
    <w:rsid w:val="0085374C"/>
  </w:style>
  <w:style w:type="paragraph" w:styleId="afff4">
    <w:name w:val="Plain Text"/>
    <w:basedOn w:val="a2"/>
    <w:link w:val="afff5"/>
    <w:uiPriority w:val="99"/>
    <w:semiHidden/>
    <w:unhideWhenUsed/>
    <w:rsid w:val="001B4488"/>
    <w:rPr>
      <w:rFonts w:ascii="Calibri" w:hAnsi="Calibri" w:cs="Consolas"/>
      <w:sz w:val="22"/>
      <w:szCs w:val="21"/>
      <w:lang w:eastAsia="en-US"/>
    </w:rPr>
  </w:style>
  <w:style w:type="character" w:customStyle="1" w:styleId="afff5">
    <w:name w:val="Текст Знак"/>
    <w:basedOn w:val="a3"/>
    <w:link w:val="afff4"/>
    <w:uiPriority w:val="99"/>
    <w:semiHidden/>
    <w:rsid w:val="001B4488"/>
    <w:rPr>
      <w:rFonts w:ascii="Calibri" w:eastAsia="Times New Roman" w:hAnsi="Calibri" w:cs="Consolas"/>
      <w:szCs w:val="21"/>
    </w:rPr>
  </w:style>
  <w:style w:type="character" w:customStyle="1" w:styleId="icon-menu">
    <w:name w:val="icon-menu"/>
    <w:basedOn w:val="a3"/>
    <w:rsid w:val="00E174F9"/>
  </w:style>
  <w:style w:type="character" w:customStyle="1" w:styleId="icon-toggle-off">
    <w:name w:val="icon-toggle-off"/>
    <w:basedOn w:val="a3"/>
    <w:rsid w:val="00E174F9"/>
  </w:style>
  <w:style w:type="character" w:customStyle="1" w:styleId="icon-puzzle">
    <w:name w:val="icon-puzzle"/>
    <w:basedOn w:val="a3"/>
    <w:rsid w:val="00E174F9"/>
  </w:style>
  <w:style w:type="character" w:customStyle="1" w:styleId="icon-compare">
    <w:name w:val="icon-compare"/>
    <w:basedOn w:val="a3"/>
    <w:rsid w:val="00E174F9"/>
  </w:style>
  <w:style w:type="character" w:customStyle="1" w:styleId="icon-indent-increase">
    <w:name w:val="icon-indent-increase"/>
    <w:basedOn w:val="a3"/>
    <w:rsid w:val="00E174F9"/>
  </w:style>
  <w:style w:type="character" w:customStyle="1" w:styleId="icon-site-map">
    <w:name w:val="icon-site-map"/>
    <w:basedOn w:val="a3"/>
    <w:rsid w:val="00E174F9"/>
  </w:style>
  <w:style w:type="character" w:customStyle="1" w:styleId="icon-cable2">
    <w:name w:val="icon-cable2"/>
    <w:basedOn w:val="a3"/>
    <w:rsid w:val="00E174F9"/>
  </w:style>
  <w:style w:type="character" w:customStyle="1" w:styleId="icon-cog">
    <w:name w:val="icon-cog"/>
    <w:basedOn w:val="a3"/>
    <w:rsid w:val="00E174F9"/>
  </w:style>
  <w:style w:type="character" w:customStyle="1" w:styleId="icon-ruler">
    <w:name w:val="icon-ruler"/>
    <w:basedOn w:val="a3"/>
    <w:rsid w:val="00E174F9"/>
  </w:style>
  <w:style w:type="character" w:customStyle="1" w:styleId="icon-list3">
    <w:name w:val="icon-list3"/>
    <w:basedOn w:val="a3"/>
    <w:rsid w:val="00E174F9"/>
  </w:style>
  <w:style w:type="character" w:customStyle="1" w:styleId="icon-user">
    <w:name w:val="icon-user"/>
    <w:basedOn w:val="a3"/>
    <w:rsid w:val="00E174F9"/>
  </w:style>
  <w:style w:type="character" w:customStyle="1" w:styleId="icon-users">
    <w:name w:val="icon-users"/>
    <w:basedOn w:val="a3"/>
    <w:rsid w:val="00E174F9"/>
  </w:style>
  <w:style w:type="character" w:customStyle="1" w:styleId="icon-flag">
    <w:name w:val="icon-flag"/>
    <w:basedOn w:val="a3"/>
    <w:rsid w:val="00E174F9"/>
  </w:style>
  <w:style w:type="character" w:customStyle="1" w:styleId="icon-server">
    <w:name w:val="icon-server"/>
    <w:basedOn w:val="a3"/>
    <w:rsid w:val="00E174F9"/>
  </w:style>
  <w:style w:type="character" w:customStyle="1" w:styleId="icon-ligature">
    <w:name w:val="icon-ligature"/>
    <w:basedOn w:val="a3"/>
    <w:rsid w:val="00E174F9"/>
  </w:style>
  <w:style w:type="character" w:customStyle="1" w:styleId="icon-binoculars2">
    <w:name w:val="icon-binoculars2"/>
    <w:basedOn w:val="a3"/>
    <w:rsid w:val="00E174F9"/>
  </w:style>
  <w:style w:type="character" w:customStyle="1" w:styleId="icon-wrench">
    <w:name w:val="icon-wrench"/>
    <w:basedOn w:val="a3"/>
    <w:rsid w:val="00E174F9"/>
  </w:style>
  <w:style w:type="character" w:customStyle="1" w:styleId="un-icon-10">
    <w:name w:val="un-icon-10"/>
    <w:basedOn w:val="a3"/>
    <w:rsid w:val="00E174F9"/>
  </w:style>
  <w:style w:type="character" w:customStyle="1" w:styleId="un-icon-8">
    <w:name w:val="un-icon-8"/>
    <w:basedOn w:val="a3"/>
    <w:rsid w:val="00E174F9"/>
  </w:style>
  <w:style w:type="character" w:customStyle="1" w:styleId="un-icon-7">
    <w:name w:val="un-icon-7"/>
    <w:basedOn w:val="a3"/>
    <w:rsid w:val="00E174F9"/>
  </w:style>
  <w:style w:type="character" w:customStyle="1" w:styleId="un-icon-12">
    <w:name w:val="un-icon-12"/>
    <w:basedOn w:val="a3"/>
    <w:rsid w:val="00E174F9"/>
  </w:style>
  <w:style w:type="character" w:customStyle="1" w:styleId="un-icon-6">
    <w:name w:val="un-icon-6"/>
    <w:basedOn w:val="a3"/>
    <w:rsid w:val="00E174F9"/>
  </w:style>
  <w:style w:type="character" w:customStyle="1" w:styleId="icon-power-switch">
    <w:name w:val="icon-power-switch"/>
    <w:basedOn w:val="a3"/>
    <w:rsid w:val="00E174F9"/>
  </w:style>
  <w:style w:type="character" w:customStyle="1" w:styleId="ud-page-sider-header-text">
    <w:name w:val="ud-page-sider-header-text"/>
    <w:basedOn w:val="a3"/>
    <w:rsid w:val="00E174F9"/>
  </w:style>
  <w:style w:type="character" w:customStyle="1" w:styleId="ud-icon">
    <w:name w:val="ud-icon"/>
    <w:basedOn w:val="a3"/>
    <w:rsid w:val="00E174F9"/>
  </w:style>
  <w:style w:type="character" w:customStyle="1" w:styleId="ud-search-input">
    <w:name w:val="ud-search-input"/>
    <w:basedOn w:val="a3"/>
    <w:rsid w:val="00E174F9"/>
  </w:style>
  <w:style w:type="character" w:customStyle="1" w:styleId="ant-input-suffix">
    <w:name w:val="ant-input-suffix"/>
    <w:basedOn w:val="a3"/>
    <w:rsid w:val="00E174F9"/>
  </w:style>
  <w:style w:type="character" w:customStyle="1" w:styleId="ant-badge">
    <w:name w:val="ant-badge"/>
    <w:basedOn w:val="a3"/>
    <w:rsid w:val="00E174F9"/>
  </w:style>
  <w:style w:type="character" w:customStyle="1" w:styleId="ant-badge-status-dot">
    <w:name w:val="ant-badge-status-dot"/>
    <w:basedOn w:val="a3"/>
    <w:rsid w:val="00E174F9"/>
  </w:style>
  <w:style w:type="character" w:customStyle="1" w:styleId="ant-badge-status-text">
    <w:name w:val="ant-badge-status-text"/>
    <w:basedOn w:val="a3"/>
    <w:rsid w:val="00E174F9"/>
  </w:style>
  <w:style w:type="character" w:customStyle="1" w:styleId="ud-page-header-top-section-title">
    <w:name w:val="ud-page-header-top-section-title"/>
    <w:basedOn w:val="a3"/>
    <w:rsid w:val="00E174F9"/>
  </w:style>
  <w:style w:type="character" w:customStyle="1" w:styleId="ud-page-header-section-title">
    <w:name w:val="ud-page-header-section-title"/>
    <w:basedOn w:val="a3"/>
    <w:rsid w:val="00E174F9"/>
  </w:style>
  <w:style w:type="character" w:customStyle="1" w:styleId="ud-page-header-item-title">
    <w:name w:val="ud-page-header-item-title"/>
    <w:basedOn w:val="a3"/>
    <w:rsid w:val="00E174F9"/>
  </w:style>
  <w:style w:type="character" w:customStyle="1" w:styleId="ant-switch-inner">
    <w:name w:val="ant-switch-inner"/>
    <w:basedOn w:val="a3"/>
    <w:rsid w:val="00E174F9"/>
  </w:style>
  <w:style w:type="character" w:customStyle="1" w:styleId="ant-select-arrow">
    <w:name w:val="ant-select-arrow"/>
    <w:basedOn w:val="a3"/>
    <w:rsid w:val="00E174F9"/>
  </w:style>
  <w:style w:type="character" w:customStyle="1" w:styleId="ant-select-searchfieldmirror">
    <w:name w:val="ant-select-search__field__mirror"/>
    <w:basedOn w:val="a3"/>
    <w:rsid w:val="00E174F9"/>
  </w:style>
  <w:style w:type="character" w:customStyle="1" w:styleId="ant-checkbox">
    <w:name w:val="ant-checkbox"/>
    <w:basedOn w:val="a3"/>
    <w:rsid w:val="00E174F9"/>
  </w:style>
  <w:style w:type="character" w:customStyle="1" w:styleId="ant-checkbox-inner">
    <w:name w:val="ant-checkbox-inner"/>
    <w:basedOn w:val="a3"/>
    <w:rsid w:val="00E174F9"/>
  </w:style>
  <w:style w:type="character" w:customStyle="1" w:styleId="ant-select-selectionclear">
    <w:name w:val="ant-select-selection__clear"/>
    <w:basedOn w:val="a3"/>
    <w:rsid w:val="00E174F9"/>
  </w:style>
  <w:style w:type="character" w:customStyle="1" w:styleId="x-column-header-text-container">
    <w:name w:val="x-column-header-text-container"/>
    <w:basedOn w:val="a3"/>
    <w:rsid w:val="00E174F9"/>
  </w:style>
  <w:style w:type="character" w:customStyle="1" w:styleId="x-column-header-text-wrapper">
    <w:name w:val="x-column-header-text-wrapper"/>
    <w:basedOn w:val="a3"/>
    <w:rsid w:val="00E174F9"/>
  </w:style>
  <w:style w:type="character" w:customStyle="1" w:styleId="x-column-header-text">
    <w:name w:val="x-column-header-text"/>
    <w:basedOn w:val="a3"/>
    <w:rsid w:val="00E174F9"/>
  </w:style>
  <w:style w:type="character" w:customStyle="1" w:styleId="icon-cross">
    <w:name w:val="icon-cross"/>
    <w:basedOn w:val="a3"/>
    <w:rsid w:val="00E174F9"/>
  </w:style>
  <w:style w:type="character" w:customStyle="1" w:styleId="x-btn-wrap">
    <w:name w:val="x-btn-wrap"/>
    <w:basedOn w:val="a3"/>
    <w:rsid w:val="00E174F9"/>
  </w:style>
  <w:style w:type="character" w:customStyle="1" w:styleId="x-btn-button">
    <w:name w:val="x-btn-button"/>
    <w:basedOn w:val="a3"/>
    <w:rsid w:val="00E174F9"/>
  </w:style>
  <w:style w:type="character" w:customStyle="1" w:styleId="x-btn-inner">
    <w:name w:val="x-btn-inner"/>
    <w:basedOn w:val="a3"/>
    <w:rsid w:val="00E174F9"/>
  </w:style>
  <w:style w:type="character" w:styleId="afff6">
    <w:name w:val="FollowedHyperlink"/>
    <w:basedOn w:val="a3"/>
    <w:uiPriority w:val="99"/>
    <w:semiHidden/>
    <w:unhideWhenUsed/>
    <w:rsid w:val="00E13A00"/>
    <w:rPr>
      <w:color w:val="800080" w:themeColor="followedHyperlink"/>
      <w:u w:val="single"/>
    </w:rPr>
  </w:style>
  <w:style w:type="character" w:customStyle="1" w:styleId="codesampleUD">
    <w:name w:val="code_sample_UD_ Знак"/>
    <w:basedOn w:val="a3"/>
    <w:link w:val="codesampleUD0"/>
    <w:locked/>
    <w:rsid w:val="0059269B"/>
    <w:rPr>
      <w:rFonts w:ascii="Courier New" w:hAnsi="Courier New" w:cs="Courier New"/>
      <w:color w:val="262626"/>
    </w:rPr>
  </w:style>
  <w:style w:type="paragraph" w:customStyle="1" w:styleId="codesampleUD0">
    <w:name w:val="code_sample_UD_"/>
    <w:basedOn w:val="a2"/>
    <w:link w:val="codesampleUD"/>
    <w:rsid w:val="0059269B"/>
    <w:pPr>
      <w:spacing w:before="120" w:after="120" w:line="288" w:lineRule="auto"/>
      <w:ind w:left="397" w:right="397"/>
      <w:contextualSpacing/>
      <w:jc w:val="both"/>
    </w:pPr>
    <w:rPr>
      <w:rFonts w:ascii="Courier New" w:eastAsiaTheme="minorHAnsi" w:hAnsi="Courier New" w:cs="Courier New"/>
      <w:color w:val="262626"/>
      <w:sz w:val="22"/>
      <w:szCs w:val="22"/>
      <w:lang w:eastAsia="en-US"/>
    </w:rPr>
  </w:style>
  <w:style w:type="character" w:customStyle="1" w:styleId="spelle">
    <w:name w:val="spelle"/>
    <w:basedOn w:val="a3"/>
    <w:rsid w:val="00203083"/>
  </w:style>
  <w:style w:type="character" w:customStyle="1" w:styleId="13">
    <w:name w:val="Неразрешенное упоминание1"/>
    <w:basedOn w:val="a3"/>
    <w:uiPriority w:val="99"/>
    <w:semiHidden/>
    <w:unhideWhenUsed/>
    <w:rsid w:val="0030589B"/>
    <w:rPr>
      <w:color w:val="605E5C"/>
      <w:shd w:val="clear" w:color="auto" w:fill="E1DFDD"/>
    </w:rPr>
  </w:style>
  <w:style w:type="paragraph" w:customStyle="1" w:styleId="s1">
    <w:name w:val="s_1"/>
    <w:basedOn w:val="a2"/>
    <w:rsid w:val="002E6D7F"/>
    <w:pPr>
      <w:spacing w:before="100" w:beforeAutospacing="1" w:after="100" w:afterAutospacing="1"/>
    </w:pPr>
  </w:style>
  <w:style w:type="paragraph" w:customStyle="1" w:styleId="s3">
    <w:name w:val="s_3"/>
    <w:basedOn w:val="a2"/>
    <w:rsid w:val="00BA6316"/>
    <w:pPr>
      <w:spacing w:before="100" w:beforeAutospacing="1" w:after="100" w:afterAutospacing="1"/>
    </w:pPr>
  </w:style>
  <w:style w:type="paragraph" w:customStyle="1" w:styleId="ConsPlusNormal">
    <w:name w:val="ConsPlusNormal"/>
    <w:link w:val="ConsPlusNormal1"/>
    <w:qFormat/>
    <w:rsid w:val="00241828"/>
    <w:pPr>
      <w:widowControl w:val="0"/>
      <w:autoSpaceDE w:val="0"/>
      <w:autoSpaceDN w:val="0"/>
      <w:adjustRightInd w:val="0"/>
      <w:spacing w:after="0" w:line="240" w:lineRule="auto"/>
      <w:ind w:firstLine="720"/>
    </w:pPr>
    <w:rPr>
      <w:rFonts w:ascii="Arial" w:eastAsia="Times New Roman" w:hAnsi="Arial" w:cs="Arial"/>
      <w:sz w:val="20"/>
      <w:szCs w:val="20"/>
      <w:lang w:eastAsia="ru-RU"/>
    </w:rPr>
  </w:style>
  <w:style w:type="paragraph" w:customStyle="1" w:styleId="ConsPlusTitle">
    <w:name w:val="ConsPlusTitle"/>
    <w:rsid w:val="00241828"/>
    <w:pPr>
      <w:widowControl w:val="0"/>
      <w:autoSpaceDE w:val="0"/>
      <w:autoSpaceDN w:val="0"/>
      <w:adjustRightInd w:val="0"/>
      <w:spacing w:after="0" w:line="240" w:lineRule="auto"/>
    </w:pPr>
    <w:rPr>
      <w:rFonts w:ascii="Arial" w:eastAsia="Times New Roman" w:hAnsi="Arial" w:cs="Arial"/>
      <w:b/>
      <w:bCs/>
      <w:sz w:val="20"/>
      <w:szCs w:val="20"/>
      <w:lang w:eastAsia="ru-RU"/>
    </w:rPr>
  </w:style>
  <w:style w:type="character" w:customStyle="1" w:styleId="ConsPlusNormal1">
    <w:name w:val="ConsPlusNormal1"/>
    <w:link w:val="ConsPlusNormal"/>
    <w:rsid w:val="00241828"/>
    <w:rPr>
      <w:rFonts w:ascii="Arial" w:eastAsia="Times New Roman" w:hAnsi="Arial" w:cs="Arial"/>
      <w:sz w:val="20"/>
      <w:szCs w:val="20"/>
      <w:lang w:eastAsia="ru-RU"/>
    </w:rPr>
  </w:style>
  <w:style w:type="paragraph" w:customStyle="1" w:styleId="22">
    <w:name w:val="Таблица 2 (ф)"/>
    <w:basedOn w:val="a2"/>
    <w:rsid w:val="008372F2"/>
    <w:pPr>
      <w:spacing w:before="20" w:after="20"/>
      <w:jc w:val="center"/>
    </w:pPr>
  </w:style>
  <w:style w:type="paragraph" w:customStyle="1" w:styleId="afff7">
    <w:name w:val="Обычный (ф)"/>
    <w:basedOn w:val="a2"/>
    <w:link w:val="afff8"/>
    <w:rsid w:val="00E83736"/>
    <w:pPr>
      <w:ind w:firstLine="709"/>
      <w:jc w:val="both"/>
    </w:pPr>
  </w:style>
  <w:style w:type="character" w:customStyle="1" w:styleId="afff8">
    <w:name w:val="Обычный (ф) Знак Знак"/>
    <w:link w:val="afff7"/>
    <w:rsid w:val="00E83736"/>
    <w:rPr>
      <w:rFonts w:ascii="Times New Roman" w:eastAsia="Times New Roman" w:hAnsi="Times New Roman" w:cs="Times New Roman"/>
      <w:sz w:val="24"/>
      <w:szCs w:val="24"/>
      <w:lang w:eastAsia="ru-RU"/>
    </w:rPr>
  </w:style>
  <w:style w:type="paragraph" w:customStyle="1" w:styleId="a1">
    <w:name w:val="курсив (ф)"/>
    <w:basedOn w:val="a2"/>
    <w:link w:val="afff9"/>
    <w:rsid w:val="00E83736"/>
    <w:pPr>
      <w:numPr>
        <w:numId w:val="4"/>
      </w:numPr>
      <w:tabs>
        <w:tab w:val="clear" w:pos="1429"/>
        <w:tab w:val="num" w:pos="360"/>
        <w:tab w:val="num" w:pos="720"/>
      </w:tabs>
      <w:ind w:left="362" w:hanging="181"/>
      <w:jc w:val="both"/>
    </w:pPr>
    <w:rPr>
      <w:i/>
    </w:rPr>
  </w:style>
  <w:style w:type="character" w:customStyle="1" w:styleId="afff9">
    <w:name w:val="курсив (ф) Знак Знак"/>
    <w:link w:val="a1"/>
    <w:rsid w:val="00E83736"/>
    <w:rPr>
      <w:rFonts w:ascii="Times New Roman" w:eastAsia="Times New Roman" w:hAnsi="Times New Roman" w:cs="Times New Roman"/>
      <w:i/>
      <w:sz w:val="24"/>
      <w:szCs w:val="24"/>
      <w:lang w:eastAsia="ru-RU"/>
    </w:rPr>
  </w:style>
  <w:style w:type="paragraph" w:customStyle="1" w:styleId="a">
    <w:name w:val="маркированный (ф)"/>
    <w:basedOn w:val="a2"/>
    <w:rsid w:val="00E83736"/>
    <w:pPr>
      <w:numPr>
        <w:numId w:val="5"/>
      </w:numPr>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2025">
      <w:bodyDiv w:val="1"/>
      <w:marLeft w:val="0"/>
      <w:marRight w:val="0"/>
      <w:marTop w:val="0"/>
      <w:marBottom w:val="0"/>
      <w:divBdr>
        <w:top w:val="none" w:sz="0" w:space="0" w:color="auto"/>
        <w:left w:val="none" w:sz="0" w:space="0" w:color="auto"/>
        <w:bottom w:val="none" w:sz="0" w:space="0" w:color="auto"/>
        <w:right w:val="none" w:sz="0" w:space="0" w:color="auto"/>
      </w:divBdr>
    </w:div>
    <w:div w:id="10838166">
      <w:bodyDiv w:val="1"/>
      <w:marLeft w:val="0"/>
      <w:marRight w:val="0"/>
      <w:marTop w:val="0"/>
      <w:marBottom w:val="0"/>
      <w:divBdr>
        <w:top w:val="none" w:sz="0" w:space="0" w:color="auto"/>
        <w:left w:val="none" w:sz="0" w:space="0" w:color="auto"/>
        <w:bottom w:val="none" w:sz="0" w:space="0" w:color="auto"/>
        <w:right w:val="none" w:sz="0" w:space="0" w:color="auto"/>
      </w:divBdr>
    </w:div>
    <w:div w:id="24406898">
      <w:bodyDiv w:val="1"/>
      <w:marLeft w:val="0"/>
      <w:marRight w:val="0"/>
      <w:marTop w:val="0"/>
      <w:marBottom w:val="0"/>
      <w:divBdr>
        <w:top w:val="none" w:sz="0" w:space="0" w:color="auto"/>
        <w:left w:val="none" w:sz="0" w:space="0" w:color="auto"/>
        <w:bottom w:val="none" w:sz="0" w:space="0" w:color="auto"/>
        <w:right w:val="none" w:sz="0" w:space="0" w:color="auto"/>
      </w:divBdr>
    </w:div>
    <w:div w:id="48961877">
      <w:bodyDiv w:val="1"/>
      <w:marLeft w:val="0"/>
      <w:marRight w:val="0"/>
      <w:marTop w:val="0"/>
      <w:marBottom w:val="0"/>
      <w:divBdr>
        <w:top w:val="none" w:sz="0" w:space="0" w:color="auto"/>
        <w:left w:val="none" w:sz="0" w:space="0" w:color="auto"/>
        <w:bottom w:val="none" w:sz="0" w:space="0" w:color="auto"/>
        <w:right w:val="none" w:sz="0" w:space="0" w:color="auto"/>
      </w:divBdr>
    </w:div>
    <w:div w:id="51390629">
      <w:bodyDiv w:val="1"/>
      <w:marLeft w:val="0"/>
      <w:marRight w:val="0"/>
      <w:marTop w:val="0"/>
      <w:marBottom w:val="0"/>
      <w:divBdr>
        <w:top w:val="none" w:sz="0" w:space="0" w:color="auto"/>
        <w:left w:val="none" w:sz="0" w:space="0" w:color="auto"/>
        <w:bottom w:val="none" w:sz="0" w:space="0" w:color="auto"/>
        <w:right w:val="none" w:sz="0" w:space="0" w:color="auto"/>
      </w:divBdr>
    </w:div>
    <w:div w:id="53048571">
      <w:bodyDiv w:val="1"/>
      <w:marLeft w:val="0"/>
      <w:marRight w:val="0"/>
      <w:marTop w:val="0"/>
      <w:marBottom w:val="0"/>
      <w:divBdr>
        <w:top w:val="none" w:sz="0" w:space="0" w:color="auto"/>
        <w:left w:val="none" w:sz="0" w:space="0" w:color="auto"/>
        <w:bottom w:val="none" w:sz="0" w:space="0" w:color="auto"/>
        <w:right w:val="none" w:sz="0" w:space="0" w:color="auto"/>
      </w:divBdr>
    </w:div>
    <w:div w:id="54739369">
      <w:bodyDiv w:val="1"/>
      <w:marLeft w:val="0"/>
      <w:marRight w:val="0"/>
      <w:marTop w:val="0"/>
      <w:marBottom w:val="0"/>
      <w:divBdr>
        <w:top w:val="none" w:sz="0" w:space="0" w:color="auto"/>
        <w:left w:val="none" w:sz="0" w:space="0" w:color="auto"/>
        <w:bottom w:val="none" w:sz="0" w:space="0" w:color="auto"/>
        <w:right w:val="none" w:sz="0" w:space="0" w:color="auto"/>
      </w:divBdr>
    </w:div>
    <w:div w:id="60644046">
      <w:bodyDiv w:val="1"/>
      <w:marLeft w:val="0"/>
      <w:marRight w:val="0"/>
      <w:marTop w:val="0"/>
      <w:marBottom w:val="0"/>
      <w:divBdr>
        <w:top w:val="none" w:sz="0" w:space="0" w:color="auto"/>
        <w:left w:val="none" w:sz="0" w:space="0" w:color="auto"/>
        <w:bottom w:val="none" w:sz="0" w:space="0" w:color="auto"/>
        <w:right w:val="none" w:sz="0" w:space="0" w:color="auto"/>
      </w:divBdr>
      <w:divsChild>
        <w:div w:id="913973747">
          <w:marLeft w:val="0"/>
          <w:marRight w:val="0"/>
          <w:marTop w:val="0"/>
          <w:marBottom w:val="0"/>
          <w:divBdr>
            <w:top w:val="none" w:sz="0" w:space="0" w:color="auto"/>
            <w:left w:val="none" w:sz="0" w:space="0" w:color="auto"/>
            <w:bottom w:val="none" w:sz="0" w:space="0" w:color="auto"/>
            <w:right w:val="none" w:sz="0" w:space="0" w:color="auto"/>
          </w:divBdr>
        </w:div>
        <w:div w:id="1874807287">
          <w:marLeft w:val="0"/>
          <w:marRight w:val="0"/>
          <w:marTop w:val="0"/>
          <w:marBottom w:val="0"/>
          <w:divBdr>
            <w:top w:val="none" w:sz="0" w:space="0" w:color="auto"/>
            <w:left w:val="none" w:sz="0" w:space="0" w:color="auto"/>
            <w:bottom w:val="none" w:sz="0" w:space="0" w:color="auto"/>
            <w:right w:val="none" w:sz="0" w:space="0" w:color="auto"/>
          </w:divBdr>
        </w:div>
      </w:divsChild>
    </w:div>
    <w:div w:id="61872454">
      <w:bodyDiv w:val="1"/>
      <w:marLeft w:val="0"/>
      <w:marRight w:val="0"/>
      <w:marTop w:val="0"/>
      <w:marBottom w:val="0"/>
      <w:divBdr>
        <w:top w:val="none" w:sz="0" w:space="0" w:color="auto"/>
        <w:left w:val="none" w:sz="0" w:space="0" w:color="auto"/>
        <w:bottom w:val="none" w:sz="0" w:space="0" w:color="auto"/>
        <w:right w:val="none" w:sz="0" w:space="0" w:color="auto"/>
      </w:divBdr>
    </w:div>
    <w:div w:id="63994279">
      <w:bodyDiv w:val="1"/>
      <w:marLeft w:val="0"/>
      <w:marRight w:val="0"/>
      <w:marTop w:val="0"/>
      <w:marBottom w:val="0"/>
      <w:divBdr>
        <w:top w:val="none" w:sz="0" w:space="0" w:color="auto"/>
        <w:left w:val="none" w:sz="0" w:space="0" w:color="auto"/>
        <w:bottom w:val="none" w:sz="0" w:space="0" w:color="auto"/>
        <w:right w:val="none" w:sz="0" w:space="0" w:color="auto"/>
      </w:divBdr>
    </w:div>
    <w:div w:id="74474226">
      <w:bodyDiv w:val="1"/>
      <w:marLeft w:val="0"/>
      <w:marRight w:val="0"/>
      <w:marTop w:val="0"/>
      <w:marBottom w:val="0"/>
      <w:divBdr>
        <w:top w:val="none" w:sz="0" w:space="0" w:color="auto"/>
        <w:left w:val="none" w:sz="0" w:space="0" w:color="auto"/>
        <w:bottom w:val="none" w:sz="0" w:space="0" w:color="auto"/>
        <w:right w:val="none" w:sz="0" w:space="0" w:color="auto"/>
      </w:divBdr>
    </w:div>
    <w:div w:id="88740749">
      <w:bodyDiv w:val="1"/>
      <w:marLeft w:val="0"/>
      <w:marRight w:val="0"/>
      <w:marTop w:val="0"/>
      <w:marBottom w:val="0"/>
      <w:divBdr>
        <w:top w:val="none" w:sz="0" w:space="0" w:color="auto"/>
        <w:left w:val="none" w:sz="0" w:space="0" w:color="auto"/>
        <w:bottom w:val="none" w:sz="0" w:space="0" w:color="auto"/>
        <w:right w:val="none" w:sz="0" w:space="0" w:color="auto"/>
      </w:divBdr>
    </w:div>
    <w:div w:id="100810130">
      <w:bodyDiv w:val="1"/>
      <w:marLeft w:val="0"/>
      <w:marRight w:val="0"/>
      <w:marTop w:val="0"/>
      <w:marBottom w:val="0"/>
      <w:divBdr>
        <w:top w:val="none" w:sz="0" w:space="0" w:color="auto"/>
        <w:left w:val="none" w:sz="0" w:space="0" w:color="auto"/>
        <w:bottom w:val="none" w:sz="0" w:space="0" w:color="auto"/>
        <w:right w:val="none" w:sz="0" w:space="0" w:color="auto"/>
      </w:divBdr>
    </w:div>
    <w:div w:id="128745033">
      <w:bodyDiv w:val="1"/>
      <w:marLeft w:val="0"/>
      <w:marRight w:val="0"/>
      <w:marTop w:val="0"/>
      <w:marBottom w:val="0"/>
      <w:divBdr>
        <w:top w:val="none" w:sz="0" w:space="0" w:color="auto"/>
        <w:left w:val="none" w:sz="0" w:space="0" w:color="auto"/>
        <w:bottom w:val="none" w:sz="0" w:space="0" w:color="auto"/>
        <w:right w:val="none" w:sz="0" w:space="0" w:color="auto"/>
      </w:divBdr>
    </w:div>
    <w:div w:id="134295919">
      <w:bodyDiv w:val="1"/>
      <w:marLeft w:val="0"/>
      <w:marRight w:val="0"/>
      <w:marTop w:val="0"/>
      <w:marBottom w:val="0"/>
      <w:divBdr>
        <w:top w:val="none" w:sz="0" w:space="0" w:color="auto"/>
        <w:left w:val="none" w:sz="0" w:space="0" w:color="auto"/>
        <w:bottom w:val="none" w:sz="0" w:space="0" w:color="auto"/>
        <w:right w:val="none" w:sz="0" w:space="0" w:color="auto"/>
      </w:divBdr>
    </w:div>
    <w:div w:id="137965014">
      <w:bodyDiv w:val="1"/>
      <w:marLeft w:val="0"/>
      <w:marRight w:val="0"/>
      <w:marTop w:val="0"/>
      <w:marBottom w:val="0"/>
      <w:divBdr>
        <w:top w:val="none" w:sz="0" w:space="0" w:color="auto"/>
        <w:left w:val="none" w:sz="0" w:space="0" w:color="auto"/>
        <w:bottom w:val="none" w:sz="0" w:space="0" w:color="auto"/>
        <w:right w:val="none" w:sz="0" w:space="0" w:color="auto"/>
      </w:divBdr>
    </w:div>
    <w:div w:id="139659457">
      <w:bodyDiv w:val="1"/>
      <w:marLeft w:val="0"/>
      <w:marRight w:val="0"/>
      <w:marTop w:val="0"/>
      <w:marBottom w:val="0"/>
      <w:divBdr>
        <w:top w:val="none" w:sz="0" w:space="0" w:color="auto"/>
        <w:left w:val="none" w:sz="0" w:space="0" w:color="auto"/>
        <w:bottom w:val="none" w:sz="0" w:space="0" w:color="auto"/>
        <w:right w:val="none" w:sz="0" w:space="0" w:color="auto"/>
      </w:divBdr>
    </w:div>
    <w:div w:id="141317975">
      <w:bodyDiv w:val="1"/>
      <w:marLeft w:val="0"/>
      <w:marRight w:val="0"/>
      <w:marTop w:val="0"/>
      <w:marBottom w:val="0"/>
      <w:divBdr>
        <w:top w:val="none" w:sz="0" w:space="0" w:color="auto"/>
        <w:left w:val="none" w:sz="0" w:space="0" w:color="auto"/>
        <w:bottom w:val="none" w:sz="0" w:space="0" w:color="auto"/>
        <w:right w:val="none" w:sz="0" w:space="0" w:color="auto"/>
      </w:divBdr>
    </w:div>
    <w:div w:id="141581267">
      <w:bodyDiv w:val="1"/>
      <w:marLeft w:val="0"/>
      <w:marRight w:val="0"/>
      <w:marTop w:val="0"/>
      <w:marBottom w:val="0"/>
      <w:divBdr>
        <w:top w:val="none" w:sz="0" w:space="0" w:color="auto"/>
        <w:left w:val="none" w:sz="0" w:space="0" w:color="auto"/>
        <w:bottom w:val="none" w:sz="0" w:space="0" w:color="auto"/>
        <w:right w:val="none" w:sz="0" w:space="0" w:color="auto"/>
      </w:divBdr>
    </w:div>
    <w:div w:id="144664889">
      <w:bodyDiv w:val="1"/>
      <w:marLeft w:val="0"/>
      <w:marRight w:val="0"/>
      <w:marTop w:val="0"/>
      <w:marBottom w:val="0"/>
      <w:divBdr>
        <w:top w:val="none" w:sz="0" w:space="0" w:color="auto"/>
        <w:left w:val="none" w:sz="0" w:space="0" w:color="auto"/>
        <w:bottom w:val="none" w:sz="0" w:space="0" w:color="auto"/>
        <w:right w:val="none" w:sz="0" w:space="0" w:color="auto"/>
      </w:divBdr>
    </w:div>
    <w:div w:id="166672038">
      <w:bodyDiv w:val="1"/>
      <w:marLeft w:val="0"/>
      <w:marRight w:val="0"/>
      <w:marTop w:val="0"/>
      <w:marBottom w:val="0"/>
      <w:divBdr>
        <w:top w:val="none" w:sz="0" w:space="0" w:color="auto"/>
        <w:left w:val="none" w:sz="0" w:space="0" w:color="auto"/>
        <w:bottom w:val="none" w:sz="0" w:space="0" w:color="auto"/>
        <w:right w:val="none" w:sz="0" w:space="0" w:color="auto"/>
      </w:divBdr>
    </w:div>
    <w:div w:id="170528474">
      <w:bodyDiv w:val="1"/>
      <w:marLeft w:val="0"/>
      <w:marRight w:val="0"/>
      <w:marTop w:val="0"/>
      <w:marBottom w:val="0"/>
      <w:divBdr>
        <w:top w:val="none" w:sz="0" w:space="0" w:color="auto"/>
        <w:left w:val="none" w:sz="0" w:space="0" w:color="auto"/>
        <w:bottom w:val="none" w:sz="0" w:space="0" w:color="auto"/>
        <w:right w:val="none" w:sz="0" w:space="0" w:color="auto"/>
      </w:divBdr>
    </w:div>
    <w:div w:id="174879873">
      <w:bodyDiv w:val="1"/>
      <w:marLeft w:val="0"/>
      <w:marRight w:val="0"/>
      <w:marTop w:val="0"/>
      <w:marBottom w:val="0"/>
      <w:divBdr>
        <w:top w:val="none" w:sz="0" w:space="0" w:color="auto"/>
        <w:left w:val="none" w:sz="0" w:space="0" w:color="auto"/>
        <w:bottom w:val="none" w:sz="0" w:space="0" w:color="auto"/>
        <w:right w:val="none" w:sz="0" w:space="0" w:color="auto"/>
      </w:divBdr>
    </w:div>
    <w:div w:id="184249276">
      <w:bodyDiv w:val="1"/>
      <w:marLeft w:val="0"/>
      <w:marRight w:val="0"/>
      <w:marTop w:val="0"/>
      <w:marBottom w:val="0"/>
      <w:divBdr>
        <w:top w:val="none" w:sz="0" w:space="0" w:color="auto"/>
        <w:left w:val="none" w:sz="0" w:space="0" w:color="auto"/>
        <w:bottom w:val="none" w:sz="0" w:space="0" w:color="auto"/>
        <w:right w:val="none" w:sz="0" w:space="0" w:color="auto"/>
      </w:divBdr>
    </w:div>
    <w:div w:id="184708261">
      <w:bodyDiv w:val="1"/>
      <w:marLeft w:val="0"/>
      <w:marRight w:val="0"/>
      <w:marTop w:val="0"/>
      <w:marBottom w:val="0"/>
      <w:divBdr>
        <w:top w:val="none" w:sz="0" w:space="0" w:color="auto"/>
        <w:left w:val="none" w:sz="0" w:space="0" w:color="auto"/>
        <w:bottom w:val="none" w:sz="0" w:space="0" w:color="auto"/>
        <w:right w:val="none" w:sz="0" w:space="0" w:color="auto"/>
      </w:divBdr>
    </w:div>
    <w:div w:id="196940121">
      <w:bodyDiv w:val="1"/>
      <w:marLeft w:val="0"/>
      <w:marRight w:val="0"/>
      <w:marTop w:val="0"/>
      <w:marBottom w:val="0"/>
      <w:divBdr>
        <w:top w:val="none" w:sz="0" w:space="0" w:color="auto"/>
        <w:left w:val="none" w:sz="0" w:space="0" w:color="auto"/>
        <w:bottom w:val="none" w:sz="0" w:space="0" w:color="auto"/>
        <w:right w:val="none" w:sz="0" w:space="0" w:color="auto"/>
      </w:divBdr>
    </w:div>
    <w:div w:id="204106269">
      <w:bodyDiv w:val="1"/>
      <w:marLeft w:val="0"/>
      <w:marRight w:val="0"/>
      <w:marTop w:val="0"/>
      <w:marBottom w:val="0"/>
      <w:divBdr>
        <w:top w:val="none" w:sz="0" w:space="0" w:color="auto"/>
        <w:left w:val="none" w:sz="0" w:space="0" w:color="auto"/>
        <w:bottom w:val="none" w:sz="0" w:space="0" w:color="auto"/>
        <w:right w:val="none" w:sz="0" w:space="0" w:color="auto"/>
      </w:divBdr>
    </w:div>
    <w:div w:id="223685795">
      <w:bodyDiv w:val="1"/>
      <w:marLeft w:val="0"/>
      <w:marRight w:val="0"/>
      <w:marTop w:val="0"/>
      <w:marBottom w:val="0"/>
      <w:divBdr>
        <w:top w:val="none" w:sz="0" w:space="0" w:color="auto"/>
        <w:left w:val="none" w:sz="0" w:space="0" w:color="auto"/>
        <w:bottom w:val="none" w:sz="0" w:space="0" w:color="auto"/>
        <w:right w:val="none" w:sz="0" w:space="0" w:color="auto"/>
      </w:divBdr>
    </w:div>
    <w:div w:id="225340178">
      <w:bodyDiv w:val="1"/>
      <w:marLeft w:val="0"/>
      <w:marRight w:val="0"/>
      <w:marTop w:val="0"/>
      <w:marBottom w:val="0"/>
      <w:divBdr>
        <w:top w:val="none" w:sz="0" w:space="0" w:color="auto"/>
        <w:left w:val="none" w:sz="0" w:space="0" w:color="auto"/>
        <w:bottom w:val="none" w:sz="0" w:space="0" w:color="auto"/>
        <w:right w:val="none" w:sz="0" w:space="0" w:color="auto"/>
      </w:divBdr>
    </w:div>
    <w:div w:id="229006311">
      <w:bodyDiv w:val="1"/>
      <w:marLeft w:val="0"/>
      <w:marRight w:val="0"/>
      <w:marTop w:val="0"/>
      <w:marBottom w:val="0"/>
      <w:divBdr>
        <w:top w:val="none" w:sz="0" w:space="0" w:color="auto"/>
        <w:left w:val="none" w:sz="0" w:space="0" w:color="auto"/>
        <w:bottom w:val="none" w:sz="0" w:space="0" w:color="auto"/>
        <w:right w:val="none" w:sz="0" w:space="0" w:color="auto"/>
      </w:divBdr>
    </w:div>
    <w:div w:id="230044950">
      <w:bodyDiv w:val="1"/>
      <w:marLeft w:val="0"/>
      <w:marRight w:val="0"/>
      <w:marTop w:val="0"/>
      <w:marBottom w:val="0"/>
      <w:divBdr>
        <w:top w:val="none" w:sz="0" w:space="0" w:color="auto"/>
        <w:left w:val="none" w:sz="0" w:space="0" w:color="auto"/>
        <w:bottom w:val="none" w:sz="0" w:space="0" w:color="auto"/>
        <w:right w:val="none" w:sz="0" w:space="0" w:color="auto"/>
      </w:divBdr>
    </w:div>
    <w:div w:id="251428194">
      <w:bodyDiv w:val="1"/>
      <w:marLeft w:val="0"/>
      <w:marRight w:val="0"/>
      <w:marTop w:val="0"/>
      <w:marBottom w:val="0"/>
      <w:divBdr>
        <w:top w:val="none" w:sz="0" w:space="0" w:color="auto"/>
        <w:left w:val="none" w:sz="0" w:space="0" w:color="auto"/>
        <w:bottom w:val="none" w:sz="0" w:space="0" w:color="auto"/>
        <w:right w:val="none" w:sz="0" w:space="0" w:color="auto"/>
      </w:divBdr>
    </w:div>
    <w:div w:id="257638874">
      <w:bodyDiv w:val="1"/>
      <w:marLeft w:val="0"/>
      <w:marRight w:val="0"/>
      <w:marTop w:val="0"/>
      <w:marBottom w:val="0"/>
      <w:divBdr>
        <w:top w:val="none" w:sz="0" w:space="0" w:color="auto"/>
        <w:left w:val="none" w:sz="0" w:space="0" w:color="auto"/>
        <w:bottom w:val="none" w:sz="0" w:space="0" w:color="auto"/>
        <w:right w:val="none" w:sz="0" w:space="0" w:color="auto"/>
      </w:divBdr>
    </w:div>
    <w:div w:id="262105530">
      <w:bodyDiv w:val="1"/>
      <w:marLeft w:val="0"/>
      <w:marRight w:val="0"/>
      <w:marTop w:val="0"/>
      <w:marBottom w:val="0"/>
      <w:divBdr>
        <w:top w:val="none" w:sz="0" w:space="0" w:color="auto"/>
        <w:left w:val="none" w:sz="0" w:space="0" w:color="auto"/>
        <w:bottom w:val="none" w:sz="0" w:space="0" w:color="auto"/>
        <w:right w:val="none" w:sz="0" w:space="0" w:color="auto"/>
      </w:divBdr>
    </w:div>
    <w:div w:id="263849980">
      <w:bodyDiv w:val="1"/>
      <w:marLeft w:val="0"/>
      <w:marRight w:val="0"/>
      <w:marTop w:val="0"/>
      <w:marBottom w:val="0"/>
      <w:divBdr>
        <w:top w:val="none" w:sz="0" w:space="0" w:color="auto"/>
        <w:left w:val="none" w:sz="0" w:space="0" w:color="auto"/>
        <w:bottom w:val="none" w:sz="0" w:space="0" w:color="auto"/>
        <w:right w:val="none" w:sz="0" w:space="0" w:color="auto"/>
      </w:divBdr>
    </w:div>
    <w:div w:id="264188997">
      <w:bodyDiv w:val="1"/>
      <w:marLeft w:val="0"/>
      <w:marRight w:val="0"/>
      <w:marTop w:val="0"/>
      <w:marBottom w:val="0"/>
      <w:divBdr>
        <w:top w:val="none" w:sz="0" w:space="0" w:color="auto"/>
        <w:left w:val="none" w:sz="0" w:space="0" w:color="auto"/>
        <w:bottom w:val="none" w:sz="0" w:space="0" w:color="auto"/>
        <w:right w:val="none" w:sz="0" w:space="0" w:color="auto"/>
      </w:divBdr>
    </w:div>
    <w:div w:id="271479791">
      <w:bodyDiv w:val="1"/>
      <w:marLeft w:val="0"/>
      <w:marRight w:val="0"/>
      <w:marTop w:val="0"/>
      <w:marBottom w:val="0"/>
      <w:divBdr>
        <w:top w:val="none" w:sz="0" w:space="0" w:color="auto"/>
        <w:left w:val="none" w:sz="0" w:space="0" w:color="auto"/>
        <w:bottom w:val="none" w:sz="0" w:space="0" w:color="auto"/>
        <w:right w:val="none" w:sz="0" w:space="0" w:color="auto"/>
      </w:divBdr>
    </w:div>
    <w:div w:id="272522853">
      <w:bodyDiv w:val="1"/>
      <w:marLeft w:val="0"/>
      <w:marRight w:val="0"/>
      <w:marTop w:val="0"/>
      <w:marBottom w:val="0"/>
      <w:divBdr>
        <w:top w:val="none" w:sz="0" w:space="0" w:color="auto"/>
        <w:left w:val="none" w:sz="0" w:space="0" w:color="auto"/>
        <w:bottom w:val="none" w:sz="0" w:space="0" w:color="auto"/>
        <w:right w:val="none" w:sz="0" w:space="0" w:color="auto"/>
      </w:divBdr>
    </w:div>
    <w:div w:id="273946134">
      <w:bodyDiv w:val="1"/>
      <w:marLeft w:val="0"/>
      <w:marRight w:val="0"/>
      <w:marTop w:val="0"/>
      <w:marBottom w:val="0"/>
      <w:divBdr>
        <w:top w:val="none" w:sz="0" w:space="0" w:color="auto"/>
        <w:left w:val="none" w:sz="0" w:space="0" w:color="auto"/>
        <w:bottom w:val="none" w:sz="0" w:space="0" w:color="auto"/>
        <w:right w:val="none" w:sz="0" w:space="0" w:color="auto"/>
      </w:divBdr>
    </w:div>
    <w:div w:id="274407028">
      <w:bodyDiv w:val="1"/>
      <w:marLeft w:val="0"/>
      <w:marRight w:val="0"/>
      <w:marTop w:val="0"/>
      <w:marBottom w:val="0"/>
      <w:divBdr>
        <w:top w:val="none" w:sz="0" w:space="0" w:color="auto"/>
        <w:left w:val="none" w:sz="0" w:space="0" w:color="auto"/>
        <w:bottom w:val="none" w:sz="0" w:space="0" w:color="auto"/>
        <w:right w:val="none" w:sz="0" w:space="0" w:color="auto"/>
      </w:divBdr>
      <w:divsChild>
        <w:div w:id="1958291092">
          <w:marLeft w:val="0"/>
          <w:marRight w:val="0"/>
          <w:marTop w:val="0"/>
          <w:marBottom w:val="0"/>
          <w:divBdr>
            <w:top w:val="none" w:sz="0" w:space="0" w:color="auto"/>
            <w:left w:val="none" w:sz="0" w:space="0" w:color="auto"/>
            <w:bottom w:val="none" w:sz="0" w:space="0" w:color="auto"/>
            <w:right w:val="none" w:sz="0" w:space="0" w:color="auto"/>
          </w:divBdr>
        </w:div>
      </w:divsChild>
    </w:div>
    <w:div w:id="284433836">
      <w:bodyDiv w:val="1"/>
      <w:marLeft w:val="0"/>
      <w:marRight w:val="0"/>
      <w:marTop w:val="0"/>
      <w:marBottom w:val="0"/>
      <w:divBdr>
        <w:top w:val="none" w:sz="0" w:space="0" w:color="auto"/>
        <w:left w:val="none" w:sz="0" w:space="0" w:color="auto"/>
        <w:bottom w:val="none" w:sz="0" w:space="0" w:color="auto"/>
        <w:right w:val="none" w:sz="0" w:space="0" w:color="auto"/>
      </w:divBdr>
    </w:div>
    <w:div w:id="305400431">
      <w:bodyDiv w:val="1"/>
      <w:marLeft w:val="0"/>
      <w:marRight w:val="0"/>
      <w:marTop w:val="0"/>
      <w:marBottom w:val="0"/>
      <w:divBdr>
        <w:top w:val="none" w:sz="0" w:space="0" w:color="auto"/>
        <w:left w:val="none" w:sz="0" w:space="0" w:color="auto"/>
        <w:bottom w:val="none" w:sz="0" w:space="0" w:color="auto"/>
        <w:right w:val="none" w:sz="0" w:space="0" w:color="auto"/>
      </w:divBdr>
    </w:div>
    <w:div w:id="368343238">
      <w:bodyDiv w:val="1"/>
      <w:marLeft w:val="0"/>
      <w:marRight w:val="0"/>
      <w:marTop w:val="0"/>
      <w:marBottom w:val="0"/>
      <w:divBdr>
        <w:top w:val="none" w:sz="0" w:space="0" w:color="auto"/>
        <w:left w:val="none" w:sz="0" w:space="0" w:color="auto"/>
        <w:bottom w:val="none" w:sz="0" w:space="0" w:color="auto"/>
        <w:right w:val="none" w:sz="0" w:space="0" w:color="auto"/>
      </w:divBdr>
    </w:div>
    <w:div w:id="369765547">
      <w:bodyDiv w:val="1"/>
      <w:marLeft w:val="0"/>
      <w:marRight w:val="0"/>
      <w:marTop w:val="0"/>
      <w:marBottom w:val="0"/>
      <w:divBdr>
        <w:top w:val="none" w:sz="0" w:space="0" w:color="auto"/>
        <w:left w:val="none" w:sz="0" w:space="0" w:color="auto"/>
        <w:bottom w:val="none" w:sz="0" w:space="0" w:color="auto"/>
        <w:right w:val="none" w:sz="0" w:space="0" w:color="auto"/>
      </w:divBdr>
    </w:div>
    <w:div w:id="373967865">
      <w:bodyDiv w:val="1"/>
      <w:marLeft w:val="0"/>
      <w:marRight w:val="0"/>
      <w:marTop w:val="0"/>
      <w:marBottom w:val="0"/>
      <w:divBdr>
        <w:top w:val="none" w:sz="0" w:space="0" w:color="auto"/>
        <w:left w:val="none" w:sz="0" w:space="0" w:color="auto"/>
        <w:bottom w:val="none" w:sz="0" w:space="0" w:color="auto"/>
        <w:right w:val="none" w:sz="0" w:space="0" w:color="auto"/>
      </w:divBdr>
    </w:div>
    <w:div w:id="375737302">
      <w:bodyDiv w:val="1"/>
      <w:marLeft w:val="0"/>
      <w:marRight w:val="0"/>
      <w:marTop w:val="0"/>
      <w:marBottom w:val="0"/>
      <w:divBdr>
        <w:top w:val="none" w:sz="0" w:space="0" w:color="auto"/>
        <w:left w:val="none" w:sz="0" w:space="0" w:color="auto"/>
        <w:bottom w:val="none" w:sz="0" w:space="0" w:color="auto"/>
        <w:right w:val="none" w:sz="0" w:space="0" w:color="auto"/>
      </w:divBdr>
    </w:div>
    <w:div w:id="378357793">
      <w:bodyDiv w:val="1"/>
      <w:marLeft w:val="0"/>
      <w:marRight w:val="0"/>
      <w:marTop w:val="0"/>
      <w:marBottom w:val="0"/>
      <w:divBdr>
        <w:top w:val="none" w:sz="0" w:space="0" w:color="auto"/>
        <w:left w:val="none" w:sz="0" w:space="0" w:color="auto"/>
        <w:bottom w:val="none" w:sz="0" w:space="0" w:color="auto"/>
        <w:right w:val="none" w:sz="0" w:space="0" w:color="auto"/>
      </w:divBdr>
      <w:divsChild>
        <w:div w:id="1957062600">
          <w:marLeft w:val="0"/>
          <w:marRight w:val="0"/>
          <w:marTop w:val="0"/>
          <w:marBottom w:val="0"/>
          <w:divBdr>
            <w:top w:val="none" w:sz="0" w:space="0" w:color="auto"/>
            <w:left w:val="none" w:sz="0" w:space="0" w:color="auto"/>
            <w:bottom w:val="none" w:sz="0" w:space="0" w:color="auto"/>
            <w:right w:val="none" w:sz="0" w:space="0" w:color="auto"/>
          </w:divBdr>
        </w:div>
      </w:divsChild>
    </w:div>
    <w:div w:id="379478017">
      <w:bodyDiv w:val="1"/>
      <w:marLeft w:val="0"/>
      <w:marRight w:val="0"/>
      <w:marTop w:val="0"/>
      <w:marBottom w:val="0"/>
      <w:divBdr>
        <w:top w:val="none" w:sz="0" w:space="0" w:color="auto"/>
        <w:left w:val="none" w:sz="0" w:space="0" w:color="auto"/>
        <w:bottom w:val="none" w:sz="0" w:space="0" w:color="auto"/>
        <w:right w:val="none" w:sz="0" w:space="0" w:color="auto"/>
      </w:divBdr>
    </w:div>
    <w:div w:id="388890971">
      <w:bodyDiv w:val="1"/>
      <w:marLeft w:val="0"/>
      <w:marRight w:val="0"/>
      <w:marTop w:val="0"/>
      <w:marBottom w:val="0"/>
      <w:divBdr>
        <w:top w:val="none" w:sz="0" w:space="0" w:color="auto"/>
        <w:left w:val="none" w:sz="0" w:space="0" w:color="auto"/>
        <w:bottom w:val="none" w:sz="0" w:space="0" w:color="auto"/>
        <w:right w:val="none" w:sz="0" w:space="0" w:color="auto"/>
      </w:divBdr>
    </w:div>
    <w:div w:id="393700663">
      <w:bodyDiv w:val="1"/>
      <w:marLeft w:val="0"/>
      <w:marRight w:val="0"/>
      <w:marTop w:val="0"/>
      <w:marBottom w:val="0"/>
      <w:divBdr>
        <w:top w:val="none" w:sz="0" w:space="0" w:color="auto"/>
        <w:left w:val="none" w:sz="0" w:space="0" w:color="auto"/>
        <w:bottom w:val="none" w:sz="0" w:space="0" w:color="auto"/>
        <w:right w:val="none" w:sz="0" w:space="0" w:color="auto"/>
      </w:divBdr>
    </w:div>
    <w:div w:id="412699476">
      <w:bodyDiv w:val="1"/>
      <w:marLeft w:val="0"/>
      <w:marRight w:val="0"/>
      <w:marTop w:val="0"/>
      <w:marBottom w:val="0"/>
      <w:divBdr>
        <w:top w:val="none" w:sz="0" w:space="0" w:color="auto"/>
        <w:left w:val="none" w:sz="0" w:space="0" w:color="auto"/>
        <w:bottom w:val="none" w:sz="0" w:space="0" w:color="auto"/>
        <w:right w:val="none" w:sz="0" w:space="0" w:color="auto"/>
      </w:divBdr>
    </w:div>
    <w:div w:id="427116744">
      <w:bodyDiv w:val="1"/>
      <w:marLeft w:val="0"/>
      <w:marRight w:val="0"/>
      <w:marTop w:val="0"/>
      <w:marBottom w:val="0"/>
      <w:divBdr>
        <w:top w:val="none" w:sz="0" w:space="0" w:color="auto"/>
        <w:left w:val="none" w:sz="0" w:space="0" w:color="auto"/>
        <w:bottom w:val="none" w:sz="0" w:space="0" w:color="auto"/>
        <w:right w:val="none" w:sz="0" w:space="0" w:color="auto"/>
      </w:divBdr>
    </w:div>
    <w:div w:id="427312041">
      <w:bodyDiv w:val="1"/>
      <w:marLeft w:val="0"/>
      <w:marRight w:val="0"/>
      <w:marTop w:val="0"/>
      <w:marBottom w:val="0"/>
      <w:divBdr>
        <w:top w:val="none" w:sz="0" w:space="0" w:color="auto"/>
        <w:left w:val="none" w:sz="0" w:space="0" w:color="auto"/>
        <w:bottom w:val="none" w:sz="0" w:space="0" w:color="auto"/>
        <w:right w:val="none" w:sz="0" w:space="0" w:color="auto"/>
      </w:divBdr>
    </w:div>
    <w:div w:id="437262576">
      <w:bodyDiv w:val="1"/>
      <w:marLeft w:val="0"/>
      <w:marRight w:val="0"/>
      <w:marTop w:val="0"/>
      <w:marBottom w:val="0"/>
      <w:divBdr>
        <w:top w:val="none" w:sz="0" w:space="0" w:color="auto"/>
        <w:left w:val="none" w:sz="0" w:space="0" w:color="auto"/>
        <w:bottom w:val="none" w:sz="0" w:space="0" w:color="auto"/>
        <w:right w:val="none" w:sz="0" w:space="0" w:color="auto"/>
      </w:divBdr>
    </w:div>
    <w:div w:id="470051959">
      <w:bodyDiv w:val="1"/>
      <w:marLeft w:val="0"/>
      <w:marRight w:val="0"/>
      <w:marTop w:val="0"/>
      <w:marBottom w:val="0"/>
      <w:divBdr>
        <w:top w:val="none" w:sz="0" w:space="0" w:color="auto"/>
        <w:left w:val="none" w:sz="0" w:space="0" w:color="auto"/>
        <w:bottom w:val="none" w:sz="0" w:space="0" w:color="auto"/>
        <w:right w:val="none" w:sz="0" w:space="0" w:color="auto"/>
      </w:divBdr>
    </w:div>
    <w:div w:id="481702109">
      <w:bodyDiv w:val="1"/>
      <w:marLeft w:val="0"/>
      <w:marRight w:val="0"/>
      <w:marTop w:val="0"/>
      <w:marBottom w:val="0"/>
      <w:divBdr>
        <w:top w:val="none" w:sz="0" w:space="0" w:color="auto"/>
        <w:left w:val="none" w:sz="0" w:space="0" w:color="auto"/>
        <w:bottom w:val="none" w:sz="0" w:space="0" w:color="auto"/>
        <w:right w:val="none" w:sz="0" w:space="0" w:color="auto"/>
      </w:divBdr>
    </w:div>
    <w:div w:id="505365406">
      <w:bodyDiv w:val="1"/>
      <w:marLeft w:val="0"/>
      <w:marRight w:val="0"/>
      <w:marTop w:val="0"/>
      <w:marBottom w:val="0"/>
      <w:divBdr>
        <w:top w:val="none" w:sz="0" w:space="0" w:color="auto"/>
        <w:left w:val="none" w:sz="0" w:space="0" w:color="auto"/>
        <w:bottom w:val="none" w:sz="0" w:space="0" w:color="auto"/>
        <w:right w:val="none" w:sz="0" w:space="0" w:color="auto"/>
      </w:divBdr>
    </w:div>
    <w:div w:id="512571106">
      <w:bodyDiv w:val="1"/>
      <w:marLeft w:val="0"/>
      <w:marRight w:val="0"/>
      <w:marTop w:val="0"/>
      <w:marBottom w:val="0"/>
      <w:divBdr>
        <w:top w:val="none" w:sz="0" w:space="0" w:color="auto"/>
        <w:left w:val="none" w:sz="0" w:space="0" w:color="auto"/>
        <w:bottom w:val="none" w:sz="0" w:space="0" w:color="auto"/>
        <w:right w:val="none" w:sz="0" w:space="0" w:color="auto"/>
      </w:divBdr>
    </w:div>
    <w:div w:id="513886648">
      <w:bodyDiv w:val="1"/>
      <w:marLeft w:val="0"/>
      <w:marRight w:val="0"/>
      <w:marTop w:val="0"/>
      <w:marBottom w:val="0"/>
      <w:divBdr>
        <w:top w:val="none" w:sz="0" w:space="0" w:color="auto"/>
        <w:left w:val="none" w:sz="0" w:space="0" w:color="auto"/>
        <w:bottom w:val="none" w:sz="0" w:space="0" w:color="auto"/>
        <w:right w:val="none" w:sz="0" w:space="0" w:color="auto"/>
      </w:divBdr>
    </w:div>
    <w:div w:id="518667431">
      <w:bodyDiv w:val="1"/>
      <w:marLeft w:val="0"/>
      <w:marRight w:val="0"/>
      <w:marTop w:val="0"/>
      <w:marBottom w:val="0"/>
      <w:divBdr>
        <w:top w:val="none" w:sz="0" w:space="0" w:color="auto"/>
        <w:left w:val="none" w:sz="0" w:space="0" w:color="auto"/>
        <w:bottom w:val="none" w:sz="0" w:space="0" w:color="auto"/>
        <w:right w:val="none" w:sz="0" w:space="0" w:color="auto"/>
      </w:divBdr>
    </w:div>
    <w:div w:id="520319959">
      <w:bodyDiv w:val="1"/>
      <w:marLeft w:val="0"/>
      <w:marRight w:val="0"/>
      <w:marTop w:val="0"/>
      <w:marBottom w:val="0"/>
      <w:divBdr>
        <w:top w:val="none" w:sz="0" w:space="0" w:color="auto"/>
        <w:left w:val="none" w:sz="0" w:space="0" w:color="auto"/>
        <w:bottom w:val="none" w:sz="0" w:space="0" w:color="auto"/>
        <w:right w:val="none" w:sz="0" w:space="0" w:color="auto"/>
      </w:divBdr>
    </w:div>
    <w:div w:id="543950079">
      <w:bodyDiv w:val="1"/>
      <w:marLeft w:val="0"/>
      <w:marRight w:val="0"/>
      <w:marTop w:val="0"/>
      <w:marBottom w:val="0"/>
      <w:divBdr>
        <w:top w:val="none" w:sz="0" w:space="0" w:color="auto"/>
        <w:left w:val="none" w:sz="0" w:space="0" w:color="auto"/>
        <w:bottom w:val="none" w:sz="0" w:space="0" w:color="auto"/>
        <w:right w:val="none" w:sz="0" w:space="0" w:color="auto"/>
      </w:divBdr>
    </w:div>
    <w:div w:id="584530676">
      <w:bodyDiv w:val="1"/>
      <w:marLeft w:val="0"/>
      <w:marRight w:val="0"/>
      <w:marTop w:val="0"/>
      <w:marBottom w:val="0"/>
      <w:divBdr>
        <w:top w:val="none" w:sz="0" w:space="0" w:color="auto"/>
        <w:left w:val="none" w:sz="0" w:space="0" w:color="auto"/>
        <w:bottom w:val="none" w:sz="0" w:space="0" w:color="auto"/>
        <w:right w:val="none" w:sz="0" w:space="0" w:color="auto"/>
      </w:divBdr>
    </w:div>
    <w:div w:id="585269196">
      <w:bodyDiv w:val="1"/>
      <w:marLeft w:val="0"/>
      <w:marRight w:val="0"/>
      <w:marTop w:val="0"/>
      <w:marBottom w:val="0"/>
      <w:divBdr>
        <w:top w:val="none" w:sz="0" w:space="0" w:color="auto"/>
        <w:left w:val="none" w:sz="0" w:space="0" w:color="auto"/>
        <w:bottom w:val="none" w:sz="0" w:space="0" w:color="auto"/>
        <w:right w:val="none" w:sz="0" w:space="0" w:color="auto"/>
      </w:divBdr>
    </w:div>
    <w:div w:id="586154260">
      <w:bodyDiv w:val="1"/>
      <w:marLeft w:val="0"/>
      <w:marRight w:val="0"/>
      <w:marTop w:val="0"/>
      <w:marBottom w:val="0"/>
      <w:divBdr>
        <w:top w:val="none" w:sz="0" w:space="0" w:color="auto"/>
        <w:left w:val="none" w:sz="0" w:space="0" w:color="auto"/>
        <w:bottom w:val="none" w:sz="0" w:space="0" w:color="auto"/>
        <w:right w:val="none" w:sz="0" w:space="0" w:color="auto"/>
      </w:divBdr>
    </w:div>
    <w:div w:id="605162132">
      <w:bodyDiv w:val="1"/>
      <w:marLeft w:val="0"/>
      <w:marRight w:val="0"/>
      <w:marTop w:val="0"/>
      <w:marBottom w:val="0"/>
      <w:divBdr>
        <w:top w:val="none" w:sz="0" w:space="0" w:color="auto"/>
        <w:left w:val="none" w:sz="0" w:space="0" w:color="auto"/>
        <w:bottom w:val="none" w:sz="0" w:space="0" w:color="auto"/>
        <w:right w:val="none" w:sz="0" w:space="0" w:color="auto"/>
      </w:divBdr>
    </w:div>
    <w:div w:id="607616079">
      <w:bodyDiv w:val="1"/>
      <w:marLeft w:val="0"/>
      <w:marRight w:val="0"/>
      <w:marTop w:val="0"/>
      <w:marBottom w:val="0"/>
      <w:divBdr>
        <w:top w:val="none" w:sz="0" w:space="0" w:color="auto"/>
        <w:left w:val="none" w:sz="0" w:space="0" w:color="auto"/>
        <w:bottom w:val="none" w:sz="0" w:space="0" w:color="auto"/>
        <w:right w:val="none" w:sz="0" w:space="0" w:color="auto"/>
      </w:divBdr>
    </w:div>
    <w:div w:id="617641657">
      <w:bodyDiv w:val="1"/>
      <w:marLeft w:val="0"/>
      <w:marRight w:val="0"/>
      <w:marTop w:val="0"/>
      <w:marBottom w:val="0"/>
      <w:divBdr>
        <w:top w:val="none" w:sz="0" w:space="0" w:color="auto"/>
        <w:left w:val="none" w:sz="0" w:space="0" w:color="auto"/>
        <w:bottom w:val="none" w:sz="0" w:space="0" w:color="auto"/>
        <w:right w:val="none" w:sz="0" w:space="0" w:color="auto"/>
      </w:divBdr>
    </w:div>
    <w:div w:id="625626997">
      <w:bodyDiv w:val="1"/>
      <w:marLeft w:val="0"/>
      <w:marRight w:val="0"/>
      <w:marTop w:val="0"/>
      <w:marBottom w:val="0"/>
      <w:divBdr>
        <w:top w:val="none" w:sz="0" w:space="0" w:color="auto"/>
        <w:left w:val="none" w:sz="0" w:space="0" w:color="auto"/>
        <w:bottom w:val="none" w:sz="0" w:space="0" w:color="auto"/>
        <w:right w:val="none" w:sz="0" w:space="0" w:color="auto"/>
      </w:divBdr>
    </w:div>
    <w:div w:id="627467740">
      <w:bodyDiv w:val="1"/>
      <w:marLeft w:val="0"/>
      <w:marRight w:val="0"/>
      <w:marTop w:val="0"/>
      <w:marBottom w:val="0"/>
      <w:divBdr>
        <w:top w:val="none" w:sz="0" w:space="0" w:color="auto"/>
        <w:left w:val="none" w:sz="0" w:space="0" w:color="auto"/>
        <w:bottom w:val="none" w:sz="0" w:space="0" w:color="auto"/>
        <w:right w:val="none" w:sz="0" w:space="0" w:color="auto"/>
      </w:divBdr>
    </w:div>
    <w:div w:id="638151385">
      <w:bodyDiv w:val="1"/>
      <w:marLeft w:val="0"/>
      <w:marRight w:val="0"/>
      <w:marTop w:val="0"/>
      <w:marBottom w:val="0"/>
      <w:divBdr>
        <w:top w:val="none" w:sz="0" w:space="0" w:color="auto"/>
        <w:left w:val="none" w:sz="0" w:space="0" w:color="auto"/>
        <w:bottom w:val="none" w:sz="0" w:space="0" w:color="auto"/>
        <w:right w:val="none" w:sz="0" w:space="0" w:color="auto"/>
      </w:divBdr>
    </w:div>
    <w:div w:id="641886842">
      <w:bodyDiv w:val="1"/>
      <w:marLeft w:val="0"/>
      <w:marRight w:val="0"/>
      <w:marTop w:val="0"/>
      <w:marBottom w:val="0"/>
      <w:divBdr>
        <w:top w:val="none" w:sz="0" w:space="0" w:color="auto"/>
        <w:left w:val="none" w:sz="0" w:space="0" w:color="auto"/>
        <w:bottom w:val="none" w:sz="0" w:space="0" w:color="auto"/>
        <w:right w:val="none" w:sz="0" w:space="0" w:color="auto"/>
      </w:divBdr>
    </w:div>
    <w:div w:id="653215117">
      <w:bodyDiv w:val="1"/>
      <w:marLeft w:val="0"/>
      <w:marRight w:val="0"/>
      <w:marTop w:val="0"/>
      <w:marBottom w:val="0"/>
      <w:divBdr>
        <w:top w:val="none" w:sz="0" w:space="0" w:color="auto"/>
        <w:left w:val="none" w:sz="0" w:space="0" w:color="auto"/>
        <w:bottom w:val="none" w:sz="0" w:space="0" w:color="auto"/>
        <w:right w:val="none" w:sz="0" w:space="0" w:color="auto"/>
      </w:divBdr>
    </w:div>
    <w:div w:id="667025505">
      <w:bodyDiv w:val="1"/>
      <w:marLeft w:val="0"/>
      <w:marRight w:val="0"/>
      <w:marTop w:val="0"/>
      <w:marBottom w:val="0"/>
      <w:divBdr>
        <w:top w:val="none" w:sz="0" w:space="0" w:color="auto"/>
        <w:left w:val="none" w:sz="0" w:space="0" w:color="auto"/>
        <w:bottom w:val="none" w:sz="0" w:space="0" w:color="auto"/>
        <w:right w:val="none" w:sz="0" w:space="0" w:color="auto"/>
      </w:divBdr>
    </w:div>
    <w:div w:id="672755304">
      <w:bodyDiv w:val="1"/>
      <w:marLeft w:val="0"/>
      <w:marRight w:val="0"/>
      <w:marTop w:val="0"/>
      <w:marBottom w:val="0"/>
      <w:divBdr>
        <w:top w:val="none" w:sz="0" w:space="0" w:color="auto"/>
        <w:left w:val="none" w:sz="0" w:space="0" w:color="auto"/>
        <w:bottom w:val="none" w:sz="0" w:space="0" w:color="auto"/>
        <w:right w:val="none" w:sz="0" w:space="0" w:color="auto"/>
      </w:divBdr>
    </w:div>
    <w:div w:id="673000912">
      <w:bodyDiv w:val="1"/>
      <w:marLeft w:val="0"/>
      <w:marRight w:val="0"/>
      <w:marTop w:val="0"/>
      <w:marBottom w:val="0"/>
      <w:divBdr>
        <w:top w:val="none" w:sz="0" w:space="0" w:color="auto"/>
        <w:left w:val="none" w:sz="0" w:space="0" w:color="auto"/>
        <w:bottom w:val="none" w:sz="0" w:space="0" w:color="auto"/>
        <w:right w:val="none" w:sz="0" w:space="0" w:color="auto"/>
      </w:divBdr>
    </w:div>
    <w:div w:id="678583895">
      <w:bodyDiv w:val="1"/>
      <w:marLeft w:val="0"/>
      <w:marRight w:val="0"/>
      <w:marTop w:val="0"/>
      <w:marBottom w:val="0"/>
      <w:divBdr>
        <w:top w:val="none" w:sz="0" w:space="0" w:color="auto"/>
        <w:left w:val="none" w:sz="0" w:space="0" w:color="auto"/>
        <w:bottom w:val="none" w:sz="0" w:space="0" w:color="auto"/>
        <w:right w:val="none" w:sz="0" w:space="0" w:color="auto"/>
      </w:divBdr>
    </w:div>
    <w:div w:id="695353298">
      <w:bodyDiv w:val="1"/>
      <w:marLeft w:val="0"/>
      <w:marRight w:val="0"/>
      <w:marTop w:val="0"/>
      <w:marBottom w:val="0"/>
      <w:divBdr>
        <w:top w:val="none" w:sz="0" w:space="0" w:color="auto"/>
        <w:left w:val="none" w:sz="0" w:space="0" w:color="auto"/>
        <w:bottom w:val="none" w:sz="0" w:space="0" w:color="auto"/>
        <w:right w:val="none" w:sz="0" w:space="0" w:color="auto"/>
      </w:divBdr>
    </w:div>
    <w:div w:id="718015283">
      <w:bodyDiv w:val="1"/>
      <w:marLeft w:val="0"/>
      <w:marRight w:val="0"/>
      <w:marTop w:val="0"/>
      <w:marBottom w:val="0"/>
      <w:divBdr>
        <w:top w:val="none" w:sz="0" w:space="0" w:color="auto"/>
        <w:left w:val="none" w:sz="0" w:space="0" w:color="auto"/>
        <w:bottom w:val="none" w:sz="0" w:space="0" w:color="auto"/>
        <w:right w:val="none" w:sz="0" w:space="0" w:color="auto"/>
      </w:divBdr>
    </w:div>
    <w:div w:id="720983875">
      <w:bodyDiv w:val="1"/>
      <w:marLeft w:val="0"/>
      <w:marRight w:val="0"/>
      <w:marTop w:val="0"/>
      <w:marBottom w:val="0"/>
      <w:divBdr>
        <w:top w:val="none" w:sz="0" w:space="0" w:color="auto"/>
        <w:left w:val="none" w:sz="0" w:space="0" w:color="auto"/>
        <w:bottom w:val="none" w:sz="0" w:space="0" w:color="auto"/>
        <w:right w:val="none" w:sz="0" w:space="0" w:color="auto"/>
      </w:divBdr>
    </w:div>
    <w:div w:id="721053910">
      <w:bodyDiv w:val="1"/>
      <w:marLeft w:val="0"/>
      <w:marRight w:val="0"/>
      <w:marTop w:val="0"/>
      <w:marBottom w:val="0"/>
      <w:divBdr>
        <w:top w:val="none" w:sz="0" w:space="0" w:color="auto"/>
        <w:left w:val="none" w:sz="0" w:space="0" w:color="auto"/>
        <w:bottom w:val="none" w:sz="0" w:space="0" w:color="auto"/>
        <w:right w:val="none" w:sz="0" w:space="0" w:color="auto"/>
      </w:divBdr>
      <w:divsChild>
        <w:div w:id="608390888">
          <w:marLeft w:val="0"/>
          <w:marRight w:val="0"/>
          <w:marTop w:val="0"/>
          <w:marBottom w:val="0"/>
          <w:divBdr>
            <w:top w:val="none" w:sz="0" w:space="0" w:color="auto"/>
            <w:left w:val="none" w:sz="0" w:space="0" w:color="auto"/>
            <w:bottom w:val="none" w:sz="0" w:space="0" w:color="auto"/>
            <w:right w:val="none" w:sz="0" w:space="0" w:color="auto"/>
          </w:divBdr>
          <w:divsChild>
            <w:div w:id="1693992439">
              <w:marLeft w:val="0"/>
              <w:marRight w:val="0"/>
              <w:marTop w:val="0"/>
              <w:marBottom w:val="0"/>
              <w:divBdr>
                <w:top w:val="none" w:sz="0" w:space="0" w:color="auto"/>
                <w:left w:val="none" w:sz="0" w:space="0" w:color="auto"/>
                <w:bottom w:val="none" w:sz="0" w:space="0" w:color="auto"/>
                <w:right w:val="none" w:sz="0" w:space="0" w:color="auto"/>
              </w:divBdr>
              <w:divsChild>
                <w:div w:id="1042556126">
                  <w:marLeft w:val="0"/>
                  <w:marRight w:val="0"/>
                  <w:marTop w:val="0"/>
                  <w:marBottom w:val="0"/>
                  <w:divBdr>
                    <w:top w:val="none" w:sz="0" w:space="0" w:color="auto"/>
                    <w:left w:val="none" w:sz="0" w:space="0" w:color="auto"/>
                    <w:bottom w:val="none" w:sz="0" w:space="0" w:color="auto"/>
                    <w:right w:val="none" w:sz="0" w:space="0" w:color="auto"/>
                  </w:divBdr>
                  <w:divsChild>
                    <w:div w:id="668483200">
                      <w:marLeft w:val="0"/>
                      <w:marRight w:val="0"/>
                      <w:marTop w:val="0"/>
                      <w:marBottom w:val="0"/>
                      <w:divBdr>
                        <w:top w:val="none" w:sz="0" w:space="0" w:color="auto"/>
                        <w:left w:val="none" w:sz="0" w:space="0" w:color="auto"/>
                        <w:bottom w:val="none" w:sz="0" w:space="0" w:color="auto"/>
                        <w:right w:val="none" w:sz="0" w:space="0" w:color="auto"/>
                      </w:divBdr>
                      <w:divsChild>
                        <w:div w:id="1470514816">
                          <w:marLeft w:val="0"/>
                          <w:marRight w:val="0"/>
                          <w:marTop w:val="0"/>
                          <w:marBottom w:val="0"/>
                          <w:divBdr>
                            <w:top w:val="none" w:sz="0" w:space="0" w:color="auto"/>
                            <w:left w:val="none" w:sz="0" w:space="0" w:color="auto"/>
                            <w:bottom w:val="none" w:sz="0" w:space="0" w:color="auto"/>
                            <w:right w:val="none" w:sz="0" w:space="0" w:color="auto"/>
                          </w:divBdr>
                          <w:divsChild>
                            <w:div w:id="680202240">
                              <w:marLeft w:val="0"/>
                              <w:marRight w:val="0"/>
                              <w:marTop w:val="0"/>
                              <w:marBottom w:val="0"/>
                              <w:divBdr>
                                <w:top w:val="none" w:sz="0" w:space="0" w:color="auto"/>
                                <w:left w:val="none" w:sz="0" w:space="0" w:color="auto"/>
                                <w:bottom w:val="none" w:sz="0" w:space="0" w:color="auto"/>
                                <w:right w:val="none" w:sz="0" w:space="0" w:color="auto"/>
                              </w:divBdr>
                              <w:divsChild>
                                <w:div w:id="1103257935">
                                  <w:marLeft w:val="0"/>
                                  <w:marRight w:val="0"/>
                                  <w:marTop w:val="0"/>
                                  <w:marBottom w:val="0"/>
                                  <w:divBdr>
                                    <w:top w:val="none" w:sz="0" w:space="0" w:color="auto"/>
                                    <w:left w:val="none" w:sz="0" w:space="0" w:color="auto"/>
                                    <w:bottom w:val="none" w:sz="0" w:space="0" w:color="auto"/>
                                    <w:right w:val="none" w:sz="0" w:space="0" w:color="auto"/>
                                  </w:divBdr>
                                  <w:divsChild>
                                    <w:div w:id="1531141836">
                                      <w:marLeft w:val="0"/>
                                      <w:marRight w:val="0"/>
                                      <w:marTop w:val="0"/>
                                      <w:marBottom w:val="0"/>
                                      <w:divBdr>
                                        <w:top w:val="none" w:sz="0" w:space="0" w:color="auto"/>
                                        <w:left w:val="none" w:sz="0" w:space="0" w:color="auto"/>
                                        <w:bottom w:val="none" w:sz="0" w:space="0" w:color="auto"/>
                                        <w:right w:val="none" w:sz="0" w:space="0" w:color="auto"/>
                                      </w:divBdr>
                                    </w:div>
                                    <w:div w:id="1752894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2388120">
      <w:bodyDiv w:val="1"/>
      <w:marLeft w:val="0"/>
      <w:marRight w:val="0"/>
      <w:marTop w:val="0"/>
      <w:marBottom w:val="0"/>
      <w:divBdr>
        <w:top w:val="none" w:sz="0" w:space="0" w:color="auto"/>
        <w:left w:val="none" w:sz="0" w:space="0" w:color="auto"/>
        <w:bottom w:val="none" w:sz="0" w:space="0" w:color="auto"/>
        <w:right w:val="none" w:sz="0" w:space="0" w:color="auto"/>
      </w:divBdr>
    </w:div>
    <w:div w:id="736778390">
      <w:bodyDiv w:val="1"/>
      <w:marLeft w:val="0"/>
      <w:marRight w:val="0"/>
      <w:marTop w:val="0"/>
      <w:marBottom w:val="0"/>
      <w:divBdr>
        <w:top w:val="none" w:sz="0" w:space="0" w:color="auto"/>
        <w:left w:val="none" w:sz="0" w:space="0" w:color="auto"/>
        <w:bottom w:val="none" w:sz="0" w:space="0" w:color="auto"/>
        <w:right w:val="none" w:sz="0" w:space="0" w:color="auto"/>
      </w:divBdr>
    </w:div>
    <w:div w:id="748891714">
      <w:bodyDiv w:val="1"/>
      <w:marLeft w:val="0"/>
      <w:marRight w:val="0"/>
      <w:marTop w:val="0"/>
      <w:marBottom w:val="0"/>
      <w:divBdr>
        <w:top w:val="none" w:sz="0" w:space="0" w:color="auto"/>
        <w:left w:val="none" w:sz="0" w:space="0" w:color="auto"/>
        <w:bottom w:val="none" w:sz="0" w:space="0" w:color="auto"/>
        <w:right w:val="none" w:sz="0" w:space="0" w:color="auto"/>
      </w:divBdr>
    </w:div>
    <w:div w:id="753012212">
      <w:bodyDiv w:val="1"/>
      <w:marLeft w:val="0"/>
      <w:marRight w:val="0"/>
      <w:marTop w:val="0"/>
      <w:marBottom w:val="0"/>
      <w:divBdr>
        <w:top w:val="none" w:sz="0" w:space="0" w:color="auto"/>
        <w:left w:val="none" w:sz="0" w:space="0" w:color="auto"/>
        <w:bottom w:val="none" w:sz="0" w:space="0" w:color="auto"/>
        <w:right w:val="none" w:sz="0" w:space="0" w:color="auto"/>
      </w:divBdr>
    </w:div>
    <w:div w:id="769131093">
      <w:bodyDiv w:val="1"/>
      <w:marLeft w:val="0"/>
      <w:marRight w:val="0"/>
      <w:marTop w:val="0"/>
      <w:marBottom w:val="0"/>
      <w:divBdr>
        <w:top w:val="none" w:sz="0" w:space="0" w:color="auto"/>
        <w:left w:val="none" w:sz="0" w:space="0" w:color="auto"/>
        <w:bottom w:val="none" w:sz="0" w:space="0" w:color="auto"/>
        <w:right w:val="none" w:sz="0" w:space="0" w:color="auto"/>
      </w:divBdr>
    </w:div>
    <w:div w:id="775828137">
      <w:bodyDiv w:val="1"/>
      <w:marLeft w:val="0"/>
      <w:marRight w:val="0"/>
      <w:marTop w:val="0"/>
      <w:marBottom w:val="0"/>
      <w:divBdr>
        <w:top w:val="none" w:sz="0" w:space="0" w:color="auto"/>
        <w:left w:val="none" w:sz="0" w:space="0" w:color="auto"/>
        <w:bottom w:val="none" w:sz="0" w:space="0" w:color="auto"/>
        <w:right w:val="none" w:sz="0" w:space="0" w:color="auto"/>
      </w:divBdr>
    </w:div>
    <w:div w:id="776144422">
      <w:bodyDiv w:val="1"/>
      <w:marLeft w:val="0"/>
      <w:marRight w:val="0"/>
      <w:marTop w:val="0"/>
      <w:marBottom w:val="0"/>
      <w:divBdr>
        <w:top w:val="none" w:sz="0" w:space="0" w:color="auto"/>
        <w:left w:val="none" w:sz="0" w:space="0" w:color="auto"/>
        <w:bottom w:val="none" w:sz="0" w:space="0" w:color="auto"/>
        <w:right w:val="none" w:sz="0" w:space="0" w:color="auto"/>
      </w:divBdr>
    </w:div>
    <w:div w:id="779682249">
      <w:bodyDiv w:val="1"/>
      <w:marLeft w:val="0"/>
      <w:marRight w:val="0"/>
      <w:marTop w:val="0"/>
      <w:marBottom w:val="0"/>
      <w:divBdr>
        <w:top w:val="none" w:sz="0" w:space="0" w:color="auto"/>
        <w:left w:val="none" w:sz="0" w:space="0" w:color="auto"/>
        <w:bottom w:val="none" w:sz="0" w:space="0" w:color="auto"/>
        <w:right w:val="none" w:sz="0" w:space="0" w:color="auto"/>
      </w:divBdr>
    </w:div>
    <w:div w:id="782655705">
      <w:bodyDiv w:val="1"/>
      <w:marLeft w:val="0"/>
      <w:marRight w:val="0"/>
      <w:marTop w:val="0"/>
      <w:marBottom w:val="0"/>
      <w:divBdr>
        <w:top w:val="none" w:sz="0" w:space="0" w:color="auto"/>
        <w:left w:val="none" w:sz="0" w:space="0" w:color="auto"/>
        <w:bottom w:val="none" w:sz="0" w:space="0" w:color="auto"/>
        <w:right w:val="none" w:sz="0" w:space="0" w:color="auto"/>
      </w:divBdr>
    </w:div>
    <w:div w:id="803887534">
      <w:bodyDiv w:val="1"/>
      <w:marLeft w:val="0"/>
      <w:marRight w:val="0"/>
      <w:marTop w:val="0"/>
      <w:marBottom w:val="0"/>
      <w:divBdr>
        <w:top w:val="none" w:sz="0" w:space="0" w:color="auto"/>
        <w:left w:val="none" w:sz="0" w:space="0" w:color="auto"/>
        <w:bottom w:val="none" w:sz="0" w:space="0" w:color="auto"/>
        <w:right w:val="none" w:sz="0" w:space="0" w:color="auto"/>
      </w:divBdr>
    </w:div>
    <w:div w:id="812871315">
      <w:bodyDiv w:val="1"/>
      <w:marLeft w:val="0"/>
      <w:marRight w:val="0"/>
      <w:marTop w:val="0"/>
      <w:marBottom w:val="0"/>
      <w:divBdr>
        <w:top w:val="none" w:sz="0" w:space="0" w:color="auto"/>
        <w:left w:val="none" w:sz="0" w:space="0" w:color="auto"/>
        <w:bottom w:val="none" w:sz="0" w:space="0" w:color="auto"/>
        <w:right w:val="none" w:sz="0" w:space="0" w:color="auto"/>
      </w:divBdr>
    </w:div>
    <w:div w:id="825753636">
      <w:bodyDiv w:val="1"/>
      <w:marLeft w:val="0"/>
      <w:marRight w:val="0"/>
      <w:marTop w:val="0"/>
      <w:marBottom w:val="0"/>
      <w:divBdr>
        <w:top w:val="none" w:sz="0" w:space="0" w:color="auto"/>
        <w:left w:val="none" w:sz="0" w:space="0" w:color="auto"/>
        <w:bottom w:val="none" w:sz="0" w:space="0" w:color="auto"/>
        <w:right w:val="none" w:sz="0" w:space="0" w:color="auto"/>
      </w:divBdr>
    </w:div>
    <w:div w:id="827356284">
      <w:bodyDiv w:val="1"/>
      <w:marLeft w:val="0"/>
      <w:marRight w:val="0"/>
      <w:marTop w:val="0"/>
      <w:marBottom w:val="0"/>
      <w:divBdr>
        <w:top w:val="none" w:sz="0" w:space="0" w:color="auto"/>
        <w:left w:val="none" w:sz="0" w:space="0" w:color="auto"/>
        <w:bottom w:val="none" w:sz="0" w:space="0" w:color="auto"/>
        <w:right w:val="none" w:sz="0" w:space="0" w:color="auto"/>
      </w:divBdr>
    </w:div>
    <w:div w:id="860359805">
      <w:bodyDiv w:val="1"/>
      <w:marLeft w:val="0"/>
      <w:marRight w:val="0"/>
      <w:marTop w:val="0"/>
      <w:marBottom w:val="0"/>
      <w:divBdr>
        <w:top w:val="none" w:sz="0" w:space="0" w:color="auto"/>
        <w:left w:val="none" w:sz="0" w:space="0" w:color="auto"/>
        <w:bottom w:val="none" w:sz="0" w:space="0" w:color="auto"/>
        <w:right w:val="none" w:sz="0" w:space="0" w:color="auto"/>
      </w:divBdr>
    </w:div>
    <w:div w:id="869729998">
      <w:bodyDiv w:val="1"/>
      <w:marLeft w:val="0"/>
      <w:marRight w:val="0"/>
      <w:marTop w:val="0"/>
      <w:marBottom w:val="0"/>
      <w:divBdr>
        <w:top w:val="none" w:sz="0" w:space="0" w:color="auto"/>
        <w:left w:val="none" w:sz="0" w:space="0" w:color="auto"/>
        <w:bottom w:val="none" w:sz="0" w:space="0" w:color="auto"/>
        <w:right w:val="none" w:sz="0" w:space="0" w:color="auto"/>
      </w:divBdr>
    </w:div>
    <w:div w:id="880676816">
      <w:bodyDiv w:val="1"/>
      <w:marLeft w:val="0"/>
      <w:marRight w:val="0"/>
      <w:marTop w:val="0"/>
      <w:marBottom w:val="0"/>
      <w:divBdr>
        <w:top w:val="none" w:sz="0" w:space="0" w:color="auto"/>
        <w:left w:val="none" w:sz="0" w:space="0" w:color="auto"/>
        <w:bottom w:val="none" w:sz="0" w:space="0" w:color="auto"/>
        <w:right w:val="none" w:sz="0" w:space="0" w:color="auto"/>
      </w:divBdr>
    </w:div>
    <w:div w:id="902833495">
      <w:bodyDiv w:val="1"/>
      <w:marLeft w:val="0"/>
      <w:marRight w:val="0"/>
      <w:marTop w:val="0"/>
      <w:marBottom w:val="0"/>
      <w:divBdr>
        <w:top w:val="none" w:sz="0" w:space="0" w:color="auto"/>
        <w:left w:val="none" w:sz="0" w:space="0" w:color="auto"/>
        <w:bottom w:val="none" w:sz="0" w:space="0" w:color="auto"/>
        <w:right w:val="none" w:sz="0" w:space="0" w:color="auto"/>
      </w:divBdr>
      <w:divsChild>
        <w:div w:id="1419013048">
          <w:marLeft w:val="0"/>
          <w:marRight w:val="0"/>
          <w:marTop w:val="0"/>
          <w:marBottom w:val="0"/>
          <w:divBdr>
            <w:top w:val="none" w:sz="0" w:space="0" w:color="auto"/>
            <w:left w:val="none" w:sz="0" w:space="0" w:color="auto"/>
            <w:bottom w:val="none" w:sz="0" w:space="0" w:color="auto"/>
            <w:right w:val="none" w:sz="0" w:space="0" w:color="auto"/>
          </w:divBdr>
          <w:divsChild>
            <w:div w:id="75085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333206">
      <w:bodyDiv w:val="1"/>
      <w:marLeft w:val="0"/>
      <w:marRight w:val="0"/>
      <w:marTop w:val="0"/>
      <w:marBottom w:val="0"/>
      <w:divBdr>
        <w:top w:val="none" w:sz="0" w:space="0" w:color="auto"/>
        <w:left w:val="none" w:sz="0" w:space="0" w:color="auto"/>
        <w:bottom w:val="none" w:sz="0" w:space="0" w:color="auto"/>
        <w:right w:val="none" w:sz="0" w:space="0" w:color="auto"/>
      </w:divBdr>
    </w:div>
    <w:div w:id="931162711">
      <w:bodyDiv w:val="1"/>
      <w:marLeft w:val="0"/>
      <w:marRight w:val="0"/>
      <w:marTop w:val="0"/>
      <w:marBottom w:val="0"/>
      <w:divBdr>
        <w:top w:val="none" w:sz="0" w:space="0" w:color="auto"/>
        <w:left w:val="none" w:sz="0" w:space="0" w:color="auto"/>
        <w:bottom w:val="none" w:sz="0" w:space="0" w:color="auto"/>
        <w:right w:val="none" w:sz="0" w:space="0" w:color="auto"/>
      </w:divBdr>
    </w:div>
    <w:div w:id="950941494">
      <w:bodyDiv w:val="1"/>
      <w:marLeft w:val="0"/>
      <w:marRight w:val="0"/>
      <w:marTop w:val="0"/>
      <w:marBottom w:val="0"/>
      <w:divBdr>
        <w:top w:val="none" w:sz="0" w:space="0" w:color="auto"/>
        <w:left w:val="none" w:sz="0" w:space="0" w:color="auto"/>
        <w:bottom w:val="none" w:sz="0" w:space="0" w:color="auto"/>
        <w:right w:val="none" w:sz="0" w:space="0" w:color="auto"/>
      </w:divBdr>
    </w:div>
    <w:div w:id="957419606">
      <w:bodyDiv w:val="1"/>
      <w:marLeft w:val="0"/>
      <w:marRight w:val="0"/>
      <w:marTop w:val="0"/>
      <w:marBottom w:val="0"/>
      <w:divBdr>
        <w:top w:val="none" w:sz="0" w:space="0" w:color="auto"/>
        <w:left w:val="none" w:sz="0" w:space="0" w:color="auto"/>
        <w:bottom w:val="none" w:sz="0" w:space="0" w:color="auto"/>
        <w:right w:val="none" w:sz="0" w:space="0" w:color="auto"/>
      </w:divBdr>
    </w:div>
    <w:div w:id="959721934">
      <w:bodyDiv w:val="1"/>
      <w:marLeft w:val="0"/>
      <w:marRight w:val="0"/>
      <w:marTop w:val="0"/>
      <w:marBottom w:val="0"/>
      <w:divBdr>
        <w:top w:val="none" w:sz="0" w:space="0" w:color="auto"/>
        <w:left w:val="none" w:sz="0" w:space="0" w:color="auto"/>
        <w:bottom w:val="none" w:sz="0" w:space="0" w:color="auto"/>
        <w:right w:val="none" w:sz="0" w:space="0" w:color="auto"/>
      </w:divBdr>
    </w:div>
    <w:div w:id="960108065">
      <w:bodyDiv w:val="1"/>
      <w:marLeft w:val="0"/>
      <w:marRight w:val="0"/>
      <w:marTop w:val="0"/>
      <w:marBottom w:val="0"/>
      <w:divBdr>
        <w:top w:val="none" w:sz="0" w:space="0" w:color="auto"/>
        <w:left w:val="none" w:sz="0" w:space="0" w:color="auto"/>
        <w:bottom w:val="none" w:sz="0" w:space="0" w:color="auto"/>
        <w:right w:val="none" w:sz="0" w:space="0" w:color="auto"/>
      </w:divBdr>
    </w:div>
    <w:div w:id="980694462">
      <w:bodyDiv w:val="1"/>
      <w:marLeft w:val="0"/>
      <w:marRight w:val="0"/>
      <w:marTop w:val="0"/>
      <w:marBottom w:val="0"/>
      <w:divBdr>
        <w:top w:val="none" w:sz="0" w:space="0" w:color="auto"/>
        <w:left w:val="none" w:sz="0" w:space="0" w:color="auto"/>
        <w:bottom w:val="none" w:sz="0" w:space="0" w:color="auto"/>
        <w:right w:val="none" w:sz="0" w:space="0" w:color="auto"/>
      </w:divBdr>
    </w:div>
    <w:div w:id="991059773">
      <w:bodyDiv w:val="1"/>
      <w:marLeft w:val="0"/>
      <w:marRight w:val="0"/>
      <w:marTop w:val="0"/>
      <w:marBottom w:val="0"/>
      <w:divBdr>
        <w:top w:val="none" w:sz="0" w:space="0" w:color="auto"/>
        <w:left w:val="none" w:sz="0" w:space="0" w:color="auto"/>
        <w:bottom w:val="none" w:sz="0" w:space="0" w:color="auto"/>
        <w:right w:val="none" w:sz="0" w:space="0" w:color="auto"/>
      </w:divBdr>
    </w:div>
    <w:div w:id="999653059">
      <w:bodyDiv w:val="1"/>
      <w:marLeft w:val="0"/>
      <w:marRight w:val="0"/>
      <w:marTop w:val="0"/>
      <w:marBottom w:val="0"/>
      <w:divBdr>
        <w:top w:val="none" w:sz="0" w:space="0" w:color="auto"/>
        <w:left w:val="none" w:sz="0" w:space="0" w:color="auto"/>
        <w:bottom w:val="none" w:sz="0" w:space="0" w:color="auto"/>
        <w:right w:val="none" w:sz="0" w:space="0" w:color="auto"/>
      </w:divBdr>
    </w:div>
    <w:div w:id="1016808907">
      <w:bodyDiv w:val="1"/>
      <w:marLeft w:val="0"/>
      <w:marRight w:val="0"/>
      <w:marTop w:val="0"/>
      <w:marBottom w:val="0"/>
      <w:divBdr>
        <w:top w:val="none" w:sz="0" w:space="0" w:color="auto"/>
        <w:left w:val="none" w:sz="0" w:space="0" w:color="auto"/>
        <w:bottom w:val="none" w:sz="0" w:space="0" w:color="auto"/>
        <w:right w:val="none" w:sz="0" w:space="0" w:color="auto"/>
      </w:divBdr>
    </w:div>
    <w:div w:id="1027870171">
      <w:bodyDiv w:val="1"/>
      <w:marLeft w:val="0"/>
      <w:marRight w:val="0"/>
      <w:marTop w:val="0"/>
      <w:marBottom w:val="0"/>
      <w:divBdr>
        <w:top w:val="none" w:sz="0" w:space="0" w:color="auto"/>
        <w:left w:val="none" w:sz="0" w:space="0" w:color="auto"/>
        <w:bottom w:val="none" w:sz="0" w:space="0" w:color="auto"/>
        <w:right w:val="none" w:sz="0" w:space="0" w:color="auto"/>
      </w:divBdr>
    </w:div>
    <w:div w:id="1028020139">
      <w:bodyDiv w:val="1"/>
      <w:marLeft w:val="0"/>
      <w:marRight w:val="0"/>
      <w:marTop w:val="0"/>
      <w:marBottom w:val="0"/>
      <w:divBdr>
        <w:top w:val="none" w:sz="0" w:space="0" w:color="auto"/>
        <w:left w:val="none" w:sz="0" w:space="0" w:color="auto"/>
        <w:bottom w:val="none" w:sz="0" w:space="0" w:color="auto"/>
        <w:right w:val="none" w:sz="0" w:space="0" w:color="auto"/>
      </w:divBdr>
      <w:divsChild>
        <w:div w:id="2127692">
          <w:marLeft w:val="0"/>
          <w:marRight w:val="0"/>
          <w:marTop w:val="0"/>
          <w:marBottom w:val="0"/>
          <w:divBdr>
            <w:top w:val="none" w:sz="0" w:space="0" w:color="auto"/>
            <w:left w:val="none" w:sz="0" w:space="0" w:color="auto"/>
            <w:bottom w:val="none" w:sz="0" w:space="0" w:color="auto"/>
            <w:right w:val="none" w:sz="0" w:space="0" w:color="auto"/>
          </w:divBdr>
          <w:divsChild>
            <w:div w:id="1630672204">
              <w:marLeft w:val="0"/>
              <w:marRight w:val="0"/>
              <w:marTop w:val="0"/>
              <w:marBottom w:val="0"/>
              <w:divBdr>
                <w:top w:val="none" w:sz="0" w:space="0" w:color="auto"/>
                <w:left w:val="none" w:sz="0" w:space="0" w:color="auto"/>
                <w:bottom w:val="none" w:sz="0" w:space="0" w:color="auto"/>
                <w:right w:val="none" w:sz="0" w:space="0" w:color="auto"/>
              </w:divBdr>
              <w:divsChild>
                <w:div w:id="809635853">
                  <w:marLeft w:val="0"/>
                  <w:marRight w:val="0"/>
                  <w:marTop w:val="0"/>
                  <w:marBottom w:val="0"/>
                  <w:divBdr>
                    <w:top w:val="none" w:sz="0" w:space="0" w:color="auto"/>
                    <w:left w:val="none" w:sz="0" w:space="0" w:color="auto"/>
                    <w:bottom w:val="none" w:sz="0" w:space="0" w:color="auto"/>
                    <w:right w:val="none" w:sz="0" w:space="0" w:color="auto"/>
                  </w:divBdr>
                  <w:divsChild>
                    <w:div w:id="438721063">
                      <w:marLeft w:val="0"/>
                      <w:marRight w:val="0"/>
                      <w:marTop w:val="0"/>
                      <w:marBottom w:val="0"/>
                      <w:divBdr>
                        <w:top w:val="none" w:sz="0" w:space="0" w:color="auto"/>
                        <w:left w:val="none" w:sz="0" w:space="0" w:color="auto"/>
                        <w:bottom w:val="none" w:sz="0" w:space="0" w:color="auto"/>
                        <w:right w:val="none" w:sz="0" w:space="0" w:color="auto"/>
                      </w:divBdr>
                      <w:divsChild>
                        <w:div w:id="772632767">
                          <w:marLeft w:val="0"/>
                          <w:marRight w:val="0"/>
                          <w:marTop w:val="0"/>
                          <w:marBottom w:val="0"/>
                          <w:divBdr>
                            <w:top w:val="none" w:sz="0" w:space="0" w:color="auto"/>
                            <w:left w:val="none" w:sz="0" w:space="0" w:color="auto"/>
                            <w:bottom w:val="none" w:sz="0" w:space="0" w:color="auto"/>
                            <w:right w:val="none" w:sz="0" w:space="0" w:color="auto"/>
                          </w:divBdr>
                        </w:div>
                        <w:div w:id="172648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764848">
          <w:marLeft w:val="0"/>
          <w:marRight w:val="0"/>
          <w:marTop w:val="0"/>
          <w:marBottom w:val="0"/>
          <w:divBdr>
            <w:top w:val="none" w:sz="0" w:space="0" w:color="auto"/>
            <w:left w:val="none" w:sz="0" w:space="0" w:color="auto"/>
            <w:bottom w:val="none" w:sz="0" w:space="0" w:color="auto"/>
            <w:right w:val="none" w:sz="0" w:space="0" w:color="auto"/>
          </w:divBdr>
          <w:divsChild>
            <w:div w:id="1788501926">
              <w:marLeft w:val="0"/>
              <w:marRight w:val="0"/>
              <w:marTop w:val="0"/>
              <w:marBottom w:val="0"/>
              <w:divBdr>
                <w:top w:val="none" w:sz="0" w:space="0" w:color="auto"/>
                <w:left w:val="none" w:sz="0" w:space="0" w:color="auto"/>
                <w:bottom w:val="none" w:sz="0" w:space="0" w:color="auto"/>
                <w:right w:val="none" w:sz="0" w:space="0" w:color="auto"/>
              </w:divBdr>
              <w:divsChild>
                <w:div w:id="41752120">
                  <w:marLeft w:val="0"/>
                  <w:marRight w:val="0"/>
                  <w:marTop w:val="0"/>
                  <w:marBottom w:val="0"/>
                  <w:divBdr>
                    <w:top w:val="none" w:sz="0" w:space="0" w:color="auto"/>
                    <w:left w:val="none" w:sz="0" w:space="0" w:color="auto"/>
                    <w:bottom w:val="none" w:sz="0" w:space="0" w:color="auto"/>
                    <w:right w:val="none" w:sz="0" w:space="0" w:color="auto"/>
                  </w:divBdr>
                  <w:divsChild>
                    <w:div w:id="1534540227">
                      <w:marLeft w:val="0"/>
                      <w:marRight w:val="0"/>
                      <w:marTop w:val="0"/>
                      <w:marBottom w:val="0"/>
                      <w:divBdr>
                        <w:top w:val="none" w:sz="0" w:space="0" w:color="auto"/>
                        <w:left w:val="none" w:sz="0" w:space="0" w:color="auto"/>
                        <w:bottom w:val="none" w:sz="0" w:space="0" w:color="auto"/>
                        <w:right w:val="none" w:sz="0" w:space="0" w:color="auto"/>
                      </w:divBdr>
                      <w:divsChild>
                        <w:div w:id="1840660340">
                          <w:marLeft w:val="0"/>
                          <w:marRight w:val="0"/>
                          <w:marTop w:val="0"/>
                          <w:marBottom w:val="0"/>
                          <w:divBdr>
                            <w:top w:val="none" w:sz="0" w:space="0" w:color="auto"/>
                            <w:left w:val="none" w:sz="0" w:space="0" w:color="auto"/>
                            <w:bottom w:val="none" w:sz="0" w:space="0" w:color="auto"/>
                            <w:right w:val="none" w:sz="0" w:space="0" w:color="auto"/>
                          </w:divBdr>
                        </w:div>
                        <w:div w:id="1863015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82421">
          <w:marLeft w:val="0"/>
          <w:marRight w:val="0"/>
          <w:marTop w:val="0"/>
          <w:marBottom w:val="0"/>
          <w:divBdr>
            <w:top w:val="none" w:sz="0" w:space="0" w:color="auto"/>
            <w:left w:val="none" w:sz="0" w:space="0" w:color="auto"/>
            <w:bottom w:val="none" w:sz="0" w:space="0" w:color="auto"/>
            <w:right w:val="none" w:sz="0" w:space="0" w:color="auto"/>
          </w:divBdr>
          <w:divsChild>
            <w:div w:id="824585160">
              <w:marLeft w:val="0"/>
              <w:marRight w:val="0"/>
              <w:marTop w:val="0"/>
              <w:marBottom w:val="0"/>
              <w:divBdr>
                <w:top w:val="none" w:sz="0" w:space="0" w:color="auto"/>
                <w:left w:val="none" w:sz="0" w:space="0" w:color="auto"/>
                <w:bottom w:val="none" w:sz="0" w:space="0" w:color="auto"/>
                <w:right w:val="none" w:sz="0" w:space="0" w:color="auto"/>
              </w:divBdr>
              <w:divsChild>
                <w:div w:id="943656779">
                  <w:marLeft w:val="0"/>
                  <w:marRight w:val="0"/>
                  <w:marTop w:val="0"/>
                  <w:marBottom w:val="0"/>
                  <w:divBdr>
                    <w:top w:val="none" w:sz="0" w:space="0" w:color="auto"/>
                    <w:left w:val="none" w:sz="0" w:space="0" w:color="auto"/>
                    <w:bottom w:val="none" w:sz="0" w:space="0" w:color="auto"/>
                    <w:right w:val="none" w:sz="0" w:space="0" w:color="auto"/>
                  </w:divBdr>
                  <w:divsChild>
                    <w:div w:id="602567830">
                      <w:marLeft w:val="0"/>
                      <w:marRight w:val="0"/>
                      <w:marTop w:val="0"/>
                      <w:marBottom w:val="0"/>
                      <w:divBdr>
                        <w:top w:val="none" w:sz="0" w:space="0" w:color="auto"/>
                        <w:left w:val="none" w:sz="0" w:space="0" w:color="auto"/>
                        <w:bottom w:val="none" w:sz="0" w:space="0" w:color="auto"/>
                        <w:right w:val="none" w:sz="0" w:space="0" w:color="auto"/>
                      </w:divBdr>
                      <w:divsChild>
                        <w:div w:id="758985070">
                          <w:marLeft w:val="0"/>
                          <w:marRight w:val="0"/>
                          <w:marTop w:val="0"/>
                          <w:marBottom w:val="0"/>
                          <w:divBdr>
                            <w:top w:val="none" w:sz="0" w:space="0" w:color="auto"/>
                            <w:left w:val="none" w:sz="0" w:space="0" w:color="auto"/>
                            <w:bottom w:val="none" w:sz="0" w:space="0" w:color="auto"/>
                            <w:right w:val="none" w:sz="0" w:space="0" w:color="auto"/>
                          </w:divBdr>
                        </w:div>
                        <w:div w:id="1560825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2927185">
          <w:marLeft w:val="0"/>
          <w:marRight w:val="0"/>
          <w:marTop w:val="0"/>
          <w:marBottom w:val="0"/>
          <w:divBdr>
            <w:top w:val="none" w:sz="0" w:space="0" w:color="auto"/>
            <w:left w:val="none" w:sz="0" w:space="0" w:color="auto"/>
            <w:bottom w:val="none" w:sz="0" w:space="0" w:color="auto"/>
            <w:right w:val="none" w:sz="0" w:space="0" w:color="auto"/>
          </w:divBdr>
          <w:divsChild>
            <w:div w:id="1784955530">
              <w:marLeft w:val="0"/>
              <w:marRight w:val="0"/>
              <w:marTop w:val="0"/>
              <w:marBottom w:val="0"/>
              <w:divBdr>
                <w:top w:val="none" w:sz="0" w:space="0" w:color="auto"/>
                <w:left w:val="none" w:sz="0" w:space="0" w:color="auto"/>
                <w:bottom w:val="none" w:sz="0" w:space="0" w:color="auto"/>
                <w:right w:val="none" w:sz="0" w:space="0" w:color="auto"/>
              </w:divBdr>
              <w:divsChild>
                <w:div w:id="850606447">
                  <w:marLeft w:val="0"/>
                  <w:marRight w:val="0"/>
                  <w:marTop w:val="0"/>
                  <w:marBottom w:val="0"/>
                  <w:divBdr>
                    <w:top w:val="none" w:sz="0" w:space="0" w:color="auto"/>
                    <w:left w:val="none" w:sz="0" w:space="0" w:color="auto"/>
                    <w:bottom w:val="none" w:sz="0" w:space="0" w:color="auto"/>
                    <w:right w:val="none" w:sz="0" w:space="0" w:color="auto"/>
                  </w:divBdr>
                  <w:divsChild>
                    <w:div w:id="1353919139">
                      <w:marLeft w:val="0"/>
                      <w:marRight w:val="0"/>
                      <w:marTop w:val="0"/>
                      <w:marBottom w:val="0"/>
                      <w:divBdr>
                        <w:top w:val="none" w:sz="0" w:space="0" w:color="auto"/>
                        <w:left w:val="none" w:sz="0" w:space="0" w:color="auto"/>
                        <w:bottom w:val="none" w:sz="0" w:space="0" w:color="auto"/>
                        <w:right w:val="none" w:sz="0" w:space="0" w:color="auto"/>
                      </w:divBdr>
                      <w:divsChild>
                        <w:div w:id="271716423">
                          <w:marLeft w:val="0"/>
                          <w:marRight w:val="0"/>
                          <w:marTop w:val="0"/>
                          <w:marBottom w:val="0"/>
                          <w:divBdr>
                            <w:top w:val="none" w:sz="0" w:space="0" w:color="auto"/>
                            <w:left w:val="none" w:sz="0" w:space="0" w:color="auto"/>
                            <w:bottom w:val="none" w:sz="0" w:space="0" w:color="auto"/>
                            <w:right w:val="none" w:sz="0" w:space="0" w:color="auto"/>
                          </w:divBdr>
                        </w:div>
                        <w:div w:id="198673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0219332">
          <w:marLeft w:val="0"/>
          <w:marRight w:val="0"/>
          <w:marTop w:val="0"/>
          <w:marBottom w:val="0"/>
          <w:divBdr>
            <w:top w:val="none" w:sz="0" w:space="0" w:color="auto"/>
            <w:left w:val="none" w:sz="0" w:space="0" w:color="auto"/>
            <w:bottom w:val="none" w:sz="0" w:space="0" w:color="auto"/>
            <w:right w:val="none" w:sz="0" w:space="0" w:color="auto"/>
          </w:divBdr>
          <w:divsChild>
            <w:div w:id="795611026">
              <w:marLeft w:val="0"/>
              <w:marRight w:val="0"/>
              <w:marTop w:val="0"/>
              <w:marBottom w:val="0"/>
              <w:divBdr>
                <w:top w:val="none" w:sz="0" w:space="0" w:color="auto"/>
                <w:left w:val="none" w:sz="0" w:space="0" w:color="auto"/>
                <w:bottom w:val="none" w:sz="0" w:space="0" w:color="auto"/>
                <w:right w:val="none" w:sz="0" w:space="0" w:color="auto"/>
              </w:divBdr>
              <w:divsChild>
                <w:div w:id="2143113416">
                  <w:marLeft w:val="0"/>
                  <w:marRight w:val="0"/>
                  <w:marTop w:val="0"/>
                  <w:marBottom w:val="0"/>
                  <w:divBdr>
                    <w:top w:val="none" w:sz="0" w:space="0" w:color="auto"/>
                    <w:left w:val="none" w:sz="0" w:space="0" w:color="auto"/>
                    <w:bottom w:val="none" w:sz="0" w:space="0" w:color="auto"/>
                    <w:right w:val="none" w:sz="0" w:space="0" w:color="auto"/>
                  </w:divBdr>
                  <w:divsChild>
                    <w:div w:id="514424764">
                      <w:marLeft w:val="0"/>
                      <w:marRight w:val="0"/>
                      <w:marTop w:val="0"/>
                      <w:marBottom w:val="0"/>
                      <w:divBdr>
                        <w:top w:val="none" w:sz="0" w:space="0" w:color="auto"/>
                        <w:left w:val="none" w:sz="0" w:space="0" w:color="auto"/>
                        <w:bottom w:val="none" w:sz="0" w:space="0" w:color="auto"/>
                        <w:right w:val="none" w:sz="0" w:space="0" w:color="auto"/>
                      </w:divBdr>
                      <w:divsChild>
                        <w:div w:id="9353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3962314">
      <w:bodyDiv w:val="1"/>
      <w:marLeft w:val="0"/>
      <w:marRight w:val="0"/>
      <w:marTop w:val="0"/>
      <w:marBottom w:val="0"/>
      <w:divBdr>
        <w:top w:val="none" w:sz="0" w:space="0" w:color="auto"/>
        <w:left w:val="none" w:sz="0" w:space="0" w:color="auto"/>
        <w:bottom w:val="none" w:sz="0" w:space="0" w:color="auto"/>
        <w:right w:val="none" w:sz="0" w:space="0" w:color="auto"/>
      </w:divBdr>
    </w:div>
    <w:div w:id="1065108221">
      <w:bodyDiv w:val="1"/>
      <w:marLeft w:val="0"/>
      <w:marRight w:val="0"/>
      <w:marTop w:val="0"/>
      <w:marBottom w:val="0"/>
      <w:divBdr>
        <w:top w:val="none" w:sz="0" w:space="0" w:color="auto"/>
        <w:left w:val="none" w:sz="0" w:space="0" w:color="auto"/>
        <w:bottom w:val="none" w:sz="0" w:space="0" w:color="auto"/>
        <w:right w:val="none" w:sz="0" w:space="0" w:color="auto"/>
      </w:divBdr>
    </w:div>
    <w:div w:id="1070033227">
      <w:bodyDiv w:val="1"/>
      <w:marLeft w:val="0"/>
      <w:marRight w:val="0"/>
      <w:marTop w:val="0"/>
      <w:marBottom w:val="0"/>
      <w:divBdr>
        <w:top w:val="none" w:sz="0" w:space="0" w:color="auto"/>
        <w:left w:val="none" w:sz="0" w:space="0" w:color="auto"/>
        <w:bottom w:val="none" w:sz="0" w:space="0" w:color="auto"/>
        <w:right w:val="none" w:sz="0" w:space="0" w:color="auto"/>
      </w:divBdr>
    </w:div>
    <w:div w:id="1089077914">
      <w:bodyDiv w:val="1"/>
      <w:marLeft w:val="0"/>
      <w:marRight w:val="0"/>
      <w:marTop w:val="0"/>
      <w:marBottom w:val="0"/>
      <w:divBdr>
        <w:top w:val="none" w:sz="0" w:space="0" w:color="auto"/>
        <w:left w:val="none" w:sz="0" w:space="0" w:color="auto"/>
        <w:bottom w:val="none" w:sz="0" w:space="0" w:color="auto"/>
        <w:right w:val="none" w:sz="0" w:space="0" w:color="auto"/>
      </w:divBdr>
    </w:div>
    <w:div w:id="1090739669">
      <w:bodyDiv w:val="1"/>
      <w:marLeft w:val="0"/>
      <w:marRight w:val="0"/>
      <w:marTop w:val="0"/>
      <w:marBottom w:val="0"/>
      <w:divBdr>
        <w:top w:val="none" w:sz="0" w:space="0" w:color="auto"/>
        <w:left w:val="none" w:sz="0" w:space="0" w:color="auto"/>
        <w:bottom w:val="none" w:sz="0" w:space="0" w:color="auto"/>
        <w:right w:val="none" w:sz="0" w:space="0" w:color="auto"/>
      </w:divBdr>
    </w:div>
    <w:div w:id="1091394887">
      <w:bodyDiv w:val="1"/>
      <w:marLeft w:val="0"/>
      <w:marRight w:val="0"/>
      <w:marTop w:val="0"/>
      <w:marBottom w:val="0"/>
      <w:divBdr>
        <w:top w:val="none" w:sz="0" w:space="0" w:color="auto"/>
        <w:left w:val="none" w:sz="0" w:space="0" w:color="auto"/>
        <w:bottom w:val="none" w:sz="0" w:space="0" w:color="auto"/>
        <w:right w:val="none" w:sz="0" w:space="0" w:color="auto"/>
      </w:divBdr>
      <w:divsChild>
        <w:div w:id="247885540">
          <w:marLeft w:val="0"/>
          <w:marRight w:val="0"/>
          <w:marTop w:val="0"/>
          <w:marBottom w:val="0"/>
          <w:divBdr>
            <w:top w:val="none" w:sz="0" w:space="0" w:color="auto"/>
            <w:left w:val="none" w:sz="0" w:space="0" w:color="auto"/>
            <w:bottom w:val="none" w:sz="0" w:space="0" w:color="auto"/>
            <w:right w:val="none" w:sz="0" w:space="0" w:color="auto"/>
          </w:divBdr>
        </w:div>
        <w:div w:id="533079624">
          <w:marLeft w:val="0"/>
          <w:marRight w:val="0"/>
          <w:marTop w:val="0"/>
          <w:marBottom w:val="0"/>
          <w:divBdr>
            <w:top w:val="none" w:sz="0" w:space="0" w:color="auto"/>
            <w:left w:val="none" w:sz="0" w:space="0" w:color="auto"/>
            <w:bottom w:val="none" w:sz="0" w:space="0" w:color="auto"/>
            <w:right w:val="none" w:sz="0" w:space="0" w:color="auto"/>
          </w:divBdr>
          <w:divsChild>
            <w:div w:id="1098404173">
              <w:marLeft w:val="0"/>
              <w:marRight w:val="0"/>
              <w:marTop w:val="0"/>
              <w:marBottom w:val="0"/>
              <w:divBdr>
                <w:top w:val="none" w:sz="0" w:space="0" w:color="auto"/>
                <w:left w:val="none" w:sz="0" w:space="0" w:color="auto"/>
                <w:bottom w:val="none" w:sz="0" w:space="0" w:color="auto"/>
                <w:right w:val="none" w:sz="0" w:space="0" w:color="auto"/>
              </w:divBdr>
              <w:divsChild>
                <w:div w:id="1410155653">
                  <w:marLeft w:val="0"/>
                  <w:marRight w:val="0"/>
                  <w:marTop w:val="0"/>
                  <w:marBottom w:val="0"/>
                  <w:divBdr>
                    <w:top w:val="none" w:sz="0" w:space="0" w:color="auto"/>
                    <w:left w:val="none" w:sz="0" w:space="0" w:color="auto"/>
                    <w:bottom w:val="none" w:sz="0" w:space="0" w:color="auto"/>
                    <w:right w:val="none" w:sz="0" w:space="0" w:color="auto"/>
                  </w:divBdr>
                  <w:divsChild>
                    <w:div w:id="1744334154">
                      <w:marLeft w:val="0"/>
                      <w:marRight w:val="0"/>
                      <w:marTop w:val="0"/>
                      <w:marBottom w:val="0"/>
                      <w:divBdr>
                        <w:top w:val="none" w:sz="0" w:space="0" w:color="auto"/>
                        <w:left w:val="none" w:sz="0" w:space="0" w:color="auto"/>
                        <w:bottom w:val="none" w:sz="0" w:space="0" w:color="auto"/>
                        <w:right w:val="none" w:sz="0" w:space="0" w:color="auto"/>
                      </w:divBdr>
                      <w:divsChild>
                        <w:div w:id="927733627">
                          <w:marLeft w:val="0"/>
                          <w:marRight w:val="0"/>
                          <w:marTop w:val="0"/>
                          <w:marBottom w:val="0"/>
                          <w:divBdr>
                            <w:top w:val="none" w:sz="0" w:space="0" w:color="auto"/>
                            <w:left w:val="none" w:sz="0" w:space="0" w:color="auto"/>
                            <w:bottom w:val="none" w:sz="0" w:space="0" w:color="auto"/>
                            <w:right w:val="none" w:sz="0" w:space="0" w:color="auto"/>
                          </w:divBdr>
                          <w:divsChild>
                            <w:div w:id="469633933">
                              <w:marLeft w:val="0"/>
                              <w:marRight w:val="0"/>
                              <w:marTop w:val="0"/>
                              <w:marBottom w:val="0"/>
                              <w:divBdr>
                                <w:top w:val="none" w:sz="0" w:space="0" w:color="auto"/>
                                <w:left w:val="none" w:sz="0" w:space="0" w:color="auto"/>
                                <w:bottom w:val="none" w:sz="0" w:space="0" w:color="auto"/>
                                <w:right w:val="none" w:sz="0" w:space="0" w:color="auto"/>
                              </w:divBdr>
                              <w:divsChild>
                                <w:div w:id="1968314607">
                                  <w:marLeft w:val="0"/>
                                  <w:marRight w:val="0"/>
                                  <w:marTop w:val="0"/>
                                  <w:marBottom w:val="0"/>
                                  <w:divBdr>
                                    <w:top w:val="none" w:sz="0" w:space="0" w:color="auto"/>
                                    <w:left w:val="none" w:sz="0" w:space="0" w:color="auto"/>
                                    <w:bottom w:val="none" w:sz="0" w:space="0" w:color="auto"/>
                                    <w:right w:val="none" w:sz="0" w:space="0" w:color="auto"/>
                                  </w:divBdr>
                                </w:div>
                              </w:divsChild>
                            </w:div>
                            <w:div w:id="1336805736">
                              <w:marLeft w:val="0"/>
                              <w:marRight w:val="0"/>
                              <w:marTop w:val="0"/>
                              <w:marBottom w:val="0"/>
                              <w:divBdr>
                                <w:top w:val="none" w:sz="0" w:space="0" w:color="auto"/>
                                <w:left w:val="none" w:sz="0" w:space="0" w:color="auto"/>
                                <w:bottom w:val="none" w:sz="0" w:space="0" w:color="auto"/>
                                <w:right w:val="none" w:sz="0" w:space="0" w:color="auto"/>
                              </w:divBdr>
                            </w:div>
                          </w:divsChild>
                        </w:div>
                        <w:div w:id="1467820113">
                          <w:marLeft w:val="0"/>
                          <w:marRight w:val="0"/>
                          <w:marTop w:val="0"/>
                          <w:marBottom w:val="0"/>
                          <w:divBdr>
                            <w:top w:val="none" w:sz="0" w:space="0" w:color="auto"/>
                            <w:left w:val="none" w:sz="0" w:space="0" w:color="auto"/>
                            <w:bottom w:val="none" w:sz="0" w:space="0" w:color="auto"/>
                            <w:right w:val="none" w:sz="0" w:space="0" w:color="auto"/>
                          </w:divBdr>
                          <w:divsChild>
                            <w:div w:id="1081829542">
                              <w:marLeft w:val="0"/>
                              <w:marRight w:val="0"/>
                              <w:marTop w:val="0"/>
                              <w:marBottom w:val="0"/>
                              <w:divBdr>
                                <w:top w:val="none" w:sz="0" w:space="0" w:color="auto"/>
                                <w:left w:val="none" w:sz="0" w:space="0" w:color="auto"/>
                                <w:bottom w:val="none" w:sz="0" w:space="0" w:color="auto"/>
                                <w:right w:val="none" w:sz="0" w:space="0" w:color="auto"/>
                              </w:divBdr>
                              <w:divsChild>
                                <w:div w:id="455414844">
                                  <w:marLeft w:val="0"/>
                                  <w:marRight w:val="0"/>
                                  <w:marTop w:val="0"/>
                                  <w:marBottom w:val="0"/>
                                  <w:divBdr>
                                    <w:top w:val="none" w:sz="0" w:space="0" w:color="auto"/>
                                    <w:left w:val="none" w:sz="0" w:space="0" w:color="auto"/>
                                    <w:bottom w:val="none" w:sz="0" w:space="0" w:color="auto"/>
                                    <w:right w:val="none" w:sz="0" w:space="0" w:color="auto"/>
                                  </w:divBdr>
                                </w:div>
                              </w:divsChild>
                            </w:div>
                            <w:div w:id="1369379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67252787">
          <w:marLeft w:val="0"/>
          <w:marRight w:val="0"/>
          <w:marTop w:val="0"/>
          <w:marBottom w:val="0"/>
          <w:divBdr>
            <w:top w:val="none" w:sz="0" w:space="0" w:color="auto"/>
            <w:left w:val="none" w:sz="0" w:space="0" w:color="auto"/>
            <w:bottom w:val="none" w:sz="0" w:space="0" w:color="auto"/>
            <w:right w:val="none" w:sz="0" w:space="0" w:color="auto"/>
          </w:divBdr>
          <w:divsChild>
            <w:div w:id="1868903961">
              <w:marLeft w:val="0"/>
              <w:marRight w:val="0"/>
              <w:marTop w:val="0"/>
              <w:marBottom w:val="0"/>
              <w:divBdr>
                <w:top w:val="none" w:sz="0" w:space="0" w:color="auto"/>
                <w:left w:val="none" w:sz="0" w:space="0" w:color="auto"/>
                <w:bottom w:val="none" w:sz="0" w:space="0" w:color="auto"/>
                <w:right w:val="none" w:sz="0" w:space="0" w:color="auto"/>
              </w:divBdr>
              <w:divsChild>
                <w:div w:id="2022927604">
                  <w:marLeft w:val="0"/>
                  <w:marRight w:val="0"/>
                  <w:marTop w:val="0"/>
                  <w:marBottom w:val="0"/>
                  <w:divBdr>
                    <w:top w:val="none" w:sz="0" w:space="0" w:color="auto"/>
                    <w:left w:val="none" w:sz="0" w:space="0" w:color="auto"/>
                    <w:bottom w:val="none" w:sz="0" w:space="0" w:color="auto"/>
                    <w:right w:val="none" w:sz="0" w:space="0" w:color="auto"/>
                  </w:divBdr>
                  <w:divsChild>
                    <w:div w:id="1964269561">
                      <w:marLeft w:val="0"/>
                      <w:marRight w:val="0"/>
                      <w:marTop w:val="0"/>
                      <w:marBottom w:val="0"/>
                      <w:divBdr>
                        <w:top w:val="none" w:sz="0" w:space="0" w:color="auto"/>
                        <w:left w:val="none" w:sz="0" w:space="0" w:color="auto"/>
                        <w:bottom w:val="none" w:sz="0" w:space="0" w:color="auto"/>
                        <w:right w:val="none" w:sz="0" w:space="0" w:color="auto"/>
                      </w:divBdr>
                      <w:divsChild>
                        <w:div w:id="499976806">
                          <w:marLeft w:val="0"/>
                          <w:marRight w:val="0"/>
                          <w:marTop w:val="0"/>
                          <w:marBottom w:val="0"/>
                          <w:divBdr>
                            <w:top w:val="none" w:sz="0" w:space="0" w:color="auto"/>
                            <w:left w:val="none" w:sz="0" w:space="0" w:color="auto"/>
                            <w:bottom w:val="none" w:sz="0" w:space="0" w:color="auto"/>
                            <w:right w:val="none" w:sz="0" w:space="0" w:color="auto"/>
                          </w:divBdr>
                          <w:divsChild>
                            <w:div w:id="1150291473">
                              <w:marLeft w:val="0"/>
                              <w:marRight w:val="0"/>
                              <w:marTop w:val="0"/>
                              <w:marBottom w:val="0"/>
                              <w:divBdr>
                                <w:top w:val="none" w:sz="0" w:space="0" w:color="auto"/>
                                <w:left w:val="none" w:sz="0" w:space="0" w:color="auto"/>
                                <w:bottom w:val="none" w:sz="0" w:space="0" w:color="auto"/>
                                <w:right w:val="none" w:sz="0" w:space="0" w:color="auto"/>
                              </w:divBdr>
                              <w:divsChild>
                                <w:div w:id="834033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9136867">
      <w:bodyDiv w:val="1"/>
      <w:marLeft w:val="0"/>
      <w:marRight w:val="0"/>
      <w:marTop w:val="0"/>
      <w:marBottom w:val="0"/>
      <w:divBdr>
        <w:top w:val="none" w:sz="0" w:space="0" w:color="auto"/>
        <w:left w:val="none" w:sz="0" w:space="0" w:color="auto"/>
        <w:bottom w:val="none" w:sz="0" w:space="0" w:color="auto"/>
        <w:right w:val="none" w:sz="0" w:space="0" w:color="auto"/>
      </w:divBdr>
    </w:div>
    <w:div w:id="1102841505">
      <w:bodyDiv w:val="1"/>
      <w:marLeft w:val="0"/>
      <w:marRight w:val="0"/>
      <w:marTop w:val="0"/>
      <w:marBottom w:val="0"/>
      <w:divBdr>
        <w:top w:val="none" w:sz="0" w:space="0" w:color="auto"/>
        <w:left w:val="none" w:sz="0" w:space="0" w:color="auto"/>
        <w:bottom w:val="none" w:sz="0" w:space="0" w:color="auto"/>
        <w:right w:val="none" w:sz="0" w:space="0" w:color="auto"/>
      </w:divBdr>
    </w:div>
    <w:div w:id="1115755635">
      <w:bodyDiv w:val="1"/>
      <w:marLeft w:val="0"/>
      <w:marRight w:val="0"/>
      <w:marTop w:val="0"/>
      <w:marBottom w:val="0"/>
      <w:divBdr>
        <w:top w:val="none" w:sz="0" w:space="0" w:color="auto"/>
        <w:left w:val="none" w:sz="0" w:space="0" w:color="auto"/>
        <w:bottom w:val="none" w:sz="0" w:space="0" w:color="auto"/>
        <w:right w:val="none" w:sz="0" w:space="0" w:color="auto"/>
      </w:divBdr>
    </w:div>
    <w:div w:id="1115832711">
      <w:bodyDiv w:val="1"/>
      <w:marLeft w:val="0"/>
      <w:marRight w:val="0"/>
      <w:marTop w:val="0"/>
      <w:marBottom w:val="0"/>
      <w:divBdr>
        <w:top w:val="none" w:sz="0" w:space="0" w:color="auto"/>
        <w:left w:val="none" w:sz="0" w:space="0" w:color="auto"/>
        <w:bottom w:val="none" w:sz="0" w:space="0" w:color="auto"/>
        <w:right w:val="none" w:sz="0" w:space="0" w:color="auto"/>
      </w:divBdr>
    </w:div>
    <w:div w:id="1124499356">
      <w:bodyDiv w:val="1"/>
      <w:marLeft w:val="0"/>
      <w:marRight w:val="0"/>
      <w:marTop w:val="0"/>
      <w:marBottom w:val="0"/>
      <w:divBdr>
        <w:top w:val="none" w:sz="0" w:space="0" w:color="auto"/>
        <w:left w:val="none" w:sz="0" w:space="0" w:color="auto"/>
        <w:bottom w:val="none" w:sz="0" w:space="0" w:color="auto"/>
        <w:right w:val="none" w:sz="0" w:space="0" w:color="auto"/>
      </w:divBdr>
    </w:div>
    <w:div w:id="1132139428">
      <w:bodyDiv w:val="1"/>
      <w:marLeft w:val="0"/>
      <w:marRight w:val="0"/>
      <w:marTop w:val="0"/>
      <w:marBottom w:val="0"/>
      <w:divBdr>
        <w:top w:val="none" w:sz="0" w:space="0" w:color="auto"/>
        <w:left w:val="none" w:sz="0" w:space="0" w:color="auto"/>
        <w:bottom w:val="none" w:sz="0" w:space="0" w:color="auto"/>
        <w:right w:val="none" w:sz="0" w:space="0" w:color="auto"/>
      </w:divBdr>
    </w:div>
    <w:div w:id="1134251838">
      <w:bodyDiv w:val="1"/>
      <w:marLeft w:val="0"/>
      <w:marRight w:val="0"/>
      <w:marTop w:val="0"/>
      <w:marBottom w:val="0"/>
      <w:divBdr>
        <w:top w:val="none" w:sz="0" w:space="0" w:color="auto"/>
        <w:left w:val="none" w:sz="0" w:space="0" w:color="auto"/>
        <w:bottom w:val="none" w:sz="0" w:space="0" w:color="auto"/>
        <w:right w:val="none" w:sz="0" w:space="0" w:color="auto"/>
      </w:divBdr>
    </w:div>
    <w:div w:id="1142304821">
      <w:bodyDiv w:val="1"/>
      <w:marLeft w:val="0"/>
      <w:marRight w:val="0"/>
      <w:marTop w:val="0"/>
      <w:marBottom w:val="0"/>
      <w:divBdr>
        <w:top w:val="none" w:sz="0" w:space="0" w:color="auto"/>
        <w:left w:val="none" w:sz="0" w:space="0" w:color="auto"/>
        <w:bottom w:val="none" w:sz="0" w:space="0" w:color="auto"/>
        <w:right w:val="none" w:sz="0" w:space="0" w:color="auto"/>
      </w:divBdr>
    </w:div>
    <w:div w:id="1154301484">
      <w:bodyDiv w:val="1"/>
      <w:marLeft w:val="0"/>
      <w:marRight w:val="0"/>
      <w:marTop w:val="0"/>
      <w:marBottom w:val="0"/>
      <w:divBdr>
        <w:top w:val="none" w:sz="0" w:space="0" w:color="auto"/>
        <w:left w:val="none" w:sz="0" w:space="0" w:color="auto"/>
        <w:bottom w:val="none" w:sz="0" w:space="0" w:color="auto"/>
        <w:right w:val="none" w:sz="0" w:space="0" w:color="auto"/>
      </w:divBdr>
    </w:div>
    <w:div w:id="1159229936">
      <w:bodyDiv w:val="1"/>
      <w:marLeft w:val="0"/>
      <w:marRight w:val="0"/>
      <w:marTop w:val="0"/>
      <w:marBottom w:val="0"/>
      <w:divBdr>
        <w:top w:val="none" w:sz="0" w:space="0" w:color="auto"/>
        <w:left w:val="none" w:sz="0" w:space="0" w:color="auto"/>
        <w:bottom w:val="none" w:sz="0" w:space="0" w:color="auto"/>
        <w:right w:val="none" w:sz="0" w:space="0" w:color="auto"/>
      </w:divBdr>
    </w:div>
    <w:div w:id="1159805207">
      <w:bodyDiv w:val="1"/>
      <w:marLeft w:val="0"/>
      <w:marRight w:val="0"/>
      <w:marTop w:val="0"/>
      <w:marBottom w:val="0"/>
      <w:divBdr>
        <w:top w:val="none" w:sz="0" w:space="0" w:color="auto"/>
        <w:left w:val="none" w:sz="0" w:space="0" w:color="auto"/>
        <w:bottom w:val="none" w:sz="0" w:space="0" w:color="auto"/>
        <w:right w:val="none" w:sz="0" w:space="0" w:color="auto"/>
      </w:divBdr>
      <w:divsChild>
        <w:div w:id="1783188339">
          <w:marLeft w:val="0"/>
          <w:marRight w:val="0"/>
          <w:marTop w:val="0"/>
          <w:marBottom w:val="0"/>
          <w:divBdr>
            <w:top w:val="none" w:sz="0" w:space="0" w:color="auto"/>
            <w:left w:val="none" w:sz="0" w:space="0" w:color="auto"/>
            <w:bottom w:val="none" w:sz="0" w:space="0" w:color="auto"/>
            <w:right w:val="none" w:sz="0" w:space="0" w:color="auto"/>
          </w:divBdr>
        </w:div>
        <w:div w:id="566184212">
          <w:marLeft w:val="0"/>
          <w:marRight w:val="0"/>
          <w:marTop w:val="0"/>
          <w:marBottom w:val="0"/>
          <w:divBdr>
            <w:top w:val="none" w:sz="0" w:space="0" w:color="auto"/>
            <w:left w:val="none" w:sz="0" w:space="0" w:color="auto"/>
            <w:bottom w:val="none" w:sz="0" w:space="0" w:color="auto"/>
            <w:right w:val="none" w:sz="0" w:space="0" w:color="auto"/>
          </w:divBdr>
        </w:div>
        <w:div w:id="401491436">
          <w:marLeft w:val="0"/>
          <w:marRight w:val="0"/>
          <w:marTop w:val="0"/>
          <w:marBottom w:val="0"/>
          <w:divBdr>
            <w:top w:val="none" w:sz="0" w:space="0" w:color="auto"/>
            <w:left w:val="none" w:sz="0" w:space="0" w:color="auto"/>
            <w:bottom w:val="none" w:sz="0" w:space="0" w:color="auto"/>
            <w:right w:val="none" w:sz="0" w:space="0" w:color="auto"/>
          </w:divBdr>
        </w:div>
        <w:div w:id="509612576">
          <w:marLeft w:val="0"/>
          <w:marRight w:val="0"/>
          <w:marTop w:val="0"/>
          <w:marBottom w:val="0"/>
          <w:divBdr>
            <w:top w:val="none" w:sz="0" w:space="0" w:color="auto"/>
            <w:left w:val="none" w:sz="0" w:space="0" w:color="auto"/>
            <w:bottom w:val="none" w:sz="0" w:space="0" w:color="auto"/>
            <w:right w:val="none" w:sz="0" w:space="0" w:color="auto"/>
          </w:divBdr>
        </w:div>
        <w:div w:id="1448238932">
          <w:marLeft w:val="0"/>
          <w:marRight w:val="0"/>
          <w:marTop w:val="0"/>
          <w:marBottom w:val="0"/>
          <w:divBdr>
            <w:top w:val="none" w:sz="0" w:space="0" w:color="auto"/>
            <w:left w:val="none" w:sz="0" w:space="0" w:color="auto"/>
            <w:bottom w:val="none" w:sz="0" w:space="0" w:color="auto"/>
            <w:right w:val="none" w:sz="0" w:space="0" w:color="auto"/>
          </w:divBdr>
        </w:div>
      </w:divsChild>
    </w:div>
    <w:div w:id="1189181054">
      <w:bodyDiv w:val="1"/>
      <w:marLeft w:val="0"/>
      <w:marRight w:val="0"/>
      <w:marTop w:val="0"/>
      <w:marBottom w:val="0"/>
      <w:divBdr>
        <w:top w:val="none" w:sz="0" w:space="0" w:color="auto"/>
        <w:left w:val="none" w:sz="0" w:space="0" w:color="auto"/>
        <w:bottom w:val="none" w:sz="0" w:space="0" w:color="auto"/>
        <w:right w:val="none" w:sz="0" w:space="0" w:color="auto"/>
      </w:divBdr>
    </w:div>
    <w:div w:id="1194735821">
      <w:bodyDiv w:val="1"/>
      <w:marLeft w:val="0"/>
      <w:marRight w:val="0"/>
      <w:marTop w:val="0"/>
      <w:marBottom w:val="0"/>
      <w:divBdr>
        <w:top w:val="none" w:sz="0" w:space="0" w:color="auto"/>
        <w:left w:val="none" w:sz="0" w:space="0" w:color="auto"/>
        <w:bottom w:val="none" w:sz="0" w:space="0" w:color="auto"/>
        <w:right w:val="none" w:sz="0" w:space="0" w:color="auto"/>
      </w:divBdr>
    </w:div>
    <w:div w:id="1197500903">
      <w:bodyDiv w:val="1"/>
      <w:marLeft w:val="0"/>
      <w:marRight w:val="0"/>
      <w:marTop w:val="0"/>
      <w:marBottom w:val="0"/>
      <w:divBdr>
        <w:top w:val="none" w:sz="0" w:space="0" w:color="auto"/>
        <w:left w:val="none" w:sz="0" w:space="0" w:color="auto"/>
        <w:bottom w:val="none" w:sz="0" w:space="0" w:color="auto"/>
        <w:right w:val="none" w:sz="0" w:space="0" w:color="auto"/>
      </w:divBdr>
    </w:div>
    <w:div w:id="1199974961">
      <w:bodyDiv w:val="1"/>
      <w:marLeft w:val="0"/>
      <w:marRight w:val="0"/>
      <w:marTop w:val="0"/>
      <w:marBottom w:val="0"/>
      <w:divBdr>
        <w:top w:val="none" w:sz="0" w:space="0" w:color="auto"/>
        <w:left w:val="none" w:sz="0" w:space="0" w:color="auto"/>
        <w:bottom w:val="none" w:sz="0" w:space="0" w:color="auto"/>
        <w:right w:val="none" w:sz="0" w:space="0" w:color="auto"/>
      </w:divBdr>
      <w:divsChild>
        <w:div w:id="507327040">
          <w:marLeft w:val="0"/>
          <w:marRight w:val="0"/>
          <w:marTop w:val="0"/>
          <w:marBottom w:val="0"/>
          <w:divBdr>
            <w:top w:val="none" w:sz="0" w:space="0" w:color="auto"/>
            <w:left w:val="none" w:sz="0" w:space="0" w:color="auto"/>
            <w:bottom w:val="none" w:sz="0" w:space="0" w:color="auto"/>
            <w:right w:val="none" w:sz="0" w:space="0" w:color="auto"/>
          </w:divBdr>
          <w:divsChild>
            <w:div w:id="1959798207">
              <w:marLeft w:val="0"/>
              <w:marRight w:val="0"/>
              <w:marTop w:val="0"/>
              <w:marBottom w:val="0"/>
              <w:divBdr>
                <w:top w:val="none" w:sz="0" w:space="0" w:color="DCDCDC"/>
                <w:left w:val="none" w:sz="0" w:space="0" w:color="DCDCDC"/>
                <w:bottom w:val="none" w:sz="0" w:space="0" w:color="DCDCDC"/>
                <w:right w:val="none" w:sz="0" w:space="0" w:color="DCDCDC"/>
              </w:divBdr>
              <w:divsChild>
                <w:div w:id="1645502977">
                  <w:marLeft w:val="0"/>
                  <w:marRight w:val="0"/>
                  <w:marTop w:val="0"/>
                  <w:marBottom w:val="0"/>
                  <w:divBdr>
                    <w:top w:val="single" w:sz="4" w:space="0" w:color="C1C1C1"/>
                    <w:left w:val="single" w:sz="4" w:space="0" w:color="C1C1C1"/>
                    <w:bottom w:val="single" w:sz="4" w:space="0" w:color="C1C1C1"/>
                    <w:right w:val="single" w:sz="4" w:space="0" w:color="C1C1C1"/>
                  </w:divBdr>
                  <w:divsChild>
                    <w:div w:id="18363098">
                      <w:marLeft w:val="0"/>
                      <w:marRight w:val="240"/>
                      <w:marTop w:val="0"/>
                      <w:marBottom w:val="240"/>
                      <w:divBdr>
                        <w:top w:val="single" w:sz="4" w:space="0" w:color="DCDCDC"/>
                        <w:left w:val="single" w:sz="4" w:space="0" w:color="DCDCDC"/>
                        <w:bottom w:val="single" w:sz="4" w:space="0" w:color="DCDCDC"/>
                        <w:right w:val="single" w:sz="4" w:space="0" w:color="DCDCDC"/>
                      </w:divBdr>
                      <w:divsChild>
                        <w:div w:id="1392772270">
                          <w:marLeft w:val="0"/>
                          <w:marRight w:val="0"/>
                          <w:marTop w:val="0"/>
                          <w:marBottom w:val="0"/>
                          <w:divBdr>
                            <w:top w:val="single" w:sz="4" w:space="5" w:color="C1C1C1"/>
                            <w:left w:val="single" w:sz="4" w:space="7" w:color="C1C1C1"/>
                            <w:bottom w:val="single" w:sz="4" w:space="5" w:color="C1C1C1"/>
                            <w:right w:val="single" w:sz="4" w:space="7" w:color="C1C1C1"/>
                          </w:divBdr>
                          <w:divsChild>
                            <w:div w:id="546914114">
                              <w:marLeft w:val="0"/>
                              <w:marRight w:val="0"/>
                              <w:marTop w:val="0"/>
                              <w:marBottom w:val="0"/>
                              <w:divBdr>
                                <w:top w:val="none" w:sz="0" w:space="0" w:color="auto"/>
                                <w:left w:val="none" w:sz="0" w:space="0" w:color="auto"/>
                                <w:bottom w:val="none" w:sz="0" w:space="0" w:color="auto"/>
                                <w:right w:val="none" w:sz="0" w:space="0" w:color="auto"/>
                              </w:divBdr>
                              <w:divsChild>
                                <w:div w:id="1706179459">
                                  <w:marLeft w:val="0"/>
                                  <w:marRight w:val="0"/>
                                  <w:marTop w:val="0"/>
                                  <w:marBottom w:val="0"/>
                                  <w:divBdr>
                                    <w:top w:val="none" w:sz="0" w:space="0" w:color="auto"/>
                                    <w:left w:val="none" w:sz="0" w:space="0" w:color="auto"/>
                                    <w:bottom w:val="none" w:sz="0" w:space="0" w:color="auto"/>
                                    <w:right w:val="none" w:sz="0" w:space="0" w:color="auto"/>
                                  </w:divBdr>
                                  <w:divsChild>
                                    <w:div w:id="628897872">
                                      <w:marLeft w:val="0"/>
                                      <w:marRight w:val="0"/>
                                      <w:marTop w:val="0"/>
                                      <w:marBottom w:val="0"/>
                                      <w:divBdr>
                                        <w:top w:val="none" w:sz="0" w:space="0" w:color="auto"/>
                                        <w:left w:val="none" w:sz="0" w:space="0" w:color="auto"/>
                                        <w:bottom w:val="none" w:sz="0" w:space="0" w:color="auto"/>
                                        <w:right w:val="none" w:sz="0" w:space="0" w:color="auto"/>
                                      </w:divBdr>
                                      <w:divsChild>
                                        <w:div w:id="1754161446">
                                          <w:marLeft w:val="0"/>
                                          <w:marRight w:val="0"/>
                                          <w:marTop w:val="0"/>
                                          <w:marBottom w:val="0"/>
                                          <w:divBdr>
                                            <w:top w:val="none" w:sz="0" w:space="0" w:color="auto"/>
                                            <w:left w:val="none" w:sz="0" w:space="0" w:color="auto"/>
                                            <w:bottom w:val="none" w:sz="0" w:space="0" w:color="auto"/>
                                            <w:right w:val="none" w:sz="0" w:space="0" w:color="auto"/>
                                          </w:divBdr>
                                          <w:divsChild>
                                            <w:div w:id="594438578">
                                              <w:marLeft w:val="0"/>
                                              <w:marRight w:val="0"/>
                                              <w:marTop w:val="0"/>
                                              <w:marBottom w:val="0"/>
                                              <w:divBdr>
                                                <w:top w:val="none" w:sz="0" w:space="0" w:color="auto"/>
                                                <w:left w:val="none" w:sz="0" w:space="0" w:color="auto"/>
                                                <w:bottom w:val="none" w:sz="0" w:space="0" w:color="auto"/>
                                                <w:right w:val="none" w:sz="0" w:space="0" w:color="auto"/>
                                              </w:divBdr>
                                              <w:divsChild>
                                                <w:div w:id="1523475877">
                                                  <w:marLeft w:val="0"/>
                                                  <w:marRight w:val="0"/>
                                                  <w:marTop w:val="0"/>
                                                  <w:marBottom w:val="0"/>
                                                  <w:divBdr>
                                                    <w:top w:val="none" w:sz="0" w:space="0" w:color="auto"/>
                                                    <w:left w:val="none" w:sz="0" w:space="0" w:color="auto"/>
                                                    <w:bottom w:val="none" w:sz="0" w:space="0" w:color="auto"/>
                                                    <w:right w:val="none" w:sz="0" w:space="0" w:color="auto"/>
                                                  </w:divBdr>
                                                  <w:divsChild>
                                                    <w:div w:id="1690062856">
                                                      <w:marLeft w:val="0"/>
                                                      <w:marRight w:val="0"/>
                                                      <w:marTop w:val="0"/>
                                                      <w:marBottom w:val="0"/>
                                                      <w:divBdr>
                                                        <w:top w:val="none" w:sz="0" w:space="0" w:color="auto"/>
                                                        <w:left w:val="none" w:sz="0" w:space="0" w:color="auto"/>
                                                        <w:bottom w:val="none" w:sz="0" w:space="0" w:color="auto"/>
                                                        <w:right w:val="none" w:sz="0" w:space="0" w:color="auto"/>
                                                      </w:divBdr>
                                                      <w:divsChild>
                                                        <w:div w:id="1485316454">
                                                          <w:marLeft w:val="0"/>
                                                          <w:marRight w:val="0"/>
                                                          <w:marTop w:val="0"/>
                                                          <w:marBottom w:val="0"/>
                                                          <w:divBdr>
                                                            <w:top w:val="none" w:sz="0" w:space="0" w:color="auto"/>
                                                            <w:left w:val="none" w:sz="0" w:space="0" w:color="auto"/>
                                                            <w:bottom w:val="none" w:sz="0" w:space="0" w:color="auto"/>
                                                            <w:right w:val="none" w:sz="0" w:space="0" w:color="auto"/>
                                                          </w:divBdr>
                                                          <w:divsChild>
                                                            <w:div w:id="230503173">
                                                              <w:marLeft w:val="0"/>
                                                              <w:marRight w:val="0"/>
                                                              <w:marTop w:val="0"/>
                                                              <w:marBottom w:val="0"/>
                                                              <w:divBdr>
                                                                <w:top w:val="none" w:sz="0" w:space="0" w:color="DCDCDC"/>
                                                                <w:left w:val="none" w:sz="0" w:space="0" w:color="DCDCDC"/>
                                                                <w:bottom w:val="none" w:sz="0" w:space="0" w:color="DCDCDC"/>
                                                                <w:right w:val="none" w:sz="0" w:space="0" w:color="DCDCDC"/>
                                                              </w:divBdr>
                                                              <w:divsChild>
                                                                <w:div w:id="715081890">
                                                                  <w:marLeft w:val="0"/>
                                                                  <w:marRight w:val="0"/>
                                                                  <w:marTop w:val="0"/>
                                                                  <w:marBottom w:val="0"/>
                                                                  <w:divBdr>
                                                                    <w:top w:val="single" w:sz="4" w:space="0" w:color="C1C1C1"/>
                                                                    <w:left w:val="single" w:sz="4" w:space="0" w:color="C1C1C1"/>
                                                                    <w:bottom w:val="single" w:sz="4" w:space="0" w:color="C1C1C1"/>
                                                                    <w:right w:val="single" w:sz="4" w:space="0" w:color="C1C1C1"/>
                                                                  </w:divBdr>
                                                                  <w:divsChild>
                                                                    <w:div w:id="1786726880">
                                                                      <w:marLeft w:val="0"/>
                                                                      <w:marRight w:val="0"/>
                                                                      <w:marTop w:val="0"/>
                                                                      <w:marBottom w:val="0"/>
                                                                      <w:divBdr>
                                                                        <w:top w:val="none" w:sz="0" w:space="0" w:color="auto"/>
                                                                        <w:left w:val="none" w:sz="0" w:space="0" w:color="auto"/>
                                                                        <w:bottom w:val="none" w:sz="0" w:space="0" w:color="auto"/>
                                                                        <w:right w:val="none" w:sz="0" w:space="0" w:color="auto"/>
                                                                      </w:divBdr>
                                                                      <w:divsChild>
                                                                        <w:div w:id="291331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03447261">
      <w:bodyDiv w:val="1"/>
      <w:marLeft w:val="0"/>
      <w:marRight w:val="0"/>
      <w:marTop w:val="0"/>
      <w:marBottom w:val="0"/>
      <w:divBdr>
        <w:top w:val="none" w:sz="0" w:space="0" w:color="auto"/>
        <w:left w:val="none" w:sz="0" w:space="0" w:color="auto"/>
        <w:bottom w:val="none" w:sz="0" w:space="0" w:color="auto"/>
        <w:right w:val="none" w:sz="0" w:space="0" w:color="auto"/>
      </w:divBdr>
    </w:div>
    <w:div w:id="1205141975">
      <w:bodyDiv w:val="1"/>
      <w:marLeft w:val="0"/>
      <w:marRight w:val="0"/>
      <w:marTop w:val="0"/>
      <w:marBottom w:val="0"/>
      <w:divBdr>
        <w:top w:val="none" w:sz="0" w:space="0" w:color="auto"/>
        <w:left w:val="none" w:sz="0" w:space="0" w:color="auto"/>
        <w:bottom w:val="none" w:sz="0" w:space="0" w:color="auto"/>
        <w:right w:val="none" w:sz="0" w:space="0" w:color="auto"/>
      </w:divBdr>
    </w:div>
    <w:div w:id="1217008419">
      <w:bodyDiv w:val="1"/>
      <w:marLeft w:val="0"/>
      <w:marRight w:val="0"/>
      <w:marTop w:val="0"/>
      <w:marBottom w:val="0"/>
      <w:divBdr>
        <w:top w:val="none" w:sz="0" w:space="0" w:color="auto"/>
        <w:left w:val="none" w:sz="0" w:space="0" w:color="auto"/>
        <w:bottom w:val="none" w:sz="0" w:space="0" w:color="auto"/>
        <w:right w:val="none" w:sz="0" w:space="0" w:color="auto"/>
      </w:divBdr>
    </w:div>
    <w:div w:id="1221552923">
      <w:bodyDiv w:val="1"/>
      <w:marLeft w:val="0"/>
      <w:marRight w:val="0"/>
      <w:marTop w:val="0"/>
      <w:marBottom w:val="0"/>
      <w:divBdr>
        <w:top w:val="none" w:sz="0" w:space="0" w:color="auto"/>
        <w:left w:val="none" w:sz="0" w:space="0" w:color="auto"/>
        <w:bottom w:val="none" w:sz="0" w:space="0" w:color="auto"/>
        <w:right w:val="none" w:sz="0" w:space="0" w:color="auto"/>
      </w:divBdr>
    </w:div>
    <w:div w:id="1222982157">
      <w:bodyDiv w:val="1"/>
      <w:marLeft w:val="0"/>
      <w:marRight w:val="0"/>
      <w:marTop w:val="0"/>
      <w:marBottom w:val="0"/>
      <w:divBdr>
        <w:top w:val="none" w:sz="0" w:space="0" w:color="auto"/>
        <w:left w:val="none" w:sz="0" w:space="0" w:color="auto"/>
        <w:bottom w:val="none" w:sz="0" w:space="0" w:color="auto"/>
        <w:right w:val="none" w:sz="0" w:space="0" w:color="auto"/>
      </w:divBdr>
      <w:divsChild>
        <w:div w:id="561795861">
          <w:marLeft w:val="0"/>
          <w:marRight w:val="0"/>
          <w:marTop w:val="0"/>
          <w:marBottom w:val="0"/>
          <w:divBdr>
            <w:top w:val="none" w:sz="0" w:space="0" w:color="auto"/>
            <w:left w:val="none" w:sz="0" w:space="0" w:color="auto"/>
            <w:bottom w:val="none" w:sz="0" w:space="0" w:color="auto"/>
            <w:right w:val="none" w:sz="0" w:space="0" w:color="auto"/>
          </w:divBdr>
          <w:divsChild>
            <w:div w:id="1902248467">
              <w:marLeft w:val="0"/>
              <w:marRight w:val="0"/>
              <w:marTop w:val="0"/>
              <w:marBottom w:val="0"/>
              <w:divBdr>
                <w:top w:val="none" w:sz="0" w:space="0" w:color="auto"/>
                <w:left w:val="none" w:sz="0" w:space="0" w:color="auto"/>
                <w:bottom w:val="none" w:sz="0" w:space="0" w:color="auto"/>
                <w:right w:val="none" w:sz="0" w:space="0" w:color="auto"/>
              </w:divBdr>
              <w:divsChild>
                <w:div w:id="327636137">
                  <w:marLeft w:val="0"/>
                  <w:marRight w:val="0"/>
                  <w:marTop w:val="0"/>
                  <w:marBottom w:val="0"/>
                  <w:divBdr>
                    <w:top w:val="none" w:sz="0" w:space="0" w:color="auto"/>
                    <w:left w:val="none" w:sz="0" w:space="0" w:color="auto"/>
                    <w:bottom w:val="none" w:sz="0" w:space="0" w:color="auto"/>
                    <w:right w:val="none" w:sz="0" w:space="0" w:color="auto"/>
                  </w:divBdr>
                  <w:divsChild>
                    <w:div w:id="354424754">
                      <w:marLeft w:val="0"/>
                      <w:marRight w:val="0"/>
                      <w:marTop w:val="0"/>
                      <w:marBottom w:val="0"/>
                      <w:divBdr>
                        <w:top w:val="none" w:sz="0" w:space="0" w:color="auto"/>
                        <w:left w:val="none" w:sz="0" w:space="0" w:color="auto"/>
                        <w:bottom w:val="none" w:sz="0" w:space="0" w:color="auto"/>
                        <w:right w:val="none" w:sz="0" w:space="0" w:color="auto"/>
                      </w:divBdr>
                    </w:div>
                  </w:divsChild>
                </w:div>
                <w:div w:id="940184057">
                  <w:marLeft w:val="0"/>
                  <w:marRight w:val="0"/>
                  <w:marTop w:val="0"/>
                  <w:marBottom w:val="0"/>
                  <w:divBdr>
                    <w:top w:val="none" w:sz="0" w:space="0" w:color="DCDCDC"/>
                    <w:left w:val="none" w:sz="0" w:space="0" w:color="DCDCDC"/>
                    <w:bottom w:val="none" w:sz="0" w:space="0" w:color="DCDCDC"/>
                    <w:right w:val="none" w:sz="0" w:space="0" w:color="DCDCDC"/>
                  </w:divBdr>
                  <w:divsChild>
                    <w:div w:id="141821176">
                      <w:marLeft w:val="0"/>
                      <w:marRight w:val="0"/>
                      <w:marTop w:val="0"/>
                      <w:marBottom w:val="0"/>
                      <w:divBdr>
                        <w:top w:val="single" w:sz="4" w:space="0" w:color="C1C1C1"/>
                        <w:left w:val="single" w:sz="4" w:space="0" w:color="C1C1C1"/>
                        <w:bottom w:val="single" w:sz="4" w:space="0" w:color="C1C1C1"/>
                        <w:right w:val="single" w:sz="4" w:space="0" w:color="C1C1C1"/>
                      </w:divBdr>
                      <w:divsChild>
                        <w:div w:id="2115590267">
                          <w:marLeft w:val="0"/>
                          <w:marRight w:val="0"/>
                          <w:marTop w:val="0"/>
                          <w:marBottom w:val="0"/>
                          <w:divBdr>
                            <w:top w:val="none" w:sz="0" w:space="0" w:color="auto"/>
                            <w:left w:val="none" w:sz="0" w:space="0" w:color="auto"/>
                            <w:bottom w:val="none" w:sz="0" w:space="0" w:color="auto"/>
                            <w:right w:val="none" w:sz="0" w:space="0" w:color="auto"/>
                          </w:divBdr>
                          <w:divsChild>
                            <w:div w:id="1307978852">
                              <w:marLeft w:val="0"/>
                              <w:marRight w:val="0"/>
                              <w:marTop w:val="0"/>
                              <w:marBottom w:val="0"/>
                              <w:divBdr>
                                <w:top w:val="none" w:sz="0" w:space="0" w:color="auto"/>
                                <w:left w:val="none" w:sz="0" w:space="0" w:color="auto"/>
                                <w:bottom w:val="none" w:sz="0" w:space="0" w:color="auto"/>
                                <w:right w:val="none" w:sz="0" w:space="0" w:color="auto"/>
                              </w:divBdr>
                              <w:divsChild>
                                <w:div w:id="1018389950">
                                  <w:marLeft w:val="0"/>
                                  <w:marRight w:val="0"/>
                                  <w:marTop w:val="0"/>
                                  <w:marBottom w:val="0"/>
                                  <w:divBdr>
                                    <w:top w:val="none" w:sz="0" w:space="0" w:color="auto"/>
                                    <w:left w:val="none" w:sz="0" w:space="0" w:color="auto"/>
                                    <w:bottom w:val="none" w:sz="0" w:space="0" w:color="auto"/>
                                    <w:right w:val="none" w:sz="0" w:space="0" w:color="auto"/>
                                  </w:divBdr>
                                  <w:divsChild>
                                    <w:div w:id="1601598841">
                                      <w:marLeft w:val="0"/>
                                      <w:marRight w:val="0"/>
                                      <w:marTop w:val="0"/>
                                      <w:marBottom w:val="0"/>
                                      <w:divBdr>
                                        <w:top w:val="none" w:sz="0" w:space="0" w:color="auto"/>
                                        <w:left w:val="none" w:sz="0" w:space="0" w:color="auto"/>
                                        <w:bottom w:val="none" w:sz="0" w:space="0" w:color="auto"/>
                                        <w:right w:val="none" w:sz="0" w:space="0" w:color="auto"/>
                                      </w:divBdr>
                                      <w:divsChild>
                                        <w:div w:id="74130660">
                                          <w:marLeft w:val="0"/>
                                          <w:marRight w:val="0"/>
                                          <w:marTop w:val="0"/>
                                          <w:marBottom w:val="0"/>
                                          <w:divBdr>
                                            <w:top w:val="none" w:sz="0" w:space="0" w:color="auto"/>
                                            <w:left w:val="none" w:sz="0" w:space="0" w:color="auto"/>
                                            <w:bottom w:val="none" w:sz="0" w:space="0" w:color="auto"/>
                                            <w:right w:val="none" w:sz="0" w:space="0" w:color="auto"/>
                                          </w:divBdr>
                                          <w:divsChild>
                                            <w:div w:id="1788311123">
                                              <w:marLeft w:val="0"/>
                                              <w:marRight w:val="0"/>
                                              <w:marTop w:val="0"/>
                                              <w:marBottom w:val="0"/>
                                              <w:divBdr>
                                                <w:top w:val="none" w:sz="0" w:space="0" w:color="auto"/>
                                                <w:left w:val="none" w:sz="0" w:space="0" w:color="auto"/>
                                                <w:bottom w:val="none" w:sz="0" w:space="0" w:color="auto"/>
                                                <w:right w:val="none" w:sz="0" w:space="0" w:color="auto"/>
                                              </w:divBdr>
                                              <w:divsChild>
                                                <w:div w:id="248078722">
                                                  <w:marLeft w:val="0"/>
                                                  <w:marRight w:val="0"/>
                                                  <w:marTop w:val="0"/>
                                                  <w:marBottom w:val="0"/>
                                                  <w:divBdr>
                                                    <w:top w:val="none" w:sz="0" w:space="0" w:color="auto"/>
                                                    <w:left w:val="none" w:sz="0" w:space="0" w:color="auto"/>
                                                    <w:bottom w:val="none" w:sz="0" w:space="0" w:color="auto"/>
                                                    <w:right w:val="none" w:sz="0" w:space="0" w:color="auto"/>
                                                  </w:divBdr>
                                                  <w:divsChild>
                                                    <w:div w:id="1511604722">
                                                      <w:marLeft w:val="0"/>
                                                      <w:marRight w:val="0"/>
                                                      <w:marTop w:val="0"/>
                                                      <w:marBottom w:val="0"/>
                                                      <w:divBdr>
                                                        <w:top w:val="none" w:sz="0" w:space="0" w:color="auto"/>
                                                        <w:left w:val="none" w:sz="0" w:space="0" w:color="auto"/>
                                                        <w:bottom w:val="none" w:sz="0" w:space="0" w:color="auto"/>
                                                        <w:right w:val="none" w:sz="0" w:space="0" w:color="auto"/>
                                                      </w:divBdr>
                                                      <w:divsChild>
                                                        <w:div w:id="1181122478">
                                                          <w:marLeft w:val="0"/>
                                                          <w:marRight w:val="0"/>
                                                          <w:marTop w:val="0"/>
                                                          <w:marBottom w:val="0"/>
                                                          <w:divBdr>
                                                            <w:top w:val="none" w:sz="0" w:space="0" w:color="auto"/>
                                                            <w:left w:val="none" w:sz="0" w:space="0" w:color="auto"/>
                                                            <w:bottom w:val="none" w:sz="0" w:space="0" w:color="auto"/>
                                                            <w:right w:val="none" w:sz="0" w:space="0" w:color="auto"/>
                                                          </w:divBdr>
                                                          <w:divsChild>
                                                            <w:div w:id="242036516">
                                                              <w:marLeft w:val="0"/>
                                                              <w:marRight w:val="0"/>
                                                              <w:marTop w:val="0"/>
                                                              <w:marBottom w:val="0"/>
                                                              <w:divBdr>
                                                                <w:top w:val="none" w:sz="0" w:space="0" w:color="auto"/>
                                                                <w:left w:val="none" w:sz="0" w:space="0" w:color="auto"/>
                                                                <w:bottom w:val="none" w:sz="0" w:space="0" w:color="auto"/>
                                                                <w:right w:val="none" w:sz="0" w:space="0" w:color="auto"/>
                                                              </w:divBdr>
                                                              <w:divsChild>
                                                                <w:div w:id="1236041580">
                                                                  <w:marLeft w:val="0"/>
                                                                  <w:marRight w:val="0"/>
                                                                  <w:marTop w:val="0"/>
                                                                  <w:marBottom w:val="0"/>
                                                                  <w:divBdr>
                                                                    <w:top w:val="none" w:sz="0" w:space="0" w:color="auto"/>
                                                                    <w:left w:val="none" w:sz="0" w:space="0" w:color="auto"/>
                                                                    <w:bottom w:val="none" w:sz="0" w:space="0" w:color="auto"/>
                                                                    <w:right w:val="none" w:sz="0" w:space="0" w:color="auto"/>
                                                                  </w:divBdr>
                                                                  <w:divsChild>
                                                                    <w:div w:id="2102950058">
                                                                      <w:marLeft w:val="0"/>
                                                                      <w:marRight w:val="0"/>
                                                                      <w:marTop w:val="0"/>
                                                                      <w:marBottom w:val="0"/>
                                                                      <w:divBdr>
                                                                        <w:top w:val="none" w:sz="0" w:space="0" w:color="auto"/>
                                                                        <w:left w:val="none" w:sz="0" w:space="0" w:color="auto"/>
                                                                        <w:bottom w:val="none" w:sz="0" w:space="0" w:color="auto"/>
                                                                        <w:right w:val="none" w:sz="0" w:space="0" w:color="auto"/>
                                                                      </w:divBdr>
                                                                      <w:divsChild>
                                                                        <w:div w:id="211620663">
                                                                          <w:marLeft w:val="-107"/>
                                                                          <w:marRight w:val="-107"/>
                                                                          <w:marTop w:val="0"/>
                                                                          <w:marBottom w:val="0"/>
                                                                          <w:divBdr>
                                                                            <w:top w:val="none" w:sz="0" w:space="0" w:color="auto"/>
                                                                            <w:left w:val="none" w:sz="0" w:space="0" w:color="auto"/>
                                                                            <w:bottom w:val="none" w:sz="0" w:space="0" w:color="auto"/>
                                                                            <w:right w:val="none" w:sz="0" w:space="0" w:color="auto"/>
                                                                          </w:divBdr>
                                                                          <w:divsChild>
                                                                            <w:div w:id="1455827047">
                                                                              <w:marLeft w:val="0"/>
                                                                              <w:marRight w:val="0"/>
                                                                              <w:marTop w:val="0"/>
                                                                              <w:marBottom w:val="0"/>
                                                                              <w:divBdr>
                                                                                <w:top w:val="none" w:sz="0" w:space="0" w:color="auto"/>
                                                                                <w:left w:val="none" w:sz="0" w:space="0" w:color="auto"/>
                                                                                <w:bottom w:val="none" w:sz="0" w:space="0" w:color="auto"/>
                                                                                <w:right w:val="none" w:sz="0" w:space="0" w:color="auto"/>
                                                                              </w:divBdr>
                                                                            </w:div>
                                                                          </w:divsChild>
                                                                        </w:div>
                                                                        <w:div w:id="787360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9580299">
                                                              <w:marLeft w:val="0"/>
                                                              <w:marRight w:val="0"/>
                                                              <w:marTop w:val="0"/>
                                                              <w:marBottom w:val="0"/>
                                                              <w:divBdr>
                                                                <w:top w:val="none" w:sz="0" w:space="0" w:color="auto"/>
                                                                <w:left w:val="none" w:sz="0" w:space="0" w:color="auto"/>
                                                                <w:bottom w:val="none" w:sz="0" w:space="0" w:color="auto"/>
                                                                <w:right w:val="none" w:sz="0" w:space="0" w:color="auto"/>
                                                              </w:divBdr>
                                                              <w:divsChild>
                                                                <w:div w:id="18048379">
                                                                  <w:marLeft w:val="0"/>
                                                                  <w:marRight w:val="0"/>
                                                                  <w:marTop w:val="0"/>
                                                                  <w:marBottom w:val="0"/>
                                                                  <w:divBdr>
                                                                    <w:top w:val="none" w:sz="0" w:space="0" w:color="auto"/>
                                                                    <w:left w:val="none" w:sz="0" w:space="0" w:color="auto"/>
                                                                    <w:bottom w:val="none" w:sz="0" w:space="0" w:color="auto"/>
                                                                    <w:right w:val="none" w:sz="0" w:space="0" w:color="auto"/>
                                                                  </w:divBdr>
                                                                  <w:divsChild>
                                                                    <w:div w:id="352846914">
                                                                      <w:marLeft w:val="0"/>
                                                                      <w:marRight w:val="0"/>
                                                                      <w:marTop w:val="0"/>
                                                                      <w:marBottom w:val="0"/>
                                                                      <w:divBdr>
                                                                        <w:top w:val="none" w:sz="0" w:space="0" w:color="auto"/>
                                                                        <w:left w:val="none" w:sz="0" w:space="0" w:color="auto"/>
                                                                        <w:bottom w:val="none" w:sz="0" w:space="0" w:color="auto"/>
                                                                        <w:right w:val="none" w:sz="0" w:space="0" w:color="auto"/>
                                                                      </w:divBdr>
                                                                      <w:divsChild>
                                                                        <w:div w:id="1738094369">
                                                                          <w:marLeft w:val="0"/>
                                                                          <w:marRight w:val="0"/>
                                                                          <w:marTop w:val="0"/>
                                                                          <w:marBottom w:val="0"/>
                                                                          <w:divBdr>
                                                                            <w:top w:val="none" w:sz="0" w:space="0" w:color="auto"/>
                                                                            <w:left w:val="none" w:sz="0" w:space="0" w:color="auto"/>
                                                                            <w:bottom w:val="none" w:sz="0" w:space="0" w:color="auto"/>
                                                                            <w:right w:val="none" w:sz="0" w:space="0" w:color="auto"/>
                                                                          </w:divBdr>
                                                                          <w:divsChild>
                                                                            <w:div w:id="49380383">
                                                                              <w:marLeft w:val="0"/>
                                                                              <w:marRight w:val="-93"/>
                                                                              <w:marTop w:val="0"/>
                                                                              <w:marBottom w:val="0"/>
                                                                              <w:divBdr>
                                                                                <w:top w:val="none" w:sz="0" w:space="0" w:color="auto"/>
                                                                                <w:left w:val="none" w:sz="0" w:space="0" w:color="auto"/>
                                                                                <w:bottom w:val="none" w:sz="0" w:space="0" w:color="auto"/>
                                                                                <w:right w:val="none" w:sz="0" w:space="0" w:color="auto"/>
                                                                              </w:divBdr>
                                                                              <w:divsChild>
                                                                                <w:div w:id="1692025570">
                                                                                  <w:marLeft w:val="0"/>
                                                                                  <w:marRight w:val="0"/>
                                                                                  <w:marTop w:val="0"/>
                                                                                  <w:marBottom w:val="0"/>
                                                                                  <w:divBdr>
                                                                                    <w:top w:val="none" w:sz="0" w:space="0" w:color="auto"/>
                                                                                    <w:left w:val="none" w:sz="0" w:space="0" w:color="auto"/>
                                                                                    <w:bottom w:val="none" w:sz="0" w:space="0" w:color="auto"/>
                                                                                    <w:right w:val="none" w:sz="0" w:space="0" w:color="auto"/>
                                                                                  </w:divBdr>
                                                                                  <w:divsChild>
                                                                                    <w:div w:id="351259">
                                                                                      <w:marLeft w:val="0"/>
                                                                                      <w:marRight w:val="0"/>
                                                                                      <w:marTop w:val="0"/>
                                                                                      <w:marBottom w:val="0"/>
                                                                                      <w:divBdr>
                                                                                        <w:top w:val="single" w:sz="4" w:space="0" w:color="B9B9B9"/>
                                                                                        <w:left w:val="none" w:sz="0" w:space="0" w:color="auto"/>
                                                                                        <w:bottom w:val="none" w:sz="0" w:space="0" w:color="auto"/>
                                                                                        <w:right w:val="none" w:sz="0" w:space="0" w:color="auto"/>
                                                                                      </w:divBdr>
                                                                                      <w:divsChild>
                                                                                        <w:div w:id="565608003">
                                                                                          <w:marLeft w:val="0"/>
                                                                                          <w:marRight w:val="0"/>
                                                                                          <w:marTop w:val="0"/>
                                                                                          <w:marBottom w:val="0"/>
                                                                                          <w:divBdr>
                                                                                            <w:top w:val="none" w:sz="0" w:space="0" w:color="auto"/>
                                                                                            <w:left w:val="none" w:sz="0" w:space="0" w:color="auto"/>
                                                                                            <w:bottom w:val="none" w:sz="0" w:space="0" w:color="auto"/>
                                                                                            <w:right w:val="none" w:sz="0" w:space="0" w:color="auto"/>
                                                                                          </w:divBdr>
                                                                                          <w:divsChild>
                                                                                            <w:div w:id="1457330321">
                                                                                              <w:marLeft w:val="0"/>
                                                                                              <w:marRight w:val="0"/>
                                                                                              <w:marTop w:val="0"/>
                                                                                              <w:marBottom w:val="0"/>
                                                                                              <w:divBdr>
                                                                                                <w:top w:val="none" w:sz="0" w:space="0" w:color="auto"/>
                                                                                                <w:left w:val="none" w:sz="0" w:space="0" w:color="auto"/>
                                                                                                <w:bottom w:val="none" w:sz="0" w:space="0" w:color="auto"/>
                                                                                                <w:right w:val="none" w:sz="0" w:space="0" w:color="auto"/>
                                                                                              </w:divBdr>
                                                                                              <w:divsChild>
                                                                                                <w:div w:id="1135369915">
                                                                                                  <w:marLeft w:val="0"/>
                                                                                                  <w:marRight w:val="0"/>
                                                                                                  <w:marTop w:val="0"/>
                                                                                                  <w:marBottom w:val="0"/>
                                                                                                  <w:divBdr>
                                                                                                    <w:top w:val="none" w:sz="0" w:space="0" w:color="auto"/>
                                                                                                    <w:left w:val="none" w:sz="0" w:space="0" w:color="auto"/>
                                                                                                    <w:bottom w:val="none" w:sz="0" w:space="0" w:color="auto"/>
                                                                                                    <w:right w:val="none" w:sz="0" w:space="0" w:color="auto"/>
                                                                                                  </w:divBdr>
                                                                                                </w:div>
                                                                                              </w:divsChild>
                                                                                            </w:div>
                                                                                            <w:div w:id="2110201732">
                                                                                              <w:marLeft w:val="0"/>
                                                                                              <w:marRight w:val="0"/>
                                                                                              <w:marTop w:val="0"/>
                                                                                              <w:marBottom w:val="0"/>
                                                                                              <w:divBdr>
                                                                                                <w:top w:val="none" w:sz="0" w:space="0" w:color="auto"/>
                                                                                                <w:left w:val="none" w:sz="0" w:space="0" w:color="auto"/>
                                                                                                <w:bottom w:val="none" w:sz="0" w:space="0" w:color="auto"/>
                                                                                                <w:right w:val="none" w:sz="0" w:space="0" w:color="auto"/>
                                                                                              </w:divBdr>
                                                                                              <w:divsChild>
                                                                                                <w:div w:id="1941329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6087">
                                                                                      <w:marLeft w:val="0"/>
                                                                                      <w:marRight w:val="0"/>
                                                                                      <w:marTop w:val="0"/>
                                                                                      <w:marBottom w:val="0"/>
                                                                                      <w:divBdr>
                                                                                        <w:top w:val="single" w:sz="4" w:space="0" w:color="B9B9B9"/>
                                                                                        <w:left w:val="none" w:sz="0" w:space="0" w:color="auto"/>
                                                                                        <w:bottom w:val="none" w:sz="0" w:space="0" w:color="auto"/>
                                                                                        <w:right w:val="none" w:sz="0" w:space="0" w:color="auto"/>
                                                                                      </w:divBdr>
                                                                                      <w:divsChild>
                                                                                        <w:div w:id="259263929">
                                                                                          <w:marLeft w:val="0"/>
                                                                                          <w:marRight w:val="0"/>
                                                                                          <w:marTop w:val="0"/>
                                                                                          <w:marBottom w:val="0"/>
                                                                                          <w:divBdr>
                                                                                            <w:top w:val="none" w:sz="0" w:space="0" w:color="auto"/>
                                                                                            <w:left w:val="none" w:sz="0" w:space="0" w:color="auto"/>
                                                                                            <w:bottom w:val="none" w:sz="0" w:space="0" w:color="auto"/>
                                                                                            <w:right w:val="none" w:sz="0" w:space="0" w:color="auto"/>
                                                                                          </w:divBdr>
                                                                                          <w:divsChild>
                                                                                            <w:div w:id="268976230">
                                                                                              <w:marLeft w:val="0"/>
                                                                                              <w:marRight w:val="0"/>
                                                                                              <w:marTop w:val="0"/>
                                                                                              <w:marBottom w:val="0"/>
                                                                                              <w:divBdr>
                                                                                                <w:top w:val="none" w:sz="0" w:space="0" w:color="auto"/>
                                                                                                <w:left w:val="none" w:sz="0" w:space="0" w:color="auto"/>
                                                                                                <w:bottom w:val="none" w:sz="0" w:space="0" w:color="auto"/>
                                                                                                <w:right w:val="none" w:sz="0" w:space="0" w:color="auto"/>
                                                                                              </w:divBdr>
                                                                                              <w:divsChild>
                                                                                                <w:div w:id="493649018">
                                                                                                  <w:marLeft w:val="0"/>
                                                                                                  <w:marRight w:val="0"/>
                                                                                                  <w:marTop w:val="0"/>
                                                                                                  <w:marBottom w:val="0"/>
                                                                                                  <w:divBdr>
                                                                                                    <w:top w:val="none" w:sz="0" w:space="0" w:color="auto"/>
                                                                                                    <w:left w:val="none" w:sz="0" w:space="0" w:color="auto"/>
                                                                                                    <w:bottom w:val="none" w:sz="0" w:space="0" w:color="auto"/>
                                                                                                    <w:right w:val="none" w:sz="0" w:space="0" w:color="auto"/>
                                                                                                  </w:divBdr>
                                                                                                </w:div>
                                                                                              </w:divsChild>
                                                                                            </w:div>
                                                                                            <w:div w:id="999424421">
                                                                                              <w:marLeft w:val="0"/>
                                                                                              <w:marRight w:val="0"/>
                                                                                              <w:marTop w:val="0"/>
                                                                                              <w:marBottom w:val="0"/>
                                                                                              <w:divBdr>
                                                                                                <w:top w:val="none" w:sz="0" w:space="0" w:color="auto"/>
                                                                                                <w:left w:val="none" w:sz="0" w:space="0" w:color="auto"/>
                                                                                                <w:bottom w:val="none" w:sz="0" w:space="0" w:color="auto"/>
                                                                                                <w:right w:val="none" w:sz="0" w:space="0" w:color="auto"/>
                                                                                              </w:divBdr>
                                                                                              <w:divsChild>
                                                                                                <w:div w:id="294794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68856">
                                                                                      <w:marLeft w:val="0"/>
                                                                                      <w:marRight w:val="0"/>
                                                                                      <w:marTop w:val="0"/>
                                                                                      <w:marBottom w:val="0"/>
                                                                                      <w:divBdr>
                                                                                        <w:top w:val="single" w:sz="4" w:space="0" w:color="B9B9B9"/>
                                                                                        <w:left w:val="none" w:sz="0" w:space="0" w:color="auto"/>
                                                                                        <w:bottom w:val="none" w:sz="0" w:space="0" w:color="auto"/>
                                                                                        <w:right w:val="none" w:sz="0" w:space="0" w:color="auto"/>
                                                                                      </w:divBdr>
                                                                                      <w:divsChild>
                                                                                        <w:div w:id="2060008142">
                                                                                          <w:marLeft w:val="0"/>
                                                                                          <w:marRight w:val="0"/>
                                                                                          <w:marTop w:val="0"/>
                                                                                          <w:marBottom w:val="0"/>
                                                                                          <w:divBdr>
                                                                                            <w:top w:val="none" w:sz="0" w:space="0" w:color="auto"/>
                                                                                            <w:left w:val="none" w:sz="0" w:space="0" w:color="auto"/>
                                                                                            <w:bottom w:val="none" w:sz="0" w:space="0" w:color="auto"/>
                                                                                            <w:right w:val="none" w:sz="0" w:space="0" w:color="auto"/>
                                                                                          </w:divBdr>
                                                                                          <w:divsChild>
                                                                                            <w:div w:id="1039283367">
                                                                                              <w:marLeft w:val="0"/>
                                                                                              <w:marRight w:val="0"/>
                                                                                              <w:marTop w:val="0"/>
                                                                                              <w:marBottom w:val="0"/>
                                                                                              <w:divBdr>
                                                                                                <w:top w:val="none" w:sz="0" w:space="0" w:color="auto"/>
                                                                                                <w:left w:val="none" w:sz="0" w:space="0" w:color="auto"/>
                                                                                                <w:bottom w:val="none" w:sz="0" w:space="0" w:color="auto"/>
                                                                                                <w:right w:val="none" w:sz="0" w:space="0" w:color="auto"/>
                                                                                              </w:divBdr>
                                                                                              <w:divsChild>
                                                                                                <w:div w:id="1660690225">
                                                                                                  <w:marLeft w:val="0"/>
                                                                                                  <w:marRight w:val="0"/>
                                                                                                  <w:marTop w:val="0"/>
                                                                                                  <w:marBottom w:val="0"/>
                                                                                                  <w:divBdr>
                                                                                                    <w:top w:val="none" w:sz="0" w:space="0" w:color="auto"/>
                                                                                                    <w:left w:val="none" w:sz="0" w:space="0" w:color="auto"/>
                                                                                                    <w:bottom w:val="none" w:sz="0" w:space="0" w:color="auto"/>
                                                                                                    <w:right w:val="none" w:sz="0" w:space="0" w:color="auto"/>
                                                                                                  </w:divBdr>
                                                                                                </w:div>
                                                                                              </w:divsChild>
                                                                                            </w:div>
                                                                                            <w:div w:id="1543057551">
                                                                                              <w:marLeft w:val="0"/>
                                                                                              <w:marRight w:val="0"/>
                                                                                              <w:marTop w:val="0"/>
                                                                                              <w:marBottom w:val="0"/>
                                                                                              <w:divBdr>
                                                                                                <w:top w:val="none" w:sz="0" w:space="0" w:color="auto"/>
                                                                                                <w:left w:val="none" w:sz="0" w:space="0" w:color="auto"/>
                                                                                                <w:bottom w:val="none" w:sz="0" w:space="0" w:color="auto"/>
                                                                                                <w:right w:val="none" w:sz="0" w:space="0" w:color="auto"/>
                                                                                              </w:divBdr>
                                                                                              <w:divsChild>
                                                                                                <w:div w:id="204698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831">
                                                                                      <w:marLeft w:val="0"/>
                                                                                      <w:marRight w:val="0"/>
                                                                                      <w:marTop w:val="0"/>
                                                                                      <w:marBottom w:val="0"/>
                                                                                      <w:divBdr>
                                                                                        <w:top w:val="single" w:sz="4" w:space="0" w:color="B9B9B9"/>
                                                                                        <w:left w:val="none" w:sz="0" w:space="0" w:color="auto"/>
                                                                                        <w:bottom w:val="none" w:sz="0" w:space="0" w:color="auto"/>
                                                                                        <w:right w:val="none" w:sz="0" w:space="0" w:color="auto"/>
                                                                                      </w:divBdr>
                                                                                      <w:divsChild>
                                                                                        <w:div w:id="782964557">
                                                                                          <w:marLeft w:val="0"/>
                                                                                          <w:marRight w:val="0"/>
                                                                                          <w:marTop w:val="0"/>
                                                                                          <w:marBottom w:val="0"/>
                                                                                          <w:divBdr>
                                                                                            <w:top w:val="none" w:sz="0" w:space="0" w:color="auto"/>
                                                                                            <w:left w:val="none" w:sz="0" w:space="0" w:color="auto"/>
                                                                                            <w:bottom w:val="none" w:sz="0" w:space="0" w:color="auto"/>
                                                                                            <w:right w:val="none" w:sz="0" w:space="0" w:color="auto"/>
                                                                                          </w:divBdr>
                                                                                          <w:divsChild>
                                                                                            <w:div w:id="1104957070">
                                                                                              <w:marLeft w:val="0"/>
                                                                                              <w:marRight w:val="0"/>
                                                                                              <w:marTop w:val="0"/>
                                                                                              <w:marBottom w:val="0"/>
                                                                                              <w:divBdr>
                                                                                                <w:top w:val="none" w:sz="0" w:space="0" w:color="auto"/>
                                                                                                <w:left w:val="none" w:sz="0" w:space="0" w:color="auto"/>
                                                                                                <w:bottom w:val="none" w:sz="0" w:space="0" w:color="auto"/>
                                                                                                <w:right w:val="none" w:sz="0" w:space="0" w:color="auto"/>
                                                                                              </w:divBdr>
                                                                                              <w:divsChild>
                                                                                                <w:div w:id="355230985">
                                                                                                  <w:marLeft w:val="0"/>
                                                                                                  <w:marRight w:val="0"/>
                                                                                                  <w:marTop w:val="0"/>
                                                                                                  <w:marBottom w:val="0"/>
                                                                                                  <w:divBdr>
                                                                                                    <w:top w:val="none" w:sz="0" w:space="0" w:color="auto"/>
                                                                                                    <w:left w:val="none" w:sz="0" w:space="0" w:color="auto"/>
                                                                                                    <w:bottom w:val="none" w:sz="0" w:space="0" w:color="auto"/>
                                                                                                    <w:right w:val="none" w:sz="0" w:space="0" w:color="auto"/>
                                                                                                  </w:divBdr>
                                                                                                </w:div>
                                                                                              </w:divsChild>
                                                                                            </w:div>
                                                                                            <w:div w:id="1616062427">
                                                                                              <w:marLeft w:val="0"/>
                                                                                              <w:marRight w:val="0"/>
                                                                                              <w:marTop w:val="0"/>
                                                                                              <w:marBottom w:val="0"/>
                                                                                              <w:divBdr>
                                                                                                <w:top w:val="none" w:sz="0" w:space="0" w:color="auto"/>
                                                                                                <w:left w:val="none" w:sz="0" w:space="0" w:color="auto"/>
                                                                                                <w:bottom w:val="none" w:sz="0" w:space="0" w:color="auto"/>
                                                                                                <w:right w:val="none" w:sz="0" w:space="0" w:color="auto"/>
                                                                                              </w:divBdr>
                                                                                              <w:divsChild>
                                                                                                <w:div w:id="170440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9443">
                                                                                      <w:marLeft w:val="0"/>
                                                                                      <w:marRight w:val="0"/>
                                                                                      <w:marTop w:val="0"/>
                                                                                      <w:marBottom w:val="0"/>
                                                                                      <w:divBdr>
                                                                                        <w:top w:val="single" w:sz="4" w:space="0" w:color="B9B9B9"/>
                                                                                        <w:left w:val="none" w:sz="0" w:space="0" w:color="auto"/>
                                                                                        <w:bottom w:val="none" w:sz="0" w:space="0" w:color="auto"/>
                                                                                        <w:right w:val="none" w:sz="0" w:space="0" w:color="auto"/>
                                                                                      </w:divBdr>
                                                                                      <w:divsChild>
                                                                                        <w:div w:id="1549994859">
                                                                                          <w:marLeft w:val="0"/>
                                                                                          <w:marRight w:val="0"/>
                                                                                          <w:marTop w:val="0"/>
                                                                                          <w:marBottom w:val="0"/>
                                                                                          <w:divBdr>
                                                                                            <w:top w:val="none" w:sz="0" w:space="0" w:color="auto"/>
                                                                                            <w:left w:val="none" w:sz="0" w:space="0" w:color="auto"/>
                                                                                            <w:bottom w:val="none" w:sz="0" w:space="0" w:color="auto"/>
                                                                                            <w:right w:val="none" w:sz="0" w:space="0" w:color="auto"/>
                                                                                          </w:divBdr>
                                                                                          <w:divsChild>
                                                                                            <w:div w:id="531116268">
                                                                                              <w:marLeft w:val="0"/>
                                                                                              <w:marRight w:val="0"/>
                                                                                              <w:marTop w:val="0"/>
                                                                                              <w:marBottom w:val="0"/>
                                                                                              <w:divBdr>
                                                                                                <w:top w:val="none" w:sz="0" w:space="0" w:color="auto"/>
                                                                                                <w:left w:val="none" w:sz="0" w:space="0" w:color="auto"/>
                                                                                                <w:bottom w:val="none" w:sz="0" w:space="0" w:color="auto"/>
                                                                                                <w:right w:val="none" w:sz="0" w:space="0" w:color="auto"/>
                                                                                              </w:divBdr>
                                                                                              <w:divsChild>
                                                                                                <w:div w:id="1794249954">
                                                                                                  <w:marLeft w:val="0"/>
                                                                                                  <w:marRight w:val="0"/>
                                                                                                  <w:marTop w:val="0"/>
                                                                                                  <w:marBottom w:val="0"/>
                                                                                                  <w:divBdr>
                                                                                                    <w:top w:val="none" w:sz="0" w:space="0" w:color="auto"/>
                                                                                                    <w:left w:val="none" w:sz="0" w:space="0" w:color="auto"/>
                                                                                                    <w:bottom w:val="none" w:sz="0" w:space="0" w:color="auto"/>
                                                                                                    <w:right w:val="none" w:sz="0" w:space="0" w:color="auto"/>
                                                                                                  </w:divBdr>
                                                                                                </w:div>
                                                                                              </w:divsChild>
                                                                                            </w:div>
                                                                                            <w:div w:id="1449660326">
                                                                                              <w:marLeft w:val="0"/>
                                                                                              <w:marRight w:val="0"/>
                                                                                              <w:marTop w:val="0"/>
                                                                                              <w:marBottom w:val="0"/>
                                                                                              <w:divBdr>
                                                                                                <w:top w:val="none" w:sz="0" w:space="0" w:color="auto"/>
                                                                                                <w:left w:val="none" w:sz="0" w:space="0" w:color="auto"/>
                                                                                                <w:bottom w:val="none" w:sz="0" w:space="0" w:color="auto"/>
                                                                                                <w:right w:val="none" w:sz="0" w:space="0" w:color="auto"/>
                                                                                              </w:divBdr>
                                                                                              <w:divsChild>
                                                                                                <w:div w:id="15334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86279">
                                                                                      <w:marLeft w:val="0"/>
                                                                                      <w:marRight w:val="0"/>
                                                                                      <w:marTop w:val="0"/>
                                                                                      <w:marBottom w:val="0"/>
                                                                                      <w:divBdr>
                                                                                        <w:top w:val="single" w:sz="4" w:space="0" w:color="B9B9B9"/>
                                                                                        <w:left w:val="none" w:sz="0" w:space="0" w:color="auto"/>
                                                                                        <w:bottom w:val="none" w:sz="0" w:space="0" w:color="auto"/>
                                                                                        <w:right w:val="none" w:sz="0" w:space="0" w:color="auto"/>
                                                                                      </w:divBdr>
                                                                                      <w:divsChild>
                                                                                        <w:div w:id="1755202034">
                                                                                          <w:marLeft w:val="0"/>
                                                                                          <w:marRight w:val="0"/>
                                                                                          <w:marTop w:val="0"/>
                                                                                          <w:marBottom w:val="0"/>
                                                                                          <w:divBdr>
                                                                                            <w:top w:val="none" w:sz="0" w:space="0" w:color="auto"/>
                                                                                            <w:left w:val="none" w:sz="0" w:space="0" w:color="auto"/>
                                                                                            <w:bottom w:val="none" w:sz="0" w:space="0" w:color="auto"/>
                                                                                            <w:right w:val="none" w:sz="0" w:space="0" w:color="auto"/>
                                                                                          </w:divBdr>
                                                                                          <w:divsChild>
                                                                                            <w:div w:id="115101801">
                                                                                              <w:marLeft w:val="0"/>
                                                                                              <w:marRight w:val="0"/>
                                                                                              <w:marTop w:val="0"/>
                                                                                              <w:marBottom w:val="0"/>
                                                                                              <w:divBdr>
                                                                                                <w:top w:val="none" w:sz="0" w:space="0" w:color="auto"/>
                                                                                                <w:left w:val="none" w:sz="0" w:space="0" w:color="auto"/>
                                                                                                <w:bottom w:val="none" w:sz="0" w:space="0" w:color="auto"/>
                                                                                                <w:right w:val="none" w:sz="0" w:space="0" w:color="auto"/>
                                                                                              </w:divBdr>
                                                                                              <w:divsChild>
                                                                                                <w:div w:id="1243562099">
                                                                                                  <w:marLeft w:val="0"/>
                                                                                                  <w:marRight w:val="0"/>
                                                                                                  <w:marTop w:val="0"/>
                                                                                                  <w:marBottom w:val="0"/>
                                                                                                  <w:divBdr>
                                                                                                    <w:top w:val="none" w:sz="0" w:space="0" w:color="auto"/>
                                                                                                    <w:left w:val="none" w:sz="0" w:space="0" w:color="auto"/>
                                                                                                    <w:bottom w:val="none" w:sz="0" w:space="0" w:color="auto"/>
                                                                                                    <w:right w:val="none" w:sz="0" w:space="0" w:color="auto"/>
                                                                                                  </w:divBdr>
                                                                                                </w:div>
                                                                                              </w:divsChild>
                                                                                            </w:div>
                                                                                            <w:div w:id="1077020678">
                                                                                              <w:marLeft w:val="0"/>
                                                                                              <w:marRight w:val="0"/>
                                                                                              <w:marTop w:val="0"/>
                                                                                              <w:marBottom w:val="0"/>
                                                                                              <w:divBdr>
                                                                                                <w:top w:val="none" w:sz="0" w:space="0" w:color="auto"/>
                                                                                                <w:left w:val="none" w:sz="0" w:space="0" w:color="auto"/>
                                                                                                <w:bottom w:val="none" w:sz="0" w:space="0" w:color="auto"/>
                                                                                                <w:right w:val="none" w:sz="0" w:space="0" w:color="auto"/>
                                                                                              </w:divBdr>
                                                                                              <w:divsChild>
                                                                                                <w:div w:id="989987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59146">
                                                                                      <w:marLeft w:val="0"/>
                                                                                      <w:marRight w:val="0"/>
                                                                                      <w:marTop w:val="0"/>
                                                                                      <w:marBottom w:val="0"/>
                                                                                      <w:divBdr>
                                                                                        <w:top w:val="single" w:sz="4" w:space="0" w:color="B9B9B9"/>
                                                                                        <w:left w:val="none" w:sz="0" w:space="0" w:color="auto"/>
                                                                                        <w:bottom w:val="none" w:sz="0" w:space="0" w:color="auto"/>
                                                                                        <w:right w:val="none" w:sz="0" w:space="0" w:color="auto"/>
                                                                                      </w:divBdr>
                                                                                      <w:divsChild>
                                                                                        <w:div w:id="1951471501">
                                                                                          <w:marLeft w:val="0"/>
                                                                                          <w:marRight w:val="0"/>
                                                                                          <w:marTop w:val="0"/>
                                                                                          <w:marBottom w:val="0"/>
                                                                                          <w:divBdr>
                                                                                            <w:top w:val="none" w:sz="0" w:space="0" w:color="auto"/>
                                                                                            <w:left w:val="none" w:sz="0" w:space="0" w:color="auto"/>
                                                                                            <w:bottom w:val="none" w:sz="0" w:space="0" w:color="auto"/>
                                                                                            <w:right w:val="none" w:sz="0" w:space="0" w:color="auto"/>
                                                                                          </w:divBdr>
                                                                                          <w:divsChild>
                                                                                            <w:div w:id="50274378">
                                                                                              <w:marLeft w:val="0"/>
                                                                                              <w:marRight w:val="0"/>
                                                                                              <w:marTop w:val="0"/>
                                                                                              <w:marBottom w:val="0"/>
                                                                                              <w:divBdr>
                                                                                                <w:top w:val="none" w:sz="0" w:space="0" w:color="auto"/>
                                                                                                <w:left w:val="none" w:sz="0" w:space="0" w:color="auto"/>
                                                                                                <w:bottom w:val="none" w:sz="0" w:space="0" w:color="auto"/>
                                                                                                <w:right w:val="none" w:sz="0" w:space="0" w:color="auto"/>
                                                                                              </w:divBdr>
                                                                                              <w:divsChild>
                                                                                                <w:div w:id="1235627171">
                                                                                                  <w:marLeft w:val="0"/>
                                                                                                  <w:marRight w:val="0"/>
                                                                                                  <w:marTop w:val="0"/>
                                                                                                  <w:marBottom w:val="0"/>
                                                                                                  <w:divBdr>
                                                                                                    <w:top w:val="none" w:sz="0" w:space="0" w:color="auto"/>
                                                                                                    <w:left w:val="none" w:sz="0" w:space="0" w:color="auto"/>
                                                                                                    <w:bottom w:val="none" w:sz="0" w:space="0" w:color="auto"/>
                                                                                                    <w:right w:val="none" w:sz="0" w:space="0" w:color="auto"/>
                                                                                                  </w:divBdr>
                                                                                                </w:div>
                                                                                              </w:divsChild>
                                                                                            </w:div>
                                                                                            <w:div w:id="1526019439">
                                                                                              <w:marLeft w:val="0"/>
                                                                                              <w:marRight w:val="0"/>
                                                                                              <w:marTop w:val="0"/>
                                                                                              <w:marBottom w:val="0"/>
                                                                                              <w:divBdr>
                                                                                                <w:top w:val="none" w:sz="0" w:space="0" w:color="auto"/>
                                                                                                <w:left w:val="none" w:sz="0" w:space="0" w:color="auto"/>
                                                                                                <w:bottom w:val="none" w:sz="0" w:space="0" w:color="auto"/>
                                                                                                <w:right w:val="none" w:sz="0" w:space="0" w:color="auto"/>
                                                                                              </w:divBdr>
                                                                                              <w:divsChild>
                                                                                                <w:div w:id="138066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56605">
                                                                                      <w:marLeft w:val="0"/>
                                                                                      <w:marRight w:val="0"/>
                                                                                      <w:marTop w:val="0"/>
                                                                                      <w:marBottom w:val="0"/>
                                                                                      <w:divBdr>
                                                                                        <w:top w:val="single" w:sz="4" w:space="0" w:color="B9B9B9"/>
                                                                                        <w:left w:val="none" w:sz="0" w:space="0" w:color="auto"/>
                                                                                        <w:bottom w:val="none" w:sz="0" w:space="0" w:color="auto"/>
                                                                                        <w:right w:val="none" w:sz="0" w:space="0" w:color="auto"/>
                                                                                      </w:divBdr>
                                                                                      <w:divsChild>
                                                                                        <w:div w:id="193736467">
                                                                                          <w:marLeft w:val="0"/>
                                                                                          <w:marRight w:val="0"/>
                                                                                          <w:marTop w:val="0"/>
                                                                                          <w:marBottom w:val="0"/>
                                                                                          <w:divBdr>
                                                                                            <w:top w:val="none" w:sz="0" w:space="0" w:color="auto"/>
                                                                                            <w:left w:val="none" w:sz="0" w:space="0" w:color="auto"/>
                                                                                            <w:bottom w:val="none" w:sz="0" w:space="0" w:color="auto"/>
                                                                                            <w:right w:val="none" w:sz="0" w:space="0" w:color="auto"/>
                                                                                          </w:divBdr>
                                                                                          <w:divsChild>
                                                                                            <w:div w:id="1089276241">
                                                                                              <w:marLeft w:val="0"/>
                                                                                              <w:marRight w:val="0"/>
                                                                                              <w:marTop w:val="0"/>
                                                                                              <w:marBottom w:val="0"/>
                                                                                              <w:divBdr>
                                                                                                <w:top w:val="none" w:sz="0" w:space="0" w:color="auto"/>
                                                                                                <w:left w:val="none" w:sz="0" w:space="0" w:color="auto"/>
                                                                                                <w:bottom w:val="none" w:sz="0" w:space="0" w:color="auto"/>
                                                                                                <w:right w:val="none" w:sz="0" w:space="0" w:color="auto"/>
                                                                                              </w:divBdr>
                                                                                              <w:divsChild>
                                                                                                <w:div w:id="880436182">
                                                                                                  <w:marLeft w:val="0"/>
                                                                                                  <w:marRight w:val="0"/>
                                                                                                  <w:marTop w:val="0"/>
                                                                                                  <w:marBottom w:val="0"/>
                                                                                                  <w:divBdr>
                                                                                                    <w:top w:val="none" w:sz="0" w:space="0" w:color="auto"/>
                                                                                                    <w:left w:val="none" w:sz="0" w:space="0" w:color="auto"/>
                                                                                                    <w:bottom w:val="none" w:sz="0" w:space="0" w:color="auto"/>
                                                                                                    <w:right w:val="none" w:sz="0" w:space="0" w:color="auto"/>
                                                                                                  </w:divBdr>
                                                                                                </w:div>
                                                                                              </w:divsChild>
                                                                                            </w:div>
                                                                                            <w:div w:id="1445929153">
                                                                                              <w:marLeft w:val="0"/>
                                                                                              <w:marRight w:val="0"/>
                                                                                              <w:marTop w:val="0"/>
                                                                                              <w:marBottom w:val="0"/>
                                                                                              <w:divBdr>
                                                                                                <w:top w:val="none" w:sz="0" w:space="0" w:color="auto"/>
                                                                                                <w:left w:val="none" w:sz="0" w:space="0" w:color="auto"/>
                                                                                                <w:bottom w:val="none" w:sz="0" w:space="0" w:color="auto"/>
                                                                                                <w:right w:val="none" w:sz="0" w:space="0" w:color="auto"/>
                                                                                              </w:divBdr>
                                                                                              <w:divsChild>
                                                                                                <w:div w:id="187927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1664">
                                                                                      <w:marLeft w:val="0"/>
                                                                                      <w:marRight w:val="0"/>
                                                                                      <w:marTop w:val="0"/>
                                                                                      <w:marBottom w:val="0"/>
                                                                                      <w:divBdr>
                                                                                        <w:top w:val="single" w:sz="4" w:space="0" w:color="B9B9B9"/>
                                                                                        <w:left w:val="none" w:sz="0" w:space="0" w:color="auto"/>
                                                                                        <w:bottom w:val="none" w:sz="0" w:space="0" w:color="auto"/>
                                                                                        <w:right w:val="none" w:sz="0" w:space="0" w:color="auto"/>
                                                                                      </w:divBdr>
                                                                                      <w:divsChild>
                                                                                        <w:div w:id="105079718">
                                                                                          <w:marLeft w:val="0"/>
                                                                                          <w:marRight w:val="0"/>
                                                                                          <w:marTop w:val="0"/>
                                                                                          <w:marBottom w:val="0"/>
                                                                                          <w:divBdr>
                                                                                            <w:top w:val="none" w:sz="0" w:space="0" w:color="auto"/>
                                                                                            <w:left w:val="none" w:sz="0" w:space="0" w:color="auto"/>
                                                                                            <w:bottom w:val="none" w:sz="0" w:space="0" w:color="auto"/>
                                                                                            <w:right w:val="none" w:sz="0" w:space="0" w:color="auto"/>
                                                                                          </w:divBdr>
                                                                                          <w:divsChild>
                                                                                            <w:div w:id="952512807">
                                                                                              <w:marLeft w:val="0"/>
                                                                                              <w:marRight w:val="0"/>
                                                                                              <w:marTop w:val="0"/>
                                                                                              <w:marBottom w:val="0"/>
                                                                                              <w:divBdr>
                                                                                                <w:top w:val="none" w:sz="0" w:space="0" w:color="auto"/>
                                                                                                <w:left w:val="none" w:sz="0" w:space="0" w:color="auto"/>
                                                                                                <w:bottom w:val="none" w:sz="0" w:space="0" w:color="auto"/>
                                                                                                <w:right w:val="none" w:sz="0" w:space="0" w:color="auto"/>
                                                                                              </w:divBdr>
                                                                                              <w:divsChild>
                                                                                                <w:div w:id="711808117">
                                                                                                  <w:marLeft w:val="0"/>
                                                                                                  <w:marRight w:val="0"/>
                                                                                                  <w:marTop w:val="0"/>
                                                                                                  <w:marBottom w:val="0"/>
                                                                                                  <w:divBdr>
                                                                                                    <w:top w:val="none" w:sz="0" w:space="0" w:color="auto"/>
                                                                                                    <w:left w:val="none" w:sz="0" w:space="0" w:color="auto"/>
                                                                                                    <w:bottom w:val="none" w:sz="0" w:space="0" w:color="auto"/>
                                                                                                    <w:right w:val="none" w:sz="0" w:space="0" w:color="auto"/>
                                                                                                  </w:divBdr>
                                                                                                </w:div>
                                                                                              </w:divsChild>
                                                                                            </w:div>
                                                                                            <w:div w:id="995838441">
                                                                                              <w:marLeft w:val="0"/>
                                                                                              <w:marRight w:val="0"/>
                                                                                              <w:marTop w:val="0"/>
                                                                                              <w:marBottom w:val="0"/>
                                                                                              <w:divBdr>
                                                                                                <w:top w:val="none" w:sz="0" w:space="0" w:color="auto"/>
                                                                                                <w:left w:val="none" w:sz="0" w:space="0" w:color="auto"/>
                                                                                                <w:bottom w:val="none" w:sz="0" w:space="0" w:color="auto"/>
                                                                                                <w:right w:val="none" w:sz="0" w:space="0" w:color="auto"/>
                                                                                              </w:divBdr>
                                                                                              <w:divsChild>
                                                                                                <w:div w:id="9859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99685">
                                                                                      <w:marLeft w:val="0"/>
                                                                                      <w:marRight w:val="0"/>
                                                                                      <w:marTop w:val="0"/>
                                                                                      <w:marBottom w:val="0"/>
                                                                                      <w:divBdr>
                                                                                        <w:top w:val="single" w:sz="4" w:space="0" w:color="B9B9B9"/>
                                                                                        <w:left w:val="none" w:sz="0" w:space="0" w:color="auto"/>
                                                                                        <w:bottom w:val="none" w:sz="0" w:space="0" w:color="auto"/>
                                                                                        <w:right w:val="none" w:sz="0" w:space="0" w:color="auto"/>
                                                                                      </w:divBdr>
                                                                                      <w:divsChild>
                                                                                        <w:div w:id="808934550">
                                                                                          <w:marLeft w:val="0"/>
                                                                                          <w:marRight w:val="0"/>
                                                                                          <w:marTop w:val="0"/>
                                                                                          <w:marBottom w:val="0"/>
                                                                                          <w:divBdr>
                                                                                            <w:top w:val="none" w:sz="0" w:space="0" w:color="auto"/>
                                                                                            <w:left w:val="none" w:sz="0" w:space="0" w:color="auto"/>
                                                                                            <w:bottom w:val="none" w:sz="0" w:space="0" w:color="auto"/>
                                                                                            <w:right w:val="none" w:sz="0" w:space="0" w:color="auto"/>
                                                                                          </w:divBdr>
                                                                                          <w:divsChild>
                                                                                            <w:div w:id="1096513219">
                                                                                              <w:marLeft w:val="0"/>
                                                                                              <w:marRight w:val="0"/>
                                                                                              <w:marTop w:val="0"/>
                                                                                              <w:marBottom w:val="0"/>
                                                                                              <w:divBdr>
                                                                                                <w:top w:val="none" w:sz="0" w:space="0" w:color="auto"/>
                                                                                                <w:left w:val="none" w:sz="0" w:space="0" w:color="auto"/>
                                                                                                <w:bottom w:val="none" w:sz="0" w:space="0" w:color="auto"/>
                                                                                                <w:right w:val="none" w:sz="0" w:space="0" w:color="auto"/>
                                                                                              </w:divBdr>
                                                                                              <w:divsChild>
                                                                                                <w:div w:id="941452404">
                                                                                                  <w:marLeft w:val="0"/>
                                                                                                  <w:marRight w:val="0"/>
                                                                                                  <w:marTop w:val="0"/>
                                                                                                  <w:marBottom w:val="0"/>
                                                                                                  <w:divBdr>
                                                                                                    <w:top w:val="none" w:sz="0" w:space="0" w:color="auto"/>
                                                                                                    <w:left w:val="none" w:sz="0" w:space="0" w:color="auto"/>
                                                                                                    <w:bottom w:val="none" w:sz="0" w:space="0" w:color="auto"/>
                                                                                                    <w:right w:val="none" w:sz="0" w:space="0" w:color="auto"/>
                                                                                                  </w:divBdr>
                                                                                                </w:div>
                                                                                              </w:divsChild>
                                                                                            </w:div>
                                                                                            <w:div w:id="1270773342">
                                                                                              <w:marLeft w:val="0"/>
                                                                                              <w:marRight w:val="0"/>
                                                                                              <w:marTop w:val="0"/>
                                                                                              <w:marBottom w:val="0"/>
                                                                                              <w:divBdr>
                                                                                                <w:top w:val="none" w:sz="0" w:space="0" w:color="auto"/>
                                                                                                <w:left w:val="none" w:sz="0" w:space="0" w:color="auto"/>
                                                                                                <w:bottom w:val="none" w:sz="0" w:space="0" w:color="auto"/>
                                                                                                <w:right w:val="none" w:sz="0" w:space="0" w:color="auto"/>
                                                                                              </w:divBdr>
                                                                                              <w:divsChild>
                                                                                                <w:div w:id="126441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03901">
                                                                                      <w:marLeft w:val="0"/>
                                                                                      <w:marRight w:val="0"/>
                                                                                      <w:marTop w:val="0"/>
                                                                                      <w:marBottom w:val="0"/>
                                                                                      <w:divBdr>
                                                                                        <w:top w:val="single" w:sz="4" w:space="0" w:color="B9B9B9"/>
                                                                                        <w:left w:val="none" w:sz="0" w:space="0" w:color="auto"/>
                                                                                        <w:bottom w:val="none" w:sz="0" w:space="0" w:color="auto"/>
                                                                                        <w:right w:val="none" w:sz="0" w:space="0" w:color="auto"/>
                                                                                      </w:divBdr>
                                                                                      <w:divsChild>
                                                                                        <w:div w:id="661347651">
                                                                                          <w:marLeft w:val="0"/>
                                                                                          <w:marRight w:val="0"/>
                                                                                          <w:marTop w:val="0"/>
                                                                                          <w:marBottom w:val="0"/>
                                                                                          <w:divBdr>
                                                                                            <w:top w:val="none" w:sz="0" w:space="0" w:color="auto"/>
                                                                                            <w:left w:val="none" w:sz="0" w:space="0" w:color="auto"/>
                                                                                            <w:bottom w:val="none" w:sz="0" w:space="0" w:color="auto"/>
                                                                                            <w:right w:val="none" w:sz="0" w:space="0" w:color="auto"/>
                                                                                          </w:divBdr>
                                                                                          <w:divsChild>
                                                                                            <w:div w:id="886256526">
                                                                                              <w:marLeft w:val="0"/>
                                                                                              <w:marRight w:val="0"/>
                                                                                              <w:marTop w:val="0"/>
                                                                                              <w:marBottom w:val="0"/>
                                                                                              <w:divBdr>
                                                                                                <w:top w:val="none" w:sz="0" w:space="0" w:color="auto"/>
                                                                                                <w:left w:val="none" w:sz="0" w:space="0" w:color="auto"/>
                                                                                                <w:bottom w:val="none" w:sz="0" w:space="0" w:color="auto"/>
                                                                                                <w:right w:val="none" w:sz="0" w:space="0" w:color="auto"/>
                                                                                              </w:divBdr>
                                                                                              <w:divsChild>
                                                                                                <w:div w:id="822090932">
                                                                                                  <w:marLeft w:val="0"/>
                                                                                                  <w:marRight w:val="0"/>
                                                                                                  <w:marTop w:val="0"/>
                                                                                                  <w:marBottom w:val="0"/>
                                                                                                  <w:divBdr>
                                                                                                    <w:top w:val="none" w:sz="0" w:space="0" w:color="auto"/>
                                                                                                    <w:left w:val="none" w:sz="0" w:space="0" w:color="auto"/>
                                                                                                    <w:bottom w:val="none" w:sz="0" w:space="0" w:color="auto"/>
                                                                                                    <w:right w:val="none" w:sz="0" w:space="0" w:color="auto"/>
                                                                                                  </w:divBdr>
                                                                                                </w:div>
                                                                                              </w:divsChild>
                                                                                            </w:div>
                                                                                            <w:div w:id="1335643412">
                                                                                              <w:marLeft w:val="0"/>
                                                                                              <w:marRight w:val="0"/>
                                                                                              <w:marTop w:val="0"/>
                                                                                              <w:marBottom w:val="0"/>
                                                                                              <w:divBdr>
                                                                                                <w:top w:val="none" w:sz="0" w:space="0" w:color="auto"/>
                                                                                                <w:left w:val="none" w:sz="0" w:space="0" w:color="auto"/>
                                                                                                <w:bottom w:val="none" w:sz="0" w:space="0" w:color="auto"/>
                                                                                                <w:right w:val="none" w:sz="0" w:space="0" w:color="auto"/>
                                                                                              </w:divBdr>
                                                                                              <w:divsChild>
                                                                                                <w:div w:id="1765686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62094">
                                                                                      <w:marLeft w:val="0"/>
                                                                                      <w:marRight w:val="0"/>
                                                                                      <w:marTop w:val="0"/>
                                                                                      <w:marBottom w:val="0"/>
                                                                                      <w:divBdr>
                                                                                        <w:top w:val="single" w:sz="4" w:space="0" w:color="B9B9B9"/>
                                                                                        <w:left w:val="none" w:sz="0" w:space="0" w:color="auto"/>
                                                                                        <w:bottom w:val="none" w:sz="0" w:space="0" w:color="auto"/>
                                                                                        <w:right w:val="none" w:sz="0" w:space="0" w:color="auto"/>
                                                                                      </w:divBdr>
                                                                                      <w:divsChild>
                                                                                        <w:div w:id="17782116">
                                                                                          <w:marLeft w:val="0"/>
                                                                                          <w:marRight w:val="0"/>
                                                                                          <w:marTop w:val="0"/>
                                                                                          <w:marBottom w:val="0"/>
                                                                                          <w:divBdr>
                                                                                            <w:top w:val="none" w:sz="0" w:space="0" w:color="auto"/>
                                                                                            <w:left w:val="none" w:sz="0" w:space="0" w:color="auto"/>
                                                                                            <w:bottom w:val="none" w:sz="0" w:space="0" w:color="auto"/>
                                                                                            <w:right w:val="none" w:sz="0" w:space="0" w:color="auto"/>
                                                                                          </w:divBdr>
                                                                                          <w:divsChild>
                                                                                            <w:div w:id="1096050935">
                                                                                              <w:marLeft w:val="0"/>
                                                                                              <w:marRight w:val="0"/>
                                                                                              <w:marTop w:val="0"/>
                                                                                              <w:marBottom w:val="0"/>
                                                                                              <w:divBdr>
                                                                                                <w:top w:val="none" w:sz="0" w:space="0" w:color="auto"/>
                                                                                                <w:left w:val="none" w:sz="0" w:space="0" w:color="auto"/>
                                                                                                <w:bottom w:val="none" w:sz="0" w:space="0" w:color="auto"/>
                                                                                                <w:right w:val="none" w:sz="0" w:space="0" w:color="auto"/>
                                                                                              </w:divBdr>
                                                                                              <w:divsChild>
                                                                                                <w:div w:id="2023045609">
                                                                                                  <w:marLeft w:val="0"/>
                                                                                                  <w:marRight w:val="0"/>
                                                                                                  <w:marTop w:val="0"/>
                                                                                                  <w:marBottom w:val="0"/>
                                                                                                  <w:divBdr>
                                                                                                    <w:top w:val="none" w:sz="0" w:space="0" w:color="auto"/>
                                                                                                    <w:left w:val="none" w:sz="0" w:space="0" w:color="auto"/>
                                                                                                    <w:bottom w:val="none" w:sz="0" w:space="0" w:color="auto"/>
                                                                                                    <w:right w:val="none" w:sz="0" w:space="0" w:color="auto"/>
                                                                                                  </w:divBdr>
                                                                                                </w:div>
                                                                                              </w:divsChild>
                                                                                            </w:div>
                                                                                            <w:div w:id="2123575689">
                                                                                              <w:marLeft w:val="0"/>
                                                                                              <w:marRight w:val="0"/>
                                                                                              <w:marTop w:val="0"/>
                                                                                              <w:marBottom w:val="0"/>
                                                                                              <w:divBdr>
                                                                                                <w:top w:val="none" w:sz="0" w:space="0" w:color="auto"/>
                                                                                                <w:left w:val="none" w:sz="0" w:space="0" w:color="auto"/>
                                                                                                <w:bottom w:val="none" w:sz="0" w:space="0" w:color="auto"/>
                                                                                                <w:right w:val="none" w:sz="0" w:space="0" w:color="auto"/>
                                                                                              </w:divBdr>
                                                                                              <w:divsChild>
                                                                                                <w:div w:id="1691224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213015">
                                                                                      <w:marLeft w:val="0"/>
                                                                                      <w:marRight w:val="0"/>
                                                                                      <w:marTop w:val="0"/>
                                                                                      <w:marBottom w:val="0"/>
                                                                                      <w:divBdr>
                                                                                        <w:top w:val="single" w:sz="4" w:space="0" w:color="B9B9B9"/>
                                                                                        <w:left w:val="none" w:sz="0" w:space="0" w:color="auto"/>
                                                                                        <w:bottom w:val="none" w:sz="0" w:space="0" w:color="auto"/>
                                                                                        <w:right w:val="none" w:sz="0" w:space="0" w:color="auto"/>
                                                                                      </w:divBdr>
                                                                                      <w:divsChild>
                                                                                        <w:div w:id="947540284">
                                                                                          <w:marLeft w:val="0"/>
                                                                                          <w:marRight w:val="0"/>
                                                                                          <w:marTop w:val="0"/>
                                                                                          <w:marBottom w:val="0"/>
                                                                                          <w:divBdr>
                                                                                            <w:top w:val="none" w:sz="0" w:space="0" w:color="auto"/>
                                                                                            <w:left w:val="none" w:sz="0" w:space="0" w:color="auto"/>
                                                                                            <w:bottom w:val="none" w:sz="0" w:space="0" w:color="auto"/>
                                                                                            <w:right w:val="none" w:sz="0" w:space="0" w:color="auto"/>
                                                                                          </w:divBdr>
                                                                                          <w:divsChild>
                                                                                            <w:div w:id="1520465613">
                                                                                              <w:marLeft w:val="0"/>
                                                                                              <w:marRight w:val="0"/>
                                                                                              <w:marTop w:val="0"/>
                                                                                              <w:marBottom w:val="0"/>
                                                                                              <w:divBdr>
                                                                                                <w:top w:val="none" w:sz="0" w:space="0" w:color="auto"/>
                                                                                                <w:left w:val="none" w:sz="0" w:space="0" w:color="auto"/>
                                                                                                <w:bottom w:val="none" w:sz="0" w:space="0" w:color="auto"/>
                                                                                                <w:right w:val="none" w:sz="0" w:space="0" w:color="auto"/>
                                                                                              </w:divBdr>
                                                                                              <w:divsChild>
                                                                                                <w:div w:id="1920410078">
                                                                                                  <w:marLeft w:val="0"/>
                                                                                                  <w:marRight w:val="0"/>
                                                                                                  <w:marTop w:val="0"/>
                                                                                                  <w:marBottom w:val="0"/>
                                                                                                  <w:divBdr>
                                                                                                    <w:top w:val="none" w:sz="0" w:space="0" w:color="auto"/>
                                                                                                    <w:left w:val="none" w:sz="0" w:space="0" w:color="auto"/>
                                                                                                    <w:bottom w:val="none" w:sz="0" w:space="0" w:color="auto"/>
                                                                                                    <w:right w:val="none" w:sz="0" w:space="0" w:color="auto"/>
                                                                                                  </w:divBdr>
                                                                                                </w:div>
                                                                                              </w:divsChild>
                                                                                            </w:div>
                                                                                            <w:div w:id="1694262964">
                                                                                              <w:marLeft w:val="0"/>
                                                                                              <w:marRight w:val="0"/>
                                                                                              <w:marTop w:val="0"/>
                                                                                              <w:marBottom w:val="0"/>
                                                                                              <w:divBdr>
                                                                                                <w:top w:val="none" w:sz="0" w:space="0" w:color="auto"/>
                                                                                                <w:left w:val="none" w:sz="0" w:space="0" w:color="auto"/>
                                                                                                <w:bottom w:val="none" w:sz="0" w:space="0" w:color="auto"/>
                                                                                                <w:right w:val="none" w:sz="0" w:space="0" w:color="auto"/>
                                                                                              </w:divBdr>
                                                                                              <w:divsChild>
                                                                                                <w:div w:id="8139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60688">
                                                                                      <w:marLeft w:val="0"/>
                                                                                      <w:marRight w:val="0"/>
                                                                                      <w:marTop w:val="0"/>
                                                                                      <w:marBottom w:val="0"/>
                                                                                      <w:divBdr>
                                                                                        <w:top w:val="single" w:sz="4" w:space="0" w:color="B9B9B9"/>
                                                                                        <w:left w:val="none" w:sz="0" w:space="0" w:color="auto"/>
                                                                                        <w:bottom w:val="none" w:sz="0" w:space="0" w:color="auto"/>
                                                                                        <w:right w:val="none" w:sz="0" w:space="0" w:color="auto"/>
                                                                                      </w:divBdr>
                                                                                      <w:divsChild>
                                                                                        <w:div w:id="777604241">
                                                                                          <w:marLeft w:val="0"/>
                                                                                          <w:marRight w:val="0"/>
                                                                                          <w:marTop w:val="0"/>
                                                                                          <w:marBottom w:val="0"/>
                                                                                          <w:divBdr>
                                                                                            <w:top w:val="none" w:sz="0" w:space="0" w:color="auto"/>
                                                                                            <w:left w:val="none" w:sz="0" w:space="0" w:color="auto"/>
                                                                                            <w:bottom w:val="none" w:sz="0" w:space="0" w:color="auto"/>
                                                                                            <w:right w:val="none" w:sz="0" w:space="0" w:color="auto"/>
                                                                                          </w:divBdr>
                                                                                          <w:divsChild>
                                                                                            <w:div w:id="147016015">
                                                                                              <w:marLeft w:val="0"/>
                                                                                              <w:marRight w:val="0"/>
                                                                                              <w:marTop w:val="0"/>
                                                                                              <w:marBottom w:val="0"/>
                                                                                              <w:divBdr>
                                                                                                <w:top w:val="none" w:sz="0" w:space="0" w:color="auto"/>
                                                                                                <w:left w:val="none" w:sz="0" w:space="0" w:color="auto"/>
                                                                                                <w:bottom w:val="none" w:sz="0" w:space="0" w:color="auto"/>
                                                                                                <w:right w:val="none" w:sz="0" w:space="0" w:color="auto"/>
                                                                                              </w:divBdr>
                                                                                              <w:divsChild>
                                                                                                <w:div w:id="1666587383">
                                                                                                  <w:marLeft w:val="0"/>
                                                                                                  <w:marRight w:val="0"/>
                                                                                                  <w:marTop w:val="0"/>
                                                                                                  <w:marBottom w:val="0"/>
                                                                                                  <w:divBdr>
                                                                                                    <w:top w:val="none" w:sz="0" w:space="0" w:color="auto"/>
                                                                                                    <w:left w:val="none" w:sz="0" w:space="0" w:color="auto"/>
                                                                                                    <w:bottom w:val="none" w:sz="0" w:space="0" w:color="auto"/>
                                                                                                    <w:right w:val="none" w:sz="0" w:space="0" w:color="auto"/>
                                                                                                  </w:divBdr>
                                                                                                </w:div>
                                                                                              </w:divsChild>
                                                                                            </w:div>
                                                                                            <w:div w:id="961151237">
                                                                                              <w:marLeft w:val="0"/>
                                                                                              <w:marRight w:val="0"/>
                                                                                              <w:marTop w:val="0"/>
                                                                                              <w:marBottom w:val="0"/>
                                                                                              <w:divBdr>
                                                                                                <w:top w:val="none" w:sz="0" w:space="0" w:color="auto"/>
                                                                                                <w:left w:val="none" w:sz="0" w:space="0" w:color="auto"/>
                                                                                                <w:bottom w:val="none" w:sz="0" w:space="0" w:color="auto"/>
                                                                                                <w:right w:val="none" w:sz="0" w:space="0" w:color="auto"/>
                                                                                              </w:divBdr>
                                                                                              <w:divsChild>
                                                                                                <w:div w:id="15211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62447">
                                                                                      <w:marLeft w:val="0"/>
                                                                                      <w:marRight w:val="0"/>
                                                                                      <w:marTop w:val="0"/>
                                                                                      <w:marBottom w:val="0"/>
                                                                                      <w:divBdr>
                                                                                        <w:top w:val="single" w:sz="4" w:space="0" w:color="B9B9B9"/>
                                                                                        <w:left w:val="none" w:sz="0" w:space="0" w:color="auto"/>
                                                                                        <w:bottom w:val="none" w:sz="0" w:space="0" w:color="auto"/>
                                                                                        <w:right w:val="none" w:sz="0" w:space="0" w:color="auto"/>
                                                                                      </w:divBdr>
                                                                                      <w:divsChild>
                                                                                        <w:div w:id="1616714734">
                                                                                          <w:marLeft w:val="0"/>
                                                                                          <w:marRight w:val="0"/>
                                                                                          <w:marTop w:val="0"/>
                                                                                          <w:marBottom w:val="0"/>
                                                                                          <w:divBdr>
                                                                                            <w:top w:val="none" w:sz="0" w:space="0" w:color="auto"/>
                                                                                            <w:left w:val="none" w:sz="0" w:space="0" w:color="auto"/>
                                                                                            <w:bottom w:val="none" w:sz="0" w:space="0" w:color="auto"/>
                                                                                            <w:right w:val="none" w:sz="0" w:space="0" w:color="auto"/>
                                                                                          </w:divBdr>
                                                                                          <w:divsChild>
                                                                                            <w:div w:id="250965431">
                                                                                              <w:marLeft w:val="0"/>
                                                                                              <w:marRight w:val="0"/>
                                                                                              <w:marTop w:val="0"/>
                                                                                              <w:marBottom w:val="0"/>
                                                                                              <w:divBdr>
                                                                                                <w:top w:val="none" w:sz="0" w:space="0" w:color="auto"/>
                                                                                                <w:left w:val="none" w:sz="0" w:space="0" w:color="auto"/>
                                                                                                <w:bottom w:val="none" w:sz="0" w:space="0" w:color="auto"/>
                                                                                                <w:right w:val="none" w:sz="0" w:space="0" w:color="auto"/>
                                                                                              </w:divBdr>
                                                                                              <w:divsChild>
                                                                                                <w:div w:id="884171980">
                                                                                                  <w:marLeft w:val="0"/>
                                                                                                  <w:marRight w:val="0"/>
                                                                                                  <w:marTop w:val="0"/>
                                                                                                  <w:marBottom w:val="0"/>
                                                                                                  <w:divBdr>
                                                                                                    <w:top w:val="none" w:sz="0" w:space="0" w:color="auto"/>
                                                                                                    <w:left w:val="none" w:sz="0" w:space="0" w:color="auto"/>
                                                                                                    <w:bottom w:val="none" w:sz="0" w:space="0" w:color="auto"/>
                                                                                                    <w:right w:val="none" w:sz="0" w:space="0" w:color="auto"/>
                                                                                                  </w:divBdr>
                                                                                                </w:div>
                                                                                              </w:divsChild>
                                                                                            </w:div>
                                                                                            <w:div w:id="1805737940">
                                                                                              <w:marLeft w:val="0"/>
                                                                                              <w:marRight w:val="0"/>
                                                                                              <w:marTop w:val="0"/>
                                                                                              <w:marBottom w:val="0"/>
                                                                                              <w:divBdr>
                                                                                                <w:top w:val="none" w:sz="0" w:space="0" w:color="auto"/>
                                                                                                <w:left w:val="none" w:sz="0" w:space="0" w:color="auto"/>
                                                                                                <w:bottom w:val="none" w:sz="0" w:space="0" w:color="auto"/>
                                                                                                <w:right w:val="none" w:sz="0" w:space="0" w:color="auto"/>
                                                                                              </w:divBdr>
                                                                                              <w:divsChild>
                                                                                                <w:div w:id="7984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40086">
                                                                                      <w:marLeft w:val="0"/>
                                                                                      <w:marRight w:val="0"/>
                                                                                      <w:marTop w:val="0"/>
                                                                                      <w:marBottom w:val="0"/>
                                                                                      <w:divBdr>
                                                                                        <w:top w:val="single" w:sz="4" w:space="0" w:color="B9B9B9"/>
                                                                                        <w:left w:val="none" w:sz="0" w:space="0" w:color="auto"/>
                                                                                        <w:bottom w:val="none" w:sz="0" w:space="0" w:color="auto"/>
                                                                                        <w:right w:val="none" w:sz="0" w:space="0" w:color="auto"/>
                                                                                      </w:divBdr>
                                                                                      <w:divsChild>
                                                                                        <w:div w:id="2055494472">
                                                                                          <w:marLeft w:val="0"/>
                                                                                          <w:marRight w:val="0"/>
                                                                                          <w:marTop w:val="0"/>
                                                                                          <w:marBottom w:val="0"/>
                                                                                          <w:divBdr>
                                                                                            <w:top w:val="none" w:sz="0" w:space="0" w:color="auto"/>
                                                                                            <w:left w:val="none" w:sz="0" w:space="0" w:color="auto"/>
                                                                                            <w:bottom w:val="none" w:sz="0" w:space="0" w:color="auto"/>
                                                                                            <w:right w:val="none" w:sz="0" w:space="0" w:color="auto"/>
                                                                                          </w:divBdr>
                                                                                          <w:divsChild>
                                                                                            <w:div w:id="209197177">
                                                                                              <w:marLeft w:val="0"/>
                                                                                              <w:marRight w:val="0"/>
                                                                                              <w:marTop w:val="0"/>
                                                                                              <w:marBottom w:val="0"/>
                                                                                              <w:divBdr>
                                                                                                <w:top w:val="none" w:sz="0" w:space="0" w:color="auto"/>
                                                                                                <w:left w:val="none" w:sz="0" w:space="0" w:color="auto"/>
                                                                                                <w:bottom w:val="none" w:sz="0" w:space="0" w:color="auto"/>
                                                                                                <w:right w:val="none" w:sz="0" w:space="0" w:color="auto"/>
                                                                                              </w:divBdr>
                                                                                              <w:divsChild>
                                                                                                <w:div w:id="1486125802">
                                                                                                  <w:marLeft w:val="0"/>
                                                                                                  <w:marRight w:val="0"/>
                                                                                                  <w:marTop w:val="0"/>
                                                                                                  <w:marBottom w:val="0"/>
                                                                                                  <w:divBdr>
                                                                                                    <w:top w:val="none" w:sz="0" w:space="0" w:color="auto"/>
                                                                                                    <w:left w:val="none" w:sz="0" w:space="0" w:color="auto"/>
                                                                                                    <w:bottom w:val="none" w:sz="0" w:space="0" w:color="auto"/>
                                                                                                    <w:right w:val="none" w:sz="0" w:space="0" w:color="auto"/>
                                                                                                  </w:divBdr>
                                                                                                </w:div>
                                                                                              </w:divsChild>
                                                                                            </w:div>
                                                                                            <w:div w:id="402025172">
                                                                                              <w:marLeft w:val="0"/>
                                                                                              <w:marRight w:val="0"/>
                                                                                              <w:marTop w:val="0"/>
                                                                                              <w:marBottom w:val="0"/>
                                                                                              <w:divBdr>
                                                                                                <w:top w:val="none" w:sz="0" w:space="0" w:color="auto"/>
                                                                                                <w:left w:val="none" w:sz="0" w:space="0" w:color="auto"/>
                                                                                                <w:bottom w:val="none" w:sz="0" w:space="0" w:color="auto"/>
                                                                                                <w:right w:val="none" w:sz="0" w:space="0" w:color="auto"/>
                                                                                              </w:divBdr>
                                                                                              <w:divsChild>
                                                                                                <w:div w:id="2020425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736357">
                                                                                      <w:marLeft w:val="0"/>
                                                                                      <w:marRight w:val="0"/>
                                                                                      <w:marTop w:val="0"/>
                                                                                      <w:marBottom w:val="0"/>
                                                                                      <w:divBdr>
                                                                                        <w:top w:val="single" w:sz="4" w:space="0" w:color="B9B9B9"/>
                                                                                        <w:left w:val="none" w:sz="0" w:space="0" w:color="auto"/>
                                                                                        <w:bottom w:val="none" w:sz="0" w:space="0" w:color="auto"/>
                                                                                        <w:right w:val="none" w:sz="0" w:space="0" w:color="auto"/>
                                                                                      </w:divBdr>
                                                                                      <w:divsChild>
                                                                                        <w:div w:id="948779983">
                                                                                          <w:marLeft w:val="0"/>
                                                                                          <w:marRight w:val="0"/>
                                                                                          <w:marTop w:val="0"/>
                                                                                          <w:marBottom w:val="0"/>
                                                                                          <w:divBdr>
                                                                                            <w:top w:val="none" w:sz="0" w:space="0" w:color="auto"/>
                                                                                            <w:left w:val="none" w:sz="0" w:space="0" w:color="auto"/>
                                                                                            <w:bottom w:val="none" w:sz="0" w:space="0" w:color="auto"/>
                                                                                            <w:right w:val="none" w:sz="0" w:space="0" w:color="auto"/>
                                                                                          </w:divBdr>
                                                                                          <w:divsChild>
                                                                                            <w:div w:id="629744010">
                                                                                              <w:marLeft w:val="0"/>
                                                                                              <w:marRight w:val="0"/>
                                                                                              <w:marTop w:val="0"/>
                                                                                              <w:marBottom w:val="0"/>
                                                                                              <w:divBdr>
                                                                                                <w:top w:val="none" w:sz="0" w:space="0" w:color="auto"/>
                                                                                                <w:left w:val="none" w:sz="0" w:space="0" w:color="auto"/>
                                                                                                <w:bottom w:val="none" w:sz="0" w:space="0" w:color="auto"/>
                                                                                                <w:right w:val="none" w:sz="0" w:space="0" w:color="auto"/>
                                                                                              </w:divBdr>
                                                                                              <w:divsChild>
                                                                                                <w:div w:id="731928603">
                                                                                                  <w:marLeft w:val="0"/>
                                                                                                  <w:marRight w:val="0"/>
                                                                                                  <w:marTop w:val="0"/>
                                                                                                  <w:marBottom w:val="0"/>
                                                                                                  <w:divBdr>
                                                                                                    <w:top w:val="none" w:sz="0" w:space="0" w:color="auto"/>
                                                                                                    <w:left w:val="none" w:sz="0" w:space="0" w:color="auto"/>
                                                                                                    <w:bottom w:val="none" w:sz="0" w:space="0" w:color="auto"/>
                                                                                                    <w:right w:val="none" w:sz="0" w:space="0" w:color="auto"/>
                                                                                                  </w:divBdr>
                                                                                                </w:div>
                                                                                              </w:divsChild>
                                                                                            </w:div>
                                                                                            <w:div w:id="1559783145">
                                                                                              <w:marLeft w:val="0"/>
                                                                                              <w:marRight w:val="0"/>
                                                                                              <w:marTop w:val="0"/>
                                                                                              <w:marBottom w:val="0"/>
                                                                                              <w:divBdr>
                                                                                                <w:top w:val="none" w:sz="0" w:space="0" w:color="auto"/>
                                                                                                <w:left w:val="none" w:sz="0" w:space="0" w:color="auto"/>
                                                                                                <w:bottom w:val="none" w:sz="0" w:space="0" w:color="auto"/>
                                                                                                <w:right w:val="none" w:sz="0" w:space="0" w:color="auto"/>
                                                                                              </w:divBdr>
                                                                                              <w:divsChild>
                                                                                                <w:div w:id="932008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8883">
                                                                                      <w:marLeft w:val="0"/>
                                                                                      <w:marRight w:val="0"/>
                                                                                      <w:marTop w:val="0"/>
                                                                                      <w:marBottom w:val="0"/>
                                                                                      <w:divBdr>
                                                                                        <w:top w:val="single" w:sz="4" w:space="0" w:color="B9B9B9"/>
                                                                                        <w:left w:val="none" w:sz="0" w:space="0" w:color="auto"/>
                                                                                        <w:bottom w:val="none" w:sz="0" w:space="0" w:color="auto"/>
                                                                                        <w:right w:val="none" w:sz="0" w:space="0" w:color="auto"/>
                                                                                      </w:divBdr>
                                                                                      <w:divsChild>
                                                                                        <w:div w:id="512426014">
                                                                                          <w:marLeft w:val="0"/>
                                                                                          <w:marRight w:val="0"/>
                                                                                          <w:marTop w:val="0"/>
                                                                                          <w:marBottom w:val="0"/>
                                                                                          <w:divBdr>
                                                                                            <w:top w:val="none" w:sz="0" w:space="0" w:color="auto"/>
                                                                                            <w:left w:val="none" w:sz="0" w:space="0" w:color="auto"/>
                                                                                            <w:bottom w:val="none" w:sz="0" w:space="0" w:color="auto"/>
                                                                                            <w:right w:val="none" w:sz="0" w:space="0" w:color="auto"/>
                                                                                          </w:divBdr>
                                                                                          <w:divsChild>
                                                                                            <w:div w:id="190539096">
                                                                                              <w:marLeft w:val="0"/>
                                                                                              <w:marRight w:val="0"/>
                                                                                              <w:marTop w:val="0"/>
                                                                                              <w:marBottom w:val="0"/>
                                                                                              <w:divBdr>
                                                                                                <w:top w:val="none" w:sz="0" w:space="0" w:color="auto"/>
                                                                                                <w:left w:val="none" w:sz="0" w:space="0" w:color="auto"/>
                                                                                                <w:bottom w:val="none" w:sz="0" w:space="0" w:color="auto"/>
                                                                                                <w:right w:val="none" w:sz="0" w:space="0" w:color="auto"/>
                                                                                              </w:divBdr>
                                                                                              <w:divsChild>
                                                                                                <w:div w:id="916130230">
                                                                                                  <w:marLeft w:val="0"/>
                                                                                                  <w:marRight w:val="0"/>
                                                                                                  <w:marTop w:val="0"/>
                                                                                                  <w:marBottom w:val="0"/>
                                                                                                  <w:divBdr>
                                                                                                    <w:top w:val="none" w:sz="0" w:space="0" w:color="auto"/>
                                                                                                    <w:left w:val="none" w:sz="0" w:space="0" w:color="auto"/>
                                                                                                    <w:bottom w:val="none" w:sz="0" w:space="0" w:color="auto"/>
                                                                                                    <w:right w:val="none" w:sz="0" w:space="0" w:color="auto"/>
                                                                                                  </w:divBdr>
                                                                                                </w:div>
                                                                                              </w:divsChild>
                                                                                            </w:div>
                                                                                            <w:div w:id="1831561271">
                                                                                              <w:marLeft w:val="0"/>
                                                                                              <w:marRight w:val="0"/>
                                                                                              <w:marTop w:val="0"/>
                                                                                              <w:marBottom w:val="0"/>
                                                                                              <w:divBdr>
                                                                                                <w:top w:val="none" w:sz="0" w:space="0" w:color="auto"/>
                                                                                                <w:left w:val="none" w:sz="0" w:space="0" w:color="auto"/>
                                                                                                <w:bottom w:val="none" w:sz="0" w:space="0" w:color="auto"/>
                                                                                                <w:right w:val="none" w:sz="0" w:space="0" w:color="auto"/>
                                                                                              </w:divBdr>
                                                                                              <w:divsChild>
                                                                                                <w:div w:id="277152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06599">
                                                                                      <w:marLeft w:val="0"/>
                                                                                      <w:marRight w:val="0"/>
                                                                                      <w:marTop w:val="0"/>
                                                                                      <w:marBottom w:val="0"/>
                                                                                      <w:divBdr>
                                                                                        <w:top w:val="single" w:sz="4" w:space="0" w:color="B9B9B9"/>
                                                                                        <w:left w:val="none" w:sz="0" w:space="0" w:color="auto"/>
                                                                                        <w:bottom w:val="none" w:sz="0" w:space="0" w:color="auto"/>
                                                                                        <w:right w:val="none" w:sz="0" w:space="0" w:color="auto"/>
                                                                                      </w:divBdr>
                                                                                      <w:divsChild>
                                                                                        <w:div w:id="1534416478">
                                                                                          <w:marLeft w:val="0"/>
                                                                                          <w:marRight w:val="0"/>
                                                                                          <w:marTop w:val="0"/>
                                                                                          <w:marBottom w:val="0"/>
                                                                                          <w:divBdr>
                                                                                            <w:top w:val="none" w:sz="0" w:space="0" w:color="auto"/>
                                                                                            <w:left w:val="none" w:sz="0" w:space="0" w:color="auto"/>
                                                                                            <w:bottom w:val="none" w:sz="0" w:space="0" w:color="auto"/>
                                                                                            <w:right w:val="none" w:sz="0" w:space="0" w:color="auto"/>
                                                                                          </w:divBdr>
                                                                                          <w:divsChild>
                                                                                            <w:div w:id="1249968318">
                                                                                              <w:marLeft w:val="0"/>
                                                                                              <w:marRight w:val="0"/>
                                                                                              <w:marTop w:val="0"/>
                                                                                              <w:marBottom w:val="0"/>
                                                                                              <w:divBdr>
                                                                                                <w:top w:val="none" w:sz="0" w:space="0" w:color="auto"/>
                                                                                                <w:left w:val="none" w:sz="0" w:space="0" w:color="auto"/>
                                                                                                <w:bottom w:val="none" w:sz="0" w:space="0" w:color="auto"/>
                                                                                                <w:right w:val="none" w:sz="0" w:space="0" w:color="auto"/>
                                                                                              </w:divBdr>
                                                                                              <w:divsChild>
                                                                                                <w:div w:id="12846596">
                                                                                                  <w:marLeft w:val="0"/>
                                                                                                  <w:marRight w:val="0"/>
                                                                                                  <w:marTop w:val="0"/>
                                                                                                  <w:marBottom w:val="0"/>
                                                                                                  <w:divBdr>
                                                                                                    <w:top w:val="none" w:sz="0" w:space="0" w:color="auto"/>
                                                                                                    <w:left w:val="none" w:sz="0" w:space="0" w:color="auto"/>
                                                                                                    <w:bottom w:val="none" w:sz="0" w:space="0" w:color="auto"/>
                                                                                                    <w:right w:val="none" w:sz="0" w:space="0" w:color="auto"/>
                                                                                                  </w:divBdr>
                                                                                                </w:div>
                                                                                              </w:divsChild>
                                                                                            </w:div>
                                                                                            <w:div w:id="1657027233">
                                                                                              <w:marLeft w:val="0"/>
                                                                                              <w:marRight w:val="0"/>
                                                                                              <w:marTop w:val="0"/>
                                                                                              <w:marBottom w:val="0"/>
                                                                                              <w:divBdr>
                                                                                                <w:top w:val="none" w:sz="0" w:space="0" w:color="auto"/>
                                                                                                <w:left w:val="none" w:sz="0" w:space="0" w:color="auto"/>
                                                                                                <w:bottom w:val="none" w:sz="0" w:space="0" w:color="auto"/>
                                                                                                <w:right w:val="none" w:sz="0" w:space="0" w:color="auto"/>
                                                                                              </w:divBdr>
                                                                                              <w:divsChild>
                                                                                                <w:div w:id="1963726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499354">
                                                                                      <w:marLeft w:val="0"/>
                                                                                      <w:marRight w:val="0"/>
                                                                                      <w:marTop w:val="0"/>
                                                                                      <w:marBottom w:val="0"/>
                                                                                      <w:divBdr>
                                                                                        <w:top w:val="single" w:sz="4" w:space="0" w:color="B9B9B9"/>
                                                                                        <w:left w:val="none" w:sz="0" w:space="0" w:color="auto"/>
                                                                                        <w:bottom w:val="none" w:sz="0" w:space="0" w:color="auto"/>
                                                                                        <w:right w:val="none" w:sz="0" w:space="0" w:color="auto"/>
                                                                                      </w:divBdr>
                                                                                      <w:divsChild>
                                                                                        <w:div w:id="1970623407">
                                                                                          <w:marLeft w:val="0"/>
                                                                                          <w:marRight w:val="0"/>
                                                                                          <w:marTop w:val="0"/>
                                                                                          <w:marBottom w:val="0"/>
                                                                                          <w:divBdr>
                                                                                            <w:top w:val="none" w:sz="0" w:space="0" w:color="auto"/>
                                                                                            <w:left w:val="none" w:sz="0" w:space="0" w:color="auto"/>
                                                                                            <w:bottom w:val="none" w:sz="0" w:space="0" w:color="auto"/>
                                                                                            <w:right w:val="none" w:sz="0" w:space="0" w:color="auto"/>
                                                                                          </w:divBdr>
                                                                                          <w:divsChild>
                                                                                            <w:div w:id="203177197">
                                                                                              <w:marLeft w:val="0"/>
                                                                                              <w:marRight w:val="0"/>
                                                                                              <w:marTop w:val="0"/>
                                                                                              <w:marBottom w:val="0"/>
                                                                                              <w:divBdr>
                                                                                                <w:top w:val="none" w:sz="0" w:space="0" w:color="auto"/>
                                                                                                <w:left w:val="none" w:sz="0" w:space="0" w:color="auto"/>
                                                                                                <w:bottom w:val="none" w:sz="0" w:space="0" w:color="auto"/>
                                                                                                <w:right w:val="none" w:sz="0" w:space="0" w:color="auto"/>
                                                                                              </w:divBdr>
                                                                                              <w:divsChild>
                                                                                                <w:div w:id="438381808">
                                                                                                  <w:marLeft w:val="0"/>
                                                                                                  <w:marRight w:val="0"/>
                                                                                                  <w:marTop w:val="0"/>
                                                                                                  <w:marBottom w:val="0"/>
                                                                                                  <w:divBdr>
                                                                                                    <w:top w:val="none" w:sz="0" w:space="0" w:color="auto"/>
                                                                                                    <w:left w:val="none" w:sz="0" w:space="0" w:color="auto"/>
                                                                                                    <w:bottom w:val="none" w:sz="0" w:space="0" w:color="auto"/>
                                                                                                    <w:right w:val="none" w:sz="0" w:space="0" w:color="auto"/>
                                                                                                  </w:divBdr>
                                                                                                </w:div>
                                                                                              </w:divsChild>
                                                                                            </w:div>
                                                                                            <w:div w:id="1340542020">
                                                                                              <w:marLeft w:val="0"/>
                                                                                              <w:marRight w:val="0"/>
                                                                                              <w:marTop w:val="0"/>
                                                                                              <w:marBottom w:val="0"/>
                                                                                              <w:divBdr>
                                                                                                <w:top w:val="none" w:sz="0" w:space="0" w:color="auto"/>
                                                                                                <w:left w:val="none" w:sz="0" w:space="0" w:color="auto"/>
                                                                                                <w:bottom w:val="none" w:sz="0" w:space="0" w:color="auto"/>
                                                                                                <w:right w:val="none" w:sz="0" w:space="0" w:color="auto"/>
                                                                                              </w:divBdr>
                                                                                              <w:divsChild>
                                                                                                <w:div w:id="905527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79057">
                                                                                      <w:marLeft w:val="0"/>
                                                                                      <w:marRight w:val="0"/>
                                                                                      <w:marTop w:val="0"/>
                                                                                      <w:marBottom w:val="0"/>
                                                                                      <w:divBdr>
                                                                                        <w:top w:val="single" w:sz="4" w:space="0" w:color="B9B9B9"/>
                                                                                        <w:left w:val="none" w:sz="0" w:space="0" w:color="auto"/>
                                                                                        <w:bottom w:val="none" w:sz="0" w:space="0" w:color="auto"/>
                                                                                        <w:right w:val="none" w:sz="0" w:space="0" w:color="auto"/>
                                                                                      </w:divBdr>
                                                                                      <w:divsChild>
                                                                                        <w:div w:id="204952135">
                                                                                          <w:marLeft w:val="0"/>
                                                                                          <w:marRight w:val="0"/>
                                                                                          <w:marTop w:val="0"/>
                                                                                          <w:marBottom w:val="0"/>
                                                                                          <w:divBdr>
                                                                                            <w:top w:val="none" w:sz="0" w:space="0" w:color="auto"/>
                                                                                            <w:left w:val="none" w:sz="0" w:space="0" w:color="auto"/>
                                                                                            <w:bottom w:val="none" w:sz="0" w:space="0" w:color="auto"/>
                                                                                            <w:right w:val="none" w:sz="0" w:space="0" w:color="auto"/>
                                                                                          </w:divBdr>
                                                                                          <w:divsChild>
                                                                                            <w:div w:id="1415012214">
                                                                                              <w:marLeft w:val="0"/>
                                                                                              <w:marRight w:val="0"/>
                                                                                              <w:marTop w:val="0"/>
                                                                                              <w:marBottom w:val="0"/>
                                                                                              <w:divBdr>
                                                                                                <w:top w:val="none" w:sz="0" w:space="0" w:color="auto"/>
                                                                                                <w:left w:val="none" w:sz="0" w:space="0" w:color="auto"/>
                                                                                                <w:bottom w:val="none" w:sz="0" w:space="0" w:color="auto"/>
                                                                                                <w:right w:val="none" w:sz="0" w:space="0" w:color="auto"/>
                                                                                              </w:divBdr>
                                                                                              <w:divsChild>
                                                                                                <w:div w:id="43601437">
                                                                                                  <w:marLeft w:val="0"/>
                                                                                                  <w:marRight w:val="0"/>
                                                                                                  <w:marTop w:val="0"/>
                                                                                                  <w:marBottom w:val="0"/>
                                                                                                  <w:divBdr>
                                                                                                    <w:top w:val="none" w:sz="0" w:space="0" w:color="auto"/>
                                                                                                    <w:left w:val="none" w:sz="0" w:space="0" w:color="auto"/>
                                                                                                    <w:bottom w:val="none" w:sz="0" w:space="0" w:color="auto"/>
                                                                                                    <w:right w:val="none" w:sz="0" w:space="0" w:color="auto"/>
                                                                                                  </w:divBdr>
                                                                                                </w:div>
                                                                                              </w:divsChild>
                                                                                            </w:div>
                                                                                            <w:div w:id="2082436718">
                                                                                              <w:marLeft w:val="0"/>
                                                                                              <w:marRight w:val="0"/>
                                                                                              <w:marTop w:val="0"/>
                                                                                              <w:marBottom w:val="0"/>
                                                                                              <w:divBdr>
                                                                                                <w:top w:val="none" w:sz="0" w:space="0" w:color="auto"/>
                                                                                                <w:left w:val="none" w:sz="0" w:space="0" w:color="auto"/>
                                                                                                <w:bottom w:val="none" w:sz="0" w:space="0" w:color="auto"/>
                                                                                                <w:right w:val="none" w:sz="0" w:space="0" w:color="auto"/>
                                                                                              </w:divBdr>
                                                                                              <w:divsChild>
                                                                                                <w:div w:id="141716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05815">
                                                                                      <w:marLeft w:val="0"/>
                                                                                      <w:marRight w:val="0"/>
                                                                                      <w:marTop w:val="0"/>
                                                                                      <w:marBottom w:val="0"/>
                                                                                      <w:divBdr>
                                                                                        <w:top w:val="single" w:sz="4" w:space="0" w:color="B9B9B9"/>
                                                                                        <w:left w:val="none" w:sz="0" w:space="0" w:color="auto"/>
                                                                                        <w:bottom w:val="none" w:sz="0" w:space="0" w:color="auto"/>
                                                                                        <w:right w:val="none" w:sz="0" w:space="0" w:color="auto"/>
                                                                                      </w:divBdr>
                                                                                      <w:divsChild>
                                                                                        <w:div w:id="1658917272">
                                                                                          <w:marLeft w:val="0"/>
                                                                                          <w:marRight w:val="0"/>
                                                                                          <w:marTop w:val="0"/>
                                                                                          <w:marBottom w:val="0"/>
                                                                                          <w:divBdr>
                                                                                            <w:top w:val="none" w:sz="0" w:space="0" w:color="auto"/>
                                                                                            <w:left w:val="none" w:sz="0" w:space="0" w:color="auto"/>
                                                                                            <w:bottom w:val="none" w:sz="0" w:space="0" w:color="auto"/>
                                                                                            <w:right w:val="none" w:sz="0" w:space="0" w:color="auto"/>
                                                                                          </w:divBdr>
                                                                                          <w:divsChild>
                                                                                            <w:div w:id="846136767">
                                                                                              <w:marLeft w:val="0"/>
                                                                                              <w:marRight w:val="0"/>
                                                                                              <w:marTop w:val="0"/>
                                                                                              <w:marBottom w:val="0"/>
                                                                                              <w:divBdr>
                                                                                                <w:top w:val="none" w:sz="0" w:space="0" w:color="auto"/>
                                                                                                <w:left w:val="none" w:sz="0" w:space="0" w:color="auto"/>
                                                                                                <w:bottom w:val="none" w:sz="0" w:space="0" w:color="auto"/>
                                                                                                <w:right w:val="none" w:sz="0" w:space="0" w:color="auto"/>
                                                                                              </w:divBdr>
                                                                                              <w:divsChild>
                                                                                                <w:div w:id="712776514">
                                                                                                  <w:marLeft w:val="0"/>
                                                                                                  <w:marRight w:val="0"/>
                                                                                                  <w:marTop w:val="0"/>
                                                                                                  <w:marBottom w:val="0"/>
                                                                                                  <w:divBdr>
                                                                                                    <w:top w:val="none" w:sz="0" w:space="0" w:color="auto"/>
                                                                                                    <w:left w:val="none" w:sz="0" w:space="0" w:color="auto"/>
                                                                                                    <w:bottom w:val="none" w:sz="0" w:space="0" w:color="auto"/>
                                                                                                    <w:right w:val="none" w:sz="0" w:space="0" w:color="auto"/>
                                                                                                  </w:divBdr>
                                                                                                </w:div>
                                                                                              </w:divsChild>
                                                                                            </w:div>
                                                                                            <w:div w:id="1626425815">
                                                                                              <w:marLeft w:val="0"/>
                                                                                              <w:marRight w:val="0"/>
                                                                                              <w:marTop w:val="0"/>
                                                                                              <w:marBottom w:val="0"/>
                                                                                              <w:divBdr>
                                                                                                <w:top w:val="none" w:sz="0" w:space="0" w:color="auto"/>
                                                                                                <w:left w:val="none" w:sz="0" w:space="0" w:color="auto"/>
                                                                                                <w:bottom w:val="none" w:sz="0" w:space="0" w:color="auto"/>
                                                                                                <w:right w:val="none" w:sz="0" w:space="0" w:color="auto"/>
                                                                                              </w:divBdr>
                                                                                              <w:divsChild>
                                                                                                <w:div w:id="17295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70011">
                                                                                      <w:marLeft w:val="0"/>
                                                                                      <w:marRight w:val="0"/>
                                                                                      <w:marTop w:val="0"/>
                                                                                      <w:marBottom w:val="0"/>
                                                                                      <w:divBdr>
                                                                                        <w:top w:val="single" w:sz="4" w:space="0" w:color="B9B9B9"/>
                                                                                        <w:left w:val="none" w:sz="0" w:space="0" w:color="auto"/>
                                                                                        <w:bottom w:val="none" w:sz="0" w:space="0" w:color="auto"/>
                                                                                        <w:right w:val="none" w:sz="0" w:space="0" w:color="auto"/>
                                                                                      </w:divBdr>
                                                                                      <w:divsChild>
                                                                                        <w:div w:id="1921063361">
                                                                                          <w:marLeft w:val="0"/>
                                                                                          <w:marRight w:val="0"/>
                                                                                          <w:marTop w:val="0"/>
                                                                                          <w:marBottom w:val="0"/>
                                                                                          <w:divBdr>
                                                                                            <w:top w:val="none" w:sz="0" w:space="0" w:color="auto"/>
                                                                                            <w:left w:val="none" w:sz="0" w:space="0" w:color="auto"/>
                                                                                            <w:bottom w:val="none" w:sz="0" w:space="0" w:color="auto"/>
                                                                                            <w:right w:val="none" w:sz="0" w:space="0" w:color="auto"/>
                                                                                          </w:divBdr>
                                                                                          <w:divsChild>
                                                                                            <w:div w:id="1307854727">
                                                                                              <w:marLeft w:val="0"/>
                                                                                              <w:marRight w:val="0"/>
                                                                                              <w:marTop w:val="0"/>
                                                                                              <w:marBottom w:val="0"/>
                                                                                              <w:divBdr>
                                                                                                <w:top w:val="none" w:sz="0" w:space="0" w:color="auto"/>
                                                                                                <w:left w:val="none" w:sz="0" w:space="0" w:color="auto"/>
                                                                                                <w:bottom w:val="none" w:sz="0" w:space="0" w:color="auto"/>
                                                                                                <w:right w:val="none" w:sz="0" w:space="0" w:color="auto"/>
                                                                                              </w:divBdr>
                                                                                              <w:divsChild>
                                                                                                <w:div w:id="876351378">
                                                                                                  <w:marLeft w:val="0"/>
                                                                                                  <w:marRight w:val="0"/>
                                                                                                  <w:marTop w:val="0"/>
                                                                                                  <w:marBottom w:val="0"/>
                                                                                                  <w:divBdr>
                                                                                                    <w:top w:val="none" w:sz="0" w:space="0" w:color="auto"/>
                                                                                                    <w:left w:val="none" w:sz="0" w:space="0" w:color="auto"/>
                                                                                                    <w:bottom w:val="none" w:sz="0" w:space="0" w:color="auto"/>
                                                                                                    <w:right w:val="none" w:sz="0" w:space="0" w:color="auto"/>
                                                                                                  </w:divBdr>
                                                                                                </w:div>
                                                                                              </w:divsChild>
                                                                                            </w:div>
                                                                                            <w:div w:id="1731614706">
                                                                                              <w:marLeft w:val="0"/>
                                                                                              <w:marRight w:val="0"/>
                                                                                              <w:marTop w:val="0"/>
                                                                                              <w:marBottom w:val="0"/>
                                                                                              <w:divBdr>
                                                                                                <w:top w:val="none" w:sz="0" w:space="0" w:color="auto"/>
                                                                                                <w:left w:val="none" w:sz="0" w:space="0" w:color="auto"/>
                                                                                                <w:bottom w:val="none" w:sz="0" w:space="0" w:color="auto"/>
                                                                                                <w:right w:val="none" w:sz="0" w:space="0" w:color="auto"/>
                                                                                              </w:divBdr>
                                                                                              <w:divsChild>
                                                                                                <w:div w:id="419299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825166">
                                                                                      <w:marLeft w:val="0"/>
                                                                                      <w:marRight w:val="0"/>
                                                                                      <w:marTop w:val="0"/>
                                                                                      <w:marBottom w:val="0"/>
                                                                                      <w:divBdr>
                                                                                        <w:top w:val="single" w:sz="4" w:space="0" w:color="B9B9B9"/>
                                                                                        <w:left w:val="none" w:sz="0" w:space="0" w:color="auto"/>
                                                                                        <w:bottom w:val="none" w:sz="0" w:space="0" w:color="auto"/>
                                                                                        <w:right w:val="none" w:sz="0" w:space="0" w:color="auto"/>
                                                                                      </w:divBdr>
                                                                                      <w:divsChild>
                                                                                        <w:div w:id="996033147">
                                                                                          <w:marLeft w:val="0"/>
                                                                                          <w:marRight w:val="0"/>
                                                                                          <w:marTop w:val="0"/>
                                                                                          <w:marBottom w:val="0"/>
                                                                                          <w:divBdr>
                                                                                            <w:top w:val="none" w:sz="0" w:space="0" w:color="auto"/>
                                                                                            <w:left w:val="none" w:sz="0" w:space="0" w:color="auto"/>
                                                                                            <w:bottom w:val="none" w:sz="0" w:space="0" w:color="auto"/>
                                                                                            <w:right w:val="none" w:sz="0" w:space="0" w:color="auto"/>
                                                                                          </w:divBdr>
                                                                                          <w:divsChild>
                                                                                            <w:div w:id="628363263">
                                                                                              <w:marLeft w:val="0"/>
                                                                                              <w:marRight w:val="0"/>
                                                                                              <w:marTop w:val="0"/>
                                                                                              <w:marBottom w:val="0"/>
                                                                                              <w:divBdr>
                                                                                                <w:top w:val="none" w:sz="0" w:space="0" w:color="auto"/>
                                                                                                <w:left w:val="none" w:sz="0" w:space="0" w:color="auto"/>
                                                                                                <w:bottom w:val="none" w:sz="0" w:space="0" w:color="auto"/>
                                                                                                <w:right w:val="none" w:sz="0" w:space="0" w:color="auto"/>
                                                                                              </w:divBdr>
                                                                                              <w:divsChild>
                                                                                                <w:div w:id="889732134">
                                                                                                  <w:marLeft w:val="0"/>
                                                                                                  <w:marRight w:val="0"/>
                                                                                                  <w:marTop w:val="0"/>
                                                                                                  <w:marBottom w:val="0"/>
                                                                                                  <w:divBdr>
                                                                                                    <w:top w:val="none" w:sz="0" w:space="0" w:color="auto"/>
                                                                                                    <w:left w:val="none" w:sz="0" w:space="0" w:color="auto"/>
                                                                                                    <w:bottom w:val="none" w:sz="0" w:space="0" w:color="auto"/>
                                                                                                    <w:right w:val="none" w:sz="0" w:space="0" w:color="auto"/>
                                                                                                  </w:divBdr>
                                                                                                </w:div>
                                                                                              </w:divsChild>
                                                                                            </w:div>
                                                                                            <w:div w:id="2054691683">
                                                                                              <w:marLeft w:val="0"/>
                                                                                              <w:marRight w:val="0"/>
                                                                                              <w:marTop w:val="0"/>
                                                                                              <w:marBottom w:val="0"/>
                                                                                              <w:divBdr>
                                                                                                <w:top w:val="none" w:sz="0" w:space="0" w:color="auto"/>
                                                                                                <w:left w:val="none" w:sz="0" w:space="0" w:color="auto"/>
                                                                                                <w:bottom w:val="none" w:sz="0" w:space="0" w:color="auto"/>
                                                                                                <w:right w:val="none" w:sz="0" w:space="0" w:color="auto"/>
                                                                                              </w:divBdr>
                                                                                              <w:divsChild>
                                                                                                <w:div w:id="1373724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632798">
                                                                                      <w:marLeft w:val="0"/>
                                                                                      <w:marRight w:val="0"/>
                                                                                      <w:marTop w:val="0"/>
                                                                                      <w:marBottom w:val="0"/>
                                                                                      <w:divBdr>
                                                                                        <w:top w:val="single" w:sz="4" w:space="0" w:color="B9B9B9"/>
                                                                                        <w:left w:val="none" w:sz="0" w:space="0" w:color="auto"/>
                                                                                        <w:bottom w:val="none" w:sz="0" w:space="0" w:color="auto"/>
                                                                                        <w:right w:val="none" w:sz="0" w:space="0" w:color="auto"/>
                                                                                      </w:divBdr>
                                                                                      <w:divsChild>
                                                                                        <w:div w:id="1480613941">
                                                                                          <w:marLeft w:val="0"/>
                                                                                          <w:marRight w:val="0"/>
                                                                                          <w:marTop w:val="0"/>
                                                                                          <w:marBottom w:val="0"/>
                                                                                          <w:divBdr>
                                                                                            <w:top w:val="none" w:sz="0" w:space="0" w:color="auto"/>
                                                                                            <w:left w:val="none" w:sz="0" w:space="0" w:color="auto"/>
                                                                                            <w:bottom w:val="none" w:sz="0" w:space="0" w:color="auto"/>
                                                                                            <w:right w:val="none" w:sz="0" w:space="0" w:color="auto"/>
                                                                                          </w:divBdr>
                                                                                          <w:divsChild>
                                                                                            <w:div w:id="537622655">
                                                                                              <w:marLeft w:val="0"/>
                                                                                              <w:marRight w:val="0"/>
                                                                                              <w:marTop w:val="0"/>
                                                                                              <w:marBottom w:val="0"/>
                                                                                              <w:divBdr>
                                                                                                <w:top w:val="none" w:sz="0" w:space="0" w:color="auto"/>
                                                                                                <w:left w:val="none" w:sz="0" w:space="0" w:color="auto"/>
                                                                                                <w:bottom w:val="none" w:sz="0" w:space="0" w:color="auto"/>
                                                                                                <w:right w:val="none" w:sz="0" w:space="0" w:color="auto"/>
                                                                                              </w:divBdr>
                                                                                              <w:divsChild>
                                                                                                <w:div w:id="1740247058">
                                                                                                  <w:marLeft w:val="0"/>
                                                                                                  <w:marRight w:val="0"/>
                                                                                                  <w:marTop w:val="0"/>
                                                                                                  <w:marBottom w:val="0"/>
                                                                                                  <w:divBdr>
                                                                                                    <w:top w:val="none" w:sz="0" w:space="0" w:color="auto"/>
                                                                                                    <w:left w:val="none" w:sz="0" w:space="0" w:color="auto"/>
                                                                                                    <w:bottom w:val="none" w:sz="0" w:space="0" w:color="auto"/>
                                                                                                    <w:right w:val="none" w:sz="0" w:space="0" w:color="auto"/>
                                                                                                  </w:divBdr>
                                                                                                </w:div>
                                                                                              </w:divsChild>
                                                                                            </w:div>
                                                                                            <w:div w:id="877931989">
                                                                                              <w:marLeft w:val="0"/>
                                                                                              <w:marRight w:val="0"/>
                                                                                              <w:marTop w:val="0"/>
                                                                                              <w:marBottom w:val="0"/>
                                                                                              <w:divBdr>
                                                                                                <w:top w:val="none" w:sz="0" w:space="0" w:color="auto"/>
                                                                                                <w:left w:val="none" w:sz="0" w:space="0" w:color="auto"/>
                                                                                                <w:bottom w:val="none" w:sz="0" w:space="0" w:color="auto"/>
                                                                                                <w:right w:val="none" w:sz="0" w:space="0" w:color="auto"/>
                                                                                              </w:divBdr>
                                                                                              <w:divsChild>
                                                                                                <w:div w:id="939949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213830">
                                                                                      <w:marLeft w:val="0"/>
                                                                                      <w:marRight w:val="0"/>
                                                                                      <w:marTop w:val="0"/>
                                                                                      <w:marBottom w:val="0"/>
                                                                                      <w:divBdr>
                                                                                        <w:top w:val="single" w:sz="4" w:space="0" w:color="B9B9B9"/>
                                                                                        <w:left w:val="none" w:sz="0" w:space="0" w:color="auto"/>
                                                                                        <w:bottom w:val="none" w:sz="0" w:space="0" w:color="auto"/>
                                                                                        <w:right w:val="none" w:sz="0" w:space="0" w:color="auto"/>
                                                                                      </w:divBdr>
                                                                                      <w:divsChild>
                                                                                        <w:div w:id="1530486884">
                                                                                          <w:marLeft w:val="0"/>
                                                                                          <w:marRight w:val="0"/>
                                                                                          <w:marTop w:val="0"/>
                                                                                          <w:marBottom w:val="0"/>
                                                                                          <w:divBdr>
                                                                                            <w:top w:val="none" w:sz="0" w:space="0" w:color="auto"/>
                                                                                            <w:left w:val="none" w:sz="0" w:space="0" w:color="auto"/>
                                                                                            <w:bottom w:val="none" w:sz="0" w:space="0" w:color="auto"/>
                                                                                            <w:right w:val="none" w:sz="0" w:space="0" w:color="auto"/>
                                                                                          </w:divBdr>
                                                                                          <w:divsChild>
                                                                                            <w:div w:id="556627364">
                                                                                              <w:marLeft w:val="0"/>
                                                                                              <w:marRight w:val="0"/>
                                                                                              <w:marTop w:val="0"/>
                                                                                              <w:marBottom w:val="0"/>
                                                                                              <w:divBdr>
                                                                                                <w:top w:val="none" w:sz="0" w:space="0" w:color="auto"/>
                                                                                                <w:left w:val="none" w:sz="0" w:space="0" w:color="auto"/>
                                                                                                <w:bottom w:val="none" w:sz="0" w:space="0" w:color="auto"/>
                                                                                                <w:right w:val="none" w:sz="0" w:space="0" w:color="auto"/>
                                                                                              </w:divBdr>
                                                                                              <w:divsChild>
                                                                                                <w:div w:id="1079787495">
                                                                                                  <w:marLeft w:val="0"/>
                                                                                                  <w:marRight w:val="0"/>
                                                                                                  <w:marTop w:val="0"/>
                                                                                                  <w:marBottom w:val="0"/>
                                                                                                  <w:divBdr>
                                                                                                    <w:top w:val="none" w:sz="0" w:space="0" w:color="auto"/>
                                                                                                    <w:left w:val="none" w:sz="0" w:space="0" w:color="auto"/>
                                                                                                    <w:bottom w:val="none" w:sz="0" w:space="0" w:color="auto"/>
                                                                                                    <w:right w:val="none" w:sz="0" w:space="0" w:color="auto"/>
                                                                                                  </w:divBdr>
                                                                                                </w:div>
                                                                                              </w:divsChild>
                                                                                            </w:div>
                                                                                            <w:div w:id="919019224">
                                                                                              <w:marLeft w:val="0"/>
                                                                                              <w:marRight w:val="0"/>
                                                                                              <w:marTop w:val="0"/>
                                                                                              <w:marBottom w:val="0"/>
                                                                                              <w:divBdr>
                                                                                                <w:top w:val="none" w:sz="0" w:space="0" w:color="auto"/>
                                                                                                <w:left w:val="none" w:sz="0" w:space="0" w:color="auto"/>
                                                                                                <w:bottom w:val="none" w:sz="0" w:space="0" w:color="auto"/>
                                                                                                <w:right w:val="none" w:sz="0" w:space="0" w:color="auto"/>
                                                                                              </w:divBdr>
                                                                                              <w:divsChild>
                                                                                                <w:div w:id="77039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489286">
                                                                                      <w:marLeft w:val="0"/>
                                                                                      <w:marRight w:val="0"/>
                                                                                      <w:marTop w:val="0"/>
                                                                                      <w:marBottom w:val="0"/>
                                                                                      <w:divBdr>
                                                                                        <w:top w:val="single" w:sz="4" w:space="0" w:color="B9B9B9"/>
                                                                                        <w:left w:val="none" w:sz="0" w:space="0" w:color="auto"/>
                                                                                        <w:bottom w:val="none" w:sz="0" w:space="0" w:color="auto"/>
                                                                                        <w:right w:val="none" w:sz="0" w:space="0" w:color="auto"/>
                                                                                      </w:divBdr>
                                                                                      <w:divsChild>
                                                                                        <w:div w:id="1465006721">
                                                                                          <w:marLeft w:val="0"/>
                                                                                          <w:marRight w:val="0"/>
                                                                                          <w:marTop w:val="0"/>
                                                                                          <w:marBottom w:val="0"/>
                                                                                          <w:divBdr>
                                                                                            <w:top w:val="none" w:sz="0" w:space="0" w:color="auto"/>
                                                                                            <w:left w:val="none" w:sz="0" w:space="0" w:color="auto"/>
                                                                                            <w:bottom w:val="none" w:sz="0" w:space="0" w:color="auto"/>
                                                                                            <w:right w:val="none" w:sz="0" w:space="0" w:color="auto"/>
                                                                                          </w:divBdr>
                                                                                          <w:divsChild>
                                                                                            <w:div w:id="1518540820">
                                                                                              <w:marLeft w:val="0"/>
                                                                                              <w:marRight w:val="0"/>
                                                                                              <w:marTop w:val="0"/>
                                                                                              <w:marBottom w:val="0"/>
                                                                                              <w:divBdr>
                                                                                                <w:top w:val="none" w:sz="0" w:space="0" w:color="auto"/>
                                                                                                <w:left w:val="none" w:sz="0" w:space="0" w:color="auto"/>
                                                                                                <w:bottom w:val="none" w:sz="0" w:space="0" w:color="auto"/>
                                                                                                <w:right w:val="none" w:sz="0" w:space="0" w:color="auto"/>
                                                                                              </w:divBdr>
                                                                                              <w:divsChild>
                                                                                                <w:div w:id="1276674026">
                                                                                                  <w:marLeft w:val="0"/>
                                                                                                  <w:marRight w:val="0"/>
                                                                                                  <w:marTop w:val="0"/>
                                                                                                  <w:marBottom w:val="0"/>
                                                                                                  <w:divBdr>
                                                                                                    <w:top w:val="none" w:sz="0" w:space="0" w:color="auto"/>
                                                                                                    <w:left w:val="none" w:sz="0" w:space="0" w:color="auto"/>
                                                                                                    <w:bottom w:val="none" w:sz="0" w:space="0" w:color="auto"/>
                                                                                                    <w:right w:val="none" w:sz="0" w:space="0" w:color="auto"/>
                                                                                                  </w:divBdr>
                                                                                                </w:div>
                                                                                              </w:divsChild>
                                                                                            </w:div>
                                                                                            <w:div w:id="1890070633">
                                                                                              <w:marLeft w:val="0"/>
                                                                                              <w:marRight w:val="0"/>
                                                                                              <w:marTop w:val="0"/>
                                                                                              <w:marBottom w:val="0"/>
                                                                                              <w:divBdr>
                                                                                                <w:top w:val="none" w:sz="0" w:space="0" w:color="auto"/>
                                                                                                <w:left w:val="none" w:sz="0" w:space="0" w:color="auto"/>
                                                                                                <w:bottom w:val="none" w:sz="0" w:space="0" w:color="auto"/>
                                                                                                <w:right w:val="none" w:sz="0" w:space="0" w:color="auto"/>
                                                                                              </w:divBdr>
                                                                                              <w:divsChild>
                                                                                                <w:div w:id="156637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263043">
                                                                                      <w:marLeft w:val="0"/>
                                                                                      <w:marRight w:val="0"/>
                                                                                      <w:marTop w:val="0"/>
                                                                                      <w:marBottom w:val="0"/>
                                                                                      <w:divBdr>
                                                                                        <w:top w:val="single" w:sz="4" w:space="0" w:color="B9B9B9"/>
                                                                                        <w:left w:val="none" w:sz="0" w:space="0" w:color="auto"/>
                                                                                        <w:bottom w:val="none" w:sz="0" w:space="0" w:color="auto"/>
                                                                                        <w:right w:val="none" w:sz="0" w:space="0" w:color="auto"/>
                                                                                      </w:divBdr>
                                                                                      <w:divsChild>
                                                                                        <w:div w:id="1888103013">
                                                                                          <w:marLeft w:val="0"/>
                                                                                          <w:marRight w:val="0"/>
                                                                                          <w:marTop w:val="0"/>
                                                                                          <w:marBottom w:val="0"/>
                                                                                          <w:divBdr>
                                                                                            <w:top w:val="none" w:sz="0" w:space="0" w:color="auto"/>
                                                                                            <w:left w:val="none" w:sz="0" w:space="0" w:color="auto"/>
                                                                                            <w:bottom w:val="none" w:sz="0" w:space="0" w:color="auto"/>
                                                                                            <w:right w:val="none" w:sz="0" w:space="0" w:color="auto"/>
                                                                                          </w:divBdr>
                                                                                          <w:divsChild>
                                                                                            <w:div w:id="71509556">
                                                                                              <w:marLeft w:val="0"/>
                                                                                              <w:marRight w:val="0"/>
                                                                                              <w:marTop w:val="0"/>
                                                                                              <w:marBottom w:val="0"/>
                                                                                              <w:divBdr>
                                                                                                <w:top w:val="none" w:sz="0" w:space="0" w:color="auto"/>
                                                                                                <w:left w:val="none" w:sz="0" w:space="0" w:color="auto"/>
                                                                                                <w:bottom w:val="none" w:sz="0" w:space="0" w:color="auto"/>
                                                                                                <w:right w:val="none" w:sz="0" w:space="0" w:color="auto"/>
                                                                                              </w:divBdr>
                                                                                              <w:divsChild>
                                                                                                <w:div w:id="1716806880">
                                                                                                  <w:marLeft w:val="0"/>
                                                                                                  <w:marRight w:val="0"/>
                                                                                                  <w:marTop w:val="0"/>
                                                                                                  <w:marBottom w:val="0"/>
                                                                                                  <w:divBdr>
                                                                                                    <w:top w:val="none" w:sz="0" w:space="0" w:color="auto"/>
                                                                                                    <w:left w:val="none" w:sz="0" w:space="0" w:color="auto"/>
                                                                                                    <w:bottom w:val="none" w:sz="0" w:space="0" w:color="auto"/>
                                                                                                    <w:right w:val="none" w:sz="0" w:space="0" w:color="auto"/>
                                                                                                  </w:divBdr>
                                                                                                </w:div>
                                                                                              </w:divsChild>
                                                                                            </w:div>
                                                                                            <w:div w:id="1013459984">
                                                                                              <w:marLeft w:val="0"/>
                                                                                              <w:marRight w:val="0"/>
                                                                                              <w:marTop w:val="0"/>
                                                                                              <w:marBottom w:val="0"/>
                                                                                              <w:divBdr>
                                                                                                <w:top w:val="none" w:sz="0" w:space="0" w:color="auto"/>
                                                                                                <w:left w:val="none" w:sz="0" w:space="0" w:color="auto"/>
                                                                                                <w:bottom w:val="none" w:sz="0" w:space="0" w:color="auto"/>
                                                                                                <w:right w:val="none" w:sz="0" w:space="0" w:color="auto"/>
                                                                                              </w:divBdr>
                                                                                              <w:divsChild>
                                                                                                <w:div w:id="941569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99916">
                                                                                      <w:marLeft w:val="0"/>
                                                                                      <w:marRight w:val="0"/>
                                                                                      <w:marTop w:val="0"/>
                                                                                      <w:marBottom w:val="0"/>
                                                                                      <w:divBdr>
                                                                                        <w:top w:val="single" w:sz="4" w:space="0" w:color="B9B9B9"/>
                                                                                        <w:left w:val="none" w:sz="0" w:space="0" w:color="auto"/>
                                                                                        <w:bottom w:val="none" w:sz="0" w:space="0" w:color="auto"/>
                                                                                        <w:right w:val="none" w:sz="0" w:space="0" w:color="auto"/>
                                                                                      </w:divBdr>
                                                                                      <w:divsChild>
                                                                                        <w:div w:id="82534607">
                                                                                          <w:marLeft w:val="0"/>
                                                                                          <w:marRight w:val="0"/>
                                                                                          <w:marTop w:val="0"/>
                                                                                          <w:marBottom w:val="0"/>
                                                                                          <w:divBdr>
                                                                                            <w:top w:val="none" w:sz="0" w:space="0" w:color="auto"/>
                                                                                            <w:left w:val="none" w:sz="0" w:space="0" w:color="auto"/>
                                                                                            <w:bottom w:val="none" w:sz="0" w:space="0" w:color="auto"/>
                                                                                            <w:right w:val="none" w:sz="0" w:space="0" w:color="auto"/>
                                                                                          </w:divBdr>
                                                                                          <w:divsChild>
                                                                                            <w:div w:id="1299846209">
                                                                                              <w:marLeft w:val="0"/>
                                                                                              <w:marRight w:val="0"/>
                                                                                              <w:marTop w:val="0"/>
                                                                                              <w:marBottom w:val="0"/>
                                                                                              <w:divBdr>
                                                                                                <w:top w:val="none" w:sz="0" w:space="0" w:color="auto"/>
                                                                                                <w:left w:val="none" w:sz="0" w:space="0" w:color="auto"/>
                                                                                                <w:bottom w:val="none" w:sz="0" w:space="0" w:color="auto"/>
                                                                                                <w:right w:val="none" w:sz="0" w:space="0" w:color="auto"/>
                                                                                              </w:divBdr>
                                                                                              <w:divsChild>
                                                                                                <w:div w:id="283537921">
                                                                                                  <w:marLeft w:val="0"/>
                                                                                                  <w:marRight w:val="0"/>
                                                                                                  <w:marTop w:val="0"/>
                                                                                                  <w:marBottom w:val="0"/>
                                                                                                  <w:divBdr>
                                                                                                    <w:top w:val="none" w:sz="0" w:space="0" w:color="auto"/>
                                                                                                    <w:left w:val="none" w:sz="0" w:space="0" w:color="auto"/>
                                                                                                    <w:bottom w:val="none" w:sz="0" w:space="0" w:color="auto"/>
                                                                                                    <w:right w:val="none" w:sz="0" w:space="0" w:color="auto"/>
                                                                                                  </w:divBdr>
                                                                                                </w:div>
                                                                                              </w:divsChild>
                                                                                            </w:div>
                                                                                            <w:div w:id="1584754552">
                                                                                              <w:marLeft w:val="0"/>
                                                                                              <w:marRight w:val="0"/>
                                                                                              <w:marTop w:val="0"/>
                                                                                              <w:marBottom w:val="0"/>
                                                                                              <w:divBdr>
                                                                                                <w:top w:val="none" w:sz="0" w:space="0" w:color="auto"/>
                                                                                                <w:left w:val="none" w:sz="0" w:space="0" w:color="auto"/>
                                                                                                <w:bottom w:val="none" w:sz="0" w:space="0" w:color="auto"/>
                                                                                                <w:right w:val="none" w:sz="0" w:space="0" w:color="auto"/>
                                                                                              </w:divBdr>
                                                                                              <w:divsChild>
                                                                                                <w:div w:id="268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71357">
                                                                                      <w:marLeft w:val="0"/>
                                                                                      <w:marRight w:val="0"/>
                                                                                      <w:marTop w:val="0"/>
                                                                                      <w:marBottom w:val="0"/>
                                                                                      <w:divBdr>
                                                                                        <w:top w:val="single" w:sz="4" w:space="0" w:color="B9B9B9"/>
                                                                                        <w:left w:val="none" w:sz="0" w:space="0" w:color="auto"/>
                                                                                        <w:bottom w:val="none" w:sz="0" w:space="0" w:color="auto"/>
                                                                                        <w:right w:val="none" w:sz="0" w:space="0" w:color="auto"/>
                                                                                      </w:divBdr>
                                                                                      <w:divsChild>
                                                                                        <w:div w:id="1117061150">
                                                                                          <w:marLeft w:val="0"/>
                                                                                          <w:marRight w:val="0"/>
                                                                                          <w:marTop w:val="0"/>
                                                                                          <w:marBottom w:val="0"/>
                                                                                          <w:divBdr>
                                                                                            <w:top w:val="none" w:sz="0" w:space="0" w:color="auto"/>
                                                                                            <w:left w:val="none" w:sz="0" w:space="0" w:color="auto"/>
                                                                                            <w:bottom w:val="none" w:sz="0" w:space="0" w:color="auto"/>
                                                                                            <w:right w:val="none" w:sz="0" w:space="0" w:color="auto"/>
                                                                                          </w:divBdr>
                                                                                          <w:divsChild>
                                                                                            <w:div w:id="7997489">
                                                                                              <w:marLeft w:val="0"/>
                                                                                              <w:marRight w:val="0"/>
                                                                                              <w:marTop w:val="0"/>
                                                                                              <w:marBottom w:val="0"/>
                                                                                              <w:divBdr>
                                                                                                <w:top w:val="none" w:sz="0" w:space="0" w:color="auto"/>
                                                                                                <w:left w:val="none" w:sz="0" w:space="0" w:color="auto"/>
                                                                                                <w:bottom w:val="none" w:sz="0" w:space="0" w:color="auto"/>
                                                                                                <w:right w:val="none" w:sz="0" w:space="0" w:color="auto"/>
                                                                                              </w:divBdr>
                                                                                              <w:divsChild>
                                                                                                <w:div w:id="165093418">
                                                                                                  <w:marLeft w:val="0"/>
                                                                                                  <w:marRight w:val="0"/>
                                                                                                  <w:marTop w:val="0"/>
                                                                                                  <w:marBottom w:val="0"/>
                                                                                                  <w:divBdr>
                                                                                                    <w:top w:val="none" w:sz="0" w:space="0" w:color="auto"/>
                                                                                                    <w:left w:val="none" w:sz="0" w:space="0" w:color="auto"/>
                                                                                                    <w:bottom w:val="none" w:sz="0" w:space="0" w:color="auto"/>
                                                                                                    <w:right w:val="none" w:sz="0" w:space="0" w:color="auto"/>
                                                                                                  </w:divBdr>
                                                                                                </w:div>
                                                                                              </w:divsChild>
                                                                                            </w:div>
                                                                                            <w:div w:id="2052339276">
                                                                                              <w:marLeft w:val="0"/>
                                                                                              <w:marRight w:val="0"/>
                                                                                              <w:marTop w:val="0"/>
                                                                                              <w:marBottom w:val="0"/>
                                                                                              <w:divBdr>
                                                                                                <w:top w:val="none" w:sz="0" w:space="0" w:color="auto"/>
                                                                                                <w:left w:val="none" w:sz="0" w:space="0" w:color="auto"/>
                                                                                                <w:bottom w:val="none" w:sz="0" w:space="0" w:color="auto"/>
                                                                                                <w:right w:val="none" w:sz="0" w:space="0" w:color="auto"/>
                                                                                              </w:divBdr>
                                                                                              <w:divsChild>
                                                                                                <w:div w:id="259021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14935">
                                                                                      <w:marLeft w:val="0"/>
                                                                                      <w:marRight w:val="0"/>
                                                                                      <w:marTop w:val="0"/>
                                                                                      <w:marBottom w:val="0"/>
                                                                                      <w:divBdr>
                                                                                        <w:top w:val="single" w:sz="4" w:space="0" w:color="B9B9B9"/>
                                                                                        <w:left w:val="none" w:sz="0" w:space="0" w:color="auto"/>
                                                                                        <w:bottom w:val="none" w:sz="0" w:space="0" w:color="auto"/>
                                                                                        <w:right w:val="none" w:sz="0" w:space="0" w:color="auto"/>
                                                                                      </w:divBdr>
                                                                                      <w:divsChild>
                                                                                        <w:div w:id="804393698">
                                                                                          <w:marLeft w:val="0"/>
                                                                                          <w:marRight w:val="0"/>
                                                                                          <w:marTop w:val="0"/>
                                                                                          <w:marBottom w:val="0"/>
                                                                                          <w:divBdr>
                                                                                            <w:top w:val="none" w:sz="0" w:space="0" w:color="auto"/>
                                                                                            <w:left w:val="none" w:sz="0" w:space="0" w:color="auto"/>
                                                                                            <w:bottom w:val="none" w:sz="0" w:space="0" w:color="auto"/>
                                                                                            <w:right w:val="none" w:sz="0" w:space="0" w:color="auto"/>
                                                                                          </w:divBdr>
                                                                                          <w:divsChild>
                                                                                            <w:div w:id="1595943496">
                                                                                              <w:marLeft w:val="0"/>
                                                                                              <w:marRight w:val="0"/>
                                                                                              <w:marTop w:val="0"/>
                                                                                              <w:marBottom w:val="0"/>
                                                                                              <w:divBdr>
                                                                                                <w:top w:val="none" w:sz="0" w:space="0" w:color="auto"/>
                                                                                                <w:left w:val="none" w:sz="0" w:space="0" w:color="auto"/>
                                                                                                <w:bottom w:val="none" w:sz="0" w:space="0" w:color="auto"/>
                                                                                                <w:right w:val="none" w:sz="0" w:space="0" w:color="auto"/>
                                                                                              </w:divBdr>
                                                                                              <w:divsChild>
                                                                                                <w:div w:id="1636183085">
                                                                                                  <w:marLeft w:val="0"/>
                                                                                                  <w:marRight w:val="0"/>
                                                                                                  <w:marTop w:val="0"/>
                                                                                                  <w:marBottom w:val="0"/>
                                                                                                  <w:divBdr>
                                                                                                    <w:top w:val="none" w:sz="0" w:space="0" w:color="auto"/>
                                                                                                    <w:left w:val="none" w:sz="0" w:space="0" w:color="auto"/>
                                                                                                    <w:bottom w:val="none" w:sz="0" w:space="0" w:color="auto"/>
                                                                                                    <w:right w:val="none" w:sz="0" w:space="0" w:color="auto"/>
                                                                                                  </w:divBdr>
                                                                                                </w:div>
                                                                                              </w:divsChild>
                                                                                            </w:div>
                                                                                            <w:div w:id="1834489947">
                                                                                              <w:marLeft w:val="0"/>
                                                                                              <w:marRight w:val="0"/>
                                                                                              <w:marTop w:val="0"/>
                                                                                              <w:marBottom w:val="0"/>
                                                                                              <w:divBdr>
                                                                                                <w:top w:val="none" w:sz="0" w:space="0" w:color="auto"/>
                                                                                                <w:left w:val="none" w:sz="0" w:space="0" w:color="auto"/>
                                                                                                <w:bottom w:val="none" w:sz="0" w:space="0" w:color="auto"/>
                                                                                                <w:right w:val="none" w:sz="0" w:space="0" w:color="auto"/>
                                                                                              </w:divBdr>
                                                                                              <w:divsChild>
                                                                                                <w:div w:id="632559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985699">
                                                                                      <w:marLeft w:val="0"/>
                                                                                      <w:marRight w:val="0"/>
                                                                                      <w:marTop w:val="0"/>
                                                                                      <w:marBottom w:val="0"/>
                                                                                      <w:divBdr>
                                                                                        <w:top w:val="single" w:sz="4" w:space="0" w:color="B9B9B9"/>
                                                                                        <w:left w:val="none" w:sz="0" w:space="0" w:color="auto"/>
                                                                                        <w:bottom w:val="none" w:sz="0" w:space="0" w:color="auto"/>
                                                                                        <w:right w:val="none" w:sz="0" w:space="0" w:color="auto"/>
                                                                                      </w:divBdr>
                                                                                      <w:divsChild>
                                                                                        <w:div w:id="2043940235">
                                                                                          <w:marLeft w:val="0"/>
                                                                                          <w:marRight w:val="0"/>
                                                                                          <w:marTop w:val="0"/>
                                                                                          <w:marBottom w:val="0"/>
                                                                                          <w:divBdr>
                                                                                            <w:top w:val="none" w:sz="0" w:space="0" w:color="auto"/>
                                                                                            <w:left w:val="none" w:sz="0" w:space="0" w:color="auto"/>
                                                                                            <w:bottom w:val="none" w:sz="0" w:space="0" w:color="auto"/>
                                                                                            <w:right w:val="none" w:sz="0" w:space="0" w:color="auto"/>
                                                                                          </w:divBdr>
                                                                                          <w:divsChild>
                                                                                            <w:div w:id="305673238">
                                                                                              <w:marLeft w:val="0"/>
                                                                                              <w:marRight w:val="0"/>
                                                                                              <w:marTop w:val="0"/>
                                                                                              <w:marBottom w:val="0"/>
                                                                                              <w:divBdr>
                                                                                                <w:top w:val="none" w:sz="0" w:space="0" w:color="auto"/>
                                                                                                <w:left w:val="none" w:sz="0" w:space="0" w:color="auto"/>
                                                                                                <w:bottom w:val="none" w:sz="0" w:space="0" w:color="auto"/>
                                                                                                <w:right w:val="none" w:sz="0" w:space="0" w:color="auto"/>
                                                                                              </w:divBdr>
                                                                                              <w:divsChild>
                                                                                                <w:div w:id="751198695">
                                                                                                  <w:marLeft w:val="0"/>
                                                                                                  <w:marRight w:val="0"/>
                                                                                                  <w:marTop w:val="0"/>
                                                                                                  <w:marBottom w:val="0"/>
                                                                                                  <w:divBdr>
                                                                                                    <w:top w:val="none" w:sz="0" w:space="0" w:color="auto"/>
                                                                                                    <w:left w:val="none" w:sz="0" w:space="0" w:color="auto"/>
                                                                                                    <w:bottom w:val="none" w:sz="0" w:space="0" w:color="auto"/>
                                                                                                    <w:right w:val="none" w:sz="0" w:space="0" w:color="auto"/>
                                                                                                  </w:divBdr>
                                                                                                </w:div>
                                                                                              </w:divsChild>
                                                                                            </w:div>
                                                                                            <w:div w:id="1660186765">
                                                                                              <w:marLeft w:val="0"/>
                                                                                              <w:marRight w:val="0"/>
                                                                                              <w:marTop w:val="0"/>
                                                                                              <w:marBottom w:val="0"/>
                                                                                              <w:divBdr>
                                                                                                <w:top w:val="none" w:sz="0" w:space="0" w:color="auto"/>
                                                                                                <w:left w:val="none" w:sz="0" w:space="0" w:color="auto"/>
                                                                                                <w:bottom w:val="none" w:sz="0" w:space="0" w:color="auto"/>
                                                                                                <w:right w:val="none" w:sz="0" w:space="0" w:color="auto"/>
                                                                                              </w:divBdr>
                                                                                              <w:divsChild>
                                                                                                <w:div w:id="1045955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55535">
                                                                                      <w:marLeft w:val="0"/>
                                                                                      <w:marRight w:val="0"/>
                                                                                      <w:marTop w:val="0"/>
                                                                                      <w:marBottom w:val="0"/>
                                                                                      <w:divBdr>
                                                                                        <w:top w:val="single" w:sz="4" w:space="0" w:color="B9B9B9"/>
                                                                                        <w:left w:val="none" w:sz="0" w:space="0" w:color="auto"/>
                                                                                        <w:bottom w:val="none" w:sz="0" w:space="0" w:color="auto"/>
                                                                                        <w:right w:val="none" w:sz="0" w:space="0" w:color="auto"/>
                                                                                      </w:divBdr>
                                                                                      <w:divsChild>
                                                                                        <w:div w:id="2129085208">
                                                                                          <w:marLeft w:val="0"/>
                                                                                          <w:marRight w:val="0"/>
                                                                                          <w:marTop w:val="0"/>
                                                                                          <w:marBottom w:val="0"/>
                                                                                          <w:divBdr>
                                                                                            <w:top w:val="none" w:sz="0" w:space="0" w:color="auto"/>
                                                                                            <w:left w:val="none" w:sz="0" w:space="0" w:color="auto"/>
                                                                                            <w:bottom w:val="none" w:sz="0" w:space="0" w:color="auto"/>
                                                                                            <w:right w:val="none" w:sz="0" w:space="0" w:color="auto"/>
                                                                                          </w:divBdr>
                                                                                          <w:divsChild>
                                                                                            <w:div w:id="464549784">
                                                                                              <w:marLeft w:val="0"/>
                                                                                              <w:marRight w:val="0"/>
                                                                                              <w:marTop w:val="0"/>
                                                                                              <w:marBottom w:val="0"/>
                                                                                              <w:divBdr>
                                                                                                <w:top w:val="none" w:sz="0" w:space="0" w:color="auto"/>
                                                                                                <w:left w:val="none" w:sz="0" w:space="0" w:color="auto"/>
                                                                                                <w:bottom w:val="none" w:sz="0" w:space="0" w:color="auto"/>
                                                                                                <w:right w:val="none" w:sz="0" w:space="0" w:color="auto"/>
                                                                                              </w:divBdr>
                                                                                              <w:divsChild>
                                                                                                <w:div w:id="356345570">
                                                                                                  <w:marLeft w:val="0"/>
                                                                                                  <w:marRight w:val="0"/>
                                                                                                  <w:marTop w:val="0"/>
                                                                                                  <w:marBottom w:val="0"/>
                                                                                                  <w:divBdr>
                                                                                                    <w:top w:val="none" w:sz="0" w:space="0" w:color="auto"/>
                                                                                                    <w:left w:val="none" w:sz="0" w:space="0" w:color="auto"/>
                                                                                                    <w:bottom w:val="none" w:sz="0" w:space="0" w:color="auto"/>
                                                                                                    <w:right w:val="none" w:sz="0" w:space="0" w:color="auto"/>
                                                                                                  </w:divBdr>
                                                                                                </w:div>
                                                                                              </w:divsChild>
                                                                                            </w:div>
                                                                                            <w:div w:id="492990732">
                                                                                              <w:marLeft w:val="0"/>
                                                                                              <w:marRight w:val="0"/>
                                                                                              <w:marTop w:val="0"/>
                                                                                              <w:marBottom w:val="0"/>
                                                                                              <w:divBdr>
                                                                                                <w:top w:val="none" w:sz="0" w:space="0" w:color="auto"/>
                                                                                                <w:left w:val="none" w:sz="0" w:space="0" w:color="auto"/>
                                                                                                <w:bottom w:val="none" w:sz="0" w:space="0" w:color="auto"/>
                                                                                                <w:right w:val="none" w:sz="0" w:space="0" w:color="auto"/>
                                                                                              </w:divBdr>
                                                                                              <w:divsChild>
                                                                                                <w:div w:id="573855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38550">
                                                                                      <w:marLeft w:val="0"/>
                                                                                      <w:marRight w:val="0"/>
                                                                                      <w:marTop w:val="0"/>
                                                                                      <w:marBottom w:val="0"/>
                                                                                      <w:divBdr>
                                                                                        <w:top w:val="single" w:sz="4" w:space="0" w:color="B9B9B9"/>
                                                                                        <w:left w:val="none" w:sz="0" w:space="0" w:color="auto"/>
                                                                                        <w:bottom w:val="none" w:sz="0" w:space="0" w:color="auto"/>
                                                                                        <w:right w:val="none" w:sz="0" w:space="0" w:color="auto"/>
                                                                                      </w:divBdr>
                                                                                      <w:divsChild>
                                                                                        <w:div w:id="977801037">
                                                                                          <w:marLeft w:val="0"/>
                                                                                          <w:marRight w:val="0"/>
                                                                                          <w:marTop w:val="0"/>
                                                                                          <w:marBottom w:val="0"/>
                                                                                          <w:divBdr>
                                                                                            <w:top w:val="none" w:sz="0" w:space="0" w:color="auto"/>
                                                                                            <w:left w:val="none" w:sz="0" w:space="0" w:color="auto"/>
                                                                                            <w:bottom w:val="none" w:sz="0" w:space="0" w:color="auto"/>
                                                                                            <w:right w:val="none" w:sz="0" w:space="0" w:color="auto"/>
                                                                                          </w:divBdr>
                                                                                          <w:divsChild>
                                                                                            <w:div w:id="1156336505">
                                                                                              <w:marLeft w:val="0"/>
                                                                                              <w:marRight w:val="0"/>
                                                                                              <w:marTop w:val="0"/>
                                                                                              <w:marBottom w:val="0"/>
                                                                                              <w:divBdr>
                                                                                                <w:top w:val="none" w:sz="0" w:space="0" w:color="auto"/>
                                                                                                <w:left w:val="none" w:sz="0" w:space="0" w:color="auto"/>
                                                                                                <w:bottom w:val="none" w:sz="0" w:space="0" w:color="auto"/>
                                                                                                <w:right w:val="none" w:sz="0" w:space="0" w:color="auto"/>
                                                                                              </w:divBdr>
                                                                                              <w:divsChild>
                                                                                                <w:div w:id="1253658895">
                                                                                                  <w:marLeft w:val="0"/>
                                                                                                  <w:marRight w:val="0"/>
                                                                                                  <w:marTop w:val="0"/>
                                                                                                  <w:marBottom w:val="0"/>
                                                                                                  <w:divBdr>
                                                                                                    <w:top w:val="none" w:sz="0" w:space="0" w:color="auto"/>
                                                                                                    <w:left w:val="none" w:sz="0" w:space="0" w:color="auto"/>
                                                                                                    <w:bottom w:val="none" w:sz="0" w:space="0" w:color="auto"/>
                                                                                                    <w:right w:val="none" w:sz="0" w:space="0" w:color="auto"/>
                                                                                                  </w:divBdr>
                                                                                                </w:div>
                                                                                              </w:divsChild>
                                                                                            </w:div>
                                                                                            <w:div w:id="1908178881">
                                                                                              <w:marLeft w:val="0"/>
                                                                                              <w:marRight w:val="0"/>
                                                                                              <w:marTop w:val="0"/>
                                                                                              <w:marBottom w:val="0"/>
                                                                                              <w:divBdr>
                                                                                                <w:top w:val="none" w:sz="0" w:space="0" w:color="auto"/>
                                                                                                <w:left w:val="none" w:sz="0" w:space="0" w:color="auto"/>
                                                                                                <w:bottom w:val="none" w:sz="0" w:space="0" w:color="auto"/>
                                                                                                <w:right w:val="none" w:sz="0" w:space="0" w:color="auto"/>
                                                                                              </w:divBdr>
                                                                                              <w:divsChild>
                                                                                                <w:div w:id="1848211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44862">
                                                                                      <w:marLeft w:val="0"/>
                                                                                      <w:marRight w:val="0"/>
                                                                                      <w:marTop w:val="0"/>
                                                                                      <w:marBottom w:val="0"/>
                                                                                      <w:divBdr>
                                                                                        <w:top w:val="single" w:sz="4" w:space="0" w:color="B9B9B9"/>
                                                                                        <w:left w:val="none" w:sz="0" w:space="0" w:color="auto"/>
                                                                                        <w:bottom w:val="none" w:sz="0" w:space="0" w:color="auto"/>
                                                                                        <w:right w:val="none" w:sz="0" w:space="0" w:color="auto"/>
                                                                                      </w:divBdr>
                                                                                      <w:divsChild>
                                                                                        <w:div w:id="706299796">
                                                                                          <w:marLeft w:val="0"/>
                                                                                          <w:marRight w:val="0"/>
                                                                                          <w:marTop w:val="0"/>
                                                                                          <w:marBottom w:val="0"/>
                                                                                          <w:divBdr>
                                                                                            <w:top w:val="none" w:sz="0" w:space="0" w:color="auto"/>
                                                                                            <w:left w:val="none" w:sz="0" w:space="0" w:color="auto"/>
                                                                                            <w:bottom w:val="none" w:sz="0" w:space="0" w:color="auto"/>
                                                                                            <w:right w:val="none" w:sz="0" w:space="0" w:color="auto"/>
                                                                                          </w:divBdr>
                                                                                          <w:divsChild>
                                                                                            <w:div w:id="363021238">
                                                                                              <w:marLeft w:val="0"/>
                                                                                              <w:marRight w:val="0"/>
                                                                                              <w:marTop w:val="0"/>
                                                                                              <w:marBottom w:val="0"/>
                                                                                              <w:divBdr>
                                                                                                <w:top w:val="none" w:sz="0" w:space="0" w:color="auto"/>
                                                                                                <w:left w:val="none" w:sz="0" w:space="0" w:color="auto"/>
                                                                                                <w:bottom w:val="none" w:sz="0" w:space="0" w:color="auto"/>
                                                                                                <w:right w:val="none" w:sz="0" w:space="0" w:color="auto"/>
                                                                                              </w:divBdr>
                                                                                              <w:divsChild>
                                                                                                <w:div w:id="1212425943">
                                                                                                  <w:marLeft w:val="0"/>
                                                                                                  <w:marRight w:val="0"/>
                                                                                                  <w:marTop w:val="0"/>
                                                                                                  <w:marBottom w:val="0"/>
                                                                                                  <w:divBdr>
                                                                                                    <w:top w:val="none" w:sz="0" w:space="0" w:color="auto"/>
                                                                                                    <w:left w:val="none" w:sz="0" w:space="0" w:color="auto"/>
                                                                                                    <w:bottom w:val="none" w:sz="0" w:space="0" w:color="auto"/>
                                                                                                    <w:right w:val="none" w:sz="0" w:space="0" w:color="auto"/>
                                                                                                  </w:divBdr>
                                                                                                </w:div>
                                                                                              </w:divsChild>
                                                                                            </w:div>
                                                                                            <w:div w:id="2122989941">
                                                                                              <w:marLeft w:val="0"/>
                                                                                              <w:marRight w:val="0"/>
                                                                                              <w:marTop w:val="0"/>
                                                                                              <w:marBottom w:val="0"/>
                                                                                              <w:divBdr>
                                                                                                <w:top w:val="none" w:sz="0" w:space="0" w:color="auto"/>
                                                                                                <w:left w:val="none" w:sz="0" w:space="0" w:color="auto"/>
                                                                                                <w:bottom w:val="none" w:sz="0" w:space="0" w:color="auto"/>
                                                                                                <w:right w:val="none" w:sz="0" w:space="0" w:color="auto"/>
                                                                                              </w:divBdr>
                                                                                              <w:divsChild>
                                                                                                <w:div w:id="1766459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507221">
                                                                                      <w:marLeft w:val="0"/>
                                                                                      <w:marRight w:val="0"/>
                                                                                      <w:marTop w:val="0"/>
                                                                                      <w:marBottom w:val="0"/>
                                                                                      <w:divBdr>
                                                                                        <w:top w:val="single" w:sz="4" w:space="0" w:color="B9B9B9"/>
                                                                                        <w:left w:val="none" w:sz="0" w:space="0" w:color="auto"/>
                                                                                        <w:bottom w:val="none" w:sz="0" w:space="0" w:color="auto"/>
                                                                                        <w:right w:val="none" w:sz="0" w:space="0" w:color="auto"/>
                                                                                      </w:divBdr>
                                                                                      <w:divsChild>
                                                                                        <w:div w:id="393696976">
                                                                                          <w:marLeft w:val="0"/>
                                                                                          <w:marRight w:val="0"/>
                                                                                          <w:marTop w:val="0"/>
                                                                                          <w:marBottom w:val="0"/>
                                                                                          <w:divBdr>
                                                                                            <w:top w:val="none" w:sz="0" w:space="0" w:color="auto"/>
                                                                                            <w:left w:val="none" w:sz="0" w:space="0" w:color="auto"/>
                                                                                            <w:bottom w:val="none" w:sz="0" w:space="0" w:color="auto"/>
                                                                                            <w:right w:val="none" w:sz="0" w:space="0" w:color="auto"/>
                                                                                          </w:divBdr>
                                                                                          <w:divsChild>
                                                                                            <w:div w:id="9724709">
                                                                                              <w:marLeft w:val="0"/>
                                                                                              <w:marRight w:val="0"/>
                                                                                              <w:marTop w:val="0"/>
                                                                                              <w:marBottom w:val="0"/>
                                                                                              <w:divBdr>
                                                                                                <w:top w:val="none" w:sz="0" w:space="0" w:color="auto"/>
                                                                                                <w:left w:val="none" w:sz="0" w:space="0" w:color="auto"/>
                                                                                                <w:bottom w:val="none" w:sz="0" w:space="0" w:color="auto"/>
                                                                                                <w:right w:val="none" w:sz="0" w:space="0" w:color="auto"/>
                                                                                              </w:divBdr>
                                                                                              <w:divsChild>
                                                                                                <w:div w:id="1400399686">
                                                                                                  <w:marLeft w:val="0"/>
                                                                                                  <w:marRight w:val="0"/>
                                                                                                  <w:marTop w:val="0"/>
                                                                                                  <w:marBottom w:val="0"/>
                                                                                                  <w:divBdr>
                                                                                                    <w:top w:val="none" w:sz="0" w:space="0" w:color="auto"/>
                                                                                                    <w:left w:val="none" w:sz="0" w:space="0" w:color="auto"/>
                                                                                                    <w:bottom w:val="none" w:sz="0" w:space="0" w:color="auto"/>
                                                                                                    <w:right w:val="none" w:sz="0" w:space="0" w:color="auto"/>
                                                                                                  </w:divBdr>
                                                                                                </w:div>
                                                                                              </w:divsChild>
                                                                                            </w:div>
                                                                                            <w:div w:id="564221420">
                                                                                              <w:marLeft w:val="0"/>
                                                                                              <w:marRight w:val="0"/>
                                                                                              <w:marTop w:val="0"/>
                                                                                              <w:marBottom w:val="0"/>
                                                                                              <w:divBdr>
                                                                                                <w:top w:val="none" w:sz="0" w:space="0" w:color="auto"/>
                                                                                                <w:left w:val="none" w:sz="0" w:space="0" w:color="auto"/>
                                                                                                <w:bottom w:val="none" w:sz="0" w:space="0" w:color="auto"/>
                                                                                                <w:right w:val="none" w:sz="0" w:space="0" w:color="auto"/>
                                                                                              </w:divBdr>
                                                                                              <w:divsChild>
                                                                                                <w:div w:id="1957445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976">
                                                                                      <w:marLeft w:val="0"/>
                                                                                      <w:marRight w:val="0"/>
                                                                                      <w:marTop w:val="0"/>
                                                                                      <w:marBottom w:val="0"/>
                                                                                      <w:divBdr>
                                                                                        <w:top w:val="single" w:sz="4" w:space="0" w:color="B9B9B9"/>
                                                                                        <w:left w:val="none" w:sz="0" w:space="0" w:color="auto"/>
                                                                                        <w:bottom w:val="none" w:sz="0" w:space="0" w:color="auto"/>
                                                                                        <w:right w:val="none" w:sz="0" w:space="0" w:color="auto"/>
                                                                                      </w:divBdr>
                                                                                      <w:divsChild>
                                                                                        <w:div w:id="7173452">
                                                                                          <w:marLeft w:val="0"/>
                                                                                          <w:marRight w:val="0"/>
                                                                                          <w:marTop w:val="0"/>
                                                                                          <w:marBottom w:val="0"/>
                                                                                          <w:divBdr>
                                                                                            <w:top w:val="none" w:sz="0" w:space="0" w:color="auto"/>
                                                                                            <w:left w:val="none" w:sz="0" w:space="0" w:color="auto"/>
                                                                                            <w:bottom w:val="none" w:sz="0" w:space="0" w:color="auto"/>
                                                                                            <w:right w:val="none" w:sz="0" w:space="0" w:color="auto"/>
                                                                                          </w:divBdr>
                                                                                          <w:divsChild>
                                                                                            <w:div w:id="210197204">
                                                                                              <w:marLeft w:val="0"/>
                                                                                              <w:marRight w:val="0"/>
                                                                                              <w:marTop w:val="0"/>
                                                                                              <w:marBottom w:val="0"/>
                                                                                              <w:divBdr>
                                                                                                <w:top w:val="none" w:sz="0" w:space="0" w:color="auto"/>
                                                                                                <w:left w:val="none" w:sz="0" w:space="0" w:color="auto"/>
                                                                                                <w:bottom w:val="none" w:sz="0" w:space="0" w:color="auto"/>
                                                                                                <w:right w:val="none" w:sz="0" w:space="0" w:color="auto"/>
                                                                                              </w:divBdr>
                                                                                              <w:divsChild>
                                                                                                <w:div w:id="1637104531">
                                                                                                  <w:marLeft w:val="0"/>
                                                                                                  <w:marRight w:val="0"/>
                                                                                                  <w:marTop w:val="0"/>
                                                                                                  <w:marBottom w:val="0"/>
                                                                                                  <w:divBdr>
                                                                                                    <w:top w:val="none" w:sz="0" w:space="0" w:color="auto"/>
                                                                                                    <w:left w:val="none" w:sz="0" w:space="0" w:color="auto"/>
                                                                                                    <w:bottom w:val="none" w:sz="0" w:space="0" w:color="auto"/>
                                                                                                    <w:right w:val="none" w:sz="0" w:space="0" w:color="auto"/>
                                                                                                  </w:divBdr>
                                                                                                </w:div>
                                                                                              </w:divsChild>
                                                                                            </w:div>
                                                                                            <w:div w:id="665742700">
                                                                                              <w:marLeft w:val="0"/>
                                                                                              <w:marRight w:val="0"/>
                                                                                              <w:marTop w:val="0"/>
                                                                                              <w:marBottom w:val="0"/>
                                                                                              <w:divBdr>
                                                                                                <w:top w:val="none" w:sz="0" w:space="0" w:color="auto"/>
                                                                                                <w:left w:val="none" w:sz="0" w:space="0" w:color="auto"/>
                                                                                                <w:bottom w:val="none" w:sz="0" w:space="0" w:color="auto"/>
                                                                                                <w:right w:val="none" w:sz="0" w:space="0" w:color="auto"/>
                                                                                              </w:divBdr>
                                                                                              <w:divsChild>
                                                                                                <w:div w:id="148832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0960">
                                                                                      <w:marLeft w:val="0"/>
                                                                                      <w:marRight w:val="0"/>
                                                                                      <w:marTop w:val="0"/>
                                                                                      <w:marBottom w:val="0"/>
                                                                                      <w:divBdr>
                                                                                        <w:top w:val="single" w:sz="4" w:space="0" w:color="B9B9B9"/>
                                                                                        <w:left w:val="none" w:sz="0" w:space="0" w:color="auto"/>
                                                                                        <w:bottom w:val="none" w:sz="0" w:space="0" w:color="auto"/>
                                                                                        <w:right w:val="none" w:sz="0" w:space="0" w:color="auto"/>
                                                                                      </w:divBdr>
                                                                                      <w:divsChild>
                                                                                        <w:div w:id="1254508806">
                                                                                          <w:marLeft w:val="0"/>
                                                                                          <w:marRight w:val="0"/>
                                                                                          <w:marTop w:val="0"/>
                                                                                          <w:marBottom w:val="0"/>
                                                                                          <w:divBdr>
                                                                                            <w:top w:val="none" w:sz="0" w:space="0" w:color="auto"/>
                                                                                            <w:left w:val="none" w:sz="0" w:space="0" w:color="auto"/>
                                                                                            <w:bottom w:val="none" w:sz="0" w:space="0" w:color="auto"/>
                                                                                            <w:right w:val="none" w:sz="0" w:space="0" w:color="auto"/>
                                                                                          </w:divBdr>
                                                                                          <w:divsChild>
                                                                                            <w:div w:id="1518732143">
                                                                                              <w:marLeft w:val="0"/>
                                                                                              <w:marRight w:val="0"/>
                                                                                              <w:marTop w:val="0"/>
                                                                                              <w:marBottom w:val="0"/>
                                                                                              <w:divBdr>
                                                                                                <w:top w:val="none" w:sz="0" w:space="0" w:color="auto"/>
                                                                                                <w:left w:val="none" w:sz="0" w:space="0" w:color="auto"/>
                                                                                                <w:bottom w:val="none" w:sz="0" w:space="0" w:color="auto"/>
                                                                                                <w:right w:val="none" w:sz="0" w:space="0" w:color="auto"/>
                                                                                              </w:divBdr>
                                                                                              <w:divsChild>
                                                                                                <w:div w:id="1785616799">
                                                                                                  <w:marLeft w:val="0"/>
                                                                                                  <w:marRight w:val="0"/>
                                                                                                  <w:marTop w:val="0"/>
                                                                                                  <w:marBottom w:val="0"/>
                                                                                                  <w:divBdr>
                                                                                                    <w:top w:val="none" w:sz="0" w:space="0" w:color="auto"/>
                                                                                                    <w:left w:val="none" w:sz="0" w:space="0" w:color="auto"/>
                                                                                                    <w:bottom w:val="none" w:sz="0" w:space="0" w:color="auto"/>
                                                                                                    <w:right w:val="none" w:sz="0" w:space="0" w:color="auto"/>
                                                                                                  </w:divBdr>
                                                                                                </w:div>
                                                                                              </w:divsChild>
                                                                                            </w:div>
                                                                                            <w:div w:id="1577785808">
                                                                                              <w:marLeft w:val="0"/>
                                                                                              <w:marRight w:val="0"/>
                                                                                              <w:marTop w:val="0"/>
                                                                                              <w:marBottom w:val="0"/>
                                                                                              <w:divBdr>
                                                                                                <w:top w:val="none" w:sz="0" w:space="0" w:color="auto"/>
                                                                                                <w:left w:val="none" w:sz="0" w:space="0" w:color="auto"/>
                                                                                                <w:bottom w:val="none" w:sz="0" w:space="0" w:color="auto"/>
                                                                                                <w:right w:val="none" w:sz="0" w:space="0" w:color="auto"/>
                                                                                              </w:divBdr>
                                                                                              <w:divsChild>
                                                                                                <w:div w:id="79444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73134">
                                                                                      <w:marLeft w:val="0"/>
                                                                                      <w:marRight w:val="0"/>
                                                                                      <w:marTop w:val="0"/>
                                                                                      <w:marBottom w:val="0"/>
                                                                                      <w:divBdr>
                                                                                        <w:top w:val="single" w:sz="4" w:space="0" w:color="B9B9B9"/>
                                                                                        <w:left w:val="none" w:sz="0" w:space="0" w:color="auto"/>
                                                                                        <w:bottom w:val="none" w:sz="0" w:space="0" w:color="auto"/>
                                                                                        <w:right w:val="none" w:sz="0" w:space="0" w:color="auto"/>
                                                                                      </w:divBdr>
                                                                                      <w:divsChild>
                                                                                        <w:div w:id="839002809">
                                                                                          <w:marLeft w:val="0"/>
                                                                                          <w:marRight w:val="0"/>
                                                                                          <w:marTop w:val="0"/>
                                                                                          <w:marBottom w:val="0"/>
                                                                                          <w:divBdr>
                                                                                            <w:top w:val="none" w:sz="0" w:space="0" w:color="auto"/>
                                                                                            <w:left w:val="none" w:sz="0" w:space="0" w:color="auto"/>
                                                                                            <w:bottom w:val="none" w:sz="0" w:space="0" w:color="auto"/>
                                                                                            <w:right w:val="none" w:sz="0" w:space="0" w:color="auto"/>
                                                                                          </w:divBdr>
                                                                                          <w:divsChild>
                                                                                            <w:div w:id="1349916530">
                                                                                              <w:marLeft w:val="0"/>
                                                                                              <w:marRight w:val="0"/>
                                                                                              <w:marTop w:val="0"/>
                                                                                              <w:marBottom w:val="0"/>
                                                                                              <w:divBdr>
                                                                                                <w:top w:val="none" w:sz="0" w:space="0" w:color="auto"/>
                                                                                                <w:left w:val="none" w:sz="0" w:space="0" w:color="auto"/>
                                                                                                <w:bottom w:val="none" w:sz="0" w:space="0" w:color="auto"/>
                                                                                                <w:right w:val="none" w:sz="0" w:space="0" w:color="auto"/>
                                                                                              </w:divBdr>
                                                                                              <w:divsChild>
                                                                                                <w:div w:id="141584343">
                                                                                                  <w:marLeft w:val="0"/>
                                                                                                  <w:marRight w:val="0"/>
                                                                                                  <w:marTop w:val="0"/>
                                                                                                  <w:marBottom w:val="0"/>
                                                                                                  <w:divBdr>
                                                                                                    <w:top w:val="none" w:sz="0" w:space="0" w:color="auto"/>
                                                                                                    <w:left w:val="none" w:sz="0" w:space="0" w:color="auto"/>
                                                                                                    <w:bottom w:val="none" w:sz="0" w:space="0" w:color="auto"/>
                                                                                                    <w:right w:val="none" w:sz="0" w:space="0" w:color="auto"/>
                                                                                                  </w:divBdr>
                                                                                                </w:div>
                                                                                              </w:divsChild>
                                                                                            </w:div>
                                                                                            <w:div w:id="2057193575">
                                                                                              <w:marLeft w:val="0"/>
                                                                                              <w:marRight w:val="0"/>
                                                                                              <w:marTop w:val="0"/>
                                                                                              <w:marBottom w:val="0"/>
                                                                                              <w:divBdr>
                                                                                                <w:top w:val="none" w:sz="0" w:space="0" w:color="auto"/>
                                                                                                <w:left w:val="none" w:sz="0" w:space="0" w:color="auto"/>
                                                                                                <w:bottom w:val="none" w:sz="0" w:space="0" w:color="auto"/>
                                                                                                <w:right w:val="none" w:sz="0" w:space="0" w:color="auto"/>
                                                                                              </w:divBdr>
                                                                                              <w:divsChild>
                                                                                                <w:div w:id="2069915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53311">
                                                                                      <w:marLeft w:val="0"/>
                                                                                      <w:marRight w:val="0"/>
                                                                                      <w:marTop w:val="0"/>
                                                                                      <w:marBottom w:val="0"/>
                                                                                      <w:divBdr>
                                                                                        <w:top w:val="single" w:sz="4" w:space="0" w:color="B9B9B9"/>
                                                                                        <w:left w:val="none" w:sz="0" w:space="0" w:color="auto"/>
                                                                                        <w:bottom w:val="none" w:sz="0" w:space="0" w:color="auto"/>
                                                                                        <w:right w:val="none" w:sz="0" w:space="0" w:color="auto"/>
                                                                                      </w:divBdr>
                                                                                      <w:divsChild>
                                                                                        <w:div w:id="2072463439">
                                                                                          <w:marLeft w:val="0"/>
                                                                                          <w:marRight w:val="0"/>
                                                                                          <w:marTop w:val="0"/>
                                                                                          <w:marBottom w:val="0"/>
                                                                                          <w:divBdr>
                                                                                            <w:top w:val="none" w:sz="0" w:space="0" w:color="auto"/>
                                                                                            <w:left w:val="none" w:sz="0" w:space="0" w:color="auto"/>
                                                                                            <w:bottom w:val="none" w:sz="0" w:space="0" w:color="auto"/>
                                                                                            <w:right w:val="none" w:sz="0" w:space="0" w:color="auto"/>
                                                                                          </w:divBdr>
                                                                                          <w:divsChild>
                                                                                            <w:div w:id="11957149">
                                                                                              <w:marLeft w:val="0"/>
                                                                                              <w:marRight w:val="0"/>
                                                                                              <w:marTop w:val="0"/>
                                                                                              <w:marBottom w:val="0"/>
                                                                                              <w:divBdr>
                                                                                                <w:top w:val="none" w:sz="0" w:space="0" w:color="auto"/>
                                                                                                <w:left w:val="none" w:sz="0" w:space="0" w:color="auto"/>
                                                                                                <w:bottom w:val="none" w:sz="0" w:space="0" w:color="auto"/>
                                                                                                <w:right w:val="none" w:sz="0" w:space="0" w:color="auto"/>
                                                                                              </w:divBdr>
                                                                                              <w:divsChild>
                                                                                                <w:div w:id="1884825539">
                                                                                                  <w:marLeft w:val="0"/>
                                                                                                  <w:marRight w:val="0"/>
                                                                                                  <w:marTop w:val="0"/>
                                                                                                  <w:marBottom w:val="0"/>
                                                                                                  <w:divBdr>
                                                                                                    <w:top w:val="none" w:sz="0" w:space="0" w:color="auto"/>
                                                                                                    <w:left w:val="none" w:sz="0" w:space="0" w:color="auto"/>
                                                                                                    <w:bottom w:val="none" w:sz="0" w:space="0" w:color="auto"/>
                                                                                                    <w:right w:val="none" w:sz="0" w:space="0" w:color="auto"/>
                                                                                                  </w:divBdr>
                                                                                                </w:div>
                                                                                              </w:divsChild>
                                                                                            </w:div>
                                                                                            <w:div w:id="442386894">
                                                                                              <w:marLeft w:val="0"/>
                                                                                              <w:marRight w:val="0"/>
                                                                                              <w:marTop w:val="0"/>
                                                                                              <w:marBottom w:val="0"/>
                                                                                              <w:divBdr>
                                                                                                <w:top w:val="none" w:sz="0" w:space="0" w:color="auto"/>
                                                                                                <w:left w:val="none" w:sz="0" w:space="0" w:color="auto"/>
                                                                                                <w:bottom w:val="none" w:sz="0" w:space="0" w:color="auto"/>
                                                                                                <w:right w:val="none" w:sz="0" w:space="0" w:color="auto"/>
                                                                                              </w:divBdr>
                                                                                              <w:divsChild>
                                                                                                <w:div w:id="206493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45342">
                                                                                      <w:marLeft w:val="0"/>
                                                                                      <w:marRight w:val="0"/>
                                                                                      <w:marTop w:val="0"/>
                                                                                      <w:marBottom w:val="0"/>
                                                                                      <w:divBdr>
                                                                                        <w:top w:val="single" w:sz="4" w:space="0" w:color="B9B9B9"/>
                                                                                        <w:left w:val="none" w:sz="0" w:space="0" w:color="auto"/>
                                                                                        <w:bottom w:val="none" w:sz="0" w:space="0" w:color="auto"/>
                                                                                        <w:right w:val="none" w:sz="0" w:space="0" w:color="auto"/>
                                                                                      </w:divBdr>
                                                                                      <w:divsChild>
                                                                                        <w:div w:id="812871021">
                                                                                          <w:marLeft w:val="0"/>
                                                                                          <w:marRight w:val="0"/>
                                                                                          <w:marTop w:val="0"/>
                                                                                          <w:marBottom w:val="0"/>
                                                                                          <w:divBdr>
                                                                                            <w:top w:val="none" w:sz="0" w:space="0" w:color="auto"/>
                                                                                            <w:left w:val="none" w:sz="0" w:space="0" w:color="auto"/>
                                                                                            <w:bottom w:val="none" w:sz="0" w:space="0" w:color="auto"/>
                                                                                            <w:right w:val="none" w:sz="0" w:space="0" w:color="auto"/>
                                                                                          </w:divBdr>
                                                                                          <w:divsChild>
                                                                                            <w:div w:id="193351136">
                                                                                              <w:marLeft w:val="0"/>
                                                                                              <w:marRight w:val="0"/>
                                                                                              <w:marTop w:val="0"/>
                                                                                              <w:marBottom w:val="0"/>
                                                                                              <w:divBdr>
                                                                                                <w:top w:val="none" w:sz="0" w:space="0" w:color="auto"/>
                                                                                                <w:left w:val="none" w:sz="0" w:space="0" w:color="auto"/>
                                                                                                <w:bottom w:val="none" w:sz="0" w:space="0" w:color="auto"/>
                                                                                                <w:right w:val="none" w:sz="0" w:space="0" w:color="auto"/>
                                                                                              </w:divBdr>
                                                                                              <w:divsChild>
                                                                                                <w:div w:id="420642288">
                                                                                                  <w:marLeft w:val="0"/>
                                                                                                  <w:marRight w:val="0"/>
                                                                                                  <w:marTop w:val="0"/>
                                                                                                  <w:marBottom w:val="0"/>
                                                                                                  <w:divBdr>
                                                                                                    <w:top w:val="none" w:sz="0" w:space="0" w:color="auto"/>
                                                                                                    <w:left w:val="none" w:sz="0" w:space="0" w:color="auto"/>
                                                                                                    <w:bottom w:val="none" w:sz="0" w:space="0" w:color="auto"/>
                                                                                                    <w:right w:val="none" w:sz="0" w:space="0" w:color="auto"/>
                                                                                                  </w:divBdr>
                                                                                                </w:div>
                                                                                              </w:divsChild>
                                                                                            </w:div>
                                                                                            <w:div w:id="1785616981">
                                                                                              <w:marLeft w:val="0"/>
                                                                                              <w:marRight w:val="0"/>
                                                                                              <w:marTop w:val="0"/>
                                                                                              <w:marBottom w:val="0"/>
                                                                                              <w:divBdr>
                                                                                                <w:top w:val="none" w:sz="0" w:space="0" w:color="auto"/>
                                                                                                <w:left w:val="none" w:sz="0" w:space="0" w:color="auto"/>
                                                                                                <w:bottom w:val="none" w:sz="0" w:space="0" w:color="auto"/>
                                                                                                <w:right w:val="none" w:sz="0" w:space="0" w:color="auto"/>
                                                                                              </w:divBdr>
                                                                                              <w:divsChild>
                                                                                                <w:div w:id="1139344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46448">
                                                                                      <w:marLeft w:val="0"/>
                                                                                      <w:marRight w:val="0"/>
                                                                                      <w:marTop w:val="0"/>
                                                                                      <w:marBottom w:val="0"/>
                                                                                      <w:divBdr>
                                                                                        <w:top w:val="single" w:sz="4" w:space="0" w:color="B9B9B9"/>
                                                                                        <w:left w:val="none" w:sz="0" w:space="0" w:color="auto"/>
                                                                                        <w:bottom w:val="none" w:sz="0" w:space="0" w:color="auto"/>
                                                                                        <w:right w:val="none" w:sz="0" w:space="0" w:color="auto"/>
                                                                                      </w:divBdr>
                                                                                      <w:divsChild>
                                                                                        <w:div w:id="734472075">
                                                                                          <w:marLeft w:val="0"/>
                                                                                          <w:marRight w:val="0"/>
                                                                                          <w:marTop w:val="0"/>
                                                                                          <w:marBottom w:val="0"/>
                                                                                          <w:divBdr>
                                                                                            <w:top w:val="none" w:sz="0" w:space="0" w:color="auto"/>
                                                                                            <w:left w:val="none" w:sz="0" w:space="0" w:color="auto"/>
                                                                                            <w:bottom w:val="none" w:sz="0" w:space="0" w:color="auto"/>
                                                                                            <w:right w:val="none" w:sz="0" w:space="0" w:color="auto"/>
                                                                                          </w:divBdr>
                                                                                          <w:divsChild>
                                                                                            <w:div w:id="1151554110">
                                                                                              <w:marLeft w:val="0"/>
                                                                                              <w:marRight w:val="0"/>
                                                                                              <w:marTop w:val="0"/>
                                                                                              <w:marBottom w:val="0"/>
                                                                                              <w:divBdr>
                                                                                                <w:top w:val="none" w:sz="0" w:space="0" w:color="auto"/>
                                                                                                <w:left w:val="none" w:sz="0" w:space="0" w:color="auto"/>
                                                                                                <w:bottom w:val="none" w:sz="0" w:space="0" w:color="auto"/>
                                                                                                <w:right w:val="none" w:sz="0" w:space="0" w:color="auto"/>
                                                                                              </w:divBdr>
                                                                                              <w:divsChild>
                                                                                                <w:div w:id="1758675227">
                                                                                                  <w:marLeft w:val="0"/>
                                                                                                  <w:marRight w:val="0"/>
                                                                                                  <w:marTop w:val="0"/>
                                                                                                  <w:marBottom w:val="0"/>
                                                                                                  <w:divBdr>
                                                                                                    <w:top w:val="none" w:sz="0" w:space="0" w:color="auto"/>
                                                                                                    <w:left w:val="none" w:sz="0" w:space="0" w:color="auto"/>
                                                                                                    <w:bottom w:val="none" w:sz="0" w:space="0" w:color="auto"/>
                                                                                                    <w:right w:val="none" w:sz="0" w:space="0" w:color="auto"/>
                                                                                                  </w:divBdr>
                                                                                                </w:div>
                                                                                              </w:divsChild>
                                                                                            </w:div>
                                                                                            <w:div w:id="1872837158">
                                                                                              <w:marLeft w:val="0"/>
                                                                                              <w:marRight w:val="0"/>
                                                                                              <w:marTop w:val="0"/>
                                                                                              <w:marBottom w:val="0"/>
                                                                                              <w:divBdr>
                                                                                                <w:top w:val="none" w:sz="0" w:space="0" w:color="auto"/>
                                                                                                <w:left w:val="none" w:sz="0" w:space="0" w:color="auto"/>
                                                                                                <w:bottom w:val="none" w:sz="0" w:space="0" w:color="auto"/>
                                                                                                <w:right w:val="none" w:sz="0" w:space="0" w:color="auto"/>
                                                                                              </w:divBdr>
                                                                                              <w:divsChild>
                                                                                                <w:div w:id="377631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131287">
                                                                                      <w:marLeft w:val="0"/>
                                                                                      <w:marRight w:val="0"/>
                                                                                      <w:marTop w:val="0"/>
                                                                                      <w:marBottom w:val="0"/>
                                                                                      <w:divBdr>
                                                                                        <w:top w:val="single" w:sz="4" w:space="0" w:color="B9B9B9"/>
                                                                                        <w:left w:val="none" w:sz="0" w:space="0" w:color="auto"/>
                                                                                        <w:bottom w:val="none" w:sz="0" w:space="0" w:color="auto"/>
                                                                                        <w:right w:val="none" w:sz="0" w:space="0" w:color="auto"/>
                                                                                      </w:divBdr>
                                                                                      <w:divsChild>
                                                                                        <w:div w:id="1981227337">
                                                                                          <w:marLeft w:val="0"/>
                                                                                          <w:marRight w:val="0"/>
                                                                                          <w:marTop w:val="0"/>
                                                                                          <w:marBottom w:val="0"/>
                                                                                          <w:divBdr>
                                                                                            <w:top w:val="none" w:sz="0" w:space="0" w:color="auto"/>
                                                                                            <w:left w:val="none" w:sz="0" w:space="0" w:color="auto"/>
                                                                                            <w:bottom w:val="none" w:sz="0" w:space="0" w:color="auto"/>
                                                                                            <w:right w:val="none" w:sz="0" w:space="0" w:color="auto"/>
                                                                                          </w:divBdr>
                                                                                          <w:divsChild>
                                                                                            <w:div w:id="520708486">
                                                                                              <w:marLeft w:val="0"/>
                                                                                              <w:marRight w:val="0"/>
                                                                                              <w:marTop w:val="0"/>
                                                                                              <w:marBottom w:val="0"/>
                                                                                              <w:divBdr>
                                                                                                <w:top w:val="none" w:sz="0" w:space="0" w:color="auto"/>
                                                                                                <w:left w:val="none" w:sz="0" w:space="0" w:color="auto"/>
                                                                                                <w:bottom w:val="none" w:sz="0" w:space="0" w:color="auto"/>
                                                                                                <w:right w:val="none" w:sz="0" w:space="0" w:color="auto"/>
                                                                                              </w:divBdr>
                                                                                              <w:divsChild>
                                                                                                <w:div w:id="1152065779">
                                                                                                  <w:marLeft w:val="0"/>
                                                                                                  <w:marRight w:val="0"/>
                                                                                                  <w:marTop w:val="0"/>
                                                                                                  <w:marBottom w:val="0"/>
                                                                                                  <w:divBdr>
                                                                                                    <w:top w:val="none" w:sz="0" w:space="0" w:color="auto"/>
                                                                                                    <w:left w:val="none" w:sz="0" w:space="0" w:color="auto"/>
                                                                                                    <w:bottom w:val="none" w:sz="0" w:space="0" w:color="auto"/>
                                                                                                    <w:right w:val="none" w:sz="0" w:space="0" w:color="auto"/>
                                                                                                  </w:divBdr>
                                                                                                </w:div>
                                                                                              </w:divsChild>
                                                                                            </w:div>
                                                                                            <w:div w:id="1255826372">
                                                                                              <w:marLeft w:val="0"/>
                                                                                              <w:marRight w:val="0"/>
                                                                                              <w:marTop w:val="0"/>
                                                                                              <w:marBottom w:val="0"/>
                                                                                              <w:divBdr>
                                                                                                <w:top w:val="none" w:sz="0" w:space="0" w:color="auto"/>
                                                                                                <w:left w:val="none" w:sz="0" w:space="0" w:color="auto"/>
                                                                                                <w:bottom w:val="none" w:sz="0" w:space="0" w:color="auto"/>
                                                                                                <w:right w:val="none" w:sz="0" w:space="0" w:color="auto"/>
                                                                                              </w:divBdr>
                                                                                              <w:divsChild>
                                                                                                <w:div w:id="1063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0269">
                                                                                      <w:marLeft w:val="0"/>
                                                                                      <w:marRight w:val="0"/>
                                                                                      <w:marTop w:val="0"/>
                                                                                      <w:marBottom w:val="0"/>
                                                                                      <w:divBdr>
                                                                                        <w:top w:val="single" w:sz="4" w:space="0" w:color="B9B9B9"/>
                                                                                        <w:left w:val="none" w:sz="0" w:space="0" w:color="auto"/>
                                                                                        <w:bottom w:val="none" w:sz="0" w:space="0" w:color="auto"/>
                                                                                        <w:right w:val="none" w:sz="0" w:space="0" w:color="auto"/>
                                                                                      </w:divBdr>
                                                                                      <w:divsChild>
                                                                                        <w:div w:id="1255823623">
                                                                                          <w:marLeft w:val="0"/>
                                                                                          <w:marRight w:val="0"/>
                                                                                          <w:marTop w:val="0"/>
                                                                                          <w:marBottom w:val="0"/>
                                                                                          <w:divBdr>
                                                                                            <w:top w:val="none" w:sz="0" w:space="0" w:color="auto"/>
                                                                                            <w:left w:val="none" w:sz="0" w:space="0" w:color="auto"/>
                                                                                            <w:bottom w:val="none" w:sz="0" w:space="0" w:color="auto"/>
                                                                                            <w:right w:val="none" w:sz="0" w:space="0" w:color="auto"/>
                                                                                          </w:divBdr>
                                                                                          <w:divsChild>
                                                                                            <w:div w:id="173148680">
                                                                                              <w:marLeft w:val="0"/>
                                                                                              <w:marRight w:val="0"/>
                                                                                              <w:marTop w:val="0"/>
                                                                                              <w:marBottom w:val="0"/>
                                                                                              <w:divBdr>
                                                                                                <w:top w:val="none" w:sz="0" w:space="0" w:color="auto"/>
                                                                                                <w:left w:val="none" w:sz="0" w:space="0" w:color="auto"/>
                                                                                                <w:bottom w:val="none" w:sz="0" w:space="0" w:color="auto"/>
                                                                                                <w:right w:val="none" w:sz="0" w:space="0" w:color="auto"/>
                                                                                              </w:divBdr>
                                                                                              <w:divsChild>
                                                                                                <w:div w:id="2137411046">
                                                                                                  <w:marLeft w:val="0"/>
                                                                                                  <w:marRight w:val="0"/>
                                                                                                  <w:marTop w:val="0"/>
                                                                                                  <w:marBottom w:val="0"/>
                                                                                                  <w:divBdr>
                                                                                                    <w:top w:val="none" w:sz="0" w:space="0" w:color="auto"/>
                                                                                                    <w:left w:val="none" w:sz="0" w:space="0" w:color="auto"/>
                                                                                                    <w:bottom w:val="none" w:sz="0" w:space="0" w:color="auto"/>
                                                                                                    <w:right w:val="none" w:sz="0" w:space="0" w:color="auto"/>
                                                                                                  </w:divBdr>
                                                                                                </w:div>
                                                                                              </w:divsChild>
                                                                                            </w:div>
                                                                                            <w:div w:id="1474830330">
                                                                                              <w:marLeft w:val="0"/>
                                                                                              <w:marRight w:val="0"/>
                                                                                              <w:marTop w:val="0"/>
                                                                                              <w:marBottom w:val="0"/>
                                                                                              <w:divBdr>
                                                                                                <w:top w:val="none" w:sz="0" w:space="0" w:color="auto"/>
                                                                                                <w:left w:val="none" w:sz="0" w:space="0" w:color="auto"/>
                                                                                                <w:bottom w:val="none" w:sz="0" w:space="0" w:color="auto"/>
                                                                                                <w:right w:val="none" w:sz="0" w:space="0" w:color="auto"/>
                                                                                              </w:divBdr>
                                                                                              <w:divsChild>
                                                                                                <w:div w:id="176359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808746">
                                                                                      <w:marLeft w:val="0"/>
                                                                                      <w:marRight w:val="0"/>
                                                                                      <w:marTop w:val="0"/>
                                                                                      <w:marBottom w:val="0"/>
                                                                                      <w:divBdr>
                                                                                        <w:top w:val="single" w:sz="4" w:space="0" w:color="B9B9B9"/>
                                                                                        <w:left w:val="none" w:sz="0" w:space="0" w:color="auto"/>
                                                                                        <w:bottom w:val="none" w:sz="0" w:space="0" w:color="auto"/>
                                                                                        <w:right w:val="none" w:sz="0" w:space="0" w:color="auto"/>
                                                                                      </w:divBdr>
                                                                                      <w:divsChild>
                                                                                        <w:div w:id="514657688">
                                                                                          <w:marLeft w:val="0"/>
                                                                                          <w:marRight w:val="0"/>
                                                                                          <w:marTop w:val="0"/>
                                                                                          <w:marBottom w:val="0"/>
                                                                                          <w:divBdr>
                                                                                            <w:top w:val="none" w:sz="0" w:space="0" w:color="auto"/>
                                                                                            <w:left w:val="none" w:sz="0" w:space="0" w:color="auto"/>
                                                                                            <w:bottom w:val="none" w:sz="0" w:space="0" w:color="auto"/>
                                                                                            <w:right w:val="none" w:sz="0" w:space="0" w:color="auto"/>
                                                                                          </w:divBdr>
                                                                                          <w:divsChild>
                                                                                            <w:div w:id="661742723">
                                                                                              <w:marLeft w:val="0"/>
                                                                                              <w:marRight w:val="0"/>
                                                                                              <w:marTop w:val="0"/>
                                                                                              <w:marBottom w:val="0"/>
                                                                                              <w:divBdr>
                                                                                                <w:top w:val="none" w:sz="0" w:space="0" w:color="auto"/>
                                                                                                <w:left w:val="none" w:sz="0" w:space="0" w:color="auto"/>
                                                                                                <w:bottom w:val="none" w:sz="0" w:space="0" w:color="auto"/>
                                                                                                <w:right w:val="none" w:sz="0" w:space="0" w:color="auto"/>
                                                                                              </w:divBdr>
                                                                                              <w:divsChild>
                                                                                                <w:div w:id="294987046">
                                                                                                  <w:marLeft w:val="0"/>
                                                                                                  <w:marRight w:val="0"/>
                                                                                                  <w:marTop w:val="0"/>
                                                                                                  <w:marBottom w:val="0"/>
                                                                                                  <w:divBdr>
                                                                                                    <w:top w:val="none" w:sz="0" w:space="0" w:color="auto"/>
                                                                                                    <w:left w:val="none" w:sz="0" w:space="0" w:color="auto"/>
                                                                                                    <w:bottom w:val="none" w:sz="0" w:space="0" w:color="auto"/>
                                                                                                    <w:right w:val="none" w:sz="0" w:space="0" w:color="auto"/>
                                                                                                  </w:divBdr>
                                                                                                </w:div>
                                                                                              </w:divsChild>
                                                                                            </w:div>
                                                                                            <w:div w:id="1985507243">
                                                                                              <w:marLeft w:val="0"/>
                                                                                              <w:marRight w:val="0"/>
                                                                                              <w:marTop w:val="0"/>
                                                                                              <w:marBottom w:val="0"/>
                                                                                              <w:divBdr>
                                                                                                <w:top w:val="none" w:sz="0" w:space="0" w:color="auto"/>
                                                                                                <w:left w:val="none" w:sz="0" w:space="0" w:color="auto"/>
                                                                                                <w:bottom w:val="none" w:sz="0" w:space="0" w:color="auto"/>
                                                                                                <w:right w:val="none" w:sz="0" w:space="0" w:color="auto"/>
                                                                                              </w:divBdr>
                                                                                              <w:divsChild>
                                                                                                <w:div w:id="211035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36560">
                                                                                      <w:marLeft w:val="0"/>
                                                                                      <w:marRight w:val="0"/>
                                                                                      <w:marTop w:val="0"/>
                                                                                      <w:marBottom w:val="0"/>
                                                                                      <w:divBdr>
                                                                                        <w:top w:val="single" w:sz="4" w:space="0" w:color="B9B9B9"/>
                                                                                        <w:left w:val="none" w:sz="0" w:space="0" w:color="auto"/>
                                                                                        <w:bottom w:val="none" w:sz="0" w:space="0" w:color="auto"/>
                                                                                        <w:right w:val="none" w:sz="0" w:space="0" w:color="auto"/>
                                                                                      </w:divBdr>
                                                                                      <w:divsChild>
                                                                                        <w:div w:id="1607470098">
                                                                                          <w:marLeft w:val="0"/>
                                                                                          <w:marRight w:val="0"/>
                                                                                          <w:marTop w:val="0"/>
                                                                                          <w:marBottom w:val="0"/>
                                                                                          <w:divBdr>
                                                                                            <w:top w:val="none" w:sz="0" w:space="0" w:color="auto"/>
                                                                                            <w:left w:val="none" w:sz="0" w:space="0" w:color="auto"/>
                                                                                            <w:bottom w:val="none" w:sz="0" w:space="0" w:color="auto"/>
                                                                                            <w:right w:val="none" w:sz="0" w:space="0" w:color="auto"/>
                                                                                          </w:divBdr>
                                                                                          <w:divsChild>
                                                                                            <w:div w:id="1241870116">
                                                                                              <w:marLeft w:val="0"/>
                                                                                              <w:marRight w:val="0"/>
                                                                                              <w:marTop w:val="0"/>
                                                                                              <w:marBottom w:val="0"/>
                                                                                              <w:divBdr>
                                                                                                <w:top w:val="none" w:sz="0" w:space="0" w:color="auto"/>
                                                                                                <w:left w:val="none" w:sz="0" w:space="0" w:color="auto"/>
                                                                                                <w:bottom w:val="none" w:sz="0" w:space="0" w:color="auto"/>
                                                                                                <w:right w:val="none" w:sz="0" w:space="0" w:color="auto"/>
                                                                                              </w:divBdr>
                                                                                              <w:divsChild>
                                                                                                <w:div w:id="783502914">
                                                                                                  <w:marLeft w:val="0"/>
                                                                                                  <w:marRight w:val="0"/>
                                                                                                  <w:marTop w:val="0"/>
                                                                                                  <w:marBottom w:val="0"/>
                                                                                                  <w:divBdr>
                                                                                                    <w:top w:val="none" w:sz="0" w:space="0" w:color="auto"/>
                                                                                                    <w:left w:val="none" w:sz="0" w:space="0" w:color="auto"/>
                                                                                                    <w:bottom w:val="none" w:sz="0" w:space="0" w:color="auto"/>
                                                                                                    <w:right w:val="none" w:sz="0" w:space="0" w:color="auto"/>
                                                                                                  </w:divBdr>
                                                                                                </w:div>
                                                                                              </w:divsChild>
                                                                                            </w:div>
                                                                                            <w:div w:id="1575042043">
                                                                                              <w:marLeft w:val="0"/>
                                                                                              <w:marRight w:val="0"/>
                                                                                              <w:marTop w:val="0"/>
                                                                                              <w:marBottom w:val="0"/>
                                                                                              <w:divBdr>
                                                                                                <w:top w:val="none" w:sz="0" w:space="0" w:color="auto"/>
                                                                                                <w:left w:val="none" w:sz="0" w:space="0" w:color="auto"/>
                                                                                                <w:bottom w:val="none" w:sz="0" w:space="0" w:color="auto"/>
                                                                                                <w:right w:val="none" w:sz="0" w:space="0" w:color="auto"/>
                                                                                              </w:divBdr>
                                                                                              <w:divsChild>
                                                                                                <w:div w:id="138066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9724">
                                                                                      <w:marLeft w:val="0"/>
                                                                                      <w:marRight w:val="0"/>
                                                                                      <w:marTop w:val="0"/>
                                                                                      <w:marBottom w:val="0"/>
                                                                                      <w:divBdr>
                                                                                        <w:top w:val="single" w:sz="4" w:space="0" w:color="B9B9B9"/>
                                                                                        <w:left w:val="none" w:sz="0" w:space="0" w:color="auto"/>
                                                                                        <w:bottom w:val="none" w:sz="0" w:space="0" w:color="auto"/>
                                                                                        <w:right w:val="none" w:sz="0" w:space="0" w:color="auto"/>
                                                                                      </w:divBdr>
                                                                                      <w:divsChild>
                                                                                        <w:div w:id="1658612270">
                                                                                          <w:marLeft w:val="0"/>
                                                                                          <w:marRight w:val="0"/>
                                                                                          <w:marTop w:val="0"/>
                                                                                          <w:marBottom w:val="0"/>
                                                                                          <w:divBdr>
                                                                                            <w:top w:val="none" w:sz="0" w:space="0" w:color="auto"/>
                                                                                            <w:left w:val="none" w:sz="0" w:space="0" w:color="auto"/>
                                                                                            <w:bottom w:val="none" w:sz="0" w:space="0" w:color="auto"/>
                                                                                            <w:right w:val="none" w:sz="0" w:space="0" w:color="auto"/>
                                                                                          </w:divBdr>
                                                                                          <w:divsChild>
                                                                                            <w:div w:id="23099629">
                                                                                              <w:marLeft w:val="0"/>
                                                                                              <w:marRight w:val="0"/>
                                                                                              <w:marTop w:val="0"/>
                                                                                              <w:marBottom w:val="0"/>
                                                                                              <w:divBdr>
                                                                                                <w:top w:val="none" w:sz="0" w:space="0" w:color="auto"/>
                                                                                                <w:left w:val="none" w:sz="0" w:space="0" w:color="auto"/>
                                                                                                <w:bottom w:val="none" w:sz="0" w:space="0" w:color="auto"/>
                                                                                                <w:right w:val="none" w:sz="0" w:space="0" w:color="auto"/>
                                                                                              </w:divBdr>
                                                                                              <w:divsChild>
                                                                                                <w:div w:id="123162042">
                                                                                                  <w:marLeft w:val="0"/>
                                                                                                  <w:marRight w:val="0"/>
                                                                                                  <w:marTop w:val="0"/>
                                                                                                  <w:marBottom w:val="0"/>
                                                                                                  <w:divBdr>
                                                                                                    <w:top w:val="none" w:sz="0" w:space="0" w:color="auto"/>
                                                                                                    <w:left w:val="none" w:sz="0" w:space="0" w:color="auto"/>
                                                                                                    <w:bottom w:val="none" w:sz="0" w:space="0" w:color="auto"/>
                                                                                                    <w:right w:val="none" w:sz="0" w:space="0" w:color="auto"/>
                                                                                                  </w:divBdr>
                                                                                                </w:div>
                                                                                              </w:divsChild>
                                                                                            </w:div>
                                                                                            <w:div w:id="1693264982">
                                                                                              <w:marLeft w:val="0"/>
                                                                                              <w:marRight w:val="0"/>
                                                                                              <w:marTop w:val="0"/>
                                                                                              <w:marBottom w:val="0"/>
                                                                                              <w:divBdr>
                                                                                                <w:top w:val="none" w:sz="0" w:space="0" w:color="auto"/>
                                                                                                <w:left w:val="none" w:sz="0" w:space="0" w:color="auto"/>
                                                                                                <w:bottom w:val="none" w:sz="0" w:space="0" w:color="auto"/>
                                                                                                <w:right w:val="none" w:sz="0" w:space="0" w:color="auto"/>
                                                                                              </w:divBdr>
                                                                                              <w:divsChild>
                                                                                                <w:div w:id="102729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1758">
                                                                                      <w:marLeft w:val="0"/>
                                                                                      <w:marRight w:val="0"/>
                                                                                      <w:marTop w:val="0"/>
                                                                                      <w:marBottom w:val="0"/>
                                                                                      <w:divBdr>
                                                                                        <w:top w:val="single" w:sz="4" w:space="0" w:color="B9B9B9"/>
                                                                                        <w:left w:val="none" w:sz="0" w:space="0" w:color="auto"/>
                                                                                        <w:bottom w:val="none" w:sz="0" w:space="0" w:color="auto"/>
                                                                                        <w:right w:val="none" w:sz="0" w:space="0" w:color="auto"/>
                                                                                      </w:divBdr>
                                                                                      <w:divsChild>
                                                                                        <w:div w:id="891697286">
                                                                                          <w:marLeft w:val="0"/>
                                                                                          <w:marRight w:val="0"/>
                                                                                          <w:marTop w:val="0"/>
                                                                                          <w:marBottom w:val="0"/>
                                                                                          <w:divBdr>
                                                                                            <w:top w:val="none" w:sz="0" w:space="0" w:color="auto"/>
                                                                                            <w:left w:val="none" w:sz="0" w:space="0" w:color="auto"/>
                                                                                            <w:bottom w:val="none" w:sz="0" w:space="0" w:color="auto"/>
                                                                                            <w:right w:val="none" w:sz="0" w:space="0" w:color="auto"/>
                                                                                          </w:divBdr>
                                                                                          <w:divsChild>
                                                                                            <w:div w:id="155845785">
                                                                                              <w:marLeft w:val="0"/>
                                                                                              <w:marRight w:val="0"/>
                                                                                              <w:marTop w:val="0"/>
                                                                                              <w:marBottom w:val="0"/>
                                                                                              <w:divBdr>
                                                                                                <w:top w:val="none" w:sz="0" w:space="0" w:color="auto"/>
                                                                                                <w:left w:val="none" w:sz="0" w:space="0" w:color="auto"/>
                                                                                                <w:bottom w:val="none" w:sz="0" w:space="0" w:color="auto"/>
                                                                                                <w:right w:val="none" w:sz="0" w:space="0" w:color="auto"/>
                                                                                              </w:divBdr>
                                                                                              <w:divsChild>
                                                                                                <w:div w:id="1106772355">
                                                                                                  <w:marLeft w:val="0"/>
                                                                                                  <w:marRight w:val="0"/>
                                                                                                  <w:marTop w:val="0"/>
                                                                                                  <w:marBottom w:val="0"/>
                                                                                                  <w:divBdr>
                                                                                                    <w:top w:val="none" w:sz="0" w:space="0" w:color="auto"/>
                                                                                                    <w:left w:val="none" w:sz="0" w:space="0" w:color="auto"/>
                                                                                                    <w:bottom w:val="none" w:sz="0" w:space="0" w:color="auto"/>
                                                                                                    <w:right w:val="none" w:sz="0" w:space="0" w:color="auto"/>
                                                                                                  </w:divBdr>
                                                                                                </w:div>
                                                                                              </w:divsChild>
                                                                                            </w:div>
                                                                                            <w:div w:id="1128544008">
                                                                                              <w:marLeft w:val="0"/>
                                                                                              <w:marRight w:val="0"/>
                                                                                              <w:marTop w:val="0"/>
                                                                                              <w:marBottom w:val="0"/>
                                                                                              <w:divBdr>
                                                                                                <w:top w:val="none" w:sz="0" w:space="0" w:color="auto"/>
                                                                                                <w:left w:val="none" w:sz="0" w:space="0" w:color="auto"/>
                                                                                                <w:bottom w:val="none" w:sz="0" w:space="0" w:color="auto"/>
                                                                                                <w:right w:val="none" w:sz="0" w:space="0" w:color="auto"/>
                                                                                              </w:divBdr>
                                                                                              <w:divsChild>
                                                                                                <w:div w:id="169804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7079">
                                                                                      <w:marLeft w:val="0"/>
                                                                                      <w:marRight w:val="0"/>
                                                                                      <w:marTop w:val="0"/>
                                                                                      <w:marBottom w:val="0"/>
                                                                                      <w:divBdr>
                                                                                        <w:top w:val="single" w:sz="4" w:space="0" w:color="B9B9B9"/>
                                                                                        <w:left w:val="none" w:sz="0" w:space="0" w:color="auto"/>
                                                                                        <w:bottom w:val="none" w:sz="0" w:space="0" w:color="auto"/>
                                                                                        <w:right w:val="none" w:sz="0" w:space="0" w:color="auto"/>
                                                                                      </w:divBdr>
                                                                                      <w:divsChild>
                                                                                        <w:div w:id="858279795">
                                                                                          <w:marLeft w:val="0"/>
                                                                                          <w:marRight w:val="0"/>
                                                                                          <w:marTop w:val="0"/>
                                                                                          <w:marBottom w:val="0"/>
                                                                                          <w:divBdr>
                                                                                            <w:top w:val="none" w:sz="0" w:space="0" w:color="auto"/>
                                                                                            <w:left w:val="none" w:sz="0" w:space="0" w:color="auto"/>
                                                                                            <w:bottom w:val="none" w:sz="0" w:space="0" w:color="auto"/>
                                                                                            <w:right w:val="none" w:sz="0" w:space="0" w:color="auto"/>
                                                                                          </w:divBdr>
                                                                                          <w:divsChild>
                                                                                            <w:div w:id="831215627">
                                                                                              <w:marLeft w:val="0"/>
                                                                                              <w:marRight w:val="0"/>
                                                                                              <w:marTop w:val="0"/>
                                                                                              <w:marBottom w:val="0"/>
                                                                                              <w:divBdr>
                                                                                                <w:top w:val="none" w:sz="0" w:space="0" w:color="auto"/>
                                                                                                <w:left w:val="none" w:sz="0" w:space="0" w:color="auto"/>
                                                                                                <w:bottom w:val="none" w:sz="0" w:space="0" w:color="auto"/>
                                                                                                <w:right w:val="none" w:sz="0" w:space="0" w:color="auto"/>
                                                                                              </w:divBdr>
                                                                                              <w:divsChild>
                                                                                                <w:div w:id="2039963165">
                                                                                                  <w:marLeft w:val="0"/>
                                                                                                  <w:marRight w:val="0"/>
                                                                                                  <w:marTop w:val="0"/>
                                                                                                  <w:marBottom w:val="0"/>
                                                                                                  <w:divBdr>
                                                                                                    <w:top w:val="none" w:sz="0" w:space="0" w:color="auto"/>
                                                                                                    <w:left w:val="none" w:sz="0" w:space="0" w:color="auto"/>
                                                                                                    <w:bottom w:val="none" w:sz="0" w:space="0" w:color="auto"/>
                                                                                                    <w:right w:val="none" w:sz="0" w:space="0" w:color="auto"/>
                                                                                                  </w:divBdr>
                                                                                                </w:div>
                                                                                              </w:divsChild>
                                                                                            </w:div>
                                                                                            <w:div w:id="891965946">
                                                                                              <w:marLeft w:val="0"/>
                                                                                              <w:marRight w:val="0"/>
                                                                                              <w:marTop w:val="0"/>
                                                                                              <w:marBottom w:val="0"/>
                                                                                              <w:divBdr>
                                                                                                <w:top w:val="none" w:sz="0" w:space="0" w:color="auto"/>
                                                                                                <w:left w:val="none" w:sz="0" w:space="0" w:color="auto"/>
                                                                                                <w:bottom w:val="none" w:sz="0" w:space="0" w:color="auto"/>
                                                                                                <w:right w:val="none" w:sz="0" w:space="0" w:color="auto"/>
                                                                                              </w:divBdr>
                                                                                              <w:divsChild>
                                                                                                <w:div w:id="10438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835266">
                                                                                      <w:marLeft w:val="0"/>
                                                                                      <w:marRight w:val="0"/>
                                                                                      <w:marTop w:val="0"/>
                                                                                      <w:marBottom w:val="0"/>
                                                                                      <w:divBdr>
                                                                                        <w:top w:val="single" w:sz="4" w:space="0" w:color="B9B9B9"/>
                                                                                        <w:left w:val="none" w:sz="0" w:space="0" w:color="auto"/>
                                                                                        <w:bottom w:val="none" w:sz="0" w:space="0" w:color="auto"/>
                                                                                        <w:right w:val="none" w:sz="0" w:space="0" w:color="auto"/>
                                                                                      </w:divBdr>
                                                                                      <w:divsChild>
                                                                                        <w:div w:id="254437357">
                                                                                          <w:marLeft w:val="0"/>
                                                                                          <w:marRight w:val="0"/>
                                                                                          <w:marTop w:val="0"/>
                                                                                          <w:marBottom w:val="0"/>
                                                                                          <w:divBdr>
                                                                                            <w:top w:val="none" w:sz="0" w:space="0" w:color="auto"/>
                                                                                            <w:left w:val="none" w:sz="0" w:space="0" w:color="auto"/>
                                                                                            <w:bottom w:val="none" w:sz="0" w:space="0" w:color="auto"/>
                                                                                            <w:right w:val="none" w:sz="0" w:space="0" w:color="auto"/>
                                                                                          </w:divBdr>
                                                                                          <w:divsChild>
                                                                                            <w:div w:id="914896459">
                                                                                              <w:marLeft w:val="0"/>
                                                                                              <w:marRight w:val="0"/>
                                                                                              <w:marTop w:val="0"/>
                                                                                              <w:marBottom w:val="0"/>
                                                                                              <w:divBdr>
                                                                                                <w:top w:val="none" w:sz="0" w:space="0" w:color="auto"/>
                                                                                                <w:left w:val="none" w:sz="0" w:space="0" w:color="auto"/>
                                                                                                <w:bottom w:val="none" w:sz="0" w:space="0" w:color="auto"/>
                                                                                                <w:right w:val="none" w:sz="0" w:space="0" w:color="auto"/>
                                                                                              </w:divBdr>
                                                                                              <w:divsChild>
                                                                                                <w:div w:id="1449272597">
                                                                                                  <w:marLeft w:val="0"/>
                                                                                                  <w:marRight w:val="0"/>
                                                                                                  <w:marTop w:val="0"/>
                                                                                                  <w:marBottom w:val="0"/>
                                                                                                  <w:divBdr>
                                                                                                    <w:top w:val="none" w:sz="0" w:space="0" w:color="auto"/>
                                                                                                    <w:left w:val="none" w:sz="0" w:space="0" w:color="auto"/>
                                                                                                    <w:bottom w:val="none" w:sz="0" w:space="0" w:color="auto"/>
                                                                                                    <w:right w:val="none" w:sz="0" w:space="0" w:color="auto"/>
                                                                                                  </w:divBdr>
                                                                                                </w:div>
                                                                                              </w:divsChild>
                                                                                            </w:div>
                                                                                            <w:div w:id="1256088840">
                                                                                              <w:marLeft w:val="0"/>
                                                                                              <w:marRight w:val="0"/>
                                                                                              <w:marTop w:val="0"/>
                                                                                              <w:marBottom w:val="0"/>
                                                                                              <w:divBdr>
                                                                                                <w:top w:val="none" w:sz="0" w:space="0" w:color="auto"/>
                                                                                                <w:left w:val="none" w:sz="0" w:space="0" w:color="auto"/>
                                                                                                <w:bottom w:val="none" w:sz="0" w:space="0" w:color="auto"/>
                                                                                                <w:right w:val="none" w:sz="0" w:space="0" w:color="auto"/>
                                                                                              </w:divBdr>
                                                                                              <w:divsChild>
                                                                                                <w:div w:id="193593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700204">
                                                                                      <w:marLeft w:val="0"/>
                                                                                      <w:marRight w:val="0"/>
                                                                                      <w:marTop w:val="0"/>
                                                                                      <w:marBottom w:val="0"/>
                                                                                      <w:divBdr>
                                                                                        <w:top w:val="single" w:sz="4" w:space="0" w:color="B9B9B9"/>
                                                                                        <w:left w:val="none" w:sz="0" w:space="0" w:color="auto"/>
                                                                                        <w:bottom w:val="none" w:sz="0" w:space="0" w:color="auto"/>
                                                                                        <w:right w:val="none" w:sz="0" w:space="0" w:color="auto"/>
                                                                                      </w:divBdr>
                                                                                      <w:divsChild>
                                                                                        <w:div w:id="90515242">
                                                                                          <w:marLeft w:val="0"/>
                                                                                          <w:marRight w:val="0"/>
                                                                                          <w:marTop w:val="0"/>
                                                                                          <w:marBottom w:val="0"/>
                                                                                          <w:divBdr>
                                                                                            <w:top w:val="none" w:sz="0" w:space="0" w:color="auto"/>
                                                                                            <w:left w:val="none" w:sz="0" w:space="0" w:color="auto"/>
                                                                                            <w:bottom w:val="none" w:sz="0" w:space="0" w:color="auto"/>
                                                                                            <w:right w:val="none" w:sz="0" w:space="0" w:color="auto"/>
                                                                                          </w:divBdr>
                                                                                          <w:divsChild>
                                                                                            <w:div w:id="804011297">
                                                                                              <w:marLeft w:val="0"/>
                                                                                              <w:marRight w:val="0"/>
                                                                                              <w:marTop w:val="0"/>
                                                                                              <w:marBottom w:val="0"/>
                                                                                              <w:divBdr>
                                                                                                <w:top w:val="none" w:sz="0" w:space="0" w:color="auto"/>
                                                                                                <w:left w:val="none" w:sz="0" w:space="0" w:color="auto"/>
                                                                                                <w:bottom w:val="none" w:sz="0" w:space="0" w:color="auto"/>
                                                                                                <w:right w:val="none" w:sz="0" w:space="0" w:color="auto"/>
                                                                                              </w:divBdr>
                                                                                              <w:divsChild>
                                                                                                <w:div w:id="47611777">
                                                                                                  <w:marLeft w:val="0"/>
                                                                                                  <w:marRight w:val="0"/>
                                                                                                  <w:marTop w:val="0"/>
                                                                                                  <w:marBottom w:val="0"/>
                                                                                                  <w:divBdr>
                                                                                                    <w:top w:val="none" w:sz="0" w:space="0" w:color="auto"/>
                                                                                                    <w:left w:val="none" w:sz="0" w:space="0" w:color="auto"/>
                                                                                                    <w:bottom w:val="none" w:sz="0" w:space="0" w:color="auto"/>
                                                                                                    <w:right w:val="none" w:sz="0" w:space="0" w:color="auto"/>
                                                                                                  </w:divBdr>
                                                                                                </w:div>
                                                                                              </w:divsChild>
                                                                                            </w:div>
                                                                                            <w:div w:id="1112702304">
                                                                                              <w:marLeft w:val="0"/>
                                                                                              <w:marRight w:val="0"/>
                                                                                              <w:marTop w:val="0"/>
                                                                                              <w:marBottom w:val="0"/>
                                                                                              <w:divBdr>
                                                                                                <w:top w:val="none" w:sz="0" w:space="0" w:color="auto"/>
                                                                                                <w:left w:val="none" w:sz="0" w:space="0" w:color="auto"/>
                                                                                                <w:bottom w:val="none" w:sz="0" w:space="0" w:color="auto"/>
                                                                                                <w:right w:val="none" w:sz="0" w:space="0" w:color="auto"/>
                                                                                              </w:divBdr>
                                                                                              <w:divsChild>
                                                                                                <w:div w:id="901137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618181">
                                                                                      <w:marLeft w:val="0"/>
                                                                                      <w:marRight w:val="0"/>
                                                                                      <w:marTop w:val="0"/>
                                                                                      <w:marBottom w:val="0"/>
                                                                                      <w:divBdr>
                                                                                        <w:top w:val="single" w:sz="4" w:space="0" w:color="B9B9B9"/>
                                                                                        <w:left w:val="none" w:sz="0" w:space="0" w:color="auto"/>
                                                                                        <w:bottom w:val="none" w:sz="0" w:space="0" w:color="auto"/>
                                                                                        <w:right w:val="none" w:sz="0" w:space="0" w:color="auto"/>
                                                                                      </w:divBdr>
                                                                                      <w:divsChild>
                                                                                        <w:div w:id="520439373">
                                                                                          <w:marLeft w:val="0"/>
                                                                                          <w:marRight w:val="0"/>
                                                                                          <w:marTop w:val="0"/>
                                                                                          <w:marBottom w:val="0"/>
                                                                                          <w:divBdr>
                                                                                            <w:top w:val="none" w:sz="0" w:space="0" w:color="auto"/>
                                                                                            <w:left w:val="none" w:sz="0" w:space="0" w:color="auto"/>
                                                                                            <w:bottom w:val="none" w:sz="0" w:space="0" w:color="auto"/>
                                                                                            <w:right w:val="none" w:sz="0" w:space="0" w:color="auto"/>
                                                                                          </w:divBdr>
                                                                                          <w:divsChild>
                                                                                            <w:div w:id="813065691">
                                                                                              <w:marLeft w:val="0"/>
                                                                                              <w:marRight w:val="0"/>
                                                                                              <w:marTop w:val="0"/>
                                                                                              <w:marBottom w:val="0"/>
                                                                                              <w:divBdr>
                                                                                                <w:top w:val="none" w:sz="0" w:space="0" w:color="auto"/>
                                                                                                <w:left w:val="none" w:sz="0" w:space="0" w:color="auto"/>
                                                                                                <w:bottom w:val="none" w:sz="0" w:space="0" w:color="auto"/>
                                                                                                <w:right w:val="none" w:sz="0" w:space="0" w:color="auto"/>
                                                                                              </w:divBdr>
                                                                                              <w:divsChild>
                                                                                                <w:div w:id="199980121">
                                                                                                  <w:marLeft w:val="0"/>
                                                                                                  <w:marRight w:val="0"/>
                                                                                                  <w:marTop w:val="0"/>
                                                                                                  <w:marBottom w:val="0"/>
                                                                                                  <w:divBdr>
                                                                                                    <w:top w:val="none" w:sz="0" w:space="0" w:color="auto"/>
                                                                                                    <w:left w:val="none" w:sz="0" w:space="0" w:color="auto"/>
                                                                                                    <w:bottom w:val="none" w:sz="0" w:space="0" w:color="auto"/>
                                                                                                    <w:right w:val="none" w:sz="0" w:space="0" w:color="auto"/>
                                                                                                  </w:divBdr>
                                                                                                </w:div>
                                                                                              </w:divsChild>
                                                                                            </w:div>
                                                                                            <w:div w:id="2011978889">
                                                                                              <w:marLeft w:val="0"/>
                                                                                              <w:marRight w:val="0"/>
                                                                                              <w:marTop w:val="0"/>
                                                                                              <w:marBottom w:val="0"/>
                                                                                              <w:divBdr>
                                                                                                <w:top w:val="none" w:sz="0" w:space="0" w:color="auto"/>
                                                                                                <w:left w:val="none" w:sz="0" w:space="0" w:color="auto"/>
                                                                                                <w:bottom w:val="none" w:sz="0" w:space="0" w:color="auto"/>
                                                                                                <w:right w:val="none" w:sz="0" w:space="0" w:color="auto"/>
                                                                                              </w:divBdr>
                                                                                              <w:divsChild>
                                                                                                <w:div w:id="61868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2375050">
                                                                                      <w:marLeft w:val="0"/>
                                                                                      <w:marRight w:val="0"/>
                                                                                      <w:marTop w:val="0"/>
                                                                                      <w:marBottom w:val="0"/>
                                                                                      <w:divBdr>
                                                                                        <w:top w:val="single" w:sz="4" w:space="0" w:color="B9B9B9"/>
                                                                                        <w:left w:val="none" w:sz="0" w:space="0" w:color="auto"/>
                                                                                        <w:bottom w:val="none" w:sz="0" w:space="0" w:color="auto"/>
                                                                                        <w:right w:val="none" w:sz="0" w:space="0" w:color="auto"/>
                                                                                      </w:divBdr>
                                                                                      <w:divsChild>
                                                                                        <w:div w:id="774977470">
                                                                                          <w:marLeft w:val="0"/>
                                                                                          <w:marRight w:val="0"/>
                                                                                          <w:marTop w:val="0"/>
                                                                                          <w:marBottom w:val="0"/>
                                                                                          <w:divBdr>
                                                                                            <w:top w:val="none" w:sz="0" w:space="0" w:color="auto"/>
                                                                                            <w:left w:val="none" w:sz="0" w:space="0" w:color="auto"/>
                                                                                            <w:bottom w:val="none" w:sz="0" w:space="0" w:color="auto"/>
                                                                                            <w:right w:val="none" w:sz="0" w:space="0" w:color="auto"/>
                                                                                          </w:divBdr>
                                                                                          <w:divsChild>
                                                                                            <w:div w:id="999430754">
                                                                                              <w:marLeft w:val="0"/>
                                                                                              <w:marRight w:val="0"/>
                                                                                              <w:marTop w:val="0"/>
                                                                                              <w:marBottom w:val="0"/>
                                                                                              <w:divBdr>
                                                                                                <w:top w:val="none" w:sz="0" w:space="0" w:color="auto"/>
                                                                                                <w:left w:val="none" w:sz="0" w:space="0" w:color="auto"/>
                                                                                                <w:bottom w:val="none" w:sz="0" w:space="0" w:color="auto"/>
                                                                                                <w:right w:val="none" w:sz="0" w:space="0" w:color="auto"/>
                                                                                              </w:divBdr>
                                                                                              <w:divsChild>
                                                                                                <w:div w:id="1393576296">
                                                                                                  <w:marLeft w:val="0"/>
                                                                                                  <w:marRight w:val="0"/>
                                                                                                  <w:marTop w:val="0"/>
                                                                                                  <w:marBottom w:val="0"/>
                                                                                                  <w:divBdr>
                                                                                                    <w:top w:val="none" w:sz="0" w:space="0" w:color="auto"/>
                                                                                                    <w:left w:val="none" w:sz="0" w:space="0" w:color="auto"/>
                                                                                                    <w:bottom w:val="none" w:sz="0" w:space="0" w:color="auto"/>
                                                                                                    <w:right w:val="none" w:sz="0" w:space="0" w:color="auto"/>
                                                                                                  </w:divBdr>
                                                                                                </w:div>
                                                                                              </w:divsChild>
                                                                                            </w:div>
                                                                                            <w:div w:id="1774939025">
                                                                                              <w:marLeft w:val="0"/>
                                                                                              <w:marRight w:val="0"/>
                                                                                              <w:marTop w:val="0"/>
                                                                                              <w:marBottom w:val="0"/>
                                                                                              <w:divBdr>
                                                                                                <w:top w:val="none" w:sz="0" w:space="0" w:color="auto"/>
                                                                                                <w:left w:val="none" w:sz="0" w:space="0" w:color="auto"/>
                                                                                                <w:bottom w:val="none" w:sz="0" w:space="0" w:color="auto"/>
                                                                                                <w:right w:val="none" w:sz="0" w:space="0" w:color="auto"/>
                                                                                              </w:divBdr>
                                                                                              <w:divsChild>
                                                                                                <w:div w:id="46570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4612727">
                                                                                      <w:marLeft w:val="0"/>
                                                                                      <w:marRight w:val="0"/>
                                                                                      <w:marTop w:val="0"/>
                                                                                      <w:marBottom w:val="0"/>
                                                                                      <w:divBdr>
                                                                                        <w:top w:val="single" w:sz="4" w:space="0" w:color="B9B9B9"/>
                                                                                        <w:left w:val="none" w:sz="0" w:space="0" w:color="auto"/>
                                                                                        <w:bottom w:val="none" w:sz="0" w:space="0" w:color="auto"/>
                                                                                        <w:right w:val="none" w:sz="0" w:space="0" w:color="auto"/>
                                                                                      </w:divBdr>
                                                                                      <w:divsChild>
                                                                                        <w:div w:id="1176572462">
                                                                                          <w:marLeft w:val="0"/>
                                                                                          <w:marRight w:val="0"/>
                                                                                          <w:marTop w:val="0"/>
                                                                                          <w:marBottom w:val="0"/>
                                                                                          <w:divBdr>
                                                                                            <w:top w:val="none" w:sz="0" w:space="0" w:color="auto"/>
                                                                                            <w:left w:val="none" w:sz="0" w:space="0" w:color="auto"/>
                                                                                            <w:bottom w:val="none" w:sz="0" w:space="0" w:color="auto"/>
                                                                                            <w:right w:val="none" w:sz="0" w:space="0" w:color="auto"/>
                                                                                          </w:divBdr>
                                                                                          <w:divsChild>
                                                                                            <w:div w:id="615259817">
                                                                                              <w:marLeft w:val="0"/>
                                                                                              <w:marRight w:val="0"/>
                                                                                              <w:marTop w:val="0"/>
                                                                                              <w:marBottom w:val="0"/>
                                                                                              <w:divBdr>
                                                                                                <w:top w:val="none" w:sz="0" w:space="0" w:color="auto"/>
                                                                                                <w:left w:val="none" w:sz="0" w:space="0" w:color="auto"/>
                                                                                                <w:bottom w:val="none" w:sz="0" w:space="0" w:color="auto"/>
                                                                                                <w:right w:val="none" w:sz="0" w:space="0" w:color="auto"/>
                                                                                              </w:divBdr>
                                                                                              <w:divsChild>
                                                                                                <w:div w:id="361635923">
                                                                                                  <w:marLeft w:val="0"/>
                                                                                                  <w:marRight w:val="0"/>
                                                                                                  <w:marTop w:val="0"/>
                                                                                                  <w:marBottom w:val="0"/>
                                                                                                  <w:divBdr>
                                                                                                    <w:top w:val="none" w:sz="0" w:space="0" w:color="auto"/>
                                                                                                    <w:left w:val="none" w:sz="0" w:space="0" w:color="auto"/>
                                                                                                    <w:bottom w:val="none" w:sz="0" w:space="0" w:color="auto"/>
                                                                                                    <w:right w:val="none" w:sz="0" w:space="0" w:color="auto"/>
                                                                                                  </w:divBdr>
                                                                                                </w:div>
                                                                                              </w:divsChild>
                                                                                            </w:div>
                                                                                            <w:div w:id="902645899">
                                                                                              <w:marLeft w:val="0"/>
                                                                                              <w:marRight w:val="0"/>
                                                                                              <w:marTop w:val="0"/>
                                                                                              <w:marBottom w:val="0"/>
                                                                                              <w:divBdr>
                                                                                                <w:top w:val="none" w:sz="0" w:space="0" w:color="auto"/>
                                                                                                <w:left w:val="none" w:sz="0" w:space="0" w:color="auto"/>
                                                                                                <w:bottom w:val="none" w:sz="0" w:space="0" w:color="auto"/>
                                                                                                <w:right w:val="none" w:sz="0" w:space="0" w:color="auto"/>
                                                                                              </w:divBdr>
                                                                                              <w:divsChild>
                                                                                                <w:div w:id="122703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9316794">
                                                                                      <w:marLeft w:val="0"/>
                                                                                      <w:marRight w:val="0"/>
                                                                                      <w:marTop w:val="0"/>
                                                                                      <w:marBottom w:val="0"/>
                                                                                      <w:divBdr>
                                                                                        <w:top w:val="single" w:sz="4" w:space="0" w:color="B9B9B9"/>
                                                                                        <w:left w:val="none" w:sz="0" w:space="0" w:color="auto"/>
                                                                                        <w:bottom w:val="none" w:sz="0" w:space="0" w:color="auto"/>
                                                                                        <w:right w:val="none" w:sz="0" w:space="0" w:color="auto"/>
                                                                                      </w:divBdr>
                                                                                      <w:divsChild>
                                                                                        <w:div w:id="1015576198">
                                                                                          <w:marLeft w:val="0"/>
                                                                                          <w:marRight w:val="0"/>
                                                                                          <w:marTop w:val="0"/>
                                                                                          <w:marBottom w:val="0"/>
                                                                                          <w:divBdr>
                                                                                            <w:top w:val="none" w:sz="0" w:space="0" w:color="auto"/>
                                                                                            <w:left w:val="none" w:sz="0" w:space="0" w:color="auto"/>
                                                                                            <w:bottom w:val="none" w:sz="0" w:space="0" w:color="auto"/>
                                                                                            <w:right w:val="none" w:sz="0" w:space="0" w:color="auto"/>
                                                                                          </w:divBdr>
                                                                                          <w:divsChild>
                                                                                            <w:div w:id="37632616">
                                                                                              <w:marLeft w:val="0"/>
                                                                                              <w:marRight w:val="0"/>
                                                                                              <w:marTop w:val="0"/>
                                                                                              <w:marBottom w:val="0"/>
                                                                                              <w:divBdr>
                                                                                                <w:top w:val="none" w:sz="0" w:space="0" w:color="auto"/>
                                                                                                <w:left w:val="none" w:sz="0" w:space="0" w:color="auto"/>
                                                                                                <w:bottom w:val="none" w:sz="0" w:space="0" w:color="auto"/>
                                                                                                <w:right w:val="none" w:sz="0" w:space="0" w:color="auto"/>
                                                                                              </w:divBdr>
                                                                                              <w:divsChild>
                                                                                                <w:div w:id="1489899444">
                                                                                                  <w:marLeft w:val="0"/>
                                                                                                  <w:marRight w:val="0"/>
                                                                                                  <w:marTop w:val="0"/>
                                                                                                  <w:marBottom w:val="0"/>
                                                                                                  <w:divBdr>
                                                                                                    <w:top w:val="none" w:sz="0" w:space="0" w:color="auto"/>
                                                                                                    <w:left w:val="none" w:sz="0" w:space="0" w:color="auto"/>
                                                                                                    <w:bottom w:val="none" w:sz="0" w:space="0" w:color="auto"/>
                                                                                                    <w:right w:val="none" w:sz="0" w:space="0" w:color="auto"/>
                                                                                                  </w:divBdr>
                                                                                                </w:div>
                                                                                              </w:divsChild>
                                                                                            </w:div>
                                                                                            <w:div w:id="1772623178">
                                                                                              <w:marLeft w:val="0"/>
                                                                                              <w:marRight w:val="0"/>
                                                                                              <w:marTop w:val="0"/>
                                                                                              <w:marBottom w:val="0"/>
                                                                                              <w:divBdr>
                                                                                                <w:top w:val="none" w:sz="0" w:space="0" w:color="auto"/>
                                                                                                <w:left w:val="none" w:sz="0" w:space="0" w:color="auto"/>
                                                                                                <w:bottom w:val="none" w:sz="0" w:space="0" w:color="auto"/>
                                                                                                <w:right w:val="none" w:sz="0" w:space="0" w:color="auto"/>
                                                                                              </w:divBdr>
                                                                                              <w:divsChild>
                                                                                                <w:div w:id="125339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4095208">
                                                                                      <w:marLeft w:val="0"/>
                                                                                      <w:marRight w:val="0"/>
                                                                                      <w:marTop w:val="0"/>
                                                                                      <w:marBottom w:val="0"/>
                                                                                      <w:divBdr>
                                                                                        <w:top w:val="single" w:sz="4" w:space="0" w:color="B9B9B9"/>
                                                                                        <w:left w:val="none" w:sz="0" w:space="0" w:color="auto"/>
                                                                                        <w:bottom w:val="none" w:sz="0" w:space="0" w:color="auto"/>
                                                                                        <w:right w:val="none" w:sz="0" w:space="0" w:color="auto"/>
                                                                                      </w:divBdr>
                                                                                      <w:divsChild>
                                                                                        <w:div w:id="822889764">
                                                                                          <w:marLeft w:val="0"/>
                                                                                          <w:marRight w:val="0"/>
                                                                                          <w:marTop w:val="0"/>
                                                                                          <w:marBottom w:val="0"/>
                                                                                          <w:divBdr>
                                                                                            <w:top w:val="none" w:sz="0" w:space="0" w:color="auto"/>
                                                                                            <w:left w:val="none" w:sz="0" w:space="0" w:color="auto"/>
                                                                                            <w:bottom w:val="none" w:sz="0" w:space="0" w:color="auto"/>
                                                                                            <w:right w:val="none" w:sz="0" w:space="0" w:color="auto"/>
                                                                                          </w:divBdr>
                                                                                          <w:divsChild>
                                                                                            <w:div w:id="958873078">
                                                                                              <w:marLeft w:val="0"/>
                                                                                              <w:marRight w:val="0"/>
                                                                                              <w:marTop w:val="0"/>
                                                                                              <w:marBottom w:val="0"/>
                                                                                              <w:divBdr>
                                                                                                <w:top w:val="none" w:sz="0" w:space="0" w:color="auto"/>
                                                                                                <w:left w:val="none" w:sz="0" w:space="0" w:color="auto"/>
                                                                                                <w:bottom w:val="none" w:sz="0" w:space="0" w:color="auto"/>
                                                                                                <w:right w:val="none" w:sz="0" w:space="0" w:color="auto"/>
                                                                                              </w:divBdr>
                                                                                              <w:divsChild>
                                                                                                <w:div w:id="1868323798">
                                                                                                  <w:marLeft w:val="0"/>
                                                                                                  <w:marRight w:val="0"/>
                                                                                                  <w:marTop w:val="0"/>
                                                                                                  <w:marBottom w:val="0"/>
                                                                                                  <w:divBdr>
                                                                                                    <w:top w:val="none" w:sz="0" w:space="0" w:color="auto"/>
                                                                                                    <w:left w:val="none" w:sz="0" w:space="0" w:color="auto"/>
                                                                                                    <w:bottom w:val="none" w:sz="0" w:space="0" w:color="auto"/>
                                                                                                    <w:right w:val="none" w:sz="0" w:space="0" w:color="auto"/>
                                                                                                  </w:divBdr>
                                                                                                </w:div>
                                                                                              </w:divsChild>
                                                                                            </w:div>
                                                                                            <w:div w:id="1991858489">
                                                                                              <w:marLeft w:val="0"/>
                                                                                              <w:marRight w:val="0"/>
                                                                                              <w:marTop w:val="0"/>
                                                                                              <w:marBottom w:val="0"/>
                                                                                              <w:divBdr>
                                                                                                <w:top w:val="none" w:sz="0" w:space="0" w:color="auto"/>
                                                                                                <w:left w:val="none" w:sz="0" w:space="0" w:color="auto"/>
                                                                                                <w:bottom w:val="none" w:sz="0" w:space="0" w:color="auto"/>
                                                                                                <w:right w:val="none" w:sz="0" w:space="0" w:color="auto"/>
                                                                                              </w:divBdr>
                                                                                              <w:divsChild>
                                                                                                <w:div w:id="76908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0140540">
                                                                                      <w:marLeft w:val="0"/>
                                                                                      <w:marRight w:val="0"/>
                                                                                      <w:marTop w:val="0"/>
                                                                                      <w:marBottom w:val="0"/>
                                                                                      <w:divBdr>
                                                                                        <w:top w:val="single" w:sz="4" w:space="0" w:color="B9B9B9"/>
                                                                                        <w:left w:val="none" w:sz="0" w:space="0" w:color="auto"/>
                                                                                        <w:bottom w:val="none" w:sz="0" w:space="0" w:color="auto"/>
                                                                                        <w:right w:val="none" w:sz="0" w:space="0" w:color="auto"/>
                                                                                      </w:divBdr>
                                                                                      <w:divsChild>
                                                                                        <w:div w:id="1898666684">
                                                                                          <w:marLeft w:val="0"/>
                                                                                          <w:marRight w:val="0"/>
                                                                                          <w:marTop w:val="0"/>
                                                                                          <w:marBottom w:val="0"/>
                                                                                          <w:divBdr>
                                                                                            <w:top w:val="none" w:sz="0" w:space="0" w:color="auto"/>
                                                                                            <w:left w:val="none" w:sz="0" w:space="0" w:color="auto"/>
                                                                                            <w:bottom w:val="none" w:sz="0" w:space="0" w:color="auto"/>
                                                                                            <w:right w:val="none" w:sz="0" w:space="0" w:color="auto"/>
                                                                                          </w:divBdr>
                                                                                          <w:divsChild>
                                                                                            <w:div w:id="45031009">
                                                                                              <w:marLeft w:val="0"/>
                                                                                              <w:marRight w:val="0"/>
                                                                                              <w:marTop w:val="0"/>
                                                                                              <w:marBottom w:val="0"/>
                                                                                              <w:divBdr>
                                                                                                <w:top w:val="none" w:sz="0" w:space="0" w:color="auto"/>
                                                                                                <w:left w:val="none" w:sz="0" w:space="0" w:color="auto"/>
                                                                                                <w:bottom w:val="none" w:sz="0" w:space="0" w:color="auto"/>
                                                                                                <w:right w:val="none" w:sz="0" w:space="0" w:color="auto"/>
                                                                                              </w:divBdr>
                                                                                              <w:divsChild>
                                                                                                <w:div w:id="1944802380">
                                                                                                  <w:marLeft w:val="0"/>
                                                                                                  <w:marRight w:val="0"/>
                                                                                                  <w:marTop w:val="0"/>
                                                                                                  <w:marBottom w:val="0"/>
                                                                                                  <w:divBdr>
                                                                                                    <w:top w:val="none" w:sz="0" w:space="0" w:color="auto"/>
                                                                                                    <w:left w:val="none" w:sz="0" w:space="0" w:color="auto"/>
                                                                                                    <w:bottom w:val="none" w:sz="0" w:space="0" w:color="auto"/>
                                                                                                    <w:right w:val="none" w:sz="0" w:space="0" w:color="auto"/>
                                                                                                  </w:divBdr>
                                                                                                </w:div>
                                                                                              </w:divsChild>
                                                                                            </w:div>
                                                                                            <w:div w:id="1456214500">
                                                                                              <w:marLeft w:val="0"/>
                                                                                              <w:marRight w:val="0"/>
                                                                                              <w:marTop w:val="0"/>
                                                                                              <w:marBottom w:val="0"/>
                                                                                              <w:divBdr>
                                                                                                <w:top w:val="none" w:sz="0" w:space="0" w:color="auto"/>
                                                                                                <w:left w:val="none" w:sz="0" w:space="0" w:color="auto"/>
                                                                                                <w:bottom w:val="none" w:sz="0" w:space="0" w:color="auto"/>
                                                                                                <w:right w:val="none" w:sz="0" w:space="0" w:color="auto"/>
                                                                                              </w:divBdr>
                                                                                              <w:divsChild>
                                                                                                <w:div w:id="20356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377107">
                                                                                      <w:marLeft w:val="0"/>
                                                                                      <w:marRight w:val="0"/>
                                                                                      <w:marTop w:val="0"/>
                                                                                      <w:marBottom w:val="0"/>
                                                                                      <w:divBdr>
                                                                                        <w:top w:val="single" w:sz="4" w:space="0" w:color="B9B9B9"/>
                                                                                        <w:left w:val="none" w:sz="0" w:space="0" w:color="auto"/>
                                                                                        <w:bottom w:val="none" w:sz="0" w:space="0" w:color="auto"/>
                                                                                        <w:right w:val="none" w:sz="0" w:space="0" w:color="auto"/>
                                                                                      </w:divBdr>
                                                                                      <w:divsChild>
                                                                                        <w:div w:id="601717642">
                                                                                          <w:marLeft w:val="0"/>
                                                                                          <w:marRight w:val="0"/>
                                                                                          <w:marTop w:val="0"/>
                                                                                          <w:marBottom w:val="0"/>
                                                                                          <w:divBdr>
                                                                                            <w:top w:val="none" w:sz="0" w:space="0" w:color="auto"/>
                                                                                            <w:left w:val="none" w:sz="0" w:space="0" w:color="auto"/>
                                                                                            <w:bottom w:val="none" w:sz="0" w:space="0" w:color="auto"/>
                                                                                            <w:right w:val="none" w:sz="0" w:space="0" w:color="auto"/>
                                                                                          </w:divBdr>
                                                                                          <w:divsChild>
                                                                                            <w:div w:id="33427858">
                                                                                              <w:marLeft w:val="0"/>
                                                                                              <w:marRight w:val="0"/>
                                                                                              <w:marTop w:val="0"/>
                                                                                              <w:marBottom w:val="0"/>
                                                                                              <w:divBdr>
                                                                                                <w:top w:val="none" w:sz="0" w:space="0" w:color="auto"/>
                                                                                                <w:left w:val="none" w:sz="0" w:space="0" w:color="auto"/>
                                                                                                <w:bottom w:val="none" w:sz="0" w:space="0" w:color="auto"/>
                                                                                                <w:right w:val="none" w:sz="0" w:space="0" w:color="auto"/>
                                                                                              </w:divBdr>
                                                                                              <w:divsChild>
                                                                                                <w:div w:id="1260604501">
                                                                                                  <w:marLeft w:val="0"/>
                                                                                                  <w:marRight w:val="0"/>
                                                                                                  <w:marTop w:val="0"/>
                                                                                                  <w:marBottom w:val="0"/>
                                                                                                  <w:divBdr>
                                                                                                    <w:top w:val="none" w:sz="0" w:space="0" w:color="auto"/>
                                                                                                    <w:left w:val="none" w:sz="0" w:space="0" w:color="auto"/>
                                                                                                    <w:bottom w:val="none" w:sz="0" w:space="0" w:color="auto"/>
                                                                                                    <w:right w:val="none" w:sz="0" w:space="0" w:color="auto"/>
                                                                                                  </w:divBdr>
                                                                                                </w:div>
                                                                                              </w:divsChild>
                                                                                            </w:div>
                                                                                            <w:div w:id="1219777133">
                                                                                              <w:marLeft w:val="0"/>
                                                                                              <w:marRight w:val="0"/>
                                                                                              <w:marTop w:val="0"/>
                                                                                              <w:marBottom w:val="0"/>
                                                                                              <w:divBdr>
                                                                                                <w:top w:val="none" w:sz="0" w:space="0" w:color="auto"/>
                                                                                                <w:left w:val="none" w:sz="0" w:space="0" w:color="auto"/>
                                                                                                <w:bottom w:val="none" w:sz="0" w:space="0" w:color="auto"/>
                                                                                                <w:right w:val="none" w:sz="0" w:space="0" w:color="auto"/>
                                                                                              </w:divBdr>
                                                                                              <w:divsChild>
                                                                                                <w:div w:id="210718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227295">
                                                                                      <w:marLeft w:val="0"/>
                                                                                      <w:marRight w:val="0"/>
                                                                                      <w:marTop w:val="0"/>
                                                                                      <w:marBottom w:val="0"/>
                                                                                      <w:divBdr>
                                                                                        <w:top w:val="single" w:sz="4" w:space="0" w:color="B9B9B9"/>
                                                                                        <w:left w:val="none" w:sz="0" w:space="0" w:color="auto"/>
                                                                                        <w:bottom w:val="none" w:sz="0" w:space="0" w:color="auto"/>
                                                                                        <w:right w:val="none" w:sz="0" w:space="0" w:color="auto"/>
                                                                                      </w:divBdr>
                                                                                      <w:divsChild>
                                                                                        <w:div w:id="889534044">
                                                                                          <w:marLeft w:val="0"/>
                                                                                          <w:marRight w:val="0"/>
                                                                                          <w:marTop w:val="0"/>
                                                                                          <w:marBottom w:val="0"/>
                                                                                          <w:divBdr>
                                                                                            <w:top w:val="none" w:sz="0" w:space="0" w:color="auto"/>
                                                                                            <w:left w:val="none" w:sz="0" w:space="0" w:color="auto"/>
                                                                                            <w:bottom w:val="none" w:sz="0" w:space="0" w:color="auto"/>
                                                                                            <w:right w:val="none" w:sz="0" w:space="0" w:color="auto"/>
                                                                                          </w:divBdr>
                                                                                          <w:divsChild>
                                                                                            <w:div w:id="1290474585">
                                                                                              <w:marLeft w:val="0"/>
                                                                                              <w:marRight w:val="0"/>
                                                                                              <w:marTop w:val="0"/>
                                                                                              <w:marBottom w:val="0"/>
                                                                                              <w:divBdr>
                                                                                                <w:top w:val="none" w:sz="0" w:space="0" w:color="auto"/>
                                                                                                <w:left w:val="none" w:sz="0" w:space="0" w:color="auto"/>
                                                                                                <w:bottom w:val="none" w:sz="0" w:space="0" w:color="auto"/>
                                                                                                <w:right w:val="none" w:sz="0" w:space="0" w:color="auto"/>
                                                                                              </w:divBdr>
                                                                                              <w:divsChild>
                                                                                                <w:div w:id="534193286">
                                                                                                  <w:marLeft w:val="0"/>
                                                                                                  <w:marRight w:val="0"/>
                                                                                                  <w:marTop w:val="0"/>
                                                                                                  <w:marBottom w:val="0"/>
                                                                                                  <w:divBdr>
                                                                                                    <w:top w:val="none" w:sz="0" w:space="0" w:color="auto"/>
                                                                                                    <w:left w:val="none" w:sz="0" w:space="0" w:color="auto"/>
                                                                                                    <w:bottom w:val="none" w:sz="0" w:space="0" w:color="auto"/>
                                                                                                    <w:right w:val="none" w:sz="0" w:space="0" w:color="auto"/>
                                                                                                  </w:divBdr>
                                                                                                </w:div>
                                                                                              </w:divsChild>
                                                                                            </w:div>
                                                                                            <w:div w:id="1657219663">
                                                                                              <w:marLeft w:val="0"/>
                                                                                              <w:marRight w:val="0"/>
                                                                                              <w:marTop w:val="0"/>
                                                                                              <w:marBottom w:val="0"/>
                                                                                              <w:divBdr>
                                                                                                <w:top w:val="none" w:sz="0" w:space="0" w:color="auto"/>
                                                                                                <w:left w:val="none" w:sz="0" w:space="0" w:color="auto"/>
                                                                                                <w:bottom w:val="none" w:sz="0" w:space="0" w:color="auto"/>
                                                                                                <w:right w:val="none" w:sz="0" w:space="0" w:color="auto"/>
                                                                                              </w:divBdr>
                                                                                              <w:divsChild>
                                                                                                <w:div w:id="597519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530565">
                                                                                      <w:marLeft w:val="0"/>
                                                                                      <w:marRight w:val="0"/>
                                                                                      <w:marTop w:val="0"/>
                                                                                      <w:marBottom w:val="0"/>
                                                                                      <w:divBdr>
                                                                                        <w:top w:val="single" w:sz="4" w:space="0" w:color="B9B9B9"/>
                                                                                        <w:left w:val="none" w:sz="0" w:space="0" w:color="auto"/>
                                                                                        <w:bottom w:val="none" w:sz="0" w:space="0" w:color="auto"/>
                                                                                        <w:right w:val="none" w:sz="0" w:space="0" w:color="auto"/>
                                                                                      </w:divBdr>
                                                                                      <w:divsChild>
                                                                                        <w:div w:id="1341544144">
                                                                                          <w:marLeft w:val="0"/>
                                                                                          <w:marRight w:val="0"/>
                                                                                          <w:marTop w:val="0"/>
                                                                                          <w:marBottom w:val="0"/>
                                                                                          <w:divBdr>
                                                                                            <w:top w:val="none" w:sz="0" w:space="0" w:color="auto"/>
                                                                                            <w:left w:val="none" w:sz="0" w:space="0" w:color="auto"/>
                                                                                            <w:bottom w:val="none" w:sz="0" w:space="0" w:color="auto"/>
                                                                                            <w:right w:val="none" w:sz="0" w:space="0" w:color="auto"/>
                                                                                          </w:divBdr>
                                                                                          <w:divsChild>
                                                                                            <w:div w:id="287594050">
                                                                                              <w:marLeft w:val="0"/>
                                                                                              <w:marRight w:val="0"/>
                                                                                              <w:marTop w:val="0"/>
                                                                                              <w:marBottom w:val="0"/>
                                                                                              <w:divBdr>
                                                                                                <w:top w:val="none" w:sz="0" w:space="0" w:color="auto"/>
                                                                                                <w:left w:val="none" w:sz="0" w:space="0" w:color="auto"/>
                                                                                                <w:bottom w:val="none" w:sz="0" w:space="0" w:color="auto"/>
                                                                                                <w:right w:val="none" w:sz="0" w:space="0" w:color="auto"/>
                                                                                              </w:divBdr>
                                                                                              <w:divsChild>
                                                                                                <w:div w:id="2002655768">
                                                                                                  <w:marLeft w:val="0"/>
                                                                                                  <w:marRight w:val="0"/>
                                                                                                  <w:marTop w:val="0"/>
                                                                                                  <w:marBottom w:val="0"/>
                                                                                                  <w:divBdr>
                                                                                                    <w:top w:val="none" w:sz="0" w:space="0" w:color="auto"/>
                                                                                                    <w:left w:val="none" w:sz="0" w:space="0" w:color="auto"/>
                                                                                                    <w:bottom w:val="none" w:sz="0" w:space="0" w:color="auto"/>
                                                                                                    <w:right w:val="none" w:sz="0" w:space="0" w:color="auto"/>
                                                                                                  </w:divBdr>
                                                                                                </w:div>
                                                                                              </w:divsChild>
                                                                                            </w:div>
                                                                                            <w:div w:id="745954046">
                                                                                              <w:marLeft w:val="0"/>
                                                                                              <w:marRight w:val="0"/>
                                                                                              <w:marTop w:val="0"/>
                                                                                              <w:marBottom w:val="0"/>
                                                                                              <w:divBdr>
                                                                                                <w:top w:val="none" w:sz="0" w:space="0" w:color="auto"/>
                                                                                                <w:left w:val="none" w:sz="0" w:space="0" w:color="auto"/>
                                                                                                <w:bottom w:val="none" w:sz="0" w:space="0" w:color="auto"/>
                                                                                                <w:right w:val="none" w:sz="0" w:space="0" w:color="auto"/>
                                                                                              </w:divBdr>
                                                                                              <w:divsChild>
                                                                                                <w:div w:id="228658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3519929">
                                                                                      <w:marLeft w:val="0"/>
                                                                                      <w:marRight w:val="0"/>
                                                                                      <w:marTop w:val="0"/>
                                                                                      <w:marBottom w:val="0"/>
                                                                                      <w:divBdr>
                                                                                        <w:top w:val="single" w:sz="4" w:space="0" w:color="B9B9B9"/>
                                                                                        <w:left w:val="none" w:sz="0" w:space="0" w:color="auto"/>
                                                                                        <w:bottom w:val="none" w:sz="0" w:space="0" w:color="auto"/>
                                                                                        <w:right w:val="none" w:sz="0" w:space="0" w:color="auto"/>
                                                                                      </w:divBdr>
                                                                                      <w:divsChild>
                                                                                        <w:div w:id="168637467">
                                                                                          <w:marLeft w:val="0"/>
                                                                                          <w:marRight w:val="0"/>
                                                                                          <w:marTop w:val="0"/>
                                                                                          <w:marBottom w:val="0"/>
                                                                                          <w:divBdr>
                                                                                            <w:top w:val="none" w:sz="0" w:space="0" w:color="auto"/>
                                                                                            <w:left w:val="none" w:sz="0" w:space="0" w:color="auto"/>
                                                                                            <w:bottom w:val="none" w:sz="0" w:space="0" w:color="auto"/>
                                                                                            <w:right w:val="none" w:sz="0" w:space="0" w:color="auto"/>
                                                                                          </w:divBdr>
                                                                                          <w:divsChild>
                                                                                            <w:div w:id="187302923">
                                                                                              <w:marLeft w:val="0"/>
                                                                                              <w:marRight w:val="0"/>
                                                                                              <w:marTop w:val="0"/>
                                                                                              <w:marBottom w:val="0"/>
                                                                                              <w:divBdr>
                                                                                                <w:top w:val="none" w:sz="0" w:space="0" w:color="auto"/>
                                                                                                <w:left w:val="none" w:sz="0" w:space="0" w:color="auto"/>
                                                                                                <w:bottom w:val="none" w:sz="0" w:space="0" w:color="auto"/>
                                                                                                <w:right w:val="none" w:sz="0" w:space="0" w:color="auto"/>
                                                                                              </w:divBdr>
                                                                                              <w:divsChild>
                                                                                                <w:div w:id="756051766">
                                                                                                  <w:marLeft w:val="0"/>
                                                                                                  <w:marRight w:val="0"/>
                                                                                                  <w:marTop w:val="0"/>
                                                                                                  <w:marBottom w:val="0"/>
                                                                                                  <w:divBdr>
                                                                                                    <w:top w:val="none" w:sz="0" w:space="0" w:color="auto"/>
                                                                                                    <w:left w:val="none" w:sz="0" w:space="0" w:color="auto"/>
                                                                                                    <w:bottom w:val="none" w:sz="0" w:space="0" w:color="auto"/>
                                                                                                    <w:right w:val="none" w:sz="0" w:space="0" w:color="auto"/>
                                                                                                  </w:divBdr>
                                                                                                </w:div>
                                                                                              </w:divsChild>
                                                                                            </w:div>
                                                                                            <w:div w:id="194393302">
                                                                                              <w:marLeft w:val="0"/>
                                                                                              <w:marRight w:val="0"/>
                                                                                              <w:marTop w:val="0"/>
                                                                                              <w:marBottom w:val="0"/>
                                                                                              <w:divBdr>
                                                                                                <w:top w:val="none" w:sz="0" w:space="0" w:color="auto"/>
                                                                                                <w:left w:val="none" w:sz="0" w:space="0" w:color="auto"/>
                                                                                                <w:bottom w:val="none" w:sz="0" w:space="0" w:color="auto"/>
                                                                                                <w:right w:val="none" w:sz="0" w:space="0" w:color="auto"/>
                                                                                              </w:divBdr>
                                                                                              <w:divsChild>
                                                                                                <w:div w:id="4911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7804">
                                                                                      <w:marLeft w:val="0"/>
                                                                                      <w:marRight w:val="0"/>
                                                                                      <w:marTop w:val="0"/>
                                                                                      <w:marBottom w:val="0"/>
                                                                                      <w:divBdr>
                                                                                        <w:top w:val="single" w:sz="4" w:space="0" w:color="B9B9B9"/>
                                                                                        <w:left w:val="none" w:sz="0" w:space="0" w:color="auto"/>
                                                                                        <w:bottom w:val="none" w:sz="0" w:space="0" w:color="auto"/>
                                                                                        <w:right w:val="none" w:sz="0" w:space="0" w:color="auto"/>
                                                                                      </w:divBdr>
                                                                                      <w:divsChild>
                                                                                        <w:div w:id="1541698185">
                                                                                          <w:marLeft w:val="0"/>
                                                                                          <w:marRight w:val="0"/>
                                                                                          <w:marTop w:val="0"/>
                                                                                          <w:marBottom w:val="0"/>
                                                                                          <w:divBdr>
                                                                                            <w:top w:val="none" w:sz="0" w:space="0" w:color="auto"/>
                                                                                            <w:left w:val="none" w:sz="0" w:space="0" w:color="auto"/>
                                                                                            <w:bottom w:val="none" w:sz="0" w:space="0" w:color="auto"/>
                                                                                            <w:right w:val="none" w:sz="0" w:space="0" w:color="auto"/>
                                                                                          </w:divBdr>
                                                                                          <w:divsChild>
                                                                                            <w:div w:id="1085878675">
                                                                                              <w:marLeft w:val="0"/>
                                                                                              <w:marRight w:val="0"/>
                                                                                              <w:marTop w:val="0"/>
                                                                                              <w:marBottom w:val="0"/>
                                                                                              <w:divBdr>
                                                                                                <w:top w:val="none" w:sz="0" w:space="0" w:color="auto"/>
                                                                                                <w:left w:val="none" w:sz="0" w:space="0" w:color="auto"/>
                                                                                                <w:bottom w:val="none" w:sz="0" w:space="0" w:color="auto"/>
                                                                                                <w:right w:val="none" w:sz="0" w:space="0" w:color="auto"/>
                                                                                              </w:divBdr>
                                                                                              <w:divsChild>
                                                                                                <w:div w:id="1902055777">
                                                                                                  <w:marLeft w:val="0"/>
                                                                                                  <w:marRight w:val="0"/>
                                                                                                  <w:marTop w:val="0"/>
                                                                                                  <w:marBottom w:val="0"/>
                                                                                                  <w:divBdr>
                                                                                                    <w:top w:val="none" w:sz="0" w:space="0" w:color="auto"/>
                                                                                                    <w:left w:val="none" w:sz="0" w:space="0" w:color="auto"/>
                                                                                                    <w:bottom w:val="none" w:sz="0" w:space="0" w:color="auto"/>
                                                                                                    <w:right w:val="none" w:sz="0" w:space="0" w:color="auto"/>
                                                                                                  </w:divBdr>
                                                                                                </w:div>
                                                                                              </w:divsChild>
                                                                                            </w:div>
                                                                                            <w:div w:id="1610114832">
                                                                                              <w:marLeft w:val="0"/>
                                                                                              <w:marRight w:val="0"/>
                                                                                              <w:marTop w:val="0"/>
                                                                                              <w:marBottom w:val="0"/>
                                                                                              <w:divBdr>
                                                                                                <w:top w:val="none" w:sz="0" w:space="0" w:color="auto"/>
                                                                                                <w:left w:val="none" w:sz="0" w:space="0" w:color="auto"/>
                                                                                                <w:bottom w:val="none" w:sz="0" w:space="0" w:color="auto"/>
                                                                                                <w:right w:val="none" w:sz="0" w:space="0" w:color="auto"/>
                                                                                              </w:divBdr>
                                                                                              <w:divsChild>
                                                                                                <w:div w:id="525336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958236">
                                                                                      <w:marLeft w:val="0"/>
                                                                                      <w:marRight w:val="0"/>
                                                                                      <w:marTop w:val="0"/>
                                                                                      <w:marBottom w:val="0"/>
                                                                                      <w:divBdr>
                                                                                        <w:top w:val="single" w:sz="4" w:space="0" w:color="B9B9B9"/>
                                                                                        <w:left w:val="none" w:sz="0" w:space="0" w:color="auto"/>
                                                                                        <w:bottom w:val="none" w:sz="0" w:space="0" w:color="auto"/>
                                                                                        <w:right w:val="none" w:sz="0" w:space="0" w:color="auto"/>
                                                                                      </w:divBdr>
                                                                                      <w:divsChild>
                                                                                        <w:div w:id="1738087249">
                                                                                          <w:marLeft w:val="0"/>
                                                                                          <w:marRight w:val="0"/>
                                                                                          <w:marTop w:val="0"/>
                                                                                          <w:marBottom w:val="0"/>
                                                                                          <w:divBdr>
                                                                                            <w:top w:val="none" w:sz="0" w:space="0" w:color="auto"/>
                                                                                            <w:left w:val="none" w:sz="0" w:space="0" w:color="auto"/>
                                                                                            <w:bottom w:val="none" w:sz="0" w:space="0" w:color="auto"/>
                                                                                            <w:right w:val="none" w:sz="0" w:space="0" w:color="auto"/>
                                                                                          </w:divBdr>
                                                                                          <w:divsChild>
                                                                                            <w:div w:id="67466792">
                                                                                              <w:marLeft w:val="0"/>
                                                                                              <w:marRight w:val="0"/>
                                                                                              <w:marTop w:val="0"/>
                                                                                              <w:marBottom w:val="0"/>
                                                                                              <w:divBdr>
                                                                                                <w:top w:val="none" w:sz="0" w:space="0" w:color="auto"/>
                                                                                                <w:left w:val="none" w:sz="0" w:space="0" w:color="auto"/>
                                                                                                <w:bottom w:val="none" w:sz="0" w:space="0" w:color="auto"/>
                                                                                                <w:right w:val="none" w:sz="0" w:space="0" w:color="auto"/>
                                                                                              </w:divBdr>
                                                                                              <w:divsChild>
                                                                                                <w:div w:id="286816381">
                                                                                                  <w:marLeft w:val="0"/>
                                                                                                  <w:marRight w:val="0"/>
                                                                                                  <w:marTop w:val="0"/>
                                                                                                  <w:marBottom w:val="0"/>
                                                                                                  <w:divBdr>
                                                                                                    <w:top w:val="none" w:sz="0" w:space="0" w:color="auto"/>
                                                                                                    <w:left w:val="none" w:sz="0" w:space="0" w:color="auto"/>
                                                                                                    <w:bottom w:val="none" w:sz="0" w:space="0" w:color="auto"/>
                                                                                                    <w:right w:val="none" w:sz="0" w:space="0" w:color="auto"/>
                                                                                                  </w:divBdr>
                                                                                                </w:div>
                                                                                              </w:divsChild>
                                                                                            </w:div>
                                                                                            <w:div w:id="736632350">
                                                                                              <w:marLeft w:val="0"/>
                                                                                              <w:marRight w:val="0"/>
                                                                                              <w:marTop w:val="0"/>
                                                                                              <w:marBottom w:val="0"/>
                                                                                              <w:divBdr>
                                                                                                <w:top w:val="none" w:sz="0" w:space="0" w:color="auto"/>
                                                                                                <w:left w:val="none" w:sz="0" w:space="0" w:color="auto"/>
                                                                                                <w:bottom w:val="none" w:sz="0" w:space="0" w:color="auto"/>
                                                                                                <w:right w:val="none" w:sz="0" w:space="0" w:color="auto"/>
                                                                                              </w:divBdr>
                                                                                              <w:divsChild>
                                                                                                <w:div w:id="391194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40394">
                                                                                      <w:marLeft w:val="0"/>
                                                                                      <w:marRight w:val="0"/>
                                                                                      <w:marTop w:val="0"/>
                                                                                      <w:marBottom w:val="0"/>
                                                                                      <w:divBdr>
                                                                                        <w:top w:val="single" w:sz="4" w:space="0" w:color="B9B9B9"/>
                                                                                        <w:left w:val="none" w:sz="0" w:space="0" w:color="auto"/>
                                                                                        <w:bottom w:val="none" w:sz="0" w:space="0" w:color="auto"/>
                                                                                        <w:right w:val="none" w:sz="0" w:space="0" w:color="auto"/>
                                                                                      </w:divBdr>
                                                                                      <w:divsChild>
                                                                                        <w:div w:id="43918612">
                                                                                          <w:marLeft w:val="0"/>
                                                                                          <w:marRight w:val="0"/>
                                                                                          <w:marTop w:val="0"/>
                                                                                          <w:marBottom w:val="0"/>
                                                                                          <w:divBdr>
                                                                                            <w:top w:val="none" w:sz="0" w:space="0" w:color="auto"/>
                                                                                            <w:left w:val="none" w:sz="0" w:space="0" w:color="auto"/>
                                                                                            <w:bottom w:val="none" w:sz="0" w:space="0" w:color="auto"/>
                                                                                            <w:right w:val="none" w:sz="0" w:space="0" w:color="auto"/>
                                                                                          </w:divBdr>
                                                                                          <w:divsChild>
                                                                                            <w:div w:id="1483081889">
                                                                                              <w:marLeft w:val="0"/>
                                                                                              <w:marRight w:val="0"/>
                                                                                              <w:marTop w:val="0"/>
                                                                                              <w:marBottom w:val="0"/>
                                                                                              <w:divBdr>
                                                                                                <w:top w:val="none" w:sz="0" w:space="0" w:color="auto"/>
                                                                                                <w:left w:val="none" w:sz="0" w:space="0" w:color="auto"/>
                                                                                                <w:bottom w:val="none" w:sz="0" w:space="0" w:color="auto"/>
                                                                                                <w:right w:val="none" w:sz="0" w:space="0" w:color="auto"/>
                                                                                              </w:divBdr>
                                                                                              <w:divsChild>
                                                                                                <w:div w:id="779690219">
                                                                                                  <w:marLeft w:val="0"/>
                                                                                                  <w:marRight w:val="0"/>
                                                                                                  <w:marTop w:val="0"/>
                                                                                                  <w:marBottom w:val="0"/>
                                                                                                  <w:divBdr>
                                                                                                    <w:top w:val="none" w:sz="0" w:space="0" w:color="auto"/>
                                                                                                    <w:left w:val="none" w:sz="0" w:space="0" w:color="auto"/>
                                                                                                    <w:bottom w:val="none" w:sz="0" w:space="0" w:color="auto"/>
                                                                                                    <w:right w:val="none" w:sz="0" w:space="0" w:color="auto"/>
                                                                                                  </w:divBdr>
                                                                                                </w:div>
                                                                                              </w:divsChild>
                                                                                            </w:div>
                                                                                            <w:div w:id="2095395944">
                                                                                              <w:marLeft w:val="0"/>
                                                                                              <w:marRight w:val="0"/>
                                                                                              <w:marTop w:val="0"/>
                                                                                              <w:marBottom w:val="0"/>
                                                                                              <w:divBdr>
                                                                                                <w:top w:val="none" w:sz="0" w:space="0" w:color="auto"/>
                                                                                                <w:left w:val="none" w:sz="0" w:space="0" w:color="auto"/>
                                                                                                <w:bottom w:val="none" w:sz="0" w:space="0" w:color="auto"/>
                                                                                                <w:right w:val="none" w:sz="0" w:space="0" w:color="auto"/>
                                                                                              </w:divBdr>
                                                                                              <w:divsChild>
                                                                                                <w:div w:id="47750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6954">
                                                                                      <w:marLeft w:val="0"/>
                                                                                      <w:marRight w:val="0"/>
                                                                                      <w:marTop w:val="0"/>
                                                                                      <w:marBottom w:val="0"/>
                                                                                      <w:divBdr>
                                                                                        <w:top w:val="single" w:sz="4" w:space="0" w:color="B9B9B9"/>
                                                                                        <w:left w:val="none" w:sz="0" w:space="0" w:color="auto"/>
                                                                                        <w:bottom w:val="none" w:sz="0" w:space="0" w:color="auto"/>
                                                                                        <w:right w:val="none" w:sz="0" w:space="0" w:color="auto"/>
                                                                                      </w:divBdr>
                                                                                      <w:divsChild>
                                                                                        <w:div w:id="1971593309">
                                                                                          <w:marLeft w:val="0"/>
                                                                                          <w:marRight w:val="0"/>
                                                                                          <w:marTop w:val="0"/>
                                                                                          <w:marBottom w:val="0"/>
                                                                                          <w:divBdr>
                                                                                            <w:top w:val="none" w:sz="0" w:space="0" w:color="auto"/>
                                                                                            <w:left w:val="none" w:sz="0" w:space="0" w:color="auto"/>
                                                                                            <w:bottom w:val="none" w:sz="0" w:space="0" w:color="auto"/>
                                                                                            <w:right w:val="none" w:sz="0" w:space="0" w:color="auto"/>
                                                                                          </w:divBdr>
                                                                                          <w:divsChild>
                                                                                            <w:div w:id="60177692">
                                                                                              <w:marLeft w:val="0"/>
                                                                                              <w:marRight w:val="0"/>
                                                                                              <w:marTop w:val="0"/>
                                                                                              <w:marBottom w:val="0"/>
                                                                                              <w:divBdr>
                                                                                                <w:top w:val="none" w:sz="0" w:space="0" w:color="auto"/>
                                                                                                <w:left w:val="none" w:sz="0" w:space="0" w:color="auto"/>
                                                                                                <w:bottom w:val="none" w:sz="0" w:space="0" w:color="auto"/>
                                                                                                <w:right w:val="none" w:sz="0" w:space="0" w:color="auto"/>
                                                                                              </w:divBdr>
                                                                                              <w:divsChild>
                                                                                                <w:div w:id="349065552">
                                                                                                  <w:marLeft w:val="0"/>
                                                                                                  <w:marRight w:val="0"/>
                                                                                                  <w:marTop w:val="0"/>
                                                                                                  <w:marBottom w:val="0"/>
                                                                                                  <w:divBdr>
                                                                                                    <w:top w:val="none" w:sz="0" w:space="0" w:color="auto"/>
                                                                                                    <w:left w:val="none" w:sz="0" w:space="0" w:color="auto"/>
                                                                                                    <w:bottom w:val="none" w:sz="0" w:space="0" w:color="auto"/>
                                                                                                    <w:right w:val="none" w:sz="0" w:space="0" w:color="auto"/>
                                                                                                  </w:divBdr>
                                                                                                </w:div>
                                                                                              </w:divsChild>
                                                                                            </w:div>
                                                                                            <w:div w:id="518785859">
                                                                                              <w:marLeft w:val="0"/>
                                                                                              <w:marRight w:val="0"/>
                                                                                              <w:marTop w:val="0"/>
                                                                                              <w:marBottom w:val="0"/>
                                                                                              <w:divBdr>
                                                                                                <w:top w:val="none" w:sz="0" w:space="0" w:color="auto"/>
                                                                                                <w:left w:val="none" w:sz="0" w:space="0" w:color="auto"/>
                                                                                                <w:bottom w:val="none" w:sz="0" w:space="0" w:color="auto"/>
                                                                                                <w:right w:val="none" w:sz="0" w:space="0" w:color="auto"/>
                                                                                              </w:divBdr>
                                                                                              <w:divsChild>
                                                                                                <w:div w:id="170223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9777848">
                                                                                      <w:marLeft w:val="0"/>
                                                                                      <w:marRight w:val="0"/>
                                                                                      <w:marTop w:val="0"/>
                                                                                      <w:marBottom w:val="0"/>
                                                                                      <w:divBdr>
                                                                                        <w:top w:val="single" w:sz="4" w:space="0" w:color="B9B9B9"/>
                                                                                        <w:left w:val="none" w:sz="0" w:space="0" w:color="auto"/>
                                                                                        <w:bottom w:val="none" w:sz="0" w:space="0" w:color="auto"/>
                                                                                        <w:right w:val="none" w:sz="0" w:space="0" w:color="auto"/>
                                                                                      </w:divBdr>
                                                                                      <w:divsChild>
                                                                                        <w:div w:id="23672496">
                                                                                          <w:marLeft w:val="0"/>
                                                                                          <w:marRight w:val="0"/>
                                                                                          <w:marTop w:val="0"/>
                                                                                          <w:marBottom w:val="0"/>
                                                                                          <w:divBdr>
                                                                                            <w:top w:val="none" w:sz="0" w:space="0" w:color="auto"/>
                                                                                            <w:left w:val="none" w:sz="0" w:space="0" w:color="auto"/>
                                                                                            <w:bottom w:val="none" w:sz="0" w:space="0" w:color="auto"/>
                                                                                            <w:right w:val="none" w:sz="0" w:space="0" w:color="auto"/>
                                                                                          </w:divBdr>
                                                                                          <w:divsChild>
                                                                                            <w:div w:id="1503009877">
                                                                                              <w:marLeft w:val="0"/>
                                                                                              <w:marRight w:val="0"/>
                                                                                              <w:marTop w:val="0"/>
                                                                                              <w:marBottom w:val="0"/>
                                                                                              <w:divBdr>
                                                                                                <w:top w:val="none" w:sz="0" w:space="0" w:color="auto"/>
                                                                                                <w:left w:val="none" w:sz="0" w:space="0" w:color="auto"/>
                                                                                                <w:bottom w:val="none" w:sz="0" w:space="0" w:color="auto"/>
                                                                                                <w:right w:val="none" w:sz="0" w:space="0" w:color="auto"/>
                                                                                              </w:divBdr>
                                                                                              <w:divsChild>
                                                                                                <w:div w:id="542450442">
                                                                                                  <w:marLeft w:val="0"/>
                                                                                                  <w:marRight w:val="0"/>
                                                                                                  <w:marTop w:val="0"/>
                                                                                                  <w:marBottom w:val="0"/>
                                                                                                  <w:divBdr>
                                                                                                    <w:top w:val="none" w:sz="0" w:space="0" w:color="auto"/>
                                                                                                    <w:left w:val="none" w:sz="0" w:space="0" w:color="auto"/>
                                                                                                    <w:bottom w:val="none" w:sz="0" w:space="0" w:color="auto"/>
                                                                                                    <w:right w:val="none" w:sz="0" w:space="0" w:color="auto"/>
                                                                                                  </w:divBdr>
                                                                                                </w:div>
                                                                                              </w:divsChild>
                                                                                            </w:div>
                                                                                            <w:div w:id="2051344272">
                                                                                              <w:marLeft w:val="0"/>
                                                                                              <w:marRight w:val="0"/>
                                                                                              <w:marTop w:val="0"/>
                                                                                              <w:marBottom w:val="0"/>
                                                                                              <w:divBdr>
                                                                                                <w:top w:val="none" w:sz="0" w:space="0" w:color="auto"/>
                                                                                                <w:left w:val="none" w:sz="0" w:space="0" w:color="auto"/>
                                                                                                <w:bottom w:val="none" w:sz="0" w:space="0" w:color="auto"/>
                                                                                                <w:right w:val="none" w:sz="0" w:space="0" w:color="auto"/>
                                                                                              </w:divBdr>
                                                                                              <w:divsChild>
                                                                                                <w:div w:id="205915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8217884">
                                                                                      <w:marLeft w:val="0"/>
                                                                                      <w:marRight w:val="0"/>
                                                                                      <w:marTop w:val="0"/>
                                                                                      <w:marBottom w:val="0"/>
                                                                                      <w:divBdr>
                                                                                        <w:top w:val="single" w:sz="4" w:space="0" w:color="B9B9B9"/>
                                                                                        <w:left w:val="none" w:sz="0" w:space="0" w:color="auto"/>
                                                                                        <w:bottom w:val="none" w:sz="0" w:space="0" w:color="auto"/>
                                                                                        <w:right w:val="none" w:sz="0" w:space="0" w:color="auto"/>
                                                                                      </w:divBdr>
                                                                                      <w:divsChild>
                                                                                        <w:div w:id="1388844604">
                                                                                          <w:marLeft w:val="0"/>
                                                                                          <w:marRight w:val="0"/>
                                                                                          <w:marTop w:val="0"/>
                                                                                          <w:marBottom w:val="0"/>
                                                                                          <w:divBdr>
                                                                                            <w:top w:val="none" w:sz="0" w:space="0" w:color="auto"/>
                                                                                            <w:left w:val="none" w:sz="0" w:space="0" w:color="auto"/>
                                                                                            <w:bottom w:val="none" w:sz="0" w:space="0" w:color="auto"/>
                                                                                            <w:right w:val="none" w:sz="0" w:space="0" w:color="auto"/>
                                                                                          </w:divBdr>
                                                                                          <w:divsChild>
                                                                                            <w:div w:id="302466231">
                                                                                              <w:marLeft w:val="0"/>
                                                                                              <w:marRight w:val="0"/>
                                                                                              <w:marTop w:val="0"/>
                                                                                              <w:marBottom w:val="0"/>
                                                                                              <w:divBdr>
                                                                                                <w:top w:val="none" w:sz="0" w:space="0" w:color="auto"/>
                                                                                                <w:left w:val="none" w:sz="0" w:space="0" w:color="auto"/>
                                                                                                <w:bottom w:val="none" w:sz="0" w:space="0" w:color="auto"/>
                                                                                                <w:right w:val="none" w:sz="0" w:space="0" w:color="auto"/>
                                                                                              </w:divBdr>
                                                                                              <w:divsChild>
                                                                                                <w:div w:id="1119838362">
                                                                                                  <w:marLeft w:val="0"/>
                                                                                                  <w:marRight w:val="0"/>
                                                                                                  <w:marTop w:val="0"/>
                                                                                                  <w:marBottom w:val="0"/>
                                                                                                  <w:divBdr>
                                                                                                    <w:top w:val="none" w:sz="0" w:space="0" w:color="auto"/>
                                                                                                    <w:left w:val="none" w:sz="0" w:space="0" w:color="auto"/>
                                                                                                    <w:bottom w:val="none" w:sz="0" w:space="0" w:color="auto"/>
                                                                                                    <w:right w:val="none" w:sz="0" w:space="0" w:color="auto"/>
                                                                                                  </w:divBdr>
                                                                                                </w:div>
                                                                                              </w:divsChild>
                                                                                            </w:div>
                                                                                            <w:div w:id="1279407847">
                                                                                              <w:marLeft w:val="0"/>
                                                                                              <w:marRight w:val="0"/>
                                                                                              <w:marTop w:val="0"/>
                                                                                              <w:marBottom w:val="0"/>
                                                                                              <w:divBdr>
                                                                                                <w:top w:val="none" w:sz="0" w:space="0" w:color="auto"/>
                                                                                                <w:left w:val="none" w:sz="0" w:space="0" w:color="auto"/>
                                                                                                <w:bottom w:val="none" w:sz="0" w:space="0" w:color="auto"/>
                                                                                                <w:right w:val="none" w:sz="0" w:space="0" w:color="auto"/>
                                                                                              </w:divBdr>
                                                                                              <w:divsChild>
                                                                                                <w:div w:id="760830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9607146">
                                                                                      <w:marLeft w:val="0"/>
                                                                                      <w:marRight w:val="0"/>
                                                                                      <w:marTop w:val="0"/>
                                                                                      <w:marBottom w:val="0"/>
                                                                                      <w:divBdr>
                                                                                        <w:top w:val="single" w:sz="4" w:space="0" w:color="B9B9B9"/>
                                                                                        <w:left w:val="none" w:sz="0" w:space="0" w:color="auto"/>
                                                                                        <w:bottom w:val="none" w:sz="0" w:space="0" w:color="auto"/>
                                                                                        <w:right w:val="none" w:sz="0" w:space="0" w:color="auto"/>
                                                                                      </w:divBdr>
                                                                                      <w:divsChild>
                                                                                        <w:div w:id="985161331">
                                                                                          <w:marLeft w:val="0"/>
                                                                                          <w:marRight w:val="0"/>
                                                                                          <w:marTop w:val="0"/>
                                                                                          <w:marBottom w:val="0"/>
                                                                                          <w:divBdr>
                                                                                            <w:top w:val="none" w:sz="0" w:space="0" w:color="auto"/>
                                                                                            <w:left w:val="none" w:sz="0" w:space="0" w:color="auto"/>
                                                                                            <w:bottom w:val="none" w:sz="0" w:space="0" w:color="auto"/>
                                                                                            <w:right w:val="none" w:sz="0" w:space="0" w:color="auto"/>
                                                                                          </w:divBdr>
                                                                                          <w:divsChild>
                                                                                            <w:div w:id="1592468179">
                                                                                              <w:marLeft w:val="0"/>
                                                                                              <w:marRight w:val="0"/>
                                                                                              <w:marTop w:val="0"/>
                                                                                              <w:marBottom w:val="0"/>
                                                                                              <w:divBdr>
                                                                                                <w:top w:val="none" w:sz="0" w:space="0" w:color="auto"/>
                                                                                                <w:left w:val="none" w:sz="0" w:space="0" w:color="auto"/>
                                                                                                <w:bottom w:val="none" w:sz="0" w:space="0" w:color="auto"/>
                                                                                                <w:right w:val="none" w:sz="0" w:space="0" w:color="auto"/>
                                                                                              </w:divBdr>
                                                                                              <w:divsChild>
                                                                                                <w:div w:id="1502159059">
                                                                                                  <w:marLeft w:val="0"/>
                                                                                                  <w:marRight w:val="0"/>
                                                                                                  <w:marTop w:val="0"/>
                                                                                                  <w:marBottom w:val="0"/>
                                                                                                  <w:divBdr>
                                                                                                    <w:top w:val="none" w:sz="0" w:space="0" w:color="auto"/>
                                                                                                    <w:left w:val="none" w:sz="0" w:space="0" w:color="auto"/>
                                                                                                    <w:bottom w:val="none" w:sz="0" w:space="0" w:color="auto"/>
                                                                                                    <w:right w:val="none" w:sz="0" w:space="0" w:color="auto"/>
                                                                                                  </w:divBdr>
                                                                                                </w:div>
                                                                                              </w:divsChild>
                                                                                            </w:div>
                                                                                            <w:div w:id="1759016493">
                                                                                              <w:marLeft w:val="0"/>
                                                                                              <w:marRight w:val="0"/>
                                                                                              <w:marTop w:val="0"/>
                                                                                              <w:marBottom w:val="0"/>
                                                                                              <w:divBdr>
                                                                                                <w:top w:val="none" w:sz="0" w:space="0" w:color="auto"/>
                                                                                                <w:left w:val="none" w:sz="0" w:space="0" w:color="auto"/>
                                                                                                <w:bottom w:val="none" w:sz="0" w:space="0" w:color="auto"/>
                                                                                                <w:right w:val="none" w:sz="0" w:space="0" w:color="auto"/>
                                                                                              </w:divBdr>
                                                                                              <w:divsChild>
                                                                                                <w:div w:id="9013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6621486">
                                                                                      <w:marLeft w:val="0"/>
                                                                                      <w:marRight w:val="0"/>
                                                                                      <w:marTop w:val="0"/>
                                                                                      <w:marBottom w:val="0"/>
                                                                                      <w:divBdr>
                                                                                        <w:top w:val="single" w:sz="4" w:space="0" w:color="B9B9B9"/>
                                                                                        <w:left w:val="none" w:sz="0" w:space="0" w:color="auto"/>
                                                                                        <w:bottom w:val="none" w:sz="0" w:space="0" w:color="auto"/>
                                                                                        <w:right w:val="none" w:sz="0" w:space="0" w:color="auto"/>
                                                                                      </w:divBdr>
                                                                                      <w:divsChild>
                                                                                        <w:div w:id="654382098">
                                                                                          <w:marLeft w:val="0"/>
                                                                                          <w:marRight w:val="0"/>
                                                                                          <w:marTop w:val="0"/>
                                                                                          <w:marBottom w:val="0"/>
                                                                                          <w:divBdr>
                                                                                            <w:top w:val="none" w:sz="0" w:space="0" w:color="auto"/>
                                                                                            <w:left w:val="none" w:sz="0" w:space="0" w:color="auto"/>
                                                                                            <w:bottom w:val="none" w:sz="0" w:space="0" w:color="auto"/>
                                                                                            <w:right w:val="none" w:sz="0" w:space="0" w:color="auto"/>
                                                                                          </w:divBdr>
                                                                                          <w:divsChild>
                                                                                            <w:div w:id="1992976369">
                                                                                              <w:marLeft w:val="0"/>
                                                                                              <w:marRight w:val="0"/>
                                                                                              <w:marTop w:val="0"/>
                                                                                              <w:marBottom w:val="0"/>
                                                                                              <w:divBdr>
                                                                                                <w:top w:val="none" w:sz="0" w:space="0" w:color="auto"/>
                                                                                                <w:left w:val="none" w:sz="0" w:space="0" w:color="auto"/>
                                                                                                <w:bottom w:val="none" w:sz="0" w:space="0" w:color="auto"/>
                                                                                                <w:right w:val="none" w:sz="0" w:space="0" w:color="auto"/>
                                                                                              </w:divBdr>
                                                                                              <w:divsChild>
                                                                                                <w:div w:id="1496874960">
                                                                                                  <w:marLeft w:val="0"/>
                                                                                                  <w:marRight w:val="0"/>
                                                                                                  <w:marTop w:val="0"/>
                                                                                                  <w:marBottom w:val="0"/>
                                                                                                  <w:divBdr>
                                                                                                    <w:top w:val="none" w:sz="0" w:space="0" w:color="auto"/>
                                                                                                    <w:left w:val="none" w:sz="0" w:space="0" w:color="auto"/>
                                                                                                    <w:bottom w:val="none" w:sz="0" w:space="0" w:color="auto"/>
                                                                                                    <w:right w:val="none" w:sz="0" w:space="0" w:color="auto"/>
                                                                                                  </w:divBdr>
                                                                                                </w:div>
                                                                                              </w:divsChild>
                                                                                            </w:div>
                                                                                            <w:div w:id="2050260189">
                                                                                              <w:marLeft w:val="0"/>
                                                                                              <w:marRight w:val="0"/>
                                                                                              <w:marTop w:val="0"/>
                                                                                              <w:marBottom w:val="0"/>
                                                                                              <w:divBdr>
                                                                                                <w:top w:val="none" w:sz="0" w:space="0" w:color="auto"/>
                                                                                                <w:left w:val="none" w:sz="0" w:space="0" w:color="auto"/>
                                                                                                <w:bottom w:val="none" w:sz="0" w:space="0" w:color="auto"/>
                                                                                                <w:right w:val="none" w:sz="0" w:space="0" w:color="auto"/>
                                                                                              </w:divBdr>
                                                                                              <w:divsChild>
                                                                                                <w:div w:id="184733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7667876">
                                                                                      <w:marLeft w:val="0"/>
                                                                                      <w:marRight w:val="0"/>
                                                                                      <w:marTop w:val="0"/>
                                                                                      <w:marBottom w:val="0"/>
                                                                                      <w:divBdr>
                                                                                        <w:top w:val="single" w:sz="4" w:space="0" w:color="B9B9B9"/>
                                                                                        <w:left w:val="none" w:sz="0" w:space="0" w:color="auto"/>
                                                                                        <w:bottom w:val="none" w:sz="0" w:space="0" w:color="auto"/>
                                                                                        <w:right w:val="none" w:sz="0" w:space="0" w:color="auto"/>
                                                                                      </w:divBdr>
                                                                                      <w:divsChild>
                                                                                        <w:div w:id="149685676">
                                                                                          <w:marLeft w:val="0"/>
                                                                                          <w:marRight w:val="0"/>
                                                                                          <w:marTop w:val="0"/>
                                                                                          <w:marBottom w:val="0"/>
                                                                                          <w:divBdr>
                                                                                            <w:top w:val="none" w:sz="0" w:space="0" w:color="auto"/>
                                                                                            <w:left w:val="none" w:sz="0" w:space="0" w:color="auto"/>
                                                                                            <w:bottom w:val="none" w:sz="0" w:space="0" w:color="auto"/>
                                                                                            <w:right w:val="none" w:sz="0" w:space="0" w:color="auto"/>
                                                                                          </w:divBdr>
                                                                                          <w:divsChild>
                                                                                            <w:div w:id="783886325">
                                                                                              <w:marLeft w:val="0"/>
                                                                                              <w:marRight w:val="0"/>
                                                                                              <w:marTop w:val="0"/>
                                                                                              <w:marBottom w:val="0"/>
                                                                                              <w:divBdr>
                                                                                                <w:top w:val="none" w:sz="0" w:space="0" w:color="auto"/>
                                                                                                <w:left w:val="none" w:sz="0" w:space="0" w:color="auto"/>
                                                                                                <w:bottom w:val="none" w:sz="0" w:space="0" w:color="auto"/>
                                                                                                <w:right w:val="none" w:sz="0" w:space="0" w:color="auto"/>
                                                                                              </w:divBdr>
                                                                                              <w:divsChild>
                                                                                                <w:div w:id="1637758854">
                                                                                                  <w:marLeft w:val="0"/>
                                                                                                  <w:marRight w:val="0"/>
                                                                                                  <w:marTop w:val="0"/>
                                                                                                  <w:marBottom w:val="0"/>
                                                                                                  <w:divBdr>
                                                                                                    <w:top w:val="none" w:sz="0" w:space="0" w:color="auto"/>
                                                                                                    <w:left w:val="none" w:sz="0" w:space="0" w:color="auto"/>
                                                                                                    <w:bottom w:val="none" w:sz="0" w:space="0" w:color="auto"/>
                                                                                                    <w:right w:val="none" w:sz="0" w:space="0" w:color="auto"/>
                                                                                                  </w:divBdr>
                                                                                                </w:div>
                                                                                              </w:divsChild>
                                                                                            </w:div>
                                                                                            <w:div w:id="1280528265">
                                                                                              <w:marLeft w:val="0"/>
                                                                                              <w:marRight w:val="0"/>
                                                                                              <w:marTop w:val="0"/>
                                                                                              <w:marBottom w:val="0"/>
                                                                                              <w:divBdr>
                                                                                                <w:top w:val="none" w:sz="0" w:space="0" w:color="auto"/>
                                                                                                <w:left w:val="none" w:sz="0" w:space="0" w:color="auto"/>
                                                                                                <w:bottom w:val="none" w:sz="0" w:space="0" w:color="auto"/>
                                                                                                <w:right w:val="none" w:sz="0" w:space="0" w:color="auto"/>
                                                                                              </w:divBdr>
                                                                                              <w:divsChild>
                                                                                                <w:div w:id="2067487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1062449">
                                                                                      <w:marLeft w:val="0"/>
                                                                                      <w:marRight w:val="0"/>
                                                                                      <w:marTop w:val="0"/>
                                                                                      <w:marBottom w:val="0"/>
                                                                                      <w:divBdr>
                                                                                        <w:top w:val="single" w:sz="4" w:space="0" w:color="B9B9B9"/>
                                                                                        <w:left w:val="none" w:sz="0" w:space="0" w:color="auto"/>
                                                                                        <w:bottom w:val="none" w:sz="0" w:space="0" w:color="auto"/>
                                                                                        <w:right w:val="none" w:sz="0" w:space="0" w:color="auto"/>
                                                                                      </w:divBdr>
                                                                                      <w:divsChild>
                                                                                        <w:div w:id="1776557505">
                                                                                          <w:marLeft w:val="0"/>
                                                                                          <w:marRight w:val="0"/>
                                                                                          <w:marTop w:val="0"/>
                                                                                          <w:marBottom w:val="0"/>
                                                                                          <w:divBdr>
                                                                                            <w:top w:val="none" w:sz="0" w:space="0" w:color="auto"/>
                                                                                            <w:left w:val="none" w:sz="0" w:space="0" w:color="auto"/>
                                                                                            <w:bottom w:val="none" w:sz="0" w:space="0" w:color="auto"/>
                                                                                            <w:right w:val="none" w:sz="0" w:space="0" w:color="auto"/>
                                                                                          </w:divBdr>
                                                                                          <w:divsChild>
                                                                                            <w:div w:id="604927335">
                                                                                              <w:marLeft w:val="0"/>
                                                                                              <w:marRight w:val="0"/>
                                                                                              <w:marTop w:val="0"/>
                                                                                              <w:marBottom w:val="0"/>
                                                                                              <w:divBdr>
                                                                                                <w:top w:val="none" w:sz="0" w:space="0" w:color="auto"/>
                                                                                                <w:left w:val="none" w:sz="0" w:space="0" w:color="auto"/>
                                                                                                <w:bottom w:val="none" w:sz="0" w:space="0" w:color="auto"/>
                                                                                                <w:right w:val="none" w:sz="0" w:space="0" w:color="auto"/>
                                                                                              </w:divBdr>
                                                                                              <w:divsChild>
                                                                                                <w:div w:id="1953512486">
                                                                                                  <w:marLeft w:val="0"/>
                                                                                                  <w:marRight w:val="0"/>
                                                                                                  <w:marTop w:val="0"/>
                                                                                                  <w:marBottom w:val="0"/>
                                                                                                  <w:divBdr>
                                                                                                    <w:top w:val="none" w:sz="0" w:space="0" w:color="auto"/>
                                                                                                    <w:left w:val="none" w:sz="0" w:space="0" w:color="auto"/>
                                                                                                    <w:bottom w:val="none" w:sz="0" w:space="0" w:color="auto"/>
                                                                                                    <w:right w:val="none" w:sz="0" w:space="0" w:color="auto"/>
                                                                                                  </w:divBdr>
                                                                                                </w:div>
                                                                                              </w:divsChild>
                                                                                            </w:div>
                                                                                            <w:div w:id="654526315">
                                                                                              <w:marLeft w:val="0"/>
                                                                                              <w:marRight w:val="0"/>
                                                                                              <w:marTop w:val="0"/>
                                                                                              <w:marBottom w:val="0"/>
                                                                                              <w:divBdr>
                                                                                                <w:top w:val="none" w:sz="0" w:space="0" w:color="auto"/>
                                                                                                <w:left w:val="none" w:sz="0" w:space="0" w:color="auto"/>
                                                                                                <w:bottom w:val="none" w:sz="0" w:space="0" w:color="auto"/>
                                                                                                <w:right w:val="none" w:sz="0" w:space="0" w:color="auto"/>
                                                                                              </w:divBdr>
                                                                                              <w:divsChild>
                                                                                                <w:div w:id="448359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372023">
                                                                                      <w:marLeft w:val="0"/>
                                                                                      <w:marRight w:val="0"/>
                                                                                      <w:marTop w:val="0"/>
                                                                                      <w:marBottom w:val="0"/>
                                                                                      <w:divBdr>
                                                                                        <w:top w:val="single" w:sz="4" w:space="0" w:color="B9B9B9"/>
                                                                                        <w:left w:val="none" w:sz="0" w:space="0" w:color="auto"/>
                                                                                        <w:bottom w:val="none" w:sz="0" w:space="0" w:color="auto"/>
                                                                                        <w:right w:val="none" w:sz="0" w:space="0" w:color="auto"/>
                                                                                      </w:divBdr>
                                                                                      <w:divsChild>
                                                                                        <w:div w:id="1778672187">
                                                                                          <w:marLeft w:val="0"/>
                                                                                          <w:marRight w:val="0"/>
                                                                                          <w:marTop w:val="0"/>
                                                                                          <w:marBottom w:val="0"/>
                                                                                          <w:divBdr>
                                                                                            <w:top w:val="none" w:sz="0" w:space="0" w:color="auto"/>
                                                                                            <w:left w:val="none" w:sz="0" w:space="0" w:color="auto"/>
                                                                                            <w:bottom w:val="none" w:sz="0" w:space="0" w:color="auto"/>
                                                                                            <w:right w:val="none" w:sz="0" w:space="0" w:color="auto"/>
                                                                                          </w:divBdr>
                                                                                          <w:divsChild>
                                                                                            <w:div w:id="441268218">
                                                                                              <w:marLeft w:val="0"/>
                                                                                              <w:marRight w:val="0"/>
                                                                                              <w:marTop w:val="0"/>
                                                                                              <w:marBottom w:val="0"/>
                                                                                              <w:divBdr>
                                                                                                <w:top w:val="none" w:sz="0" w:space="0" w:color="auto"/>
                                                                                                <w:left w:val="none" w:sz="0" w:space="0" w:color="auto"/>
                                                                                                <w:bottom w:val="none" w:sz="0" w:space="0" w:color="auto"/>
                                                                                                <w:right w:val="none" w:sz="0" w:space="0" w:color="auto"/>
                                                                                              </w:divBdr>
                                                                                              <w:divsChild>
                                                                                                <w:div w:id="886572493">
                                                                                                  <w:marLeft w:val="0"/>
                                                                                                  <w:marRight w:val="0"/>
                                                                                                  <w:marTop w:val="0"/>
                                                                                                  <w:marBottom w:val="0"/>
                                                                                                  <w:divBdr>
                                                                                                    <w:top w:val="none" w:sz="0" w:space="0" w:color="auto"/>
                                                                                                    <w:left w:val="none" w:sz="0" w:space="0" w:color="auto"/>
                                                                                                    <w:bottom w:val="none" w:sz="0" w:space="0" w:color="auto"/>
                                                                                                    <w:right w:val="none" w:sz="0" w:space="0" w:color="auto"/>
                                                                                                  </w:divBdr>
                                                                                                </w:div>
                                                                                              </w:divsChild>
                                                                                            </w:div>
                                                                                            <w:div w:id="1748648293">
                                                                                              <w:marLeft w:val="0"/>
                                                                                              <w:marRight w:val="0"/>
                                                                                              <w:marTop w:val="0"/>
                                                                                              <w:marBottom w:val="0"/>
                                                                                              <w:divBdr>
                                                                                                <w:top w:val="none" w:sz="0" w:space="0" w:color="auto"/>
                                                                                                <w:left w:val="none" w:sz="0" w:space="0" w:color="auto"/>
                                                                                                <w:bottom w:val="none" w:sz="0" w:space="0" w:color="auto"/>
                                                                                                <w:right w:val="none" w:sz="0" w:space="0" w:color="auto"/>
                                                                                              </w:divBdr>
                                                                                              <w:divsChild>
                                                                                                <w:div w:id="17414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2710807">
                                                                                      <w:marLeft w:val="0"/>
                                                                                      <w:marRight w:val="0"/>
                                                                                      <w:marTop w:val="0"/>
                                                                                      <w:marBottom w:val="0"/>
                                                                                      <w:divBdr>
                                                                                        <w:top w:val="single" w:sz="4" w:space="0" w:color="B9B9B9"/>
                                                                                        <w:left w:val="none" w:sz="0" w:space="0" w:color="auto"/>
                                                                                        <w:bottom w:val="none" w:sz="0" w:space="0" w:color="auto"/>
                                                                                        <w:right w:val="none" w:sz="0" w:space="0" w:color="auto"/>
                                                                                      </w:divBdr>
                                                                                      <w:divsChild>
                                                                                        <w:div w:id="1654793466">
                                                                                          <w:marLeft w:val="0"/>
                                                                                          <w:marRight w:val="0"/>
                                                                                          <w:marTop w:val="0"/>
                                                                                          <w:marBottom w:val="0"/>
                                                                                          <w:divBdr>
                                                                                            <w:top w:val="none" w:sz="0" w:space="0" w:color="auto"/>
                                                                                            <w:left w:val="none" w:sz="0" w:space="0" w:color="auto"/>
                                                                                            <w:bottom w:val="none" w:sz="0" w:space="0" w:color="auto"/>
                                                                                            <w:right w:val="none" w:sz="0" w:space="0" w:color="auto"/>
                                                                                          </w:divBdr>
                                                                                          <w:divsChild>
                                                                                            <w:div w:id="650671190">
                                                                                              <w:marLeft w:val="0"/>
                                                                                              <w:marRight w:val="0"/>
                                                                                              <w:marTop w:val="0"/>
                                                                                              <w:marBottom w:val="0"/>
                                                                                              <w:divBdr>
                                                                                                <w:top w:val="none" w:sz="0" w:space="0" w:color="auto"/>
                                                                                                <w:left w:val="none" w:sz="0" w:space="0" w:color="auto"/>
                                                                                                <w:bottom w:val="none" w:sz="0" w:space="0" w:color="auto"/>
                                                                                                <w:right w:val="none" w:sz="0" w:space="0" w:color="auto"/>
                                                                                              </w:divBdr>
                                                                                              <w:divsChild>
                                                                                                <w:div w:id="448013319">
                                                                                                  <w:marLeft w:val="0"/>
                                                                                                  <w:marRight w:val="0"/>
                                                                                                  <w:marTop w:val="0"/>
                                                                                                  <w:marBottom w:val="0"/>
                                                                                                  <w:divBdr>
                                                                                                    <w:top w:val="none" w:sz="0" w:space="0" w:color="auto"/>
                                                                                                    <w:left w:val="none" w:sz="0" w:space="0" w:color="auto"/>
                                                                                                    <w:bottom w:val="none" w:sz="0" w:space="0" w:color="auto"/>
                                                                                                    <w:right w:val="none" w:sz="0" w:space="0" w:color="auto"/>
                                                                                                  </w:divBdr>
                                                                                                </w:div>
                                                                                              </w:divsChild>
                                                                                            </w:div>
                                                                                            <w:div w:id="798762199">
                                                                                              <w:marLeft w:val="0"/>
                                                                                              <w:marRight w:val="0"/>
                                                                                              <w:marTop w:val="0"/>
                                                                                              <w:marBottom w:val="0"/>
                                                                                              <w:divBdr>
                                                                                                <w:top w:val="none" w:sz="0" w:space="0" w:color="auto"/>
                                                                                                <w:left w:val="none" w:sz="0" w:space="0" w:color="auto"/>
                                                                                                <w:bottom w:val="none" w:sz="0" w:space="0" w:color="auto"/>
                                                                                                <w:right w:val="none" w:sz="0" w:space="0" w:color="auto"/>
                                                                                              </w:divBdr>
                                                                                              <w:divsChild>
                                                                                                <w:div w:id="97930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184506">
                                                                                      <w:marLeft w:val="0"/>
                                                                                      <w:marRight w:val="0"/>
                                                                                      <w:marTop w:val="0"/>
                                                                                      <w:marBottom w:val="0"/>
                                                                                      <w:divBdr>
                                                                                        <w:top w:val="single" w:sz="4" w:space="0" w:color="B9B9B9"/>
                                                                                        <w:left w:val="none" w:sz="0" w:space="0" w:color="auto"/>
                                                                                        <w:bottom w:val="none" w:sz="0" w:space="0" w:color="auto"/>
                                                                                        <w:right w:val="none" w:sz="0" w:space="0" w:color="auto"/>
                                                                                      </w:divBdr>
                                                                                      <w:divsChild>
                                                                                        <w:div w:id="586042964">
                                                                                          <w:marLeft w:val="0"/>
                                                                                          <w:marRight w:val="0"/>
                                                                                          <w:marTop w:val="0"/>
                                                                                          <w:marBottom w:val="0"/>
                                                                                          <w:divBdr>
                                                                                            <w:top w:val="none" w:sz="0" w:space="0" w:color="auto"/>
                                                                                            <w:left w:val="none" w:sz="0" w:space="0" w:color="auto"/>
                                                                                            <w:bottom w:val="none" w:sz="0" w:space="0" w:color="auto"/>
                                                                                            <w:right w:val="none" w:sz="0" w:space="0" w:color="auto"/>
                                                                                          </w:divBdr>
                                                                                          <w:divsChild>
                                                                                            <w:div w:id="759452127">
                                                                                              <w:marLeft w:val="0"/>
                                                                                              <w:marRight w:val="0"/>
                                                                                              <w:marTop w:val="0"/>
                                                                                              <w:marBottom w:val="0"/>
                                                                                              <w:divBdr>
                                                                                                <w:top w:val="none" w:sz="0" w:space="0" w:color="auto"/>
                                                                                                <w:left w:val="none" w:sz="0" w:space="0" w:color="auto"/>
                                                                                                <w:bottom w:val="none" w:sz="0" w:space="0" w:color="auto"/>
                                                                                                <w:right w:val="none" w:sz="0" w:space="0" w:color="auto"/>
                                                                                              </w:divBdr>
                                                                                              <w:divsChild>
                                                                                                <w:div w:id="615676287">
                                                                                                  <w:marLeft w:val="0"/>
                                                                                                  <w:marRight w:val="0"/>
                                                                                                  <w:marTop w:val="0"/>
                                                                                                  <w:marBottom w:val="0"/>
                                                                                                  <w:divBdr>
                                                                                                    <w:top w:val="none" w:sz="0" w:space="0" w:color="auto"/>
                                                                                                    <w:left w:val="none" w:sz="0" w:space="0" w:color="auto"/>
                                                                                                    <w:bottom w:val="none" w:sz="0" w:space="0" w:color="auto"/>
                                                                                                    <w:right w:val="none" w:sz="0" w:space="0" w:color="auto"/>
                                                                                                  </w:divBdr>
                                                                                                </w:div>
                                                                                              </w:divsChild>
                                                                                            </w:div>
                                                                                            <w:div w:id="970676241">
                                                                                              <w:marLeft w:val="0"/>
                                                                                              <w:marRight w:val="0"/>
                                                                                              <w:marTop w:val="0"/>
                                                                                              <w:marBottom w:val="0"/>
                                                                                              <w:divBdr>
                                                                                                <w:top w:val="none" w:sz="0" w:space="0" w:color="auto"/>
                                                                                                <w:left w:val="none" w:sz="0" w:space="0" w:color="auto"/>
                                                                                                <w:bottom w:val="none" w:sz="0" w:space="0" w:color="auto"/>
                                                                                                <w:right w:val="none" w:sz="0" w:space="0" w:color="auto"/>
                                                                                              </w:divBdr>
                                                                                              <w:divsChild>
                                                                                                <w:div w:id="208341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347347">
                                                                                      <w:marLeft w:val="0"/>
                                                                                      <w:marRight w:val="0"/>
                                                                                      <w:marTop w:val="0"/>
                                                                                      <w:marBottom w:val="0"/>
                                                                                      <w:divBdr>
                                                                                        <w:top w:val="single" w:sz="4" w:space="0" w:color="B9B9B9"/>
                                                                                        <w:left w:val="none" w:sz="0" w:space="0" w:color="auto"/>
                                                                                        <w:bottom w:val="none" w:sz="0" w:space="0" w:color="auto"/>
                                                                                        <w:right w:val="none" w:sz="0" w:space="0" w:color="auto"/>
                                                                                      </w:divBdr>
                                                                                      <w:divsChild>
                                                                                        <w:div w:id="365645736">
                                                                                          <w:marLeft w:val="0"/>
                                                                                          <w:marRight w:val="0"/>
                                                                                          <w:marTop w:val="0"/>
                                                                                          <w:marBottom w:val="0"/>
                                                                                          <w:divBdr>
                                                                                            <w:top w:val="none" w:sz="0" w:space="0" w:color="auto"/>
                                                                                            <w:left w:val="none" w:sz="0" w:space="0" w:color="auto"/>
                                                                                            <w:bottom w:val="none" w:sz="0" w:space="0" w:color="auto"/>
                                                                                            <w:right w:val="none" w:sz="0" w:space="0" w:color="auto"/>
                                                                                          </w:divBdr>
                                                                                          <w:divsChild>
                                                                                            <w:div w:id="1375959529">
                                                                                              <w:marLeft w:val="0"/>
                                                                                              <w:marRight w:val="0"/>
                                                                                              <w:marTop w:val="0"/>
                                                                                              <w:marBottom w:val="0"/>
                                                                                              <w:divBdr>
                                                                                                <w:top w:val="none" w:sz="0" w:space="0" w:color="auto"/>
                                                                                                <w:left w:val="none" w:sz="0" w:space="0" w:color="auto"/>
                                                                                                <w:bottom w:val="none" w:sz="0" w:space="0" w:color="auto"/>
                                                                                                <w:right w:val="none" w:sz="0" w:space="0" w:color="auto"/>
                                                                                              </w:divBdr>
                                                                                              <w:divsChild>
                                                                                                <w:div w:id="2097095584">
                                                                                                  <w:marLeft w:val="0"/>
                                                                                                  <w:marRight w:val="0"/>
                                                                                                  <w:marTop w:val="0"/>
                                                                                                  <w:marBottom w:val="0"/>
                                                                                                  <w:divBdr>
                                                                                                    <w:top w:val="none" w:sz="0" w:space="0" w:color="auto"/>
                                                                                                    <w:left w:val="none" w:sz="0" w:space="0" w:color="auto"/>
                                                                                                    <w:bottom w:val="none" w:sz="0" w:space="0" w:color="auto"/>
                                                                                                    <w:right w:val="none" w:sz="0" w:space="0" w:color="auto"/>
                                                                                                  </w:divBdr>
                                                                                                </w:div>
                                                                                              </w:divsChild>
                                                                                            </w:div>
                                                                                            <w:div w:id="1588072889">
                                                                                              <w:marLeft w:val="0"/>
                                                                                              <w:marRight w:val="0"/>
                                                                                              <w:marTop w:val="0"/>
                                                                                              <w:marBottom w:val="0"/>
                                                                                              <w:divBdr>
                                                                                                <w:top w:val="none" w:sz="0" w:space="0" w:color="auto"/>
                                                                                                <w:left w:val="none" w:sz="0" w:space="0" w:color="auto"/>
                                                                                                <w:bottom w:val="none" w:sz="0" w:space="0" w:color="auto"/>
                                                                                                <w:right w:val="none" w:sz="0" w:space="0" w:color="auto"/>
                                                                                              </w:divBdr>
                                                                                              <w:divsChild>
                                                                                                <w:div w:id="164280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421285">
                                                                                      <w:marLeft w:val="0"/>
                                                                                      <w:marRight w:val="0"/>
                                                                                      <w:marTop w:val="0"/>
                                                                                      <w:marBottom w:val="0"/>
                                                                                      <w:divBdr>
                                                                                        <w:top w:val="single" w:sz="4" w:space="0" w:color="B9B9B9"/>
                                                                                        <w:left w:val="none" w:sz="0" w:space="0" w:color="auto"/>
                                                                                        <w:bottom w:val="none" w:sz="0" w:space="0" w:color="auto"/>
                                                                                        <w:right w:val="none" w:sz="0" w:space="0" w:color="auto"/>
                                                                                      </w:divBdr>
                                                                                      <w:divsChild>
                                                                                        <w:div w:id="1844737393">
                                                                                          <w:marLeft w:val="0"/>
                                                                                          <w:marRight w:val="0"/>
                                                                                          <w:marTop w:val="0"/>
                                                                                          <w:marBottom w:val="0"/>
                                                                                          <w:divBdr>
                                                                                            <w:top w:val="none" w:sz="0" w:space="0" w:color="auto"/>
                                                                                            <w:left w:val="none" w:sz="0" w:space="0" w:color="auto"/>
                                                                                            <w:bottom w:val="none" w:sz="0" w:space="0" w:color="auto"/>
                                                                                            <w:right w:val="none" w:sz="0" w:space="0" w:color="auto"/>
                                                                                          </w:divBdr>
                                                                                          <w:divsChild>
                                                                                            <w:div w:id="63794133">
                                                                                              <w:marLeft w:val="0"/>
                                                                                              <w:marRight w:val="0"/>
                                                                                              <w:marTop w:val="0"/>
                                                                                              <w:marBottom w:val="0"/>
                                                                                              <w:divBdr>
                                                                                                <w:top w:val="none" w:sz="0" w:space="0" w:color="auto"/>
                                                                                                <w:left w:val="none" w:sz="0" w:space="0" w:color="auto"/>
                                                                                                <w:bottom w:val="none" w:sz="0" w:space="0" w:color="auto"/>
                                                                                                <w:right w:val="none" w:sz="0" w:space="0" w:color="auto"/>
                                                                                              </w:divBdr>
                                                                                              <w:divsChild>
                                                                                                <w:div w:id="1029254411">
                                                                                                  <w:marLeft w:val="0"/>
                                                                                                  <w:marRight w:val="0"/>
                                                                                                  <w:marTop w:val="0"/>
                                                                                                  <w:marBottom w:val="0"/>
                                                                                                  <w:divBdr>
                                                                                                    <w:top w:val="none" w:sz="0" w:space="0" w:color="auto"/>
                                                                                                    <w:left w:val="none" w:sz="0" w:space="0" w:color="auto"/>
                                                                                                    <w:bottom w:val="none" w:sz="0" w:space="0" w:color="auto"/>
                                                                                                    <w:right w:val="none" w:sz="0" w:space="0" w:color="auto"/>
                                                                                                  </w:divBdr>
                                                                                                </w:div>
                                                                                              </w:divsChild>
                                                                                            </w:div>
                                                                                            <w:div w:id="2066904497">
                                                                                              <w:marLeft w:val="0"/>
                                                                                              <w:marRight w:val="0"/>
                                                                                              <w:marTop w:val="0"/>
                                                                                              <w:marBottom w:val="0"/>
                                                                                              <w:divBdr>
                                                                                                <w:top w:val="none" w:sz="0" w:space="0" w:color="auto"/>
                                                                                                <w:left w:val="none" w:sz="0" w:space="0" w:color="auto"/>
                                                                                                <w:bottom w:val="none" w:sz="0" w:space="0" w:color="auto"/>
                                                                                                <w:right w:val="none" w:sz="0" w:space="0" w:color="auto"/>
                                                                                              </w:divBdr>
                                                                                              <w:divsChild>
                                                                                                <w:div w:id="162214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281357">
                                                                                      <w:marLeft w:val="0"/>
                                                                                      <w:marRight w:val="0"/>
                                                                                      <w:marTop w:val="0"/>
                                                                                      <w:marBottom w:val="0"/>
                                                                                      <w:divBdr>
                                                                                        <w:top w:val="single" w:sz="4" w:space="0" w:color="B9B9B9"/>
                                                                                        <w:left w:val="none" w:sz="0" w:space="0" w:color="auto"/>
                                                                                        <w:bottom w:val="none" w:sz="0" w:space="0" w:color="auto"/>
                                                                                        <w:right w:val="none" w:sz="0" w:space="0" w:color="auto"/>
                                                                                      </w:divBdr>
                                                                                      <w:divsChild>
                                                                                        <w:div w:id="992639542">
                                                                                          <w:marLeft w:val="0"/>
                                                                                          <w:marRight w:val="0"/>
                                                                                          <w:marTop w:val="0"/>
                                                                                          <w:marBottom w:val="0"/>
                                                                                          <w:divBdr>
                                                                                            <w:top w:val="none" w:sz="0" w:space="0" w:color="auto"/>
                                                                                            <w:left w:val="none" w:sz="0" w:space="0" w:color="auto"/>
                                                                                            <w:bottom w:val="none" w:sz="0" w:space="0" w:color="auto"/>
                                                                                            <w:right w:val="none" w:sz="0" w:space="0" w:color="auto"/>
                                                                                          </w:divBdr>
                                                                                          <w:divsChild>
                                                                                            <w:div w:id="595402165">
                                                                                              <w:marLeft w:val="0"/>
                                                                                              <w:marRight w:val="0"/>
                                                                                              <w:marTop w:val="0"/>
                                                                                              <w:marBottom w:val="0"/>
                                                                                              <w:divBdr>
                                                                                                <w:top w:val="none" w:sz="0" w:space="0" w:color="auto"/>
                                                                                                <w:left w:val="none" w:sz="0" w:space="0" w:color="auto"/>
                                                                                                <w:bottom w:val="none" w:sz="0" w:space="0" w:color="auto"/>
                                                                                                <w:right w:val="none" w:sz="0" w:space="0" w:color="auto"/>
                                                                                              </w:divBdr>
                                                                                              <w:divsChild>
                                                                                                <w:div w:id="365762829">
                                                                                                  <w:marLeft w:val="0"/>
                                                                                                  <w:marRight w:val="0"/>
                                                                                                  <w:marTop w:val="0"/>
                                                                                                  <w:marBottom w:val="0"/>
                                                                                                  <w:divBdr>
                                                                                                    <w:top w:val="none" w:sz="0" w:space="0" w:color="auto"/>
                                                                                                    <w:left w:val="none" w:sz="0" w:space="0" w:color="auto"/>
                                                                                                    <w:bottom w:val="none" w:sz="0" w:space="0" w:color="auto"/>
                                                                                                    <w:right w:val="none" w:sz="0" w:space="0" w:color="auto"/>
                                                                                                  </w:divBdr>
                                                                                                </w:div>
                                                                                              </w:divsChild>
                                                                                            </w:div>
                                                                                            <w:div w:id="1668633303">
                                                                                              <w:marLeft w:val="0"/>
                                                                                              <w:marRight w:val="0"/>
                                                                                              <w:marTop w:val="0"/>
                                                                                              <w:marBottom w:val="0"/>
                                                                                              <w:divBdr>
                                                                                                <w:top w:val="none" w:sz="0" w:space="0" w:color="auto"/>
                                                                                                <w:left w:val="none" w:sz="0" w:space="0" w:color="auto"/>
                                                                                                <w:bottom w:val="none" w:sz="0" w:space="0" w:color="auto"/>
                                                                                                <w:right w:val="none" w:sz="0" w:space="0" w:color="auto"/>
                                                                                              </w:divBdr>
                                                                                              <w:divsChild>
                                                                                                <w:div w:id="751969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6788646">
                                                                                      <w:marLeft w:val="0"/>
                                                                                      <w:marRight w:val="0"/>
                                                                                      <w:marTop w:val="0"/>
                                                                                      <w:marBottom w:val="0"/>
                                                                                      <w:divBdr>
                                                                                        <w:top w:val="single" w:sz="4" w:space="0" w:color="B9B9B9"/>
                                                                                        <w:left w:val="none" w:sz="0" w:space="0" w:color="auto"/>
                                                                                        <w:bottom w:val="none" w:sz="0" w:space="0" w:color="auto"/>
                                                                                        <w:right w:val="none" w:sz="0" w:space="0" w:color="auto"/>
                                                                                      </w:divBdr>
                                                                                      <w:divsChild>
                                                                                        <w:div w:id="2122843066">
                                                                                          <w:marLeft w:val="0"/>
                                                                                          <w:marRight w:val="0"/>
                                                                                          <w:marTop w:val="0"/>
                                                                                          <w:marBottom w:val="0"/>
                                                                                          <w:divBdr>
                                                                                            <w:top w:val="none" w:sz="0" w:space="0" w:color="auto"/>
                                                                                            <w:left w:val="none" w:sz="0" w:space="0" w:color="auto"/>
                                                                                            <w:bottom w:val="none" w:sz="0" w:space="0" w:color="auto"/>
                                                                                            <w:right w:val="none" w:sz="0" w:space="0" w:color="auto"/>
                                                                                          </w:divBdr>
                                                                                          <w:divsChild>
                                                                                            <w:div w:id="351879133">
                                                                                              <w:marLeft w:val="0"/>
                                                                                              <w:marRight w:val="0"/>
                                                                                              <w:marTop w:val="0"/>
                                                                                              <w:marBottom w:val="0"/>
                                                                                              <w:divBdr>
                                                                                                <w:top w:val="none" w:sz="0" w:space="0" w:color="auto"/>
                                                                                                <w:left w:val="none" w:sz="0" w:space="0" w:color="auto"/>
                                                                                                <w:bottom w:val="none" w:sz="0" w:space="0" w:color="auto"/>
                                                                                                <w:right w:val="none" w:sz="0" w:space="0" w:color="auto"/>
                                                                                              </w:divBdr>
                                                                                              <w:divsChild>
                                                                                                <w:div w:id="1174537887">
                                                                                                  <w:marLeft w:val="0"/>
                                                                                                  <w:marRight w:val="0"/>
                                                                                                  <w:marTop w:val="0"/>
                                                                                                  <w:marBottom w:val="0"/>
                                                                                                  <w:divBdr>
                                                                                                    <w:top w:val="none" w:sz="0" w:space="0" w:color="auto"/>
                                                                                                    <w:left w:val="none" w:sz="0" w:space="0" w:color="auto"/>
                                                                                                    <w:bottom w:val="none" w:sz="0" w:space="0" w:color="auto"/>
                                                                                                    <w:right w:val="none" w:sz="0" w:space="0" w:color="auto"/>
                                                                                                  </w:divBdr>
                                                                                                </w:div>
                                                                                              </w:divsChild>
                                                                                            </w:div>
                                                                                            <w:div w:id="1170829610">
                                                                                              <w:marLeft w:val="0"/>
                                                                                              <w:marRight w:val="0"/>
                                                                                              <w:marTop w:val="0"/>
                                                                                              <w:marBottom w:val="0"/>
                                                                                              <w:divBdr>
                                                                                                <w:top w:val="none" w:sz="0" w:space="0" w:color="auto"/>
                                                                                                <w:left w:val="none" w:sz="0" w:space="0" w:color="auto"/>
                                                                                                <w:bottom w:val="none" w:sz="0" w:space="0" w:color="auto"/>
                                                                                                <w:right w:val="none" w:sz="0" w:space="0" w:color="auto"/>
                                                                                              </w:divBdr>
                                                                                              <w:divsChild>
                                                                                                <w:div w:id="36255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0791497">
                                                                                      <w:marLeft w:val="0"/>
                                                                                      <w:marRight w:val="0"/>
                                                                                      <w:marTop w:val="0"/>
                                                                                      <w:marBottom w:val="0"/>
                                                                                      <w:divBdr>
                                                                                        <w:top w:val="single" w:sz="4" w:space="0" w:color="B9B9B9"/>
                                                                                        <w:left w:val="none" w:sz="0" w:space="0" w:color="auto"/>
                                                                                        <w:bottom w:val="none" w:sz="0" w:space="0" w:color="auto"/>
                                                                                        <w:right w:val="none" w:sz="0" w:space="0" w:color="auto"/>
                                                                                      </w:divBdr>
                                                                                      <w:divsChild>
                                                                                        <w:div w:id="986713760">
                                                                                          <w:marLeft w:val="0"/>
                                                                                          <w:marRight w:val="0"/>
                                                                                          <w:marTop w:val="0"/>
                                                                                          <w:marBottom w:val="0"/>
                                                                                          <w:divBdr>
                                                                                            <w:top w:val="none" w:sz="0" w:space="0" w:color="auto"/>
                                                                                            <w:left w:val="none" w:sz="0" w:space="0" w:color="auto"/>
                                                                                            <w:bottom w:val="none" w:sz="0" w:space="0" w:color="auto"/>
                                                                                            <w:right w:val="none" w:sz="0" w:space="0" w:color="auto"/>
                                                                                          </w:divBdr>
                                                                                          <w:divsChild>
                                                                                            <w:div w:id="1077947126">
                                                                                              <w:marLeft w:val="0"/>
                                                                                              <w:marRight w:val="0"/>
                                                                                              <w:marTop w:val="0"/>
                                                                                              <w:marBottom w:val="0"/>
                                                                                              <w:divBdr>
                                                                                                <w:top w:val="none" w:sz="0" w:space="0" w:color="auto"/>
                                                                                                <w:left w:val="none" w:sz="0" w:space="0" w:color="auto"/>
                                                                                                <w:bottom w:val="none" w:sz="0" w:space="0" w:color="auto"/>
                                                                                                <w:right w:val="none" w:sz="0" w:space="0" w:color="auto"/>
                                                                                              </w:divBdr>
                                                                                              <w:divsChild>
                                                                                                <w:div w:id="377703811">
                                                                                                  <w:marLeft w:val="0"/>
                                                                                                  <w:marRight w:val="0"/>
                                                                                                  <w:marTop w:val="0"/>
                                                                                                  <w:marBottom w:val="0"/>
                                                                                                  <w:divBdr>
                                                                                                    <w:top w:val="none" w:sz="0" w:space="0" w:color="auto"/>
                                                                                                    <w:left w:val="none" w:sz="0" w:space="0" w:color="auto"/>
                                                                                                    <w:bottom w:val="none" w:sz="0" w:space="0" w:color="auto"/>
                                                                                                    <w:right w:val="none" w:sz="0" w:space="0" w:color="auto"/>
                                                                                                  </w:divBdr>
                                                                                                </w:div>
                                                                                              </w:divsChild>
                                                                                            </w:div>
                                                                                            <w:div w:id="1397776141">
                                                                                              <w:marLeft w:val="0"/>
                                                                                              <w:marRight w:val="0"/>
                                                                                              <w:marTop w:val="0"/>
                                                                                              <w:marBottom w:val="0"/>
                                                                                              <w:divBdr>
                                                                                                <w:top w:val="none" w:sz="0" w:space="0" w:color="auto"/>
                                                                                                <w:left w:val="none" w:sz="0" w:space="0" w:color="auto"/>
                                                                                                <w:bottom w:val="none" w:sz="0" w:space="0" w:color="auto"/>
                                                                                                <w:right w:val="none" w:sz="0" w:space="0" w:color="auto"/>
                                                                                              </w:divBdr>
                                                                                              <w:divsChild>
                                                                                                <w:div w:id="97972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0472">
                                                                                      <w:marLeft w:val="0"/>
                                                                                      <w:marRight w:val="0"/>
                                                                                      <w:marTop w:val="0"/>
                                                                                      <w:marBottom w:val="0"/>
                                                                                      <w:divBdr>
                                                                                        <w:top w:val="single" w:sz="4" w:space="0" w:color="B9B9B9"/>
                                                                                        <w:left w:val="none" w:sz="0" w:space="0" w:color="auto"/>
                                                                                        <w:bottom w:val="none" w:sz="0" w:space="0" w:color="auto"/>
                                                                                        <w:right w:val="none" w:sz="0" w:space="0" w:color="auto"/>
                                                                                      </w:divBdr>
                                                                                      <w:divsChild>
                                                                                        <w:div w:id="1445077065">
                                                                                          <w:marLeft w:val="0"/>
                                                                                          <w:marRight w:val="0"/>
                                                                                          <w:marTop w:val="0"/>
                                                                                          <w:marBottom w:val="0"/>
                                                                                          <w:divBdr>
                                                                                            <w:top w:val="none" w:sz="0" w:space="0" w:color="auto"/>
                                                                                            <w:left w:val="none" w:sz="0" w:space="0" w:color="auto"/>
                                                                                            <w:bottom w:val="none" w:sz="0" w:space="0" w:color="auto"/>
                                                                                            <w:right w:val="none" w:sz="0" w:space="0" w:color="auto"/>
                                                                                          </w:divBdr>
                                                                                          <w:divsChild>
                                                                                            <w:div w:id="983118883">
                                                                                              <w:marLeft w:val="0"/>
                                                                                              <w:marRight w:val="0"/>
                                                                                              <w:marTop w:val="0"/>
                                                                                              <w:marBottom w:val="0"/>
                                                                                              <w:divBdr>
                                                                                                <w:top w:val="none" w:sz="0" w:space="0" w:color="auto"/>
                                                                                                <w:left w:val="none" w:sz="0" w:space="0" w:color="auto"/>
                                                                                                <w:bottom w:val="none" w:sz="0" w:space="0" w:color="auto"/>
                                                                                                <w:right w:val="none" w:sz="0" w:space="0" w:color="auto"/>
                                                                                              </w:divBdr>
                                                                                              <w:divsChild>
                                                                                                <w:div w:id="840392959">
                                                                                                  <w:marLeft w:val="0"/>
                                                                                                  <w:marRight w:val="0"/>
                                                                                                  <w:marTop w:val="0"/>
                                                                                                  <w:marBottom w:val="0"/>
                                                                                                  <w:divBdr>
                                                                                                    <w:top w:val="none" w:sz="0" w:space="0" w:color="auto"/>
                                                                                                    <w:left w:val="none" w:sz="0" w:space="0" w:color="auto"/>
                                                                                                    <w:bottom w:val="none" w:sz="0" w:space="0" w:color="auto"/>
                                                                                                    <w:right w:val="none" w:sz="0" w:space="0" w:color="auto"/>
                                                                                                  </w:divBdr>
                                                                                                </w:div>
                                                                                              </w:divsChild>
                                                                                            </w:div>
                                                                                            <w:div w:id="2022927466">
                                                                                              <w:marLeft w:val="0"/>
                                                                                              <w:marRight w:val="0"/>
                                                                                              <w:marTop w:val="0"/>
                                                                                              <w:marBottom w:val="0"/>
                                                                                              <w:divBdr>
                                                                                                <w:top w:val="none" w:sz="0" w:space="0" w:color="auto"/>
                                                                                                <w:left w:val="none" w:sz="0" w:space="0" w:color="auto"/>
                                                                                                <w:bottom w:val="none" w:sz="0" w:space="0" w:color="auto"/>
                                                                                                <w:right w:val="none" w:sz="0" w:space="0" w:color="auto"/>
                                                                                              </w:divBdr>
                                                                                              <w:divsChild>
                                                                                                <w:div w:id="856118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606190">
                                                                                      <w:marLeft w:val="0"/>
                                                                                      <w:marRight w:val="0"/>
                                                                                      <w:marTop w:val="0"/>
                                                                                      <w:marBottom w:val="0"/>
                                                                                      <w:divBdr>
                                                                                        <w:top w:val="single" w:sz="4" w:space="0" w:color="B9B9B9"/>
                                                                                        <w:left w:val="none" w:sz="0" w:space="0" w:color="auto"/>
                                                                                        <w:bottom w:val="none" w:sz="0" w:space="0" w:color="auto"/>
                                                                                        <w:right w:val="none" w:sz="0" w:space="0" w:color="auto"/>
                                                                                      </w:divBdr>
                                                                                      <w:divsChild>
                                                                                        <w:div w:id="1326056615">
                                                                                          <w:marLeft w:val="0"/>
                                                                                          <w:marRight w:val="0"/>
                                                                                          <w:marTop w:val="0"/>
                                                                                          <w:marBottom w:val="0"/>
                                                                                          <w:divBdr>
                                                                                            <w:top w:val="none" w:sz="0" w:space="0" w:color="auto"/>
                                                                                            <w:left w:val="none" w:sz="0" w:space="0" w:color="auto"/>
                                                                                            <w:bottom w:val="none" w:sz="0" w:space="0" w:color="auto"/>
                                                                                            <w:right w:val="none" w:sz="0" w:space="0" w:color="auto"/>
                                                                                          </w:divBdr>
                                                                                          <w:divsChild>
                                                                                            <w:div w:id="60635747">
                                                                                              <w:marLeft w:val="0"/>
                                                                                              <w:marRight w:val="0"/>
                                                                                              <w:marTop w:val="0"/>
                                                                                              <w:marBottom w:val="0"/>
                                                                                              <w:divBdr>
                                                                                                <w:top w:val="none" w:sz="0" w:space="0" w:color="auto"/>
                                                                                                <w:left w:val="none" w:sz="0" w:space="0" w:color="auto"/>
                                                                                                <w:bottom w:val="none" w:sz="0" w:space="0" w:color="auto"/>
                                                                                                <w:right w:val="none" w:sz="0" w:space="0" w:color="auto"/>
                                                                                              </w:divBdr>
                                                                                              <w:divsChild>
                                                                                                <w:div w:id="1628118508">
                                                                                                  <w:marLeft w:val="0"/>
                                                                                                  <w:marRight w:val="0"/>
                                                                                                  <w:marTop w:val="0"/>
                                                                                                  <w:marBottom w:val="0"/>
                                                                                                  <w:divBdr>
                                                                                                    <w:top w:val="none" w:sz="0" w:space="0" w:color="auto"/>
                                                                                                    <w:left w:val="none" w:sz="0" w:space="0" w:color="auto"/>
                                                                                                    <w:bottom w:val="none" w:sz="0" w:space="0" w:color="auto"/>
                                                                                                    <w:right w:val="none" w:sz="0" w:space="0" w:color="auto"/>
                                                                                                  </w:divBdr>
                                                                                                </w:div>
                                                                                              </w:divsChild>
                                                                                            </w:div>
                                                                                            <w:div w:id="2051372726">
                                                                                              <w:marLeft w:val="0"/>
                                                                                              <w:marRight w:val="0"/>
                                                                                              <w:marTop w:val="0"/>
                                                                                              <w:marBottom w:val="0"/>
                                                                                              <w:divBdr>
                                                                                                <w:top w:val="none" w:sz="0" w:space="0" w:color="auto"/>
                                                                                                <w:left w:val="none" w:sz="0" w:space="0" w:color="auto"/>
                                                                                                <w:bottom w:val="none" w:sz="0" w:space="0" w:color="auto"/>
                                                                                                <w:right w:val="none" w:sz="0" w:space="0" w:color="auto"/>
                                                                                              </w:divBdr>
                                                                                              <w:divsChild>
                                                                                                <w:div w:id="1901087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195969">
                                                                                      <w:marLeft w:val="0"/>
                                                                                      <w:marRight w:val="0"/>
                                                                                      <w:marTop w:val="0"/>
                                                                                      <w:marBottom w:val="0"/>
                                                                                      <w:divBdr>
                                                                                        <w:top w:val="single" w:sz="4" w:space="0" w:color="B9B9B9"/>
                                                                                        <w:left w:val="none" w:sz="0" w:space="0" w:color="auto"/>
                                                                                        <w:bottom w:val="none" w:sz="0" w:space="0" w:color="auto"/>
                                                                                        <w:right w:val="none" w:sz="0" w:space="0" w:color="auto"/>
                                                                                      </w:divBdr>
                                                                                      <w:divsChild>
                                                                                        <w:div w:id="1819298661">
                                                                                          <w:marLeft w:val="0"/>
                                                                                          <w:marRight w:val="0"/>
                                                                                          <w:marTop w:val="0"/>
                                                                                          <w:marBottom w:val="0"/>
                                                                                          <w:divBdr>
                                                                                            <w:top w:val="none" w:sz="0" w:space="0" w:color="auto"/>
                                                                                            <w:left w:val="none" w:sz="0" w:space="0" w:color="auto"/>
                                                                                            <w:bottom w:val="none" w:sz="0" w:space="0" w:color="auto"/>
                                                                                            <w:right w:val="none" w:sz="0" w:space="0" w:color="auto"/>
                                                                                          </w:divBdr>
                                                                                          <w:divsChild>
                                                                                            <w:div w:id="780615376">
                                                                                              <w:marLeft w:val="0"/>
                                                                                              <w:marRight w:val="0"/>
                                                                                              <w:marTop w:val="0"/>
                                                                                              <w:marBottom w:val="0"/>
                                                                                              <w:divBdr>
                                                                                                <w:top w:val="none" w:sz="0" w:space="0" w:color="auto"/>
                                                                                                <w:left w:val="none" w:sz="0" w:space="0" w:color="auto"/>
                                                                                                <w:bottom w:val="none" w:sz="0" w:space="0" w:color="auto"/>
                                                                                                <w:right w:val="none" w:sz="0" w:space="0" w:color="auto"/>
                                                                                              </w:divBdr>
                                                                                              <w:divsChild>
                                                                                                <w:div w:id="2097437013">
                                                                                                  <w:marLeft w:val="0"/>
                                                                                                  <w:marRight w:val="0"/>
                                                                                                  <w:marTop w:val="0"/>
                                                                                                  <w:marBottom w:val="0"/>
                                                                                                  <w:divBdr>
                                                                                                    <w:top w:val="none" w:sz="0" w:space="0" w:color="auto"/>
                                                                                                    <w:left w:val="none" w:sz="0" w:space="0" w:color="auto"/>
                                                                                                    <w:bottom w:val="none" w:sz="0" w:space="0" w:color="auto"/>
                                                                                                    <w:right w:val="none" w:sz="0" w:space="0" w:color="auto"/>
                                                                                                  </w:divBdr>
                                                                                                </w:div>
                                                                                              </w:divsChild>
                                                                                            </w:div>
                                                                                            <w:div w:id="1312757641">
                                                                                              <w:marLeft w:val="0"/>
                                                                                              <w:marRight w:val="0"/>
                                                                                              <w:marTop w:val="0"/>
                                                                                              <w:marBottom w:val="0"/>
                                                                                              <w:divBdr>
                                                                                                <w:top w:val="none" w:sz="0" w:space="0" w:color="auto"/>
                                                                                                <w:left w:val="none" w:sz="0" w:space="0" w:color="auto"/>
                                                                                                <w:bottom w:val="none" w:sz="0" w:space="0" w:color="auto"/>
                                                                                                <w:right w:val="none" w:sz="0" w:space="0" w:color="auto"/>
                                                                                              </w:divBdr>
                                                                                              <w:divsChild>
                                                                                                <w:div w:id="154201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7609696">
                                                                                      <w:marLeft w:val="0"/>
                                                                                      <w:marRight w:val="0"/>
                                                                                      <w:marTop w:val="0"/>
                                                                                      <w:marBottom w:val="0"/>
                                                                                      <w:divBdr>
                                                                                        <w:top w:val="single" w:sz="4" w:space="0" w:color="B9B9B9"/>
                                                                                        <w:left w:val="none" w:sz="0" w:space="0" w:color="auto"/>
                                                                                        <w:bottom w:val="none" w:sz="0" w:space="0" w:color="auto"/>
                                                                                        <w:right w:val="none" w:sz="0" w:space="0" w:color="auto"/>
                                                                                      </w:divBdr>
                                                                                      <w:divsChild>
                                                                                        <w:div w:id="657927772">
                                                                                          <w:marLeft w:val="0"/>
                                                                                          <w:marRight w:val="0"/>
                                                                                          <w:marTop w:val="0"/>
                                                                                          <w:marBottom w:val="0"/>
                                                                                          <w:divBdr>
                                                                                            <w:top w:val="none" w:sz="0" w:space="0" w:color="auto"/>
                                                                                            <w:left w:val="none" w:sz="0" w:space="0" w:color="auto"/>
                                                                                            <w:bottom w:val="none" w:sz="0" w:space="0" w:color="auto"/>
                                                                                            <w:right w:val="none" w:sz="0" w:space="0" w:color="auto"/>
                                                                                          </w:divBdr>
                                                                                          <w:divsChild>
                                                                                            <w:div w:id="1011756460">
                                                                                              <w:marLeft w:val="0"/>
                                                                                              <w:marRight w:val="0"/>
                                                                                              <w:marTop w:val="0"/>
                                                                                              <w:marBottom w:val="0"/>
                                                                                              <w:divBdr>
                                                                                                <w:top w:val="none" w:sz="0" w:space="0" w:color="auto"/>
                                                                                                <w:left w:val="none" w:sz="0" w:space="0" w:color="auto"/>
                                                                                                <w:bottom w:val="none" w:sz="0" w:space="0" w:color="auto"/>
                                                                                                <w:right w:val="none" w:sz="0" w:space="0" w:color="auto"/>
                                                                                              </w:divBdr>
                                                                                              <w:divsChild>
                                                                                                <w:div w:id="2125341903">
                                                                                                  <w:marLeft w:val="0"/>
                                                                                                  <w:marRight w:val="0"/>
                                                                                                  <w:marTop w:val="0"/>
                                                                                                  <w:marBottom w:val="0"/>
                                                                                                  <w:divBdr>
                                                                                                    <w:top w:val="none" w:sz="0" w:space="0" w:color="auto"/>
                                                                                                    <w:left w:val="none" w:sz="0" w:space="0" w:color="auto"/>
                                                                                                    <w:bottom w:val="none" w:sz="0" w:space="0" w:color="auto"/>
                                                                                                    <w:right w:val="none" w:sz="0" w:space="0" w:color="auto"/>
                                                                                                  </w:divBdr>
                                                                                                </w:div>
                                                                                              </w:divsChild>
                                                                                            </w:div>
                                                                                            <w:div w:id="1980383314">
                                                                                              <w:marLeft w:val="0"/>
                                                                                              <w:marRight w:val="0"/>
                                                                                              <w:marTop w:val="0"/>
                                                                                              <w:marBottom w:val="0"/>
                                                                                              <w:divBdr>
                                                                                                <w:top w:val="none" w:sz="0" w:space="0" w:color="auto"/>
                                                                                                <w:left w:val="none" w:sz="0" w:space="0" w:color="auto"/>
                                                                                                <w:bottom w:val="none" w:sz="0" w:space="0" w:color="auto"/>
                                                                                                <w:right w:val="none" w:sz="0" w:space="0" w:color="auto"/>
                                                                                              </w:divBdr>
                                                                                              <w:divsChild>
                                                                                                <w:div w:id="105146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698363">
                                                                                      <w:marLeft w:val="0"/>
                                                                                      <w:marRight w:val="0"/>
                                                                                      <w:marTop w:val="0"/>
                                                                                      <w:marBottom w:val="0"/>
                                                                                      <w:divBdr>
                                                                                        <w:top w:val="single" w:sz="4" w:space="0" w:color="B9B9B9"/>
                                                                                        <w:left w:val="none" w:sz="0" w:space="0" w:color="auto"/>
                                                                                        <w:bottom w:val="none" w:sz="0" w:space="0" w:color="auto"/>
                                                                                        <w:right w:val="none" w:sz="0" w:space="0" w:color="auto"/>
                                                                                      </w:divBdr>
                                                                                      <w:divsChild>
                                                                                        <w:div w:id="1260527558">
                                                                                          <w:marLeft w:val="0"/>
                                                                                          <w:marRight w:val="0"/>
                                                                                          <w:marTop w:val="0"/>
                                                                                          <w:marBottom w:val="0"/>
                                                                                          <w:divBdr>
                                                                                            <w:top w:val="none" w:sz="0" w:space="0" w:color="auto"/>
                                                                                            <w:left w:val="none" w:sz="0" w:space="0" w:color="auto"/>
                                                                                            <w:bottom w:val="none" w:sz="0" w:space="0" w:color="auto"/>
                                                                                            <w:right w:val="none" w:sz="0" w:space="0" w:color="auto"/>
                                                                                          </w:divBdr>
                                                                                          <w:divsChild>
                                                                                            <w:div w:id="121313945">
                                                                                              <w:marLeft w:val="0"/>
                                                                                              <w:marRight w:val="0"/>
                                                                                              <w:marTop w:val="0"/>
                                                                                              <w:marBottom w:val="0"/>
                                                                                              <w:divBdr>
                                                                                                <w:top w:val="none" w:sz="0" w:space="0" w:color="auto"/>
                                                                                                <w:left w:val="none" w:sz="0" w:space="0" w:color="auto"/>
                                                                                                <w:bottom w:val="none" w:sz="0" w:space="0" w:color="auto"/>
                                                                                                <w:right w:val="none" w:sz="0" w:space="0" w:color="auto"/>
                                                                                              </w:divBdr>
                                                                                              <w:divsChild>
                                                                                                <w:div w:id="389109192">
                                                                                                  <w:marLeft w:val="0"/>
                                                                                                  <w:marRight w:val="0"/>
                                                                                                  <w:marTop w:val="0"/>
                                                                                                  <w:marBottom w:val="0"/>
                                                                                                  <w:divBdr>
                                                                                                    <w:top w:val="none" w:sz="0" w:space="0" w:color="auto"/>
                                                                                                    <w:left w:val="none" w:sz="0" w:space="0" w:color="auto"/>
                                                                                                    <w:bottom w:val="none" w:sz="0" w:space="0" w:color="auto"/>
                                                                                                    <w:right w:val="none" w:sz="0" w:space="0" w:color="auto"/>
                                                                                                  </w:divBdr>
                                                                                                </w:div>
                                                                                              </w:divsChild>
                                                                                            </w:div>
                                                                                            <w:div w:id="1558280209">
                                                                                              <w:marLeft w:val="0"/>
                                                                                              <w:marRight w:val="0"/>
                                                                                              <w:marTop w:val="0"/>
                                                                                              <w:marBottom w:val="0"/>
                                                                                              <w:divBdr>
                                                                                                <w:top w:val="none" w:sz="0" w:space="0" w:color="auto"/>
                                                                                                <w:left w:val="none" w:sz="0" w:space="0" w:color="auto"/>
                                                                                                <w:bottom w:val="none" w:sz="0" w:space="0" w:color="auto"/>
                                                                                                <w:right w:val="none" w:sz="0" w:space="0" w:color="auto"/>
                                                                                              </w:divBdr>
                                                                                              <w:divsChild>
                                                                                                <w:div w:id="2062704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0931888">
                                                                                      <w:marLeft w:val="0"/>
                                                                                      <w:marRight w:val="0"/>
                                                                                      <w:marTop w:val="0"/>
                                                                                      <w:marBottom w:val="0"/>
                                                                                      <w:divBdr>
                                                                                        <w:top w:val="single" w:sz="4" w:space="0" w:color="B9B9B9"/>
                                                                                        <w:left w:val="none" w:sz="0" w:space="0" w:color="auto"/>
                                                                                        <w:bottom w:val="none" w:sz="0" w:space="0" w:color="auto"/>
                                                                                        <w:right w:val="none" w:sz="0" w:space="0" w:color="auto"/>
                                                                                      </w:divBdr>
                                                                                      <w:divsChild>
                                                                                        <w:div w:id="752551139">
                                                                                          <w:marLeft w:val="0"/>
                                                                                          <w:marRight w:val="0"/>
                                                                                          <w:marTop w:val="0"/>
                                                                                          <w:marBottom w:val="0"/>
                                                                                          <w:divBdr>
                                                                                            <w:top w:val="none" w:sz="0" w:space="0" w:color="auto"/>
                                                                                            <w:left w:val="none" w:sz="0" w:space="0" w:color="auto"/>
                                                                                            <w:bottom w:val="none" w:sz="0" w:space="0" w:color="auto"/>
                                                                                            <w:right w:val="none" w:sz="0" w:space="0" w:color="auto"/>
                                                                                          </w:divBdr>
                                                                                          <w:divsChild>
                                                                                            <w:div w:id="905652632">
                                                                                              <w:marLeft w:val="0"/>
                                                                                              <w:marRight w:val="0"/>
                                                                                              <w:marTop w:val="0"/>
                                                                                              <w:marBottom w:val="0"/>
                                                                                              <w:divBdr>
                                                                                                <w:top w:val="none" w:sz="0" w:space="0" w:color="auto"/>
                                                                                                <w:left w:val="none" w:sz="0" w:space="0" w:color="auto"/>
                                                                                                <w:bottom w:val="none" w:sz="0" w:space="0" w:color="auto"/>
                                                                                                <w:right w:val="none" w:sz="0" w:space="0" w:color="auto"/>
                                                                                              </w:divBdr>
                                                                                              <w:divsChild>
                                                                                                <w:div w:id="328337790">
                                                                                                  <w:marLeft w:val="0"/>
                                                                                                  <w:marRight w:val="0"/>
                                                                                                  <w:marTop w:val="0"/>
                                                                                                  <w:marBottom w:val="0"/>
                                                                                                  <w:divBdr>
                                                                                                    <w:top w:val="none" w:sz="0" w:space="0" w:color="auto"/>
                                                                                                    <w:left w:val="none" w:sz="0" w:space="0" w:color="auto"/>
                                                                                                    <w:bottom w:val="none" w:sz="0" w:space="0" w:color="auto"/>
                                                                                                    <w:right w:val="none" w:sz="0" w:space="0" w:color="auto"/>
                                                                                                  </w:divBdr>
                                                                                                </w:div>
                                                                                              </w:divsChild>
                                                                                            </w:div>
                                                                                            <w:div w:id="921253389">
                                                                                              <w:marLeft w:val="0"/>
                                                                                              <w:marRight w:val="0"/>
                                                                                              <w:marTop w:val="0"/>
                                                                                              <w:marBottom w:val="0"/>
                                                                                              <w:divBdr>
                                                                                                <w:top w:val="none" w:sz="0" w:space="0" w:color="auto"/>
                                                                                                <w:left w:val="none" w:sz="0" w:space="0" w:color="auto"/>
                                                                                                <w:bottom w:val="none" w:sz="0" w:space="0" w:color="auto"/>
                                                                                                <w:right w:val="none" w:sz="0" w:space="0" w:color="auto"/>
                                                                                              </w:divBdr>
                                                                                              <w:divsChild>
                                                                                                <w:div w:id="129540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675740">
                                                                                      <w:marLeft w:val="0"/>
                                                                                      <w:marRight w:val="0"/>
                                                                                      <w:marTop w:val="0"/>
                                                                                      <w:marBottom w:val="0"/>
                                                                                      <w:divBdr>
                                                                                        <w:top w:val="single" w:sz="4" w:space="0" w:color="B9B9B9"/>
                                                                                        <w:left w:val="none" w:sz="0" w:space="0" w:color="auto"/>
                                                                                        <w:bottom w:val="none" w:sz="0" w:space="0" w:color="auto"/>
                                                                                        <w:right w:val="none" w:sz="0" w:space="0" w:color="auto"/>
                                                                                      </w:divBdr>
                                                                                      <w:divsChild>
                                                                                        <w:div w:id="1469317974">
                                                                                          <w:marLeft w:val="0"/>
                                                                                          <w:marRight w:val="0"/>
                                                                                          <w:marTop w:val="0"/>
                                                                                          <w:marBottom w:val="0"/>
                                                                                          <w:divBdr>
                                                                                            <w:top w:val="none" w:sz="0" w:space="0" w:color="auto"/>
                                                                                            <w:left w:val="none" w:sz="0" w:space="0" w:color="auto"/>
                                                                                            <w:bottom w:val="none" w:sz="0" w:space="0" w:color="auto"/>
                                                                                            <w:right w:val="none" w:sz="0" w:space="0" w:color="auto"/>
                                                                                          </w:divBdr>
                                                                                          <w:divsChild>
                                                                                            <w:div w:id="154491276">
                                                                                              <w:marLeft w:val="0"/>
                                                                                              <w:marRight w:val="0"/>
                                                                                              <w:marTop w:val="0"/>
                                                                                              <w:marBottom w:val="0"/>
                                                                                              <w:divBdr>
                                                                                                <w:top w:val="none" w:sz="0" w:space="0" w:color="auto"/>
                                                                                                <w:left w:val="none" w:sz="0" w:space="0" w:color="auto"/>
                                                                                                <w:bottom w:val="none" w:sz="0" w:space="0" w:color="auto"/>
                                                                                                <w:right w:val="none" w:sz="0" w:space="0" w:color="auto"/>
                                                                                              </w:divBdr>
                                                                                              <w:divsChild>
                                                                                                <w:div w:id="1376467095">
                                                                                                  <w:marLeft w:val="0"/>
                                                                                                  <w:marRight w:val="0"/>
                                                                                                  <w:marTop w:val="0"/>
                                                                                                  <w:marBottom w:val="0"/>
                                                                                                  <w:divBdr>
                                                                                                    <w:top w:val="none" w:sz="0" w:space="0" w:color="auto"/>
                                                                                                    <w:left w:val="none" w:sz="0" w:space="0" w:color="auto"/>
                                                                                                    <w:bottom w:val="none" w:sz="0" w:space="0" w:color="auto"/>
                                                                                                    <w:right w:val="none" w:sz="0" w:space="0" w:color="auto"/>
                                                                                                  </w:divBdr>
                                                                                                </w:div>
                                                                                              </w:divsChild>
                                                                                            </w:div>
                                                                                            <w:div w:id="1962110889">
                                                                                              <w:marLeft w:val="0"/>
                                                                                              <w:marRight w:val="0"/>
                                                                                              <w:marTop w:val="0"/>
                                                                                              <w:marBottom w:val="0"/>
                                                                                              <w:divBdr>
                                                                                                <w:top w:val="none" w:sz="0" w:space="0" w:color="auto"/>
                                                                                                <w:left w:val="none" w:sz="0" w:space="0" w:color="auto"/>
                                                                                                <w:bottom w:val="none" w:sz="0" w:space="0" w:color="auto"/>
                                                                                                <w:right w:val="none" w:sz="0" w:space="0" w:color="auto"/>
                                                                                              </w:divBdr>
                                                                                              <w:divsChild>
                                                                                                <w:div w:id="1708795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870680">
                                                                                      <w:marLeft w:val="0"/>
                                                                                      <w:marRight w:val="0"/>
                                                                                      <w:marTop w:val="0"/>
                                                                                      <w:marBottom w:val="0"/>
                                                                                      <w:divBdr>
                                                                                        <w:top w:val="single" w:sz="4" w:space="0" w:color="B9B9B9"/>
                                                                                        <w:left w:val="none" w:sz="0" w:space="0" w:color="auto"/>
                                                                                        <w:bottom w:val="none" w:sz="0" w:space="0" w:color="auto"/>
                                                                                        <w:right w:val="none" w:sz="0" w:space="0" w:color="auto"/>
                                                                                      </w:divBdr>
                                                                                      <w:divsChild>
                                                                                        <w:div w:id="694774325">
                                                                                          <w:marLeft w:val="0"/>
                                                                                          <w:marRight w:val="0"/>
                                                                                          <w:marTop w:val="0"/>
                                                                                          <w:marBottom w:val="0"/>
                                                                                          <w:divBdr>
                                                                                            <w:top w:val="none" w:sz="0" w:space="0" w:color="auto"/>
                                                                                            <w:left w:val="none" w:sz="0" w:space="0" w:color="auto"/>
                                                                                            <w:bottom w:val="none" w:sz="0" w:space="0" w:color="auto"/>
                                                                                            <w:right w:val="none" w:sz="0" w:space="0" w:color="auto"/>
                                                                                          </w:divBdr>
                                                                                          <w:divsChild>
                                                                                            <w:div w:id="959604648">
                                                                                              <w:marLeft w:val="0"/>
                                                                                              <w:marRight w:val="0"/>
                                                                                              <w:marTop w:val="0"/>
                                                                                              <w:marBottom w:val="0"/>
                                                                                              <w:divBdr>
                                                                                                <w:top w:val="none" w:sz="0" w:space="0" w:color="auto"/>
                                                                                                <w:left w:val="none" w:sz="0" w:space="0" w:color="auto"/>
                                                                                                <w:bottom w:val="none" w:sz="0" w:space="0" w:color="auto"/>
                                                                                                <w:right w:val="none" w:sz="0" w:space="0" w:color="auto"/>
                                                                                              </w:divBdr>
                                                                                              <w:divsChild>
                                                                                                <w:div w:id="1268153998">
                                                                                                  <w:marLeft w:val="0"/>
                                                                                                  <w:marRight w:val="0"/>
                                                                                                  <w:marTop w:val="0"/>
                                                                                                  <w:marBottom w:val="0"/>
                                                                                                  <w:divBdr>
                                                                                                    <w:top w:val="none" w:sz="0" w:space="0" w:color="auto"/>
                                                                                                    <w:left w:val="none" w:sz="0" w:space="0" w:color="auto"/>
                                                                                                    <w:bottom w:val="none" w:sz="0" w:space="0" w:color="auto"/>
                                                                                                    <w:right w:val="none" w:sz="0" w:space="0" w:color="auto"/>
                                                                                                  </w:divBdr>
                                                                                                </w:div>
                                                                                              </w:divsChild>
                                                                                            </w:div>
                                                                                            <w:div w:id="1319769637">
                                                                                              <w:marLeft w:val="0"/>
                                                                                              <w:marRight w:val="0"/>
                                                                                              <w:marTop w:val="0"/>
                                                                                              <w:marBottom w:val="0"/>
                                                                                              <w:divBdr>
                                                                                                <w:top w:val="none" w:sz="0" w:space="0" w:color="auto"/>
                                                                                                <w:left w:val="none" w:sz="0" w:space="0" w:color="auto"/>
                                                                                                <w:bottom w:val="none" w:sz="0" w:space="0" w:color="auto"/>
                                                                                                <w:right w:val="none" w:sz="0" w:space="0" w:color="auto"/>
                                                                                              </w:divBdr>
                                                                                              <w:divsChild>
                                                                                                <w:div w:id="84050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109252">
                                                                                      <w:marLeft w:val="0"/>
                                                                                      <w:marRight w:val="0"/>
                                                                                      <w:marTop w:val="0"/>
                                                                                      <w:marBottom w:val="0"/>
                                                                                      <w:divBdr>
                                                                                        <w:top w:val="single" w:sz="4" w:space="0" w:color="B9B9B9"/>
                                                                                        <w:left w:val="none" w:sz="0" w:space="0" w:color="auto"/>
                                                                                        <w:bottom w:val="none" w:sz="0" w:space="0" w:color="auto"/>
                                                                                        <w:right w:val="none" w:sz="0" w:space="0" w:color="auto"/>
                                                                                      </w:divBdr>
                                                                                      <w:divsChild>
                                                                                        <w:div w:id="1444572745">
                                                                                          <w:marLeft w:val="0"/>
                                                                                          <w:marRight w:val="0"/>
                                                                                          <w:marTop w:val="0"/>
                                                                                          <w:marBottom w:val="0"/>
                                                                                          <w:divBdr>
                                                                                            <w:top w:val="none" w:sz="0" w:space="0" w:color="auto"/>
                                                                                            <w:left w:val="none" w:sz="0" w:space="0" w:color="auto"/>
                                                                                            <w:bottom w:val="none" w:sz="0" w:space="0" w:color="auto"/>
                                                                                            <w:right w:val="none" w:sz="0" w:space="0" w:color="auto"/>
                                                                                          </w:divBdr>
                                                                                          <w:divsChild>
                                                                                            <w:div w:id="409160688">
                                                                                              <w:marLeft w:val="0"/>
                                                                                              <w:marRight w:val="0"/>
                                                                                              <w:marTop w:val="0"/>
                                                                                              <w:marBottom w:val="0"/>
                                                                                              <w:divBdr>
                                                                                                <w:top w:val="none" w:sz="0" w:space="0" w:color="auto"/>
                                                                                                <w:left w:val="none" w:sz="0" w:space="0" w:color="auto"/>
                                                                                                <w:bottom w:val="none" w:sz="0" w:space="0" w:color="auto"/>
                                                                                                <w:right w:val="none" w:sz="0" w:space="0" w:color="auto"/>
                                                                                              </w:divBdr>
                                                                                              <w:divsChild>
                                                                                                <w:div w:id="634410624">
                                                                                                  <w:marLeft w:val="0"/>
                                                                                                  <w:marRight w:val="0"/>
                                                                                                  <w:marTop w:val="0"/>
                                                                                                  <w:marBottom w:val="0"/>
                                                                                                  <w:divBdr>
                                                                                                    <w:top w:val="none" w:sz="0" w:space="0" w:color="auto"/>
                                                                                                    <w:left w:val="none" w:sz="0" w:space="0" w:color="auto"/>
                                                                                                    <w:bottom w:val="none" w:sz="0" w:space="0" w:color="auto"/>
                                                                                                    <w:right w:val="none" w:sz="0" w:space="0" w:color="auto"/>
                                                                                                  </w:divBdr>
                                                                                                </w:div>
                                                                                              </w:divsChild>
                                                                                            </w:div>
                                                                                            <w:div w:id="1704557361">
                                                                                              <w:marLeft w:val="0"/>
                                                                                              <w:marRight w:val="0"/>
                                                                                              <w:marTop w:val="0"/>
                                                                                              <w:marBottom w:val="0"/>
                                                                                              <w:divBdr>
                                                                                                <w:top w:val="none" w:sz="0" w:space="0" w:color="auto"/>
                                                                                                <w:left w:val="none" w:sz="0" w:space="0" w:color="auto"/>
                                                                                                <w:bottom w:val="none" w:sz="0" w:space="0" w:color="auto"/>
                                                                                                <w:right w:val="none" w:sz="0" w:space="0" w:color="auto"/>
                                                                                              </w:divBdr>
                                                                                              <w:divsChild>
                                                                                                <w:div w:id="18448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496870">
                                                                                      <w:marLeft w:val="0"/>
                                                                                      <w:marRight w:val="0"/>
                                                                                      <w:marTop w:val="0"/>
                                                                                      <w:marBottom w:val="0"/>
                                                                                      <w:divBdr>
                                                                                        <w:top w:val="single" w:sz="4" w:space="0" w:color="B9B9B9"/>
                                                                                        <w:left w:val="none" w:sz="0" w:space="0" w:color="auto"/>
                                                                                        <w:bottom w:val="none" w:sz="0" w:space="0" w:color="auto"/>
                                                                                        <w:right w:val="none" w:sz="0" w:space="0" w:color="auto"/>
                                                                                      </w:divBdr>
                                                                                      <w:divsChild>
                                                                                        <w:div w:id="718092803">
                                                                                          <w:marLeft w:val="0"/>
                                                                                          <w:marRight w:val="0"/>
                                                                                          <w:marTop w:val="0"/>
                                                                                          <w:marBottom w:val="0"/>
                                                                                          <w:divBdr>
                                                                                            <w:top w:val="none" w:sz="0" w:space="0" w:color="auto"/>
                                                                                            <w:left w:val="none" w:sz="0" w:space="0" w:color="auto"/>
                                                                                            <w:bottom w:val="none" w:sz="0" w:space="0" w:color="auto"/>
                                                                                            <w:right w:val="none" w:sz="0" w:space="0" w:color="auto"/>
                                                                                          </w:divBdr>
                                                                                          <w:divsChild>
                                                                                            <w:div w:id="1050112800">
                                                                                              <w:marLeft w:val="0"/>
                                                                                              <w:marRight w:val="0"/>
                                                                                              <w:marTop w:val="0"/>
                                                                                              <w:marBottom w:val="0"/>
                                                                                              <w:divBdr>
                                                                                                <w:top w:val="none" w:sz="0" w:space="0" w:color="auto"/>
                                                                                                <w:left w:val="none" w:sz="0" w:space="0" w:color="auto"/>
                                                                                                <w:bottom w:val="none" w:sz="0" w:space="0" w:color="auto"/>
                                                                                                <w:right w:val="none" w:sz="0" w:space="0" w:color="auto"/>
                                                                                              </w:divBdr>
                                                                                              <w:divsChild>
                                                                                                <w:div w:id="1074426142">
                                                                                                  <w:marLeft w:val="0"/>
                                                                                                  <w:marRight w:val="0"/>
                                                                                                  <w:marTop w:val="0"/>
                                                                                                  <w:marBottom w:val="0"/>
                                                                                                  <w:divBdr>
                                                                                                    <w:top w:val="none" w:sz="0" w:space="0" w:color="auto"/>
                                                                                                    <w:left w:val="none" w:sz="0" w:space="0" w:color="auto"/>
                                                                                                    <w:bottom w:val="none" w:sz="0" w:space="0" w:color="auto"/>
                                                                                                    <w:right w:val="none" w:sz="0" w:space="0" w:color="auto"/>
                                                                                                  </w:divBdr>
                                                                                                </w:div>
                                                                                              </w:divsChild>
                                                                                            </w:div>
                                                                                            <w:div w:id="1851262684">
                                                                                              <w:marLeft w:val="0"/>
                                                                                              <w:marRight w:val="0"/>
                                                                                              <w:marTop w:val="0"/>
                                                                                              <w:marBottom w:val="0"/>
                                                                                              <w:divBdr>
                                                                                                <w:top w:val="none" w:sz="0" w:space="0" w:color="auto"/>
                                                                                                <w:left w:val="none" w:sz="0" w:space="0" w:color="auto"/>
                                                                                                <w:bottom w:val="none" w:sz="0" w:space="0" w:color="auto"/>
                                                                                                <w:right w:val="none" w:sz="0" w:space="0" w:color="auto"/>
                                                                                              </w:divBdr>
                                                                                              <w:divsChild>
                                                                                                <w:div w:id="591859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878749">
                                                                                      <w:marLeft w:val="0"/>
                                                                                      <w:marRight w:val="0"/>
                                                                                      <w:marTop w:val="0"/>
                                                                                      <w:marBottom w:val="0"/>
                                                                                      <w:divBdr>
                                                                                        <w:top w:val="single" w:sz="4" w:space="0" w:color="B9B9B9"/>
                                                                                        <w:left w:val="none" w:sz="0" w:space="0" w:color="auto"/>
                                                                                        <w:bottom w:val="none" w:sz="0" w:space="0" w:color="auto"/>
                                                                                        <w:right w:val="none" w:sz="0" w:space="0" w:color="auto"/>
                                                                                      </w:divBdr>
                                                                                      <w:divsChild>
                                                                                        <w:div w:id="127866095">
                                                                                          <w:marLeft w:val="0"/>
                                                                                          <w:marRight w:val="0"/>
                                                                                          <w:marTop w:val="0"/>
                                                                                          <w:marBottom w:val="0"/>
                                                                                          <w:divBdr>
                                                                                            <w:top w:val="none" w:sz="0" w:space="0" w:color="auto"/>
                                                                                            <w:left w:val="none" w:sz="0" w:space="0" w:color="auto"/>
                                                                                            <w:bottom w:val="none" w:sz="0" w:space="0" w:color="auto"/>
                                                                                            <w:right w:val="none" w:sz="0" w:space="0" w:color="auto"/>
                                                                                          </w:divBdr>
                                                                                          <w:divsChild>
                                                                                            <w:div w:id="80377971">
                                                                                              <w:marLeft w:val="0"/>
                                                                                              <w:marRight w:val="0"/>
                                                                                              <w:marTop w:val="0"/>
                                                                                              <w:marBottom w:val="0"/>
                                                                                              <w:divBdr>
                                                                                                <w:top w:val="none" w:sz="0" w:space="0" w:color="auto"/>
                                                                                                <w:left w:val="none" w:sz="0" w:space="0" w:color="auto"/>
                                                                                                <w:bottom w:val="none" w:sz="0" w:space="0" w:color="auto"/>
                                                                                                <w:right w:val="none" w:sz="0" w:space="0" w:color="auto"/>
                                                                                              </w:divBdr>
                                                                                              <w:divsChild>
                                                                                                <w:div w:id="1693728385">
                                                                                                  <w:marLeft w:val="0"/>
                                                                                                  <w:marRight w:val="0"/>
                                                                                                  <w:marTop w:val="0"/>
                                                                                                  <w:marBottom w:val="0"/>
                                                                                                  <w:divBdr>
                                                                                                    <w:top w:val="none" w:sz="0" w:space="0" w:color="auto"/>
                                                                                                    <w:left w:val="none" w:sz="0" w:space="0" w:color="auto"/>
                                                                                                    <w:bottom w:val="none" w:sz="0" w:space="0" w:color="auto"/>
                                                                                                    <w:right w:val="none" w:sz="0" w:space="0" w:color="auto"/>
                                                                                                  </w:divBdr>
                                                                                                </w:div>
                                                                                              </w:divsChild>
                                                                                            </w:div>
                                                                                            <w:div w:id="1394036241">
                                                                                              <w:marLeft w:val="0"/>
                                                                                              <w:marRight w:val="0"/>
                                                                                              <w:marTop w:val="0"/>
                                                                                              <w:marBottom w:val="0"/>
                                                                                              <w:divBdr>
                                                                                                <w:top w:val="none" w:sz="0" w:space="0" w:color="auto"/>
                                                                                                <w:left w:val="none" w:sz="0" w:space="0" w:color="auto"/>
                                                                                                <w:bottom w:val="none" w:sz="0" w:space="0" w:color="auto"/>
                                                                                                <w:right w:val="none" w:sz="0" w:space="0" w:color="auto"/>
                                                                                              </w:divBdr>
                                                                                              <w:divsChild>
                                                                                                <w:div w:id="187689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4957537">
                                                                                      <w:marLeft w:val="0"/>
                                                                                      <w:marRight w:val="0"/>
                                                                                      <w:marTop w:val="0"/>
                                                                                      <w:marBottom w:val="0"/>
                                                                                      <w:divBdr>
                                                                                        <w:top w:val="single" w:sz="4" w:space="0" w:color="B9B9B9"/>
                                                                                        <w:left w:val="none" w:sz="0" w:space="0" w:color="auto"/>
                                                                                        <w:bottom w:val="none" w:sz="0" w:space="0" w:color="auto"/>
                                                                                        <w:right w:val="none" w:sz="0" w:space="0" w:color="auto"/>
                                                                                      </w:divBdr>
                                                                                      <w:divsChild>
                                                                                        <w:div w:id="1185941558">
                                                                                          <w:marLeft w:val="0"/>
                                                                                          <w:marRight w:val="0"/>
                                                                                          <w:marTop w:val="0"/>
                                                                                          <w:marBottom w:val="0"/>
                                                                                          <w:divBdr>
                                                                                            <w:top w:val="none" w:sz="0" w:space="0" w:color="auto"/>
                                                                                            <w:left w:val="none" w:sz="0" w:space="0" w:color="auto"/>
                                                                                            <w:bottom w:val="none" w:sz="0" w:space="0" w:color="auto"/>
                                                                                            <w:right w:val="none" w:sz="0" w:space="0" w:color="auto"/>
                                                                                          </w:divBdr>
                                                                                          <w:divsChild>
                                                                                            <w:div w:id="1594432926">
                                                                                              <w:marLeft w:val="0"/>
                                                                                              <w:marRight w:val="0"/>
                                                                                              <w:marTop w:val="0"/>
                                                                                              <w:marBottom w:val="0"/>
                                                                                              <w:divBdr>
                                                                                                <w:top w:val="none" w:sz="0" w:space="0" w:color="auto"/>
                                                                                                <w:left w:val="none" w:sz="0" w:space="0" w:color="auto"/>
                                                                                                <w:bottom w:val="none" w:sz="0" w:space="0" w:color="auto"/>
                                                                                                <w:right w:val="none" w:sz="0" w:space="0" w:color="auto"/>
                                                                                              </w:divBdr>
                                                                                              <w:divsChild>
                                                                                                <w:div w:id="1149905618">
                                                                                                  <w:marLeft w:val="0"/>
                                                                                                  <w:marRight w:val="0"/>
                                                                                                  <w:marTop w:val="0"/>
                                                                                                  <w:marBottom w:val="0"/>
                                                                                                  <w:divBdr>
                                                                                                    <w:top w:val="none" w:sz="0" w:space="0" w:color="auto"/>
                                                                                                    <w:left w:val="none" w:sz="0" w:space="0" w:color="auto"/>
                                                                                                    <w:bottom w:val="none" w:sz="0" w:space="0" w:color="auto"/>
                                                                                                    <w:right w:val="none" w:sz="0" w:space="0" w:color="auto"/>
                                                                                                  </w:divBdr>
                                                                                                </w:div>
                                                                                              </w:divsChild>
                                                                                            </w:div>
                                                                                            <w:div w:id="2013486085">
                                                                                              <w:marLeft w:val="0"/>
                                                                                              <w:marRight w:val="0"/>
                                                                                              <w:marTop w:val="0"/>
                                                                                              <w:marBottom w:val="0"/>
                                                                                              <w:divBdr>
                                                                                                <w:top w:val="none" w:sz="0" w:space="0" w:color="auto"/>
                                                                                                <w:left w:val="none" w:sz="0" w:space="0" w:color="auto"/>
                                                                                                <w:bottom w:val="none" w:sz="0" w:space="0" w:color="auto"/>
                                                                                                <w:right w:val="none" w:sz="0" w:space="0" w:color="auto"/>
                                                                                              </w:divBdr>
                                                                                              <w:divsChild>
                                                                                                <w:div w:id="2056466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122537">
                                                                                      <w:marLeft w:val="0"/>
                                                                                      <w:marRight w:val="0"/>
                                                                                      <w:marTop w:val="0"/>
                                                                                      <w:marBottom w:val="0"/>
                                                                                      <w:divBdr>
                                                                                        <w:top w:val="single" w:sz="4" w:space="0" w:color="B9B9B9"/>
                                                                                        <w:left w:val="none" w:sz="0" w:space="0" w:color="auto"/>
                                                                                        <w:bottom w:val="none" w:sz="0" w:space="0" w:color="auto"/>
                                                                                        <w:right w:val="none" w:sz="0" w:space="0" w:color="auto"/>
                                                                                      </w:divBdr>
                                                                                      <w:divsChild>
                                                                                        <w:div w:id="106003512">
                                                                                          <w:marLeft w:val="0"/>
                                                                                          <w:marRight w:val="0"/>
                                                                                          <w:marTop w:val="0"/>
                                                                                          <w:marBottom w:val="0"/>
                                                                                          <w:divBdr>
                                                                                            <w:top w:val="none" w:sz="0" w:space="0" w:color="auto"/>
                                                                                            <w:left w:val="none" w:sz="0" w:space="0" w:color="auto"/>
                                                                                            <w:bottom w:val="none" w:sz="0" w:space="0" w:color="auto"/>
                                                                                            <w:right w:val="none" w:sz="0" w:space="0" w:color="auto"/>
                                                                                          </w:divBdr>
                                                                                          <w:divsChild>
                                                                                            <w:div w:id="1412847609">
                                                                                              <w:marLeft w:val="0"/>
                                                                                              <w:marRight w:val="0"/>
                                                                                              <w:marTop w:val="0"/>
                                                                                              <w:marBottom w:val="0"/>
                                                                                              <w:divBdr>
                                                                                                <w:top w:val="none" w:sz="0" w:space="0" w:color="auto"/>
                                                                                                <w:left w:val="none" w:sz="0" w:space="0" w:color="auto"/>
                                                                                                <w:bottom w:val="none" w:sz="0" w:space="0" w:color="auto"/>
                                                                                                <w:right w:val="none" w:sz="0" w:space="0" w:color="auto"/>
                                                                                              </w:divBdr>
                                                                                              <w:divsChild>
                                                                                                <w:div w:id="1844853483">
                                                                                                  <w:marLeft w:val="0"/>
                                                                                                  <w:marRight w:val="0"/>
                                                                                                  <w:marTop w:val="0"/>
                                                                                                  <w:marBottom w:val="0"/>
                                                                                                  <w:divBdr>
                                                                                                    <w:top w:val="none" w:sz="0" w:space="0" w:color="auto"/>
                                                                                                    <w:left w:val="none" w:sz="0" w:space="0" w:color="auto"/>
                                                                                                    <w:bottom w:val="none" w:sz="0" w:space="0" w:color="auto"/>
                                                                                                    <w:right w:val="none" w:sz="0" w:space="0" w:color="auto"/>
                                                                                                  </w:divBdr>
                                                                                                </w:div>
                                                                                              </w:divsChild>
                                                                                            </w:div>
                                                                                            <w:div w:id="1416855357">
                                                                                              <w:marLeft w:val="0"/>
                                                                                              <w:marRight w:val="0"/>
                                                                                              <w:marTop w:val="0"/>
                                                                                              <w:marBottom w:val="0"/>
                                                                                              <w:divBdr>
                                                                                                <w:top w:val="none" w:sz="0" w:space="0" w:color="auto"/>
                                                                                                <w:left w:val="none" w:sz="0" w:space="0" w:color="auto"/>
                                                                                                <w:bottom w:val="none" w:sz="0" w:space="0" w:color="auto"/>
                                                                                                <w:right w:val="none" w:sz="0" w:space="0" w:color="auto"/>
                                                                                              </w:divBdr>
                                                                                              <w:divsChild>
                                                                                                <w:div w:id="6372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436757">
                                                                                      <w:marLeft w:val="0"/>
                                                                                      <w:marRight w:val="0"/>
                                                                                      <w:marTop w:val="0"/>
                                                                                      <w:marBottom w:val="0"/>
                                                                                      <w:divBdr>
                                                                                        <w:top w:val="single" w:sz="4" w:space="0" w:color="B9B9B9"/>
                                                                                        <w:left w:val="none" w:sz="0" w:space="0" w:color="auto"/>
                                                                                        <w:bottom w:val="none" w:sz="0" w:space="0" w:color="auto"/>
                                                                                        <w:right w:val="none" w:sz="0" w:space="0" w:color="auto"/>
                                                                                      </w:divBdr>
                                                                                      <w:divsChild>
                                                                                        <w:div w:id="1708947298">
                                                                                          <w:marLeft w:val="0"/>
                                                                                          <w:marRight w:val="0"/>
                                                                                          <w:marTop w:val="0"/>
                                                                                          <w:marBottom w:val="0"/>
                                                                                          <w:divBdr>
                                                                                            <w:top w:val="none" w:sz="0" w:space="0" w:color="auto"/>
                                                                                            <w:left w:val="none" w:sz="0" w:space="0" w:color="auto"/>
                                                                                            <w:bottom w:val="none" w:sz="0" w:space="0" w:color="auto"/>
                                                                                            <w:right w:val="none" w:sz="0" w:space="0" w:color="auto"/>
                                                                                          </w:divBdr>
                                                                                          <w:divsChild>
                                                                                            <w:div w:id="76561965">
                                                                                              <w:marLeft w:val="0"/>
                                                                                              <w:marRight w:val="0"/>
                                                                                              <w:marTop w:val="0"/>
                                                                                              <w:marBottom w:val="0"/>
                                                                                              <w:divBdr>
                                                                                                <w:top w:val="none" w:sz="0" w:space="0" w:color="auto"/>
                                                                                                <w:left w:val="none" w:sz="0" w:space="0" w:color="auto"/>
                                                                                                <w:bottom w:val="none" w:sz="0" w:space="0" w:color="auto"/>
                                                                                                <w:right w:val="none" w:sz="0" w:space="0" w:color="auto"/>
                                                                                              </w:divBdr>
                                                                                              <w:divsChild>
                                                                                                <w:div w:id="224412617">
                                                                                                  <w:marLeft w:val="0"/>
                                                                                                  <w:marRight w:val="0"/>
                                                                                                  <w:marTop w:val="0"/>
                                                                                                  <w:marBottom w:val="0"/>
                                                                                                  <w:divBdr>
                                                                                                    <w:top w:val="none" w:sz="0" w:space="0" w:color="auto"/>
                                                                                                    <w:left w:val="none" w:sz="0" w:space="0" w:color="auto"/>
                                                                                                    <w:bottom w:val="none" w:sz="0" w:space="0" w:color="auto"/>
                                                                                                    <w:right w:val="none" w:sz="0" w:space="0" w:color="auto"/>
                                                                                                  </w:divBdr>
                                                                                                </w:div>
                                                                                              </w:divsChild>
                                                                                            </w:div>
                                                                                            <w:div w:id="1321081638">
                                                                                              <w:marLeft w:val="0"/>
                                                                                              <w:marRight w:val="0"/>
                                                                                              <w:marTop w:val="0"/>
                                                                                              <w:marBottom w:val="0"/>
                                                                                              <w:divBdr>
                                                                                                <w:top w:val="none" w:sz="0" w:space="0" w:color="auto"/>
                                                                                                <w:left w:val="none" w:sz="0" w:space="0" w:color="auto"/>
                                                                                                <w:bottom w:val="none" w:sz="0" w:space="0" w:color="auto"/>
                                                                                                <w:right w:val="none" w:sz="0" w:space="0" w:color="auto"/>
                                                                                              </w:divBdr>
                                                                                              <w:divsChild>
                                                                                                <w:div w:id="356195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0573000">
                                                                                      <w:marLeft w:val="0"/>
                                                                                      <w:marRight w:val="0"/>
                                                                                      <w:marTop w:val="0"/>
                                                                                      <w:marBottom w:val="0"/>
                                                                                      <w:divBdr>
                                                                                        <w:top w:val="single" w:sz="4" w:space="0" w:color="B9B9B9"/>
                                                                                        <w:left w:val="none" w:sz="0" w:space="0" w:color="auto"/>
                                                                                        <w:bottom w:val="none" w:sz="0" w:space="0" w:color="auto"/>
                                                                                        <w:right w:val="none" w:sz="0" w:space="0" w:color="auto"/>
                                                                                      </w:divBdr>
                                                                                      <w:divsChild>
                                                                                        <w:div w:id="1281839747">
                                                                                          <w:marLeft w:val="0"/>
                                                                                          <w:marRight w:val="0"/>
                                                                                          <w:marTop w:val="0"/>
                                                                                          <w:marBottom w:val="0"/>
                                                                                          <w:divBdr>
                                                                                            <w:top w:val="none" w:sz="0" w:space="0" w:color="auto"/>
                                                                                            <w:left w:val="none" w:sz="0" w:space="0" w:color="auto"/>
                                                                                            <w:bottom w:val="none" w:sz="0" w:space="0" w:color="auto"/>
                                                                                            <w:right w:val="none" w:sz="0" w:space="0" w:color="auto"/>
                                                                                          </w:divBdr>
                                                                                          <w:divsChild>
                                                                                            <w:div w:id="1255895974">
                                                                                              <w:marLeft w:val="0"/>
                                                                                              <w:marRight w:val="0"/>
                                                                                              <w:marTop w:val="0"/>
                                                                                              <w:marBottom w:val="0"/>
                                                                                              <w:divBdr>
                                                                                                <w:top w:val="none" w:sz="0" w:space="0" w:color="auto"/>
                                                                                                <w:left w:val="none" w:sz="0" w:space="0" w:color="auto"/>
                                                                                                <w:bottom w:val="none" w:sz="0" w:space="0" w:color="auto"/>
                                                                                                <w:right w:val="none" w:sz="0" w:space="0" w:color="auto"/>
                                                                                              </w:divBdr>
                                                                                              <w:divsChild>
                                                                                                <w:div w:id="1926375619">
                                                                                                  <w:marLeft w:val="0"/>
                                                                                                  <w:marRight w:val="0"/>
                                                                                                  <w:marTop w:val="0"/>
                                                                                                  <w:marBottom w:val="0"/>
                                                                                                  <w:divBdr>
                                                                                                    <w:top w:val="none" w:sz="0" w:space="0" w:color="auto"/>
                                                                                                    <w:left w:val="none" w:sz="0" w:space="0" w:color="auto"/>
                                                                                                    <w:bottom w:val="none" w:sz="0" w:space="0" w:color="auto"/>
                                                                                                    <w:right w:val="none" w:sz="0" w:space="0" w:color="auto"/>
                                                                                                  </w:divBdr>
                                                                                                </w:div>
                                                                                              </w:divsChild>
                                                                                            </w:div>
                                                                                            <w:div w:id="1320504155">
                                                                                              <w:marLeft w:val="0"/>
                                                                                              <w:marRight w:val="0"/>
                                                                                              <w:marTop w:val="0"/>
                                                                                              <w:marBottom w:val="0"/>
                                                                                              <w:divBdr>
                                                                                                <w:top w:val="none" w:sz="0" w:space="0" w:color="auto"/>
                                                                                                <w:left w:val="none" w:sz="0" w:space="0" w:color="auto"/>
                                                                                                <w:bottom w:val="none" w:sz="0" w:space="0" w:color="auto"/>
                                                                                                <w:right w:val="none" w:sz="0" w:space="0" w:color="auto"/>
                                                                                              </w:divBdr>
                                                                                              <w:divsChild>
                                                                                                <w:div w:id="660934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416559">
                                                                                      <w:marLeft w:val="0"/>
                                                                                      <w:marRight w:val="0"/>
                                                                                      <w:marTop w:val="0"/>
                                                                                      <w:marBottom w:val="0"/>
                                                                                      <w:divBdr>
                                                                                        <w:top w:val="single" w:sz="4" w:space="0" w:color="B9B9B9"/>
                                                                                        <w:left w:val="none" w:sz="0" w:space="0" w:color="auto"/>
                                                                                        <w:bottom w:val="none" w:sz="0" w:space="0" w:color="auto"/>
                                                                                        <w:right w:val="none" w:sz="0" w:space="0" w:color="auto"/>
                                                                                      </w:divBdr>
                                                                                      <w:divsChild>
                                                                                        <w:div w:id="461659797">
                                                                                          <w:marLeft w:val="0"/>
                                                                                          <w:marRight w:val="0"/>
                                                                                          <w:marTop w:val="0"/>
                                                                                          <w:marBottom w:val="0"/>
                                                                                          <w:divBdr>
                                                                                            <w:top w:val="none" w:sz="0" w:space="0" w:color="auto"/>
                                                                                            <w:left w:val="none" w:sz="0" w:space="0" w:color="auto"/>
                                                                                            <w:bottom w:val="none" w:sz="0" w:space="0" w:color="auto"/>
                                                                                            <w:right w:val="none" w:sz="0" w:space="0" w:color="auto"/>
                                                                                          </w:divBdr>
                                                                                          <w:divsChild>
                                                                                            <w:div w:id="261644499">
                                                                                              <w:marLeft w:val="0"/>
                                                                                              <w:marRight w:val="0"/>
                                                                                              <w:marTop w:val="0"/>
                                                                                              <w:marBottom w:val="0"/>
                                                                                              <w:divBdr>
                                                                                                <w:top w:val="none" w:sz="0" w:space="0" w:color="auto"/>
                                                                                                <w:left w:val="none" w:sz="0" w:space="0" w:color="auto"/>
                                                                                                <w:bottom w:val="none" w:sz="0" w:space="0" w:color="auto"/>
                                                                                                <w:right w:val="none" w:sz="0" w:space="0" w:color="auto"/>
                                                                                              </w:divBdr>
                                                                                              <w:divsChild>
                                                                                                <w:div w:id="2008555529">
                                                                                                  <w:marLeft w:val="0"/>
                                                                                                  <w:marRight w:val="0"/>
                                                                                                  <w:marTop w:val="0"/>
                                                                                                  <w:marBottom w:val="0"/>
                                                                                                  <w:divBdr>
                                                                                                    <w:top w:val="none" w:sz="0" w:space="0" w:color="auto"/>
                                                                                                    <w:left w:val="none" w:sz="0" w:space="0" w:color="auto"/>
                                                                                                    <w:bottom w:val="none" w:sz="0" w:space="0" w:color="auto"/>
                                                                                                    <w:right w:val="none" w:sz="0" w:space="0" w:color="auto"/>
                                                                                                  </w:divBdr>
                                                                                                </w:div>
                                                                                              </w:divsChild>
                                                                                            </w:div>
                                                                                            <w:div w:id="1684939678">
                                                                                              <w:marLeft w:val="0"/>
                                                                                              <w:marRight w:val="0"/>
                                                                                              <w:marTop w:val="0"/>
                                                                                              <w:marBottom w:val="0"/>
                                                                                              <w:divBdr>
                                                                                                <w:top w:val="none" w:sz="0" w:space="0" w:color="auto"/>
                                                                                                <w:left w:val="none" w:sz="0" w:space="0" w:color="auto"/>
                                                                                                <w:bottom w:val="none" w:sz="0" w:space="0" w:color="auto"/>
                                                                                                <w:right w:val="none" w:sz="0" w:space="0" w:color="auto"/>
                                                                                              </w:divBdr>
                                                                                              <w:divsChild>
                                                                                                <w:div w:id="904727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608202">
                                                                                      <w:marLeft w:val="0"/>
                                                                                      <w:marRight w:val="0"/>
                                                                                      <w:marTop w:val="0"/>
                                                                                      <w:marBottom w:val="0"/>
                                                                                      <w:divBdr>
                                                                                        <w:top w:val="single" w:sz="4" w:space="0" w:color="B9B9B9"/>
                                                                                        <w:left w:val="none" w:sz="0" w:space="0" w:color="auto"/>
                                                                                        <w:bottom w:val="none" w:sz="0" w:space="0" w:color="auto"/>
                                                                                        <w:right w:val="none" w:sz="0" w:space="0" w:color="auto"/>
                                                                                      </w:divBdr>
                                                                                      <w:divsChild>
                                                                                        <w:div w:id="1566523744">
                                                                                          <w:marLeft w:val="0"/>
                                                                                          <w:marRight w:val="0"/>
                                                                                          <w:marTop w:val="0"/>
                                                                                          <w:marBottom w:val="0"/>
                                                                                          <w:divBdr>
                                                                                            <w:top w:val="none" w:sz="0" w:space="0" w:color="auto"/>
                                                                                            <w:left w:val="none" w:sz="0" w:space="0" w:color="auto"/>
                                                                                            <w:bottom w:val="none" w:sz="0" w:space="0" w:color="auto"/>
                                                                                            <w:right w:val="none" w:sz="0" w:space="0" w:color="auto"/>
                                                                                          </w:divBdr>
                                                                                          <w:divsChild>
                                                                                            <w:div w:id="587277604">
                                                                                              <w:marLeft w:val="0"/>
                                                                                              <w:marRight w:val="0"/>
                                                                                              <w:marTop w:val="0"/>
                                                                                              <w:marBottom w:val="0"/>
                                                                                              <w:divBdr>
                                                                                                <w:top w:val="none" w:sz="0" w:space="0" w:color="auto"/>
                                                                                                <w:left w:val="none" w:sz="0" w:space="0" w:color="auto"/>
                                                                                                <w:bottom w:val="none" w:sz="0" w:space="0" w:color="auto"/>
                                                                                                <w:right w:val="none" w:sz="0" w:space="0" w:color="auto"/>
                                                                                              </w:divBdr>
                                                                                              <w:divsChild>
                                                                                                <w:div w:id="265114184">
                                                                                                  <w:marLeft w:val="0"/>
                                                                                                  <w:marRight w:val="0"/>
                                                                                                  <w:marTop w:val="0"/>
                                                                                                  <w:marBottom w:val="0"/>
                                                                                                  <w:divBdr>
                                                                                                    <w:top w:val="none" w:sz="0" w:space="0" w:color="auto"/>
                                                                                                    <w:left w:val="none" w:sz="0" w:space="0" w:color="auto"/>
                                                                                                    <w:bottom w:val="none" w:sz="0" w:space="0" w:color="auto"/>
                                                                                                    <w:right w:val="none" w:sz="0" w:space="0" w:color="auto"/>
                                                                                                  </w:divBdr>
                                                                                                </w:div>
                                                                                              </w:divsChild>
                                                                                            </w:div>
                                                                                            <w:div w:id="1142044489">
                                                                                              <w:marLeft w:val="0"/>
                                                                                              <w:marRight w:val="0"/>
                                                                                              <w:marTop w:val="0"/>
                                                                                              <w:marBottom w:val="0"/>
                                                                                              <w:divBdr>
                                                                                                <w:top w:val="none" w:sz="0" w:space="0" w:color="auto"/>
                                                                                                <w:left w:val="none" w:sz="0" w:space="0" w:color="auto"/>
                                                                                                <w:bottom w:val="none" w:sz="0" w:space="0" w:color="auto"/>
                                                                                                <w:right w:val="none" w:sz="0" w:space="0" w:color="auto"/>
                                                                                              </w:divBdr>
                                                                                              <w:divsChild>
                                                                                                <w:div w:id="4784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727781">
                                                                                      <w:marLeft w:val="0"/>
                                                                                      <w:marRight w:val="0"/>
                                                                                      <w:marTop w:val="0"/>
                                                                                      <w:marBottom w:val="0"/>
                                                                                      <w:divBdr>
                                                                                        <w:top w:val="single" w:sz="4" w:space="0" w:color="B9B9B9"/>
                                                                                        <w:left w:val="none" w:sz="0" w:space="0" w:color="auto"/>
                                                                                        <w:bottom w:val="none" w:sz="0" w:space="0" w:color="auto"/>
                                                                                        <w:right w:val="none" w:sz="0" w:space="0" w:color="auto"/>
                                                                                      </w:divBdr>
                                                                                      <w:divsChild>
                                                                                        <w:div w:id="562451956">
                                                                                          <w:marLeft w:val="0"/>
                                                                                          <w:marRight w:val="0"/>
                                                                                          <w:marTop w:val="0"/>
                                                                                          <w:marBottom w:val="0"/>
                                                                                          <w:divBdr>
                                                                                            <w:top w:val="none" w:sz="0" w:space="0" w:color="auto"/>
                                                                                            <w:left w:val="none" w:sz="0" w:space="0" w:color="auto"/>
                                                                                            <w:bottom w:val="none" w:sz="0" w:space="0" w:color="auto"/>
                                                                                            <w:right w:val="none" w:sz="0" w:space="0" w:color="auto"/>
                                                                                          </w:divBdr>
                                                                                          <w:divsChild>
                                                                                            <w:div w:id="552229675">
                                                                                              <w:marLeft w:val="0"/>
                                                                                              <w:marRight w:val="0"/>
                                                                                              <w:marTop w:val="0"/>
                                                                                              <w:marBottom w:val="0"/>
                                                                                              <w:divBdr>
                                                                                                <w:top w:val="none" w:sz="0" w:space="0" w:color="auto"/>
                                                                                                <w:left w:val="none" w:sz="0" w:space="0" w:color="auto"/>
                                                                                                <w:bottom w:val="none" w:sz="0" w:space="0" w:color="auto"/>
                                                                                                <w:right w:val="none" w:sz="0" w:space="0" w:color="auto"/>
                                                                                              </w:divBdr>
                                                                                              <w:divsChild>
                                                                                                <w:div w:id="1719812972">
                                                                                                  <w:marLeft w:val="0"/>
                                                                                                  <w:marRight w:val="0"/>
                                                                                                  <w:marTop w:val="0"/>
                                                                                                  <w:marBottom w:val="0"/>
                                                                                                  <w:divBdr>
                                                                                                    <w:top w:val="none" w:sz="0" w:space="0" w:color="auto"/>
                                                                                                    <w:left w:val="none" w:sz="0" w:space="0" w:color="auto"/>
                                                                                                    <w:bottom w:val="none" w:sz="0" w:space="0" w:color="auto"/>
                                                                                                    <w:right w:val="none" w:sz="0" w:space="0" w:color="auto"/>
                                                                                                  </w:divBdr>
                                                                                                </w:div>
                                                                                              </w:divsChild>
                                                                                            </w:div>
                                                                                            <w:div w:id="1339774204">
                                                                                              <w:marLeft w:val="0"/>
                                                                                              <w:marRight w:val="0"/>
                                                                                              <w:marTop w:val="0"/>
                                                                                              <w:marBottom w:val="0"/>
                                                                                              <w:divBdr>
                                                                                                <w:top w:val="none" w:sz="0" w:space="0" w:color="auto"/>
                                                                                                <w:left w:val="none" w:sz="0" w:space="0" w:color="auto"/>
                                                                                                <w:bottom w:val="none" w:sz="0" w:space="0" w:color="auto"/>
                                                                                                <w:right w:val="none" w:sz="0" w:space="0" w:color="auto"/>
                                                                                              </w:divBdr>
                                                                                              <w:divsChild>
                                                                                                <w:div w:id="1269389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9210245">
                                                                                      <w:marLeft w:val="0"/>
                                                                                      <w:marRight w:val="0"/>
                                                                                      <w:marTop w:val="0"/>
                                                                                      <w:marBottom w:val="0"/>
                                                                                      <w:divBdr>
                                                                                        <w:top w:val="single" w:sz="4" w:space="0" w:color="B9B9B9"/>
                                                                                        <w:left w:val="none" w:sz="0" w:space="0" w:color="auto"/>
                                                                                        <w:bottom w:val="none" w:sz="0" w:space="0" w:color="auto"/>
                                                                                        <w:right w:val="none" w:sz="0" w:space="0" w:color="auto"/>
                                                                                      </w:divBdr>
                                                                                      <w:divsChild>
                                                                                        <w:div w:id="1622879399">
                                                                                          <w:marLeft w:val="0"/>
                                                                                          <w:marRight w:val="0"/>
                                                                                          <w:marTop w:val="0"/>
                                                                                          <w:marBottom w:val="0"/>
                                                                                          <w:divBdr>
                                                                                            <w:top w:val="none" w:sz="0" w:space="0" w:color="auto"/>
                                                                                            <w:left w:val="none" w:sz="0" w:space="0" w:color="auto"/>
                                                                                            <w:bottom w:val="none" w:sz="0" w:space="0" w:color="auto"/>
                                                                                            <w:right w:val="none" w:sz="0" w:space="0" w:color="auto"/>
                                                                                          </w:divBdr>
                                                                                          <w:divsChild>
                                                                                            <w:div w:id="315840137">
                                                                                              <w:marLeft w:val="0"/>
                                                                                              <w:marRight w:val="0"/>
                                                                                              <w:marTop w:val="0"/>
                                                                                              <w:marBottom w:val="0"/>
                                                                                              <w:divBdr>
                                                                                                <w:top w:val="none" w:sz="0" w:space="0" w:color="auto"/>
                                                                                                <w:left w:val="none" w:sz="0" w:space="0" w:color="auto"/>
                                                                                                <w:bottom w:val="none" w:sz="0" w:space="0" w:color="auto"/>
                                                                                                <w:right w:val="none" w:sz="0" w:space="0" w:color="auto"/>
                                                                                              </w:divBdr>
                                                                                              <w:divsChild>
                                                                                                <w:div w:id="337969403">
                                                                                                  <w:marLeft w:val="0"/>
                                                                                                  <w:marRight w:val="0"/>
                                                                                                  <w:marTop w:val="0"/>
                                                                                                  <w:marBottom w:val="0"/>
                                                                                                  <w:divBdr>
                                                                                                    <w:top w:val="none" w:sz="0" w:space="0" w:color="auto"/>
                                                                                                    <w:left w:val="none" w:sz="0" w:space="0" w:color="auto"/>
                                                                                                    <w:bottom w:val="none" w:sz="0" w:space="0" w:color="auto"/>
                                                                                                    <w:right w:val="none" w:sz="0" w:space="0" w:color="auto"/>
                                                                                                  </w:divBdr>
                                                                                                </w:div>
                                                                                              </w:divsChild>
                                                                                            </w:div>
                                                                                            <w:div w:id="616179298">
                                                                                              <w:marLeft w:val="0"/>
                                                                                              <w:marRight w:val="0"/>
                                                                                              <w:marTop w:val="0"/>
                                                                                              <w:marBottom w:val="0"/>
                                                                                              <w:divBdr>
                                                                                                <w:top w:val="none" w:sz="0" w:space="0" w:color="auto"/>
                                                                                                <w:left w:val="none" w:sz="0" w:space="0" w:color="auto"/>
                                                                                                <w:bottom w:val="none" w:sz="0" w:space="0" w:color="auto"/>
                                                                                                <w:right w:val="none" w:sz="0" w:space="0" w:color="auto"/>
                                                                                              </w:divBdr>
                                                                                              <w:divsChild>
                                                                                                <w:div w:id="1254123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56662">
                                                                                      <w:marLeft w:val="0"/>
                                                                                      <w:marRight w:val="0"/>
                                                                                      <w:marTop w:val="0"/>
                                                                                      <w:marBottom w:val="0"/>
                                                                                      <w:divBdr>
                                                                                        <w:top w:val="single" w:sz="4" w:space="0" w:color="B9B9B9"/>
                                                                                        <w:left w:val="none" w:sz="0" w:space="0" w:color="auto"/>
                                                                                        <w:bottom w:val="none" w:sz="0" w:space="0" w:color="auto"/>
                                                                                        <w:right w:val="none" w:sz="0" w:space="0" w:color="auto"/>
                                                                                      </w:divBdr>
                                                                                      <w:divsChild>
                                                                                        <w:div w:id="919951236">
                                                                                          <w:marLeft w:val="0"/>
                                                                                          <w:marRight w:val="0"/>
                                                                                          <w:marTop w:val="0"/>
                                                                                          <w:marBottom w:val="0"/>
                                                                                          <w:divBdr>
                                                                                            <w:top w:val="none" w:sz="0" w:space="0" w:color="auto"/>
                                                                                            <w:left w:val="none" w:sz="0" w:space="0" w:color="auto"/>
                                                                                            <w:bottom w:val="none" w:sz="0" w:space="0" w:color="auto"/>
                                                                                            <w:right w:val="none" w:sz="0" w:space="0" w:color="auto"/>
                                                                                          </w:divBdr>
                                                                                          <w:divsChild>
                                                                                            <w:div w:id="1583250278">
                                                                                              <w:marLeft w:val="0"/>
                                                                                              <w:marRight w:val="0"/>
                                                                                              <w:marTop w:val="0"/>
                                                                                              <w:marBottom w:val="0"/>
                                                                                              <w:divBdr>
                                                                                                <w:top w:val="none" w:sz="0" w:space="0" w:color="auto"/>
                                                                                                <w:left w:val="none" w:sz="0" w:space="0" w:color="auto"/>
                                                                                                <w:bottom w:val="none" w:sz="0" w:space="0" w:color="auto"/>
                                                                                                <w:right w:val="none" w:sz="0" w:space="0" w:color="auto"/>
                                                                                              </w:divBdr>
                                                                                              <w:divsChild>
                                                                                                <w:div w:id="2092702327">
                                                                                                  <w:marLeft w:val="0"/>
                                                                                                  <w:marRight w:val="0"/>
                                                                                                  <w:marTop w:val="0"/>
                                                                                                  <w:marBottom w:val="0"/>
                                                                                                  <w:divBdr>
                                                                                                    <w:top w:val="none" w:sz="0" w:space="0" w:color="auto"/>
                                                                                                    <w:left w:val="none" w:sz="0" w:space="0" w:color="auto"/>
                                                                                                    <w:bottom w:val="none" w:sz="0" w:space="0" w:color="auto"/>
                                                                                                    <w:right w:val="none" w:sz="0" w:space="0" w:color="auto"/>
                                                                                                  </w:divBdr>
                                                                                                </w:div>
                                                                                              </w:divsChild>
                                                                                            </w:div>
                                                                                            <w:div w:id="2129347585">
                                                                                              <w:marLeft w:val="0"/>
                                                                                              <w:marRight w:val="0"/>
                                                                                              <w:marTop w:val="0"/>
                                                                                              <w:marBottom w:val="0"/>
                                                                                              <w:divBdr>
                                                                                                <w:top w:val="none" w:sz="0" w:space="0" w:color="auto"/>
                                                                                                <w:left w:val="none" w:sz="0" w:space="0" w:color="auto"/>
                                                                                                <w:bottom w:val="none" w:sz="0" w:space="0" w:color="auto"/>
                                                                                                <w:right w:val="none" w:sz="0" w:space="0" w:color="auto"/>
                                                                                              </w:divBdr>
                                                                                              <w:divsChild>
                                                                                                <w:div w:id="40804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214860">
                                                                                      <w:marLeft w:val="0"/>
                                                                                      <w:marRight w:val="0"/>
                                                                                      <w:marTop w:val="0"/>
                                                                                      <w:marBottom w:val="0"/>
                                                                                      <w:divBdr>
                                                                                        <w:top w:val="single" w:sz="4" w:space="0" w:color="B9B9B9"/>
                                                                                        <w:left w:val="none" w:sz="0" w:space="0" w:color="auto"/>
                                                                                        <w:bottom w:val="none" w:sz="0" w:space="0" w:color="auto"/>
                                                                                        <w:right w:val="none" w:sz="0" w:space="0" w:color="auto"/>
                                                                                      </w:divBdr>
                                                                                      <w:divsChild>
                                                                                        <w:div w:id="302194090">
                                                                                          <w:marLeft w:val="0"/>
                                                                                          <w:marRight w:val="0"/>
                                                                                          <w:marTop w:val="0"/>
                                                                                          <w:marBottom w:val="0"/>
                                                                                          <w:divBdr>
                                                                                            <w:top w:val="none" w:sz="0" w:space="0" w:color="auto"/>
                                                                                            <w:left w:val="none" w:sz="0" w:space="0" w:color="auto"/>
                                                                                            <w:bottom w:val="none" w:sz="0" w:space="0" w:color="auto"/>
                                                                                            <w:right w:val="none" w:sz="0" w:space="0" w:color="auto"/>
                                                                                          </w:divBdr>
                                                                                          <w:divsChild>
                                                                                            <w:div w:id="632949234">
                                                                                              <w:marLeft w:val="0"/>
                                                                                              <w:marRight w:val="0"/>
                                                                                              <w:marTop w:val="0"/>
                                                                                              <w:marBottom w:val="0"/>
                                                                                              <w:divBdr>
                                                                                                <w:top w:val="none" w:sz="0" w:space="0" w:color="auto"/>
                                                                                                <w:left w:val="none" w:sz="0" w:space="0" w:color="auto"/>
                                                                                                <w:bottom w:val="none" w:sz="0" w:space="0" w:color="auto"/>
                                                                                                <w:right w:val="none" w:sz="0" w:space="0" w:color="auto"/>
                                                                                              </w:divBdr>
                                                                                              <w:divsChild>
                                                                                                <w:div w:id="1783962987">
                                                                                                  <w:marLeft w:val="0"/>
                                                                                                  <w:marRight w:val="0"/>
                                                                                                  <w:marTop w:val="0"/>
                                                                                                  <w:marBottom w:val="0"/>
                                                                                                  <w:divBdr>
                                                                                                    <w:top w:val="none" w:sz="0" w:space="0" w:color="auto"/>
                                                                                                    <w:left w:val="none" w:sz="0" w:space="0" w:color="auto"/>
                                                                                                    <w:bottom w:val="none" w:sz="0" w:space="0" w:color="auto"/>
                                                                                                    <w:right w:val="none" w:sz="0" w:space="0" w:color="auto"/>
                                                                                                  </w:divBdr>
                                                                                                </w:div>
                                                                                              </w:divsChild>
                                                                                            </w:div>
                                                                                            <w:div w:id="1973290574">
                                                                                              <w:marLeft w:val="0"/>
                                                                                              <w:marRight w:val="0"/>
                                                                                              <w:marTop w:val="0"/>
                                                                                              <w:marBottom w:val="0"/>
                                                                                              <w:divBdr>
                                                                                                <w:top w:val="none" w:sz="0" w:space="0" w:color="auto"/>
                                                                                                <w:left w:val="none" w:sz="0" w:space="0" w:color="auto"/>
                                                                                                <w:bottom w:val="none" w:sz="0" w:space="0" w:color="auto"/>
                                                                                                <w:right w:val="none" w:sz="0" w:space="0" w:color="auto"/>
                                                                                              </w:divBdr>
                                                                                              <w:divsChild>
                                                                                                <w:div w:id="171862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5373004">
                                                                                      <w:marLeft w:val="0"/>
                                                                                      <w:marRight w:val="0"/>
                                                                                      <w:marTop w:val="0"/>
                                                                                      <w:marBottom w:val="0"/>
                                                                                      <w:divBdr>
                                                                                        <w:top w:val="single" w:sz="4" w:space="0" w:color="B9B9B9"/>
                                                                                        <w:left w:val="none" w:sz="0" w:space="0" w:color="auto"/>
                                                                                        <w:bottom w:val="none" w:sz="0" w:space="0" w:color="auto"/>
                                                                                        <w:right w:val="none" w:sz="0" w:space="0" w:color="auto"/>
                                                                                      </w:divBdr>
                                                                                      <w:divsChild>
                                                                                        <w:div w:id="1659142140">
                                                                                          <w:marLeft w:val="0"/>
                                                                                          <w:marRight w:val="0"/>
                                                                                          <w:marTop w:val="0"/>
                                                                                          <w:marBottom w:val="0"/>
                                                                                          <w:divBdr>
                                                                                            <w:top w:val="none" w:sz="0" w:space="0" w:color="auto"/>
                                                                                            <w:left w:val="none" w:sz="0" w:space="0" w:color="auto"/>
                                                                                            <w:bottom w:val="none" w:sz="0" w:space="0" w:color="auto"/>
                                                                                            <w:right w:val="none" w:sz="0" w:space="0" w:color="auto"/>
                                                                                          </w:divBdr>
                                                                                          <w:divsChild>
                                                                                            <w:div w:id="1189950861">
                                                                                              <w:marLeft w:val="0"/>
                                                                                              <w:marRight w:val="0"/>
                                                                                              <w:marTop w:val="0"/>
                                                                                              <w:marBottom w:val="0"/>
                                                                                              <w:divBdr>
                                                                                                <w:top w:val="none" w:sz="0" w:space="0" w:color="auto"/>
                                                                                                <w:left w:val="none" w:sz="0" w:space="0" w:color="auto"/>
                                                                                                <w:bottom w:val="none" w:sz="0" w:space="0" w:color="auto"/>
                                                                                                <w:right w:val="none" w:sz="0" w:space="0" w:color="auto"/>
                                                                                              </w:divBdr>
                                                                                              <w:divsChild>
                                                                                                <w:div w:id="198322244">
                                                                                                  <w:marLeft w:val="0"/>
                                                                                                  <w:marRight w:val="0"/>
                                                                                                  <w:marTop w:val="0"/>
                                                                                                  <w:marBottom w:val="0"/>
                                                                                                  <w:divBdr>
                                                                                                    <w:top w:val="none" w:sz="0" w:space="0" w:color="auto"/>
                                                                                                    <w:left w:val="none" w:sz="0" w:space="0" w:color="auto"/>
                                                                                                    <w:bottom w:val="none" w:sz="0" w:space="0" w:color="auto"/>
                                                                                                    <w:right w:val="none" w:sz="0" w:space="0" w:color="auto"/>
                                                                                                  </w:divBdr>
                                                                                                </w:div>
                                                                                              </w:divsChild>
                                                                                            </w:div>
                                                                                            <w:div w:id="1727341893">
                                                                                              <w:marLeft w:val="0"/>
                                                                                              <w:marRight w:val="0"/>
                                                                                              <w:marTop w:val="0"/>
                                                                                              <w:marBottom w:val="0"/>
                                                                                              <w:divBdr>
                                                                                                <w:top w:val="none" w:sz="0" w:space="0" w:color="auto"/>
                                                                                                <w:left w:val="none" w:sz="0" w:space="0" w:color="auto"/>
                                                                                                <w:bottom w:val="none" w:sz="0" w:space="0" w:color="auto"/>
                                                                                                <w:right w:val="none" w:sz="0" w:space="0" w:color="auto"/>
                                                                                              </w:divBdr>
                                                                                              <w:divsChild>
                                                                                                <w:div w:id="2078356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12415">
                                                                                      <w:marLeft w:val="0"/>
                                                                                      <w:marRight w:val="0"/>
                                                                                      <w:marTop w:val="0"/>
                                                                                      <w:marBottom w:val="0"/>
                                                                                      <w:divBdr>
                                                                                        <w:top w:val="single" w:sz="4" w:space="0" w:color="B9B9B9"/>
                                                                                        <w:left w:val="none" w:sz="0" w:space="0" w:color="auto"/>
                                                                                        <w:bottom w:val="none" w:sz="0" w:space="0" w:color="auto"/>
                                                                                        <w:right w:val="none" w:sz="0" w:space="0" w:color="auto"/>
                                                                                      </w:divBdr>
                                                                                      <w:divsChild>
                                                                                        <w:div w:id="597448180">
                                                                                          <w:marLeft w:val="0"/>
                                                                                          <w:marRight w:val="0"/>
                                                                                          <w:marTop w:val="0"/>
                                                                                          <w:marBottom w:val="0"/>
                                                                                          <w:divBdr>
                                                                                            <w:top w:val="none" w:sz="0" w:space="0" w:color="auto"/>
                                                                                            <w:left w:val="none" w:sz="0" w:space="0" w:color="auto"/>
                                                                                            <w:bottom w:val="none" w:sz="0" w:space="0" w:color="auto"/>
                                                                                            <w:right w:val="none" w:sz="0" w:space="0" w:color="auto"/>
                                                                                          </w:divBdr>
                                                                                          <w:divsChild>
                                                                                            <w:div w:id="117262248">
                                                                                              <w:marLeft w:val="0"/>
                                                                                              <w:marRight w:val="0"/>
                                                                                              <w:marTop w:val="0"/>
                                                                                              <w:marBottom w:val="0"/>
                                                                                              <w:divBdr>
                                                                                                <w:top w:val="none" w:sz="0" w:space="0" w:color="auto"/>
                                                                                                <w:left w:val="none" w:sz="0" w:space="0" w:color="auto"/>
                                                                                                <w:bottom w:val="none" w:sz="0" w:space="0" w:color="auto"/>
                                                                                                <w:right w:val="none" w:sz="0" w:space="0" w:color="auto"/>
                                                                                              </w:divBdr>
                                                                                              <w:divsChild>
                                                                                                <w:div w:id="1370375179">
                                                                                                  <w:marLeft w:val="0"/>
                                                                                                  <w:marRight w:val="0"/>
                                                                                                  <w:marTop w:val="0"/>
                                                                                                  <w:marBottom w:val="0"/>
                                                                                                  <w:divBdr>
                                                                                                    <w:top w:val="none" w:sz="0" w:space="0" w:color="auto"/>
                                                                                                    <w:left w:val="none" w:sz="0" w:space="0" w:color="auto"/>
                                                                                                    <w:bottom w:val="none" w:sz="0" w:space="0" w:color="auto"/>
                                                                                                    <w:right w:val="none" w:sz="0" w:space="0" w:color="auto"/>
                                                                                                  </w:divBdr>
                                                                                                </w:div>
                                                                                              </w:divsChild>
                                                                                            </w:div>
                                                                                            <w:div w:id="1881042819">
                                                                                              <w:marLeft w:val="0"/>
                                                                                              <w:marRight w:val="0"/>
                                                                                              <w:marTop w:val="0"/>
                                                                                              <w:marBottom w:val="0"/>
                                                                                              <w:divBdr>
                                                                                                <w:top w:val="none" w:sz="0" w:space="0" w:color="auto"/>
                                                                                                <w:left w:val="none" w:sz="0" w:space="0" w:color="auto"/>
                                                                                                <w:bottom w:val="none" w:sz="0" w:space="0" w:color="auto"/>
                                                                                                <w:right w:val="none" w:sz="0" w:space="0" w:color="auto"/>
                                                                                              </w:divBdr>
                                                                                              <w:divsChild>
                                                                                                <w:div w:id="60025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916278">
                                                                                      <w:marLeft w:val="0"/>
                                                                                      <w:marRight w:val="0"/>
                                                                                      <w:marTop w:val="0"/>
                                                                                      <w:marBottom w:val="0"/>
                                                                                      <w:divBdr>
                                                                                        <w:top w:val="single" w:sz="4" w:space="0" w:color="B9B9B9"/>
                                                                                        <w:left w:val="none" w:sz="0" w:space="0" w:color="auto"/>
                                                                                        <w:bottom w:val="none" w:sz="0" w:space="0" w:color="auto"/>
                                                                                        <w:right w:val="none" w:sz="0" w:space="0" w:color="auto"/>
                                                                                      </w:divBdr>
                                                                                      <w:divsChild>
                                                                                        <w:div w:id="715005201">
                                                                                          <w:marLeft w:val="0"/>
                                                                                          <w:marRight w:val="0"/>
                                                                                          <w:marTop w:val="0"/>
                                                                                          <w:marBottom w:val="0"/>
                                                                                          <w:divBdr>
                                                                                            <w:top w:val="none" w:sz="0" w:space="0" w:color="auto"/>
                                                                                            <w:left w:val="none" w:sz="0" w:space="0" w:color="auto"/>
                                                                                            <w:bottom w:val="none" w:sz="0" w:space="0" w:color="auto"/>
                                                                                            <w:right w:val="none" w:sz="0" w:space="0" w:color="auto"/>
                                                                                          </w:divBdr>
                                                                                          <w:divsChild>
                                                                                            <w:div w:id="837385279">
                                                                                              <w:marLeft w:val="0"/>
                                                                                              <w:marRight w:val="0"/>
                                                                                              <w:marTop w:val="0"/>
                                                                                              <w:marBottom w:val="0"/>
                                                                                              <w:divBdr>
                                                                                                <w:top w:val="none" w:sz="0" w:space="0" w:color="auto"/>
                                                                                                <w:left w:val="none" w:sz="0" w:space="0" w:color="auto"/>
                                                                                                <w:bottom w:val="none" w:sz="0" w:space="0" w:color="auto"/>
                                                                                                <w:right w:val="none" w:sz="0" w:space="0" w:color="auto"/>
                                                                                              </w:divBdr>
                                                                                              <w:divsChild>
                                                                                                <w:div w:id="2089305841">
                                                                                                  <w:marLeft w:val="0"/>
                                                                                                  <w:marRight w:val="0"/>
                                                                                                  <w:marTop w:val="0"/>
                                                                                                  <w:marBottom w:val="0"/>
                                                                                                  <w:divBdr>
                                                                                                    <w:top w:val="none" w:sz="0" w:space="0" w:color="auto"/>
                                                                                                    <w:left w:val="none" w:sz="0" w:space="0" w:color="auto"/>
                                                                                                    <w:bottom w:val="none" w:sz="0" w:space="0" w:color="auto"/>
                                                                                                    <w:right w:val="none" w:sz="0" w:space="0" w:color="auto"/>
                                                                                                  </w:divBdr>
                                                                                                </w:div>
                                                                                              </w:divsChild>
                                                                                            </w:div>
                                                                                            <w:div w:id="1298101339">
                                                                                              <w:marLeft w:val="0"/>
                                                                                              <w:marRight w:val="0"/>
                                                                                              <w:marTop w:val="0"/>
                                                                                              <w:marBottom w:val="0"/>
                                                                                              <w:divBdr>
                                                                                                <w:top w:val="none" w:sz="0" w:space="0" w:color="auto"/>
                                                                                                <w:left w:val="none" w:sz="0" w:space="0" w:color="auto"/>
                                                                                                <w:bottom w:val="none" w:sz="0" w:space="0" w:color="auto"/>
                                                                                                <w:right w:val="none" w:sz="0" w:space="0" w:color="auto"/>
                                                                                              </w:divBdr>
                                                                                              <w:divsChild>
                                                                                                <w:div w:id="435369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228382">
                                                                                      <w:marLeft w:val="0"/>
                                                                                      <w:marRight w:val="0"/>
                                                                                      <w:marTop w:val="0"/>
                                                                                      <w:marBottom w:val="0"/>
                                                                                      <w:divBdr>
                                                                                        <w:top w:val="single" w:sz="4" w:space="0" w:color="B9B9B9"/>
                                                                                        <w:left w:val="none" w:sz="0" w:space="0" w:color="auto"/>
                                                                                        <w:bottom w:val="none" w:sz="0" w:space="0" w:color="auto"/>
                                                                                        <w:right w:val="none" w:sz="0" w:space="0" w:color="auto"/>
                                                                                      </w:divBdr>
                                                                                      <w:divsChild>
                                                                                        <w:div w:id="194467473">
                                                                                          <w:marLeft w:val="0"/>
                                                                                          <w:marRight w:val="0"/>
                                                                                          <w:marTop w:val="0"/>
                                                                                          <w:marBottom w:val="0"/>
                                                                                          <w:divBdr>
                                                                                            <w:top w:val="none" w:sz="0" w:space="0" w:color="auto"/>
                                                                                            <w:left w:val="none" w:sz="0" w:space="0" w:color="auto"/>
                                                                                            <w:bottom w:val="none" w:sz="0" w:space="0" w:color="auto"/>
                                                                                            <w:right w:val="none" w:sz="0" w:space="0" w:color="auto"/>
                                                                                          </w:divBdr>
                                                                                          <w:divsChild>
                                                                                            <w:div w:id="123545389">
                                                                                              <w:marLeft w:val="0"/>
                                                                                              <w:marRight w:val="0"/>
                                                                                              <w:marTop w:val="0"/>
                                                                                              <w:marBottom w:val="0"/>
                                                                                              <w:divBdr>
                                                                                                <w:top w:val="none" w:sz="0" w:space="0" w:color="auto"/>
                                                                                                <w:left w:val="none" w:sz="0" w:space="0" w:color="auto"/>
                                                                                                <w:bottom w:val="none" w:sz="0" w:space="0" w:color="auto"/>
                                                                                                <w:right w:val="none" w:sz="0" w:space="0" w:color="auto"/>
                                                                                              </w:divBdr>
                                                                                              <w:divsChild>
                                                                                                <w:div w:id="1854025104">
                                                                                                  <w:marLeft w:val="0"/>
                                                                                                  <w:marRight w:val="0"/>
                                                                                                  <w:marTop w:val="0"/>
                                                                                                  <w:marBottom w:val="0"/>
                                                                                                  <w:divBdr>
                                                                                                    <w:top w:val="none" w:sz="0" w:space="0" w:color="auto"/>
                                                                                                    <w:left w:val="none" w:sz="0" w:space="0" w:color="auto"/>
                                                                                                    <w:bottom w:val="none" w:sz="0" w:space="0" w:color="auto"/>
                                                                                                    <w:right w:val="none" w:sz="0" w:space="0" w:color="auto"/>
                                                                                                  </w:divBdr>
                                                                                                </w:div>
                                                                                              </w:divsChild>
                                                                                            </w:div>
                                                                                            <w:div w:id="2085452528">
                                                                                              <w:marLeft w:val="0"/>
                                                                                              <w:marRight w:val="0"/>
                                                                                              <w:marTop w:val="0"/>
                                                                                              <w:marBottom w:val="0"/>
                                                                                              <w:divBdr>
                                                                                                <w:top w:val="none" w:sz="0" w:space="0" w:color="auto"/>
                                                                                                <w:left w:val="none" w:sz="0" w:space="0" w:color="auto"/>
                                                                                                <w:bottom w:val="none" w:sz="0" w:space="0" w:color="auto"/>
                                                                                                <w:right w:val="none" w:sz="0" w:space="0" w:color="auto"/>
                                                                                              </w:divBdr>
                                                                                              <w:divsChild>
                                                                                                <w:div w:id="2617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0889075">
                                                                                      <w:marLeft w:val="0"/>
                                                                                      <w:marRight w:val="0"/>
                                                                                      <w:marTop w:val="0"/>
                                                                                      <w:marBottom w:val="0"/>
                                                                                      <w:divBdr>
                                                                                        <w:top w:val="single" w:sz="4" w:space="0" w:color="B9B9B9"/>
                                                                                        <w:left w:val="none" w:sz="0" w:space="0" w:color="auto"/>
                                                                                        <w:bottom w:val="none" w:sz="0" w:space="0" w:color="auto"/>
                                                                                        <w:right w:val="none" w:sz="0" w:space="0" w:color="auto"/>
                                                                                      </w:divBdr>
                                                                                      <w:divsChild>
                                                                                        <w:div w:id="1273199955">
                                                                                          <w:marLeft w:val="0"/>
                                                                                          <w:marRight w:val="0"/>
                                                                                          <w:marTop w:val="0"/>
                                                                                          <w:marBottom w:val="0"/>
                                                                                          <w:divBdr>
                                                                                            <w:top w:val="none" w:sz="0" w:space="0" w:color="auto"/>
                                                                                            <w:left w:val="none" w:sz="0" w:space="0" w:color="auto"/>
                                                                                            <w:bottom w:val="none" w:sz="0" w:space="0" w:color="auto"/>
                                                                                            <w:right w:val="none" w:sz="0" w:space="0" w:color="auto"/>
                                                                                          </w:divBdr>
                                                                                          <w:divsChild>
                                                                                            <w:div w:id="198247451">
                                                                                              <w:marLeft w:val="0"/>
                                                                                              <w:marRight w:val="0"/>
                                                                                              <w:marTop w:val="0"/>
                                                                                              <w:marBottom w:val="0"/>
                                                                                              <w:divBdr>
                                                                                                <w:top w:val="none" w:sz="0" w:space="0" w:color="auto"/>
                                                                                                <w:left w:val="none" w:sz="0" w:space="0" w:color="auto"/>
                                                                                                <w:bottom w:val="none" w:sz="0" w:space="0" w:color="auto"/>
                                                                                                <w:right w:val="none" w:sz="0" w:space="0" w:color="auto"/>
                                                                                              </w:divBdr>
                                                                                              <w:divsChild>
                                                                                                <w:div w:id="1542286791">
                                                                                                  <w:marLeft w:val="0"/>
                                                                                                  <w:marRight w:val="0"/>
                                                                                                  <w:marTop w:val="0"/>
                                                                                                  <w:marBottom w:val="0"/>
                                                                                                  <w:divBdr>
                                                                                                    <w:top w:val="none" w:sz="0" w:space="0" w:color="auto"/>
                                                                                                    <w:left w:val="none" w:sz="0" w:space="0" w:color="auto"/>
                                                                                                    <w:bottom w:val="none" w:sz="0" w:space="0" w:color="auto"/>
                                                                                                    <w:right w:val="none" w:sz="0" w:space="0" w:color="auto"/>
                                                                                                  </w:divBdr>
                                                                                                </w:div>
                                                                                              </w:divsChild>
                                                                                            </w:div>
                                                                                            <w:div w:id="847673658">
                                                                                              <w:marLeft w:val="0"/>
                                                                                              <w:marRight w:val="0"/>
                                                                                              <w:marTop w:val="0"/>
                                                                                              <w:marBottom w:val="0"/>
                                                                                              <w:divBdr>
                                                                                                <w:top w:val="none" w:sz="0" w:space="0" w:color="auto"/>
                                                                                                <w:left w:val="none" w:sz="0" w:space="0" w:color="auto"/>
                                                                                                <w:bottom w:val="none" w:sz="0" w:space="0" w:color="auto"/>
                                                                                                <w:right w:val="none" w:sz="0" w:space="0" w:color="auto"/>
                                                                                              </w:divBdr>
                                                                                              <w:divsChild>
                                                                                                <w:div w:id="197605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273653">
                                                                                      <w:marLeft w:val="0"/>
                                                                                      <w:marRight w:val="0"/>
                                                                                      <w:marTop w:val="0"/>
                                                                                      <w:marBottom w:val="0"/>
                                                                                      <w:divBdr>
                                                                                        <w:top w:val="single" w:sz="4" w:space="0" w:color="B9B9B9"/>
                                                                                        <w:left w:val="none" w:sz="0" w:space="0" w:color="auto"/>
                                                                                        <w:bottom w:val="none" w:sz="0" w:space="0" w:color="auto"/>
                                                                                        <w:right w:val="none" w:sz="0" w:space="0" w:color="auto"/>
                                                                                      </w:divBdr>
                                                                                      <w:divsChild>
                                                                                        <w:div w:id="149179198">
                                                                                          <w:marLeft w:val="0"/>
                                                                                          <w:marRight w:val="0"/>
                                                                                          <w:marTop w:val="0"/>
                                                                                          <w:marBottom w:val="0"/>
                                                                                          <w:divBdr>
                                                                                            <w:top w:val="none" w:sz="0" w:space="0" w:color="auto"/>
                                                                                            <w:left w:val="none" w:sz="0" w:space="0" w:color="auto"/>
                                                                                            <w:bottom w:val="none" w:sz="0" w:space="0" w:color="auto"/>
                                                                                            <w:right w:val="none" w:sz="0" w:space="0" w:color="auto"/>
                                                                                          </w:divBdr>
                                                                                          <w:divsChild>
                                                                                            <w:div w:id="584609892">
                                                                                              <w:marLeft w:val="0"/>
                                                                                              <w:marRight w:val="0"/>
                                                                                              <w:marTop w:val="0"/>
                                                                                              <w:marBottom w:val="0"/>
                                                                                              <w:divBdr>
                                                                                                <w:top w:val="none" w:sz="0" w:space="0" w:color="auto"/>
                                                                                                <w:left w:val="none" w:sz="0" w:space="0" w:color="auto"/>
                                                                                                <w:bottom w:val="none" w:sz="0" w:space="0" w:color="auto"/>
                                                                                                <w:right w:val="none" w:sz="0" w:space="0" w:color="auto"/>
                                                                                              </w:divBdr>
                                                                                              <w:divsChild>
                                                                                                <w:div w:id="430979911">
                                                                                                  <w:marLeft w:val="0"/>
                                                                                                  <w:marRight w:val="0"/>
                                                                                                  <w:marTop w:val="0"/>
                                                                                                  <w:marBottom w:val="0"/>
                                                                                                  <w:divBdr>
                                                                                                    <w:top w:val="none" w:sz="0" w:space="0" w:color="auto"/>
                                                                                                    <w:left w:val="none" w:sz="0" w:space="0" w:color="auto"/>
                                                                                                    <w:bottom w:val="none" w:sz="0" w:space="0" w:color="auto"/>
                                                                                                    <w:right w:val="none" w:sz="0" w:space="0" w:color="auto"/>
                                                                                                  </w:divBdr>
                                                                                                </w:div>
                                                                                              </w:divsChild>
                                                                                            </w:div>
                                                                                            <w:div w:id="902133301">
                                                                                              <w:marLeft w:val="0"/>
                                                                                              <w:marRight w:val="0"/>
                                                                                              <w:marTop w:val="0"/>
                                                                                              <w:marBottom w:val="0"/>
                                                                                              <w:divBdr>
                                                                                                <w:top w:val="none" w:sz="0" w:space="0" w:color="auto"/>
                                                                                                <w:left w:val="none" w:sz="0" w:space="0" w:color="auto"/>
                                                                                                <w:bottom w:val="none" w:sz="0" w:space="0" w:color="auto"/>
                                                                                                <w:right w:val="none" w:sz="0" w:space="0" w:color="auto"/>
                                                                                              </w:divBdr>
                                                                                              <w:divsChild>
                                                                                                <w:div w:id="117611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547517">
                                                                                      <w:marLeft w:val="0"/>
                                                                                      <w:marRight w:val="0"/>
                                                                                      <w:marTop w:val="0"/>
                                                                                      <w:marBottom w:val="0"/>
                                                                                      <w:divBdr>
                                                                                        <w:top w:val="single" w:sz="4" w:space="0" w:color="B9B9B9"/>
                                                                                        <w:left w:val="none" w:sz="0" w:space="0" w:color="auto"/>
                                                                                        <w:bottom w:val="none" w:sz="0" w:space="0" w:color="auto"/>
                                                                                        <w:right w:val="none" w:sz="0" w:space="0" w:color="auto"/>
                                                                                      </w:divBdr>
                                                                                      <w:divsChild>
                                                                                        <w:div w:id="918058690">
                                                                                          <w:marLeft w:val="0"/>
                                                                                          <w:marRight w:val="0"/>
                                                                                          <w:marTop w:val="0"/>
                                                                                          <w:marBottom w:val="0"/>
                                                                                          <w:divBdr>
                                                                                            <w:top w:val="none" w:sz="0" w:space="0" w:color="auto"/>
                                                                                            <w:left w:val="none" w:sz="0" w:space="0" w:color="auto"/>
                                                                                            <w:bottom w:val="none" w:sz="0" w:space="0" w:color="auto"/>
                                                                                            <w:right w:val="none" w:sz="0" w:space="0" w:color="auto"/>
                                                                                          </w:divBdr>
                                                                                          <w:divsChild>
                                                                                            <w:div w:id="420487445">
                                                                                              <w:marLeft w:val="0"/>
                                                                                              <w:marRight w:val="0"/>
                                                                                              <w:marTop w:val="0"/>
                                                                                              <w:marBottom w:val="0"/>
                                                                                              <w:divBdr>
                                                                                                <w:top w:val="none" w:sz="0" w:space="0" w:color="auto"/>
                                                                                                <w:left w:val="none" w:sz="0" w:space="0" w:color="auto"/>
                                                                                                <w:bottom w:val="none" w:sz="0" w:space="0" w:color="auto"/>
                                                                                                <w:right w:val="none" w:sz="0" w:space="0" w:color="auto"/>
                                                                                              </w:divBdr>
                                                                                              <w:divsChild>
                                                                                                <w:div w:id="230238802">
                                                                                                  <w:marLeft w:val="0"/>
                                                                                                  <w:marRight w:val="0"/>
                                                                                                  <w:marTop w:val="0"/>
                                                                                                  <w:marBottom w:val="0"/>
                                                                                                  <w:divBdr>
                                                                                                    <w:top w:val="none" w:sz="0" w:space="0" w:color="auto"/>
                                                                                                    <w:left w:val="none" w:sz="0" w:space="0" w:color="auto"/>
                                                                                                    <w:bottom w:val="none" w:sz="0" w:space="0" w:color="auto"/>
                                                                                                    <w:right w:val="none" w:sz="0" w:space="0" w:color="auto"/>
                                                                                                  </w:divBdr>
                                                                                                </w:div>
                                                                                              </w:divsChild>
                                                                                            </w:div>
                                                                                            <w:div w:id="1213465337">
                                                                                              <w:marLeft w:val="0"/>
                                                                                              <w:marRight w:val="0"/>
                                                                                              <w:marTop w:val="0"/>
                                                                                              <w:marBottom w:val="0"/>
                                                                                              <w:divBdr>
                                                                                                <w:top w:val="none" w:sz="0" w:space="0" w:color="auto"/>
                                                                                                <w:left w:val="none" w:sz="0" w:space="0" w:color="auto"/>
                                                                                                <w:bottom w:val="none" w:sz="0" w:space="0" w:color="auto"/>
                                                                                                <w:right w:val="none" w:sz="0" w:space="0" w:color="auto"/>
                                                                                              </w:divBdr>
                                                                                              <w:divsChild>
                                                                                                <w:div w:id="90603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869998">
                                                                                      <w:marLeft w:val="0"/>
                                                                                      <w:marRight w:val="0"/>
                                                                                      <w:marTop w:val="0"/>
                                                                                      <w:marBottom w:val="0"/>
                                                                                      <w:divBdr>
                                                                                        <w:top w:val="single" w:sz="4" w:space="0" w:color="B9B9B9"/>
                                                                                        <w:left w:val="none" w:sz="0" w:space="0" w:color="auto"/>
                                                                                        <w:bottom w:val="none" w:sz="0" w:space="0" w:color="auto"/>
                                                                                        <w:right w:val="none" w:sz="0" w:space="0" w:color="auto"/>
                                                                                      </w:divBdr>
                                                                                      <w:divsChild>
                                                                                        <w:div w:id="839278436">
                                                                                          <w:marLeft w:val="0"/>
                                                                                          <w:marRight w:val="0"/>
                                                                                          <w:marTop w:val="0"/>
                                                                                          <w:marBottom w:val="0"/>
                                                                                          <w:divBdr>
                                                                                            <w:top w:val="none" w:sz="0" w:space="0" w:color="auto"/>
                                                                                            <w:left w:val="none" w:sz="0" w:space="0" w:color="auto"/>
                                                                                            <w:bottom w:val="none" w:sz="0" w:space="0" w:color="auto"/>
                                                                                            <w:right w:val="none" w:sz="0" w:space="0" w:color="auto"/>
                                                                                          </w:divBdr>
                                                                                          <w:divsChild>
                                                                                            <w:div w:id="482625449">
                                                                                              <w:marLeft w:val="0"/>
                                                                                              <w:marRight w:val="0"/>
                                                                                              <w:marTop w:val="0"/>
                                                                                              <w:marBottom w:val="0"/>
                                                                                              <w:divBdr>
                                                                                                <w:top w:val="none" w:sz="0" w:space="0" w:color="auto"/>
                                                                                                <w:left w:val="none" w:sz="0" w:space="0" w:color="auto"/>
                                                                                                <w:bottom w:val="none" w:sz="0" w:space="0" w:color="auto"/>
                                                                                                <w:right w:val="none" w:sz="0" w:space="0" w:color="auto"/>
                                                                                              </w:divBdr>
                                                                                              <w:divsChild>
                                                                                                <w:div w:id="1519199459">
                                                                                                  <w:marLeft w:val="0"/>
                                                                                                  <w:marRight w:val="0"/>
                                                                                                  <w:marTop w:val="0"/>
                                                                                                  <w:marBottom w:val="0"/>
                                                                                                  <w:divBdr>
                                                                                                    <w:top w:val="none" w:sz="0" w:space="0" w:color="auto"/>
                                                                                                    <w:left w:val="none" w:sz="0" w:space="0" w:color="auto"/>
                                                                                                    <w:bottom w:val="none" w:sz="0" w:space="0" w:color="auto"/>
                                                                                                    <w:right w:val="none" w:sz="0" w:space="0" w:color="auto"/>
                                                                                                  </w:divBdr>
                                                                                                </w:div>
                                                                                              </w:divsChild>
                                                                                            </w:div>
                                                                                            <w:div w:id="1839541043">
                                                                                              <w:marLeft w:val="0"/>
                                                                                              <w:marRight w:val="0"/>
                                                                                              <w:marTop w:val="0"/>
                                                                                              <w:marBottom w:val="0"/>
                                                                                              <w:divBdr>
                                                                                                <w:top w:val="none" w:sz="0" w:space="0" w:color="auto"/>
                                                                                                <w:left w:val="none" w:sz="0" w:space="0" w:color="auto"/>
                                                                                                <w:bottom w:val="none" w:sz="0" w:space="0" w:color="auto"/>
                                                                                                <w:right w:val="none" w:sz="0" w:space="0" w:color="auto"/>
                                                                                              </w:divBdr>
                                                                                              <w:divsChild>
                                                                                                <w:div w:id="129278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305592">
                                                                                      <w:marLeft w:val="0"/>
                                                                                      <w:marRight w:val="0"/>
                                                                                      <w:marTop w:val="0"/>
                                                                                      <w:marBottom w:val="0"/>
                                                                                      <w:divBdr>
                                                                                        <w:top w:val="single" w:sz="4" w:space="0" w:color="B9B9B9"/>
                                                                                        <w:left w:val="none" w:sz="0" w:space="0" w:color="auto"/>
                                                                                        <w:bottom w:val="none" w:sz="0" w:space="0" w:color="auto"/>
                                                                                        <w:right w:val="none" w:sz="0" w:space="0" w:color="auto"/>
                                                                                      </w:divBdr>
                                                                                      <w:divsChild>
                                                                                        <w:div w:id="771432898">
                                                                                          <w:marLeft w:val="0"/>
                                                                                          <w:marRight w:val="0"/>
                                                                                          <w:marTop w:val="0"/>
                                                                                          <w:marBottom w:val="0"/>
                                                                                          <w:divBdr>
                                                                                            <w:top w:val="none" w:sz="0" w:space="0" w:color="auto"/>
                                                                                            <w:left w:val="none" w:sz="0" w:space="0" w:color="auto"/>
                                                                                            <w:bottom w:val="none" w:sz="0" w:space="0" w:color="auto"/>
                                                                                            <w:right w:val="none" w:sz="0" w:space="0" w:color="auto"/>
                                                                                          </w:divBdr>
                                                                                          <w:divsChild>
                                                                                            <w:div w:id="231090778">
                                                                                              <w:marLeft w:val="0"/>
                                                                                              <w:marRight w:val="0"/>
                                                                                              <w:marTop w:val="0"/>
                                                                                              <w:marBottom w:val="0"/>
                                                                                              <w:divBdr>
                                                                                                <w:top w:val="none" w:sz="0" w:space="0" w:color="auto"/>
                                                                                                <w:left w:val="none" w:sz="0" w:space="0" w:color="auto"/>
                                                                                                <w:bottom w:val="none" w:sz="0" w:space="0" w:color="auto"/>
                                                                                                <w:right w:val="none" w:sz="0" w:space="0" w:color="auto"/>
                                                                                              </w:divBdr>
                                                                                              <w:divsChild>
                                                                                                <w:div w:id="7679760">
                                                                                                  <w:marLeft w:val="0"/>
                                                                                                  <w:marRight w:val="0"/>
                                                                                                  <w:marTop w:val="0"/>
                                                                                                  <w:marBottom w:val="0"/>
                                                                                                  <w:divBdr>
                                                                                                    <w:top w:val="none" w:sz="0" w:space="0" w:color="auto"/>
                                                                                                    <w:left w:val="none" w:sz="0" w:space="0" w:color="auto"/>
                                                                                                    <w:bottom w:val="none" w:sz="0" w:space="0" w:color="auto"/>
                                                                                                    <w:right w:val="none" w:sz="0" w:space="0" w:color="auto"/>
                                                                                                  </w:divBdr>
                                                                                                </w:div>
                                                                                              </w:divsChild>
                                                                                            </w:div>
                                                                                            <w:div w:id="1184595204">
                                                                                              <w:marLeft w:val="0"/>
                                                                                              <w:marRight w:val="0"/>
                                                                                              <w:marTop w:val="0"/>
                                                                                              <w:marBottom w:val="0"/>
                                                                                              <w:divBdr>
                                                                                                <w:top w:val="none" w:sz="0" w:space="0" w:color="auto"/>
                                                                                                <w:left w:val="none" w:sz="0" w:space="0" w:color="auto"/>
                                                                                                <w:bottom w:val="none" w:sz="0" w:space="0" w:color="auto"/>
                                                                                                <w:right w:val="none" w:sz="0" w:space="0" w:color="auto"/>
                                                                                              </w:divBdr>
                                                                                              <w:divsChild>
                                                                                                <w:div w:id="1636374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2512584">
                                                                                      <w:marLeft w:val="0"/>
                                                                                      <w:marRight w:val="0"/>
                                                                                      <w:marTop w:val="0"/>
                                                                                      <w:marBottom w:val="0"/>
                                                                                      <w:divBdr>
                                                                                        <w:top w:val="single" w:sz="4" w:space="0" w:color="B9B9B9"/>
                                                                                        <w:left w:val="none" w:sz="0" w:space="0" w:color="auto"/>
                                                                                        <w:bottom w:val="none" w:sz="0" w:space="0" w:color="auto"/>
                                                                                        <w:right w:val="none" w:sz="0" w:space="0" w:color="auto"/>
                                                                                      </w:divBdr>
                                                                                      <w:divsChild>
                                                                                        <w:div w:id="16779765">
                                                                                          <w:marLeft w:val="0"/>
                                                                                          <w:marRight w:val="0"/>
                                                                                          <w:marTop w:val="0"/>
                                                                                          <w:marBottom w:val="0"/>
                                                                                          <w:divBdr>
                                                                                            <w:top w:val="none" w:sz="0" w:space="0" w:color="auto"/>
                                                                                            <w:left w:val="none" w:sz="0" w:space="0" w:color="auto"/>
                                                                                            <w:bottom w:val="none" w:sz="0" w:space="0" w:color="auto"/>
                                                                                            <w:right w:val="none" w:sz="0" w:space="0" w:color="auto"/>
                                                                                          </w:divBdr>
                                                                                          <w:divsChild>
                                                                                            <w:div w:id="721976432">
                                                                                              <w:marLeft w:val="0"/>
                                                                                              <w:marRight w:val="0"/>
                                                                                              <w:marTop w:val="0"/>
                                                                                              <w:marBottom w:val="0"/>
                                                                                              <w:divBdr>
                                                                                                <w:top w:val="none" w:sz="0" w:space="0" w:color="auto"/>
                                                                                                <w:left w:val="none" w:sz="0" w:space="0" w:color="auto"/>
                                                                                                <w:bottom w:val="none" w:sz="0" w:space="0" w:color="auto"/>
                                                                                                <w:right w:val="none" w:sz="0" w:space="0" w:color="auto"/>
                                                                                              </w:divBdr>
                                                                                              <w:divsChild>
                                                                                                <w:div w:id="1181311457">
                                                                                                  <w:marLeft w:val="0"/>
                                                                                                  <w:marRight w:val="0"/>
                                                                                                  <w:marTop w:val="0"/>
                                                                                                  <w:marBottom w:val="0"/>
                                                                                                  <w:divBdr>
                                                                                                    <w:top w:val="none" w:sz="0" w:space="0" w:color="auto"/>
                                                                                                    <w:left w:val="none" w:sz="0" w:space="0" w:color="auto"/>
                                                                                                    <w:bottom w:val="none" w:sz="0" w:space="0" w:color="auto"/>
                                                                                                    <w:right w:val="none" w:sz="0" w:space="0" w:color="auto"/>
                                                                                                  </w:divBdr>
                                                                                                </w:div>
                                                                                              </w:divsChild>
                                                                                            </w:div>
                                                                                            <w:div w:id="977496864">
                                                                                              <w:marLeft w:val="0"/>
                                                                                              <w:marRight w:val="0"/>
                                                                                              <w:marTop w:val="0"/>
                                                                                              <w:marBottom w:val="0"/>
                                                                                              <w:divBdr>
                                                                                                <w:top w:val="none" w:sz="0" w:space="0" w:color="auto"/>
                                                                                                <w:left w:val="none" w:sz="0" w:space="0" w:color="auto"/>
                                                                                                <w:bottom w:val="none" w:sz="0" w:space="0" w:color="auto"/>
                                                                                                <w:right w:val="none" w:sz="0" w:space="0" w:color="auto"/>
                                                                                              </w:divBdr>
                                                                                              <w:divsChild>
                                                                                                <w:div w:id="348138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701016">
                                                                                      <w:marLeft w:val="0"/>
                                                                                      <w:marRight w:val="0"/>
                                                                                      <w:marTop w:val="0"/>
                                                                                      <w:marBottom w:val="0"/>
                                                                                      <w:divBdr>
                                                                                        <w:top w:val="single" w:sz="4" w:space="0" w:color="B9B9B9"/>
                                                                                        <w:left w:val="none" w:sz="0" w:space="0" w:color="auto"/>
                                                                                        <w:bottom w:val="none" w:sz="0" w:space="0" w:color="auto"/>
                                                                                        <w:right w:val="none" w:sz="0" w:space="0" w:color="auto"/>
                                                                                      </w:divBdr>
                                                                                      <w:divsChild>
                                                                                        <w:div w:id="1369523682">
                                                                                          <w:marLeft w:val="0"/>
                                                                                          <w:marRight w:val="0"/>
                                                                                          <w:marTop w:val="0"/>
                                                                                          <w:marBottom w:val="0"/>
                                                                                          <w:divBdr>
                                                                                            <w:top w:val="none" w:sz="0" w:space="0" w:color="auto"/>
                                                                                            <w:left w:val="none" w:sz="0" w:space="0" w:color="auto"/>
                                                                                            <w:bottom w:val="none" w:sz="0" w:space="0" w:color="auto"/>
                                                                                            <w:right w:val="none" w:sz="0" w:space="0" w:color="auto"/>
                                                                                          </w:divBdr>
                                                                                          <w:divsChild>
                                                                                            <w:div w:id="168103656">
                                                                                              <w:marLeft w:val="0"/>
                                                                                              <w:marRight w:val="0"/>
                                                                                              <w:marTop w:val="0"/>
                                                                                              <w:marBottom w:val="0"/>
                                                                                              <w:divBdr>
                                                                                                <w:top w:val="none" w:sz="0" w:space="0" w:color="auto"/>
                                                                                                <w:left w:val="none" w:sz="0" w:space="0" w:color="auto"/>
                                                                                                <w:bottom w:val="none" w:sz="0" w:space="0" w:color="auto"/>
                                                                                                <w:right w:val="none" w:sz="0" w:space="0" w:color="auto"/>
                                                                                              </w:divBdr>
                                                                                              <w:divsChild>
                                                                                                <w:div w:id="403069215">
                                                                                                  <w:marLeft w:val="0"/>
                                                                                                  <w:marRight w:val="0"/>
                                                                                                  <w:marTop w:val="0"/>
                                                                                                  <w:marBottom w:val="0"/>
                                                                                                  <w:divBdr>
                                                                                                    <w:top w:val="none" w:sz="0" w:space="0" w:color="auto"/>
                                                                                                    <w:left w:val="none" w:sz="0" w:space="0" w:color="auto"/>
                                                                                                    <w:bottom w:val="none" w:sz="0" w:space="0" w:color="auto"/>
                                                                                                    <w:right w:val="none" w:sz="0" w:space="0" w:color="auto"/>
                                                                                                  </w:divBdr>
                                                                                                </w:div>
                                                                                              </w:divsChild>
                                                                                            </w:div>
                                                                                            <w:div w:id="1496795477">
                                                                                              <w:marLeft w:val="0"/>
                                                                                              <w:marRight w:val="0"/>
                                                                                              <w:marTop w:val="0"/>
                                                                                              <w:marBottom w:val="0"/>
                                                                                              <w:divBdr>
                                                                                                <w:top w:val="none" w:sz="0" w:space="0" w:color="auto"/>
                                                                                                <w:left w:val="none" w:sz="0" w:space="0" w:color="auto"/>
                                                                                                <w:bottom w:val="none" w:sz="0" w:space="0" w:color="auto"/>
                                                                                                <w:right w:val="none" w:sz="0" w:space="0" w:color="auto"/>
                                                                                              </w:divBdr>
                                                                                              <w:divsChild>
                                                                                                <w:div w:id="14238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3814359">
                                                                                      <w:marLeft w:val="0"/>
                                                                                      <w:marRight w:val="0"/>
                                                                                      <w:marTop w:val="0"/>
                                                                                      <w:marBottom w:val="0"/>
                                                                                      <w:divBdr>
                                                                                        <w:top w:val="single" w:sz="4" w:space="0" w:color="B9B9B9"/>
                                                                                        <w:left w:val="none" w:sz="0" w:space="0" w:color="auto"/>
                                                                                        <w:bottom w:val="none" w:sz="0" w:space="0" w:color="auto"/>
                                                                                        <w:right w:val="none" w:sz="0" w:space="0" w:color="auto"/>
                                                                                      </w:divBdr>
                                                                                      <w:divsChild>
                                                                                        <w:div w:id="2014452545">
                                                                                          <w:marLeft w:val="0"/>
                                                                                          <w:marRight w:val="0"/>
                                                                                          <w:marTop w:val="0"/>
                                                                                          <w:marBottom w:val="0"/>
                                                                                          <w:divBdr>
                                                                                            <w:top w:val="none" w:sz="0" w:space="0" w:color="auto"/>
                                                                                            <w:left w:val="none" w:sz="0" w:space="0" w:color="auto"/>
                                                                                            <w:bottom w:val="none" w:sz="0" w:space="0" w:color="auto"/>
                                                                                            <w:right w:val="none" w:sz="0" w:space="0" w:color="auto"/>
                                                                                          </w:divBdr>
                                                                                          <w:divsChild>
                                                                                            <w:div w:id="681710276">
                                                                                              <w:marLeft w:val="0"/>
                                                                                              <w:marRight w:val="0"/>
                                                                                              <w:marTop w:val="0"/>
                                                                                              <w:marBottom w:val="0"/>
                                                                                              <w:divBdr>
                                                                                                <w:top w:val="none" w:sz="0" w:space="0" w:color="auto"/>
                                                                                                <w:left w:val="none" w:sz="0" w:space="0" w:color="auto"/>
                                                                                                <w:bottom w:val="none" w:sz="0" w:space="0" w:color="auto"/>
                                                                                                <w:right w:val="none" w:sz="0" w:space="0" w:color="auto"/>
                                                                                              </w:divBdr>
                                                                                              <w:divsChild>
                                                                                                <w:div w:id="470438562">
                                                                                                  <w:marLeft w:val="0"/>
                                                                                                  <w:marRight w:val="0"/>
                                                                                                  <w:marTop w:val="0"/>
                                                                                                  <w:marBottom w:val="0"/>
                                                                                                  <w:divBdr>
                                                                                                    <w:top w:val="none" w:sz="0" w:space="0" w:color="auto"/>
                                                                                                    <w:left w:val="none" w:sz="0" w:space="0" w:color="auto"/>
                                                                                                    <w:bottom w:val="none" w:sz="0" w:space="0" w:color="auto"/>
                                                                                                    <w:right w:val="none" w:sz="0" w:space="0" w:color="auto"/>
                                                                                                  </w:divBdr>
                                                                                                </w:div>
                                                                                              </w:divsChild>
                                                                                            </w:div>
                                                                                            <w:div w:id="945885129">
                                                                                              <w:marLeft w:val="0"/>
                                                                                              <w:marRight w:val="0"/>
                                                                                              <w:marTop w:val="0"/>
                                                                                              <w:marBottom w:val="0"/>
                                                                                              <w:divBdr>
                                                                                                <w:top w:val="none" w:sz="0" w:space="0" w:color="auto"/>
                                                                                                <w:left w:val="none" w:sz="0" w:space="0" w:color="auto"/>
                                                                                                <w:bottom w:val="none" w:sz="0" w:space="0" w:color="auto"/>
                                                                                                <w:right w:val="none" w:sz="0" w:space="0" w:color="auto"/>
                                                                                              </w:divBdr>
                                                                                              <w:divsChild>
                                                                                                <w:div w:id="137338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674523">
                                                                                      <w:marLeft w:val="0"/>
                                                                                      <w:marRight w:val="0"/>
                                                                                      <w:marTop w:val="0"/>
                                                                                      <w:marBottom w:val="0"/>
                                                                                      <w:divBdr>
                                                                                        <w:top w:val="single" w:sz="4" w:space="0" w:color="B9B9B9"/>
                                                                                        <w:left w:val="none" w:sz="0" w:space="0" w:color="auto"/>
                                                                                        <w:bottom w:val="none" w:sz="0" w:space="0" w:color="auto"/>
                                                                                        <w:right w:val="none" w:sz="0" w:space="0" w:color="auto"/>
                                                                                      </w:divBdr>
                                                                                      <w:divsChild>
                                                                                        <w:div w:id="36394297">
                                                                                          <w:marLeft w:val="0"/>
                                                                                          <w:marRight w:val="0"/>
                                                                                          <w:marTop w:val="0"/>
                                                                                          <w:marBottom w:val="0"/>
                                                                                          <w:divBdr>
                                                                                            <w:top w:val="none" w:sz="0" w:space="0" w:color="auto"/>
                                                                                            <w:left w:val="none" w:sz="0" w:space="0" w:color="auto"/>
                                                                                            <w:bottom w:val="none" w:sz="0" w:space="0" w:color="auto"/>
                                                                                            <w:right w:val="none" w:sz="0" w:space="0" w:color="auto"/>
                                                                                          </w:divBdr>
                                                                                          <w:divsChild>
                                                                                            <w:div w:id="1435245603">
                                                                                              <w:marLeft w:val="0"/>
                                                                                              <w:marRight w:val="0"/>
                                                                                              <w:marTop w:val="0"/>
                                                                                              <w:marBottom w:val="0"/>
                                                                                              <w:divBdr>
                                                                                                <w:top w:val="none" w:sz="0" w:space="0" w:color="auto"/>
                                                                                                <w:left w:val="none" w:sz="0" w:space="0" w:color="auto"/>
                                                                                                <w:bottom w:val="none" w:sz="0" w:space="0" w:color="auto"/>
                                                                                                <w:right w:val="none" w:sz="0" w:space="0" w:color="auto"/>
                                                                                              </w:divBdr>
                                                                                              <w:divsChild>
                                                                                                <w:div w:id="1361711414">
                                                                                                  <w:marLeft w:val="0"/>
                                                                                                  <w:marRight w:val="0"/>
                                                                                                  <w:marTop w:val="0"/>
                                                                                                  <w:marBottom w:val="0"/>
                                                                                                  <w:divBdr>
                                                                                                    <w:top w:val="none" w:sz="0" w:space="0" w:color="auto"/>
                                                                                                    <w:left w:val="none" w:sz="0" w:space="0" w:color="auto"/>
                                                                                                    <w:bottom w:val="none" w:sz="0" w:space="0" w:color="auto"/>
                                                                                                    <w:right w:val="none" w:sz="0" w:space="0" w:color="auto"/>
                                                                                                  </w:divBdr>
                                                                                                </w:div>
                                                                                              </w:divsChild>
                                                                                            </w:div>
                                                                                            <w:div w:id="1864123173">
                                                                                              <w:marLeft w:val="0"/>
                                                                                              <w:marRight w:val="0"/>
                                                                                              <w:marTop w:val="0"/>
                                                                                              <w:marBottom w:val="0"/>
                                                                                              <w:divBdr>
                                                                                                <w:top w:val="none" w:sz="0" w:space="0" w:color="auto"/>
                                                                                                <w:left w:val="none" w:sz="0" w:space="0" w:color="auto"/>
                                                                                                <w:bottom w:val="none" w:sz="0" w:space="0" w:color="auto"/>
                                                                                                <w:right w:val="none" w:sz="0" w:space="0" w:color="auto"/>
                                                                                              </w:divBdr>
                                                                                              <w:divsChild>
                                                                                                <w:div w:id="1836725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7872205">
                                                                                      <w:marLeft w:val="0"/>
                                                                                      <w:marRight w:val="0"/>
                                                                                      <w:marTop w:val="0"/>
                                                                                      <w:marBottom w:val="0"/>
                                                                                      <w:divBdr>
                                                                                        <w:top w:val="single" w:sz="4" w:space="0" w:color="B9B9B9"/>
                                                                                        <w:left w:val="none" w:sz="0" w:space="0" w:color="auto"/>
                                                                                        <w:bottom w:val="none" w:sz="0" w:space="0" w:color="auto"/>
                                                                                        <w:right w:val="none" w:sz="0" w:space="0" w:color="auto"/>
                                                                                      </w:divBdr>
                                                                                      <w:divsChild>
                                                                                        <w:div w:id="42565248">
                                                                                          <w:marLeft w:val="0"/>
                                                                                          <w:marRight w:val="0"/>
                                                                                          <w:marTop w:val="0"/>
                                                                                          <w:marBottom w:val="0"/>
                                                                                          <w:divBdr>
                                                                                            <w:top w:val="none" w:sz="0" w:space="0" w:color="auto"/>
                                                                                            <w:left w:val="none" w:sz="0" w:space="0" w:color="auto"/>
                                                                                            <w:bottom w:val="none" w:sz="0" w:space="0" w:color="auto"/>
                                                                                            <w:right w:val="none" w:sz="0" w:space="0" w:color="auto"/>
                                                                                          </w:divBdr>
                                                                                          <w:divsChild>
                                                                                            <w:div w:id="152649562">
                                                                                              <w:marLeft w:val="0"/>
                                                                                              <w:marRight w:val="0"/>
                                                                                              <w:marTop w:val="0"/>
                                                                                              <w:marBottom w:val="0"/>
                                                                                              <w:divBdr>
                                                                                                <w:top w:val="none" w:sz="0" w:space="0" w:color="auto"/>
                                                                                                <w:left w:val="none" w:sz="0" w:space="0" w:color="auto"/>
                                                                                                <w:bottom w:val="none" w:sz="0" w:space="0" w:color="auto"/>
                                                                                                <w:right w:val="none" w:sz="0" w:space="0" w:color="auto"/>
                                                                                              </w:divBdr>
                                                                                              <w:divsChild>
                                                                                                <w:div w:id="393091324">
                                                                                                  <w:marLeft w:val="0"/>
                                                                                                  <w:marRight w:val="0"/>
                                                                                                  <w:marTop w:val="0"/>
                                                                                                  <w:marBottom w:val="0"/>
                                                                                                  <w:divBdr>
                                                                                                    <w:top w:val="none" w:sz="0" w:space="0" w:color="auto"/>
                                                                                                    <w:left w:val="none" w:sz="0" w:space="0" w:color="auto"/>
                                                                                                    <w:bottom w:val="none" w:sz="0" w:space="0" w:color="auto"/>
                                                                                                    <w:right w:val="none" w:sz="0" w:space="0" w:color="auto"/>
                                                                                                  </w:divBdr>
                                                                                                </w:div>
                                                                                              </w:divsChild>
                                                                                            </w:div>
                                                                                            <w:div w:id="668874079">
                                                                                              <w:marLeft w:val="0"/>
                                                                                              <w:marRight w:val="0"/>
                                                                                              <w:marTop w:val="0"/>
                                                                                              <w:marBottom w:val="0"/>
                                                                                              <w:divBdr>
                                                                                                <w:top w:val="none" w:sz="0" w:space="0" w:color="auto"/>
                                                                                                <w:left w:val="none" w:sz="0" w:space="0" w:color="auto"/>
                                                                                                <w:bottom w:val="none" w:sz="0" w:space="0" w:color="auto"/>
                                                                                                <w:right w:val="none" w:sz="0" w:space="0" w:color="auto"/>
                                                                                              </w:divBdr>
                                                                                              <w:divsChild>
                                                                                                <w:div w:id="362177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292048">
                                                                                      <w:marLeft w:val="0"/>
                                                                                      <w:marRight w:val="0"/>
                                                                                      <w:marTop w:val="0"/>
                                                                                      <w:marBottom w:val="0"/>
                                                                                      <w:divBdr>
                                                                                        <w:top w:val="single" w:sz="4" w:space="0" w:color="B9B9B9"/>
                                                                                        <w:left w:val="none" w:sz="0" w:space="0" w:color="auto"/>
                                                                                        <w:bottom w:val="none" w:sz="0" w:space="0" w:color="auto"/>
                                                                                        <w:right w:val="none" w:sz="0" w:space="0" w:color="auto"/>
                                                                                      </w:divBdr>
                                                                                      <w:divsChild>
                                                                                        <w:div w:id="1016927210">
                                                                                          <w:marLeft w:val="0"/>
                                                                                          <w:marRight w:val="0"/>
                                                                                          <w:marTop w:val="0"/>
                                                                                          <w:marBottom w:val="0"/>
                                                                                          <w:divBdr>
                                                                                            <w:top w:val="none" w:sz="0" w:space="0" w:color="auto"/>
                                                                                            <w:left w:val="none" w:sz="0" w:space="0" w:color="auto"/>
                                                                                            <w:bottom w:val="none" w:sz="0" w:space="0" w:color="auto"/>
                                                                                            <w:right w:val="none" w:sz="0" w:space="0" w:color="auto"/>
                                                                                          </w:divBdr>
                                                                                          <w:divsChild>
                                                                                            <w:div w:id="228807097">
                                                                                              <w:marLeft w:val="0"/>
                                                                                              <w:marRight w:val="0"/>
                                                                                              <w:marTop w:val="0"/>
                                                                                              <w:marBottom w:val="0"/>
                                                                                              <w:divBdr>
                                                                                                <w:top w:val="none" w:sz="0" w:space="0" w:color="auto"/>
                                                                                                <w:left w:val="none" w:sz="0" w:space="0" w:color="auto"/>
                                                                                                <w:bottom w:val="none" w:sz="0" w:space="0" w:color="auto"/>
                                                                                                <w:right w:val="none" w:sz="0" w:space="0" w:color="auto"/>
                                                                                              </w:divBdr>
                                                                                              <w:divsChild>
                                                                                                <w:div w:id="1455128405">
                                                                                                  <w:marLeft w:val="0"/>
                                                                                                  <w:marRight w:val="0"/>
                                                                                                  <w:marTop w:val="0"/>
                                                                                                  <w:marBottom w:val="0"/>
                                                                                                  <w:divBdr>
                                                                                                    <w:top w:val="none" w:sz="0" w:space="0" w:color="auto"/>
                                                                                                    <w:left w:val="none" w:sz="0" w:space="0" w:color="auto"/>
                                                                                                    <w:bottom w:val="none" w:sz="0" w:space="0" w:color="auto"/>
                                                                                                    <w:right w:val="none" w:sz="0" w:space="0" w:color="auto"/>
                                                                                                  </w:divBdr>
                                                                                                </w:div>
                                                                                              </w:divsChild>
                                                                                            </w:div>
                                                                                            <w:div w:id="1742214220">
                                                                                              <w:marLeft w:val="0"/>
                                                                                              <w:marRight w:val="0"/>
                                                                                              <w:marTop w:val="0"/>
                                                                                              <w:marBottom w:val="0"/>
                                                                                              <w:divBdr>
                                                                                                <w:top w:val="none" w:sz="0" w:space="0" w:color="auto"/>
                                                                                                <w:left w:val="none" w:sz="0" w:space="0" w:color="auto"/>
                                                                                                <w:bottom w:val="none" w:sz="0" w:space="0" w:color="auto"/>
                                                                                                <w:right w:val="none" w:sz="0" w:space="0" w:color="auto"/>
                                                                                              </w:divBdr>
                                                                                              <w:divsChild>
                                                                                                <w:div w:id="98620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4113313">
                                                                                      <w:marLeft w:val="0"/>
                                                                                      <w:marRight w:val="0"/>
                                                                                      <w:marTop w:val="0"/>
                                                                                      <w:marBottom w:val="0"/>
                                                                                      <w:divBdr>
                                                                                        <w:top w:val="single" w:sz="4" w:space="0" w:color="B9B9B9"/>
                                                                                        <w:left w:val="none" w:sz="0" w:space="0" w:color="auto"/>
                                                                                        <w:bottom w:val="none" w:sz="0" w:space="0" w:color="auto"/>
                                                                                        <w:right w:val="none" w:sz="0" w:space="0" w:color="auto"/>
                                                                                      </w:divBdr>
                                                                                      <w:divsChild>
                                                                                        <w:div w:id="192891579">
                                                                                          <w:marLeft w:val="0"/>
                                                                                          <w:marRight w:val="0"/>
                                                                                          <w:marTop w:val="0"/>
                                                                                          <w:marBottom w:val="0"/>
                                                                                          <w:divBdr>
                                                                                            <w:top w:val="none" w:sz="0" w:space="0" w:color="auto"/>
                                                                                            <w:left w:val="none" w:sz="0" w:space="0" w:color="auto"/>
                                                                                            <w:bottom w:val="none" w:sz="0" w:space="0" w:color="auto"/>
                                                                                            <w:right w:val="none" w:sz="0" w:space="0" w:color="auto"/>
                                                                                          </w:divBdr>
                                                                                          <w:divsChild>
                                                                                            <w:div w:id="317000358">
                                                                                              <w:marLeft w:val="0"/>
                                                                                              <w:marRight w:val="0"/>
                                                                                              <w:marTop w:val="0"/>
                                                                                              <w:marBottom w:val="0"/>
                                                                                              <w:divBdr>
                                                                                                <w:top w:val="none" w:sz="0" w:space="0" w:color="auto"/>
                                                                                                <w:left w:val="none" w:sz="0" w:space="0" w:color="auto"/>
                                                                                                <w:bottom w:val="none" w:sz="0" w:space="0" w:color="auto"/>
                                                                                                <w:right w:val="none" w:sz="0" w:space="0" w:color="auto"/>
                                                                                              </w:divBdr>
                                                                                              <w:divsChild>
                                                                                                <w:div w:id="2038002820">
                                                                                                  <w:marLeft w:val="0"/>
                                                                                                  <w:marRight w:val="0"/>
                                                                                                  <w:marTop w:val="0"/>
                                                                                                  <w:marBottom w:val="0"/>
                                                                                                  <w:divBdr>
                                                                                                    <w:top w:val="none" w:sz="0" w:space="0" w:color="auto"/>
                                                                                                    <w:left w:val="none" w:sz="0" w:space="0" w:color="auto"/>
                                                                                                    <w:bottom w:val="none" w:sz="0" w:space="0" w:color="auto"/>
                                                                                                    <w:right w:val="none" w:sz="0" w:space="0" w:color="auto"/>
                                                                                                  </w:divBdr>
                                                                                                </w:div>
                                                                                              </w:divsChild>
                                                                                            </w:div>
                                                                                            <w:div w:id="1189104699">
                                                                                              <w:marLeft w:val="0"/>
                                                                                              <w:marRight w:val="0"/>
                                                                                              <w:marTop w:val="0"/>
                                                                                              <w:marBottom w:val="0"/>
                                                                                              <w:divBdr>
                                                                                                <w:top w:val="none" w:sz="0" w:space="0" w:color="auto"/>
                                                                                                <w:left w:val="none" w:sz="0" w:space="0" w:color="auto"/>
                                                                                                <w:bottom w:val="none" w:sz="0" w:space="0" w:color="auto"/>
                                                                                                <w:right w:val="none" w:sz="0" w:space="0" w:color="auto"/>
                                                                                              </w:divBdr>
                                                                                              <w:divsChild>
                                                                                                <w:div w:id="18062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734662">
                                                                                      <w:marLeft w:val="0"/>
                                                                                      <w:marRight w:val="0"/>
                                                                                      <w:marTop w:val="0"/>
                                                                                      <w:marBottom w:val="0"/>
                                                                                      <w:divBdr>
                                                                                        <w:top w:val="single" w:sz="4" w:space="0" w:color="B9B9B9"/>
                                                                                        <w:left w:val="none" w:sz="0" w:space="0" w:color="auto"/>
                                                                                        <w:bottom w:val="none" w:sz="0" w:space="0" w:color="auto"/>
                                                                                        <w:right w:val="none" w:sz="0" w:space="0" w:color="auto"/>
                                                                                      </w:divBdr>
                                                                                      <w:divsChild>
                                                                                        <w:div w:id="2056654069">
                                                                                          <w:marLeft w:val="0"/>
                                                                                          <w:marRight w:val="0"/>
                                                                                          <w:marTop w:val="0"/>
                                                                                          <w:marBottom w:val="0"/>
                                                                                          <w:divBdr>
                                                                                            <w:top w:val="none" w:sz="0" w:space="0" w:color="auto"/>
                                                                                            <w:left w:val="none" w:sz="0" w:space="0" w:color="auto"/>
                                                                                            <w:bottom w:val="none" w:sz="0" w:space="0" w:color="auto"/>
                                                                                            <w:right w:val="none" w:sz="0" w:space="0" w:color="auto"/>
                                                                                          </w:divBdr>
                                                                                          <w:divsChild>
                                                                                            <w:div w:id="1536697769">
                                                                                              <w:marLeft w:val="0"/>
                                                                                              <w:marRight w:val="0"/>
                                                                                              <w:marTop w:val="0"/>
                                                                                              <w:marBottom w:val="0"/>
                                                                                              <w:divBdr>
                                                                                                <w:top w:val="none" w:sz="0" w:space="0" w:color="auto"/>
                                                                                                <w:left w:val="none" w:sz="0" w:space="0" w:color="auto"/>
                                                                                                <w:bottom w:val="none" w:sz="0" w:space="0" w:color="auto"/>
                                                                                                <w:right w:val="none" w:sz="0" w:space="0" w:color="auto"/>
                                                                                              </w:divBdr>
                                                                                              <w:divsChild>
                                                                                                <w:div w:id="2007517575">
                                                                                                  <w:marLeft w:val="0"/>
                                                                                                  <w:marRight w:val="0"/>
                                                                                                  <w:marTop w:val="0"/>
                                                                                                  <w:marBottom w:val="0"/>
                                                                                                  <w:divBdr>
                                                                                                    <w:top w:val="none" w:sz="0" w:space="0" w:color="auto"/>
                                                                                                    <w:left w:val="none" w:sz="0" w:space="0" w:color="auto"/>
                                                                                                    <w:bottom w:val="none" w:sz="0" w:space="0" w:color="auto"/>
                                                                                                    <w:right w:val="none" w:sz="0" w:space="0" w:color="auto"/>
                                                                                                  </w:divBdr>
                                                                                                </w:div>
                                                                                              </w:divsChild>
                                                                                            </w:div>
                                                                                            <w:div w:id="2122216933">
                                                                                              <w:marLeft w:val="0"/>
                                                                                              <w:marRight w:val="0"/>
                                                                                              <w:marTop w:val="0"/>
                                                                                              <w:marBottom w:val="0"/>
                                                                                              <w:divBdr>
                                                                                                <w:top w:val="none" w:sz="0" w:space="0" w:color="auto"/>
                                                                                                <w:left w:val="none" w:sz="0" w:space="0" w:color="auto"/>
                                                                                                <w:bottom w:val="none" w:sz="0" w:space="0" w:color="auto"/>
                                                                                                <w:right w:val="none" w:sz="0" w:space="0" w:color="auto"/>
                                                                                              </w:divBdr>
                                                                                              <w:divsChild>
                                                                                                <w:div w:id="1490825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202536">
                                                                                      <w:marLeft w:val="0"/>
                                                                                      <w:marRight w:val="0"/>
                                                                                      <w:marTop w:val="0"/>
                                                                                      <w:marBottom w:val="0"/>
                                                                                      <w:divBdr>
                                                                                        <w:top w:val="single" w:sz="4" w:space="0" w:color="B9B9B9"/>
                                                                                        <w:left w:val="none" w:sz="0" w:space="0" w:color="auto"/>
                                                                                        <w:bottom w:val="none" w:sz="0" w:space="0" w:color="auto"/>
                                                                                        <w:right w:val="none" w:sz="0" w:space="0" w:color="auto"/>
                                                                                      </w:divBdr>
                                                                                      <w:divsChild>
                                                                                        <w:div w:id="629744289">
                                                                                          <w:marLeft w:val="0"/>
                                                                                          <w:marRight w:val="0"/>
                                                                                          <w:marTop w:val="0"/>
                                                                                          <w:marBottom w:val="0"/>
                                                                                          <w:divBdr>
                                                                                            <w:top w:val="none" w:sz="0" w:space="0" w:color="auto"/>
                                                                                            <w:left w:val="none" w:sz="0" w:space="0" w:color="auto"/>
                                                                                            <w:bottom w:val="none" w:sz="0" w:space="0" w:color="auto"/>
                                                                                            <w:right w:val="none" w:sz="0" w:space="0" w:color="auto"/>
                                                                                          </w:divBdr>
                                                                                          <w:divsChild>
                                                                                            <w:div w:id="873880839">
                                                                                              <w:marLeft w:val="0"/>
                                                                                              <w:marRight w:val="0"/>
                                                                                              <w:marTop w:val="0"/>
                                                                                              <w:marBottom w:val="0"/>
                                                                                              <w:divBdr>
                                                                                                <w:top w:val="none" w:sz="0" w:space="0" w:color="auto"/>
                                                                                                <w:left w:val="none" w:sz="0" w:space="0" w:color="auto"/>
                                                                                                <w:bottom w:val="none" w:sz="0" w:space="0" w:color="auto"/>
                                                                                                <w:right w:val="none" w:sz="0" w:space="0" w:color="auto"/>
                                                                                              </w:divBdr>
                                                                                              <w:divsChild>
                                                                                                <w:div w:id="2105759414">
                                                                                                  <w:marLeft w:val="0"/>
                                                                                                  <w:marRight w:val="0"/>
                                                                                                  <w:marTop w:val="0"/>
                                                                                                  <w:marBottom w:val="0"/>
                                                                                                  <w:divBdr>
                                                                                                    <w:top w:val="none" w:sz="0" w:space="0" w:color="auto"/>
                                                                                                    <w:left w:val="none" w:sz="0" w:space="0" w:color="auto"/>
                                                                                                    <w:bottom w:val="none" w:sz="0" w:space="0" w:color="auto"/>
                                                                                                    <w:right w:val="none" w:sz="0" w:space="0" w:color="auto"/>
                                                                                                  </w:divBdr>
                                                                                                </w:div>
                                                                                              </w:divsChild>
                                                                                            </w:div>
                                                                                            <w:div w:id="1682273169">
                                                                                              <w:marLeft w:val="0"/>
                                                                                              <w:marRight w:val="0"/>
                                                                                              <w:marTop w:val="0"/>
                                                                                              <w:marBottom w:val="0"/>
                                                                                              <w:divBdr>
                                                                                                <w:top w:val="none" w:sz="0" w:space="0" w:color="auto"/>
                                                                                                <w:left w:val="none" w:sz="0" w:space="0" w:color="auto"/>
                                                                                                <w:bottom w:val="none" w:sz="0" w:space="0" w:color="auto"/>
                                                                                                <w:right w:val="none" w:sz="0" w:space="0" w:color="auto"/>
                                                                                              </w:divBdr>
                                                                                              <w:divsChild>
                                                                                                <w:div w:id="2113430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8213285">
                                                                                      <w:marLeft w:val="0"/>
                                                                                      <w:marRight w:val="0"/>
                                                                                      <w:marTop w:val="0"/>
                                                                                      <w:marBottom w:val="0"/>
                                                                                      <w:divBdr>
                                                                                        <w:top w:val="single" w:sz="4" w:space="0" w:color="B9B9B9"/>
                                                                                        <w:left w:val="none" w:sz="0" w:space="0" w:color="auto"/>
                                                                                        <w:bottom w:val="none" w:sz="0" w:space="0" w:color="auto"/>
                                                                                        <w:right w:val="none" w:sz="0" w:space="0" w:color="auto"/>
                                                                                      </w:divBdr>
                                                                                      <w:divsChild>
                                                                                        <w:div w:id="836072453">
                                                                                          <w:marLeft w:val="0"/>
                                                                                          <w:marRight w:val="0"/>
                                                                                          <w:marTop w:val="0"/>
                                                                                          <w:marBottom w:val="0"/>
                                                                                          <w:divBdr>
                                                                                            <w:top w:val="none" w:sz="0" w:space="0" w:color="auto"/>
                                                                                            <w:left w:val="none" w:sz="0" w:space="0" w:color="auto"/>
                                                                                            <w:bottom w:val="none" w:sz="0" w:space="0" w:color="auto"/>
                                                                                            <w:right w:val="none" w:sz="0" w:space="0" w:color="auto"/>
                                                                                          </w:divBdr>
                                                                                          <w:divsChild>
                                                                                            <w:div w:id="1302157249">
                                                                                              <w:marLeft w:val="0"/>
                                                                                              <w:marRight w:val="0"/>
                                                                                              <w:marTop w:val="0"/>
                                                                                              <w:marBottom w:val="0"/>
                                                                                              <w:divBdr>
                                                                                                <w:top w:val="none" w:sz="0" w:space="0" w:color="auto"/>
                                                                                                <w:left w:val="none" w:sz="0" w:space="0" w:color="auto"/>
                                                                                                <w:bottom w:val="none" w:sz="0" w:space="0" w:color="auto"/>
                                                                                                <w:right w:val="none" w:sz="0" w:space="0" w:color="auto"/>
                                                                                              </w:divBdr>
                                                                                              <w:divsChild>
                                                                                                <w:div w:id="1664702305">
                                                                                                  <w:marLeft w:val="0"/>
                                                                                                  <w:marRight w:val="0"/>
                                                                                                  <w:marTop w:val="0"/>
                                                                                                  <w:marBottom w:val="0"/>
                                                                                                  <w:divBdr>
                                                                                                    <w:top w:val="none" w:sz="0" w:space="0" w:color="auto"/>
                                                                                                    <w:left w:val="none" w:sz="0" w:space="0" w:color="auto"/>
                                                                                                    <w:bottom w:val="none" w:sz="0" w:space="0" w:color="auto"/>
                                                                                                    <w:right w:val="none" w:sz="0" w:space="0" w:color="auto"/>
                                                                                                  </w:divBdr>
                                                                                                </w:div>
                                                                                              </w:divsChild>
                                                                                            </w:div>
                                                                                            <w:div w:id="2098211542">
                                                                                              <w:marLeft w:val="0"/>
                                                                                              <w:marRight w:val="0"/>
                                                                                              <w:marTop w:val="0"/>
                                                                                              <w:marBottom w:val="0"/>
                                                                                              <w:divBdr>
                                                                                                <w:top w:val="none" w:sz="0" w:space="0" w:color="auto"/>
                                                                                                <w:left w:val="none" w:sz="0" w:space="0" w:color="auto"/>
                                                                                                <w:bottom w:val="none" w:sz="0" w:space="0" w:color="auto"/>
                                                                                                <w:right w:val="none" w:sz="0" w:space="0" w:color="auto"/>
                                                                                              </w:divBdr>
                                                                                              <w:divsChild>
                                                                                                <w:div w:id="615795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09265">
                                                                                      <w:marLeft w:val="0"/>
                                                                                      <w:marRight w:val="0"/>
                                                                                      <w:marTop w:val="0"/>
                                                                                      <w:marBottom w:val="0"/>
                                                                                      <w:divBdr>
                                                                                        <w:top w:val="single" w:sz="4" w:space="0" w:color="B9B9B9"/>
                                                                                        <w:left w:val="none" w:sz="0" w:space="0" w:color="auto"/>
                                                                                        <w:bottom w:val="none" w:sz="0" w:space="0" w:color="auto"/>
                                                                                        <w:right w:val="none" w:sz="0" w:space="0" w:color="auto"/>
                                                                                      </w:divBdr>
                                                                                      <w:divsChild>
                                                                                        <w:div w:id="290016619">
                                                                                          <w:marLeft w:val="0"/>
                                                                                          <w:marRight w:val="0"/>
                                                                                          <w:marTop w:val="0"/>
                                                                                          <w:marBottom w:val="0"/>
                                                                                          <w:divBdr>
                                                                                            <w:top w:val="none" w:sz="0" w:space="0" w:color="auto"/>
                                                                                            <w:left w:val="none" w:sz="0" w:space="0" w:color="auto"/>
                                                                                            <w:bottom w:val="none" w:sz="0" w:space="0" w:color="auto"/>
                                                                                            <w:right w:val="none" w:sz="0" w:space="0" w:color="auto"/>
                                                                                          </w:divBdr>
                                                                                          <w:divsChild>
                                                                                            <w:div w:id="132790743">
                                                                                              <w:marLeft w:val="0"/>
                                                                                              <w:marRight w:val="0"/>
                                                                                              <w:marTop w:val="0"/>
                                                                                              <w:marBottom w:val="0"/>
                                                                                              <w:divBdr>
                                                                                                <w:top w:val="none" w:sz="0" w:space="0" w:color="auto"/>
                                                                                                <w:left w:val="none" w:sz="0" w:space="0" w:color="auto"/>
                                                                                                <w:bottom w:val="none" w:sz="0" w:space="0" w:color="auto"/>
                                                                                                <w:right w:val="none" w:sz="0" w:space="0" w:color="auto"/>
                                                                                              </w:divBdr>
                                                                                              <w:divsChild>
                                                                                                <w:div w:id="546181258">
                                                                                                  <w:marLeft w:val="0"/>
                                                                                                  <w:marRight w:val="0"/>
                                                                                                  <w:marTop w:val="0"/>
                                                                                                  <w:marBottom w:val="0"/>
                                                                                                  <w:divBdr>
                                                                                                    <w:top w:val="none" w:sz="0" w:space="0" w:color="auto"/>
                                                                                                    <w:left w:val="none" w:sz="0" w:space="0" w:color="auto"/>
                                                                                                    <w:bottom w:val="none" w:sz="0" w:space="0" w:color="auto"/>
                                                                                                    <w:right w:val="none" w:sz="0" w:space="0" w:color="auto"/>
                                                                                                  </w:divBdr>
                                                                                                </w:div>
                                                                                              </w:divsChild>
                                                                                            </w:div>
                                                                                            <w:div w:id="1558737932">
                                                                                              <w:marLeft w:val="0"/>
                                                                                              <w:marRight w:val="0"/>
                                                                                              <w:marTop w:val="0"/>
                                                                                              <w:marBottom w:val="0"/>
                                                                                              <w:divBdr>
                                                                                                <w:top w:val="none" w:sz="0" w:space="0" w:color="auto"/>
                                                                                                <w:left w:val="none" w:sz="0" w:space="0" w:color="auto"/>
                                                                                                <w:bottom w:val="none" w:sz="0" w:space="0" w:color="auto"/>
                                                                                                <w:right w:val="none" w:sz="0" w:space="0" w:color="auto"/>
                                                                                              </w:divBdr>
                                                                                              <w:divsChild>
                                                                                                <w:div w:id="98959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503547">
                                                                                      <w:marLeft w:val="0"/>
                                                                                      <w:marRight w:val="0"/>
                                                                                      <w:marTop w:val="0"/>
                                                                                      <w:marBottom w:val="0"/>
                                                                                      <w:divBdr>
                                                                                        <w:top w:val="single" w:sz="4" w:space="0" w:color="B9B9B9"/>
                                                                                        <w:left w:val="none" w:sz="0" w:space="0" w:color="auto"/>
                                                                                        <w:bottom w:val="none" w:sz="0" w:space="0" w:color="auto"/>
                                                                                        <w:right w:val="none" w:sz="0" w:space="0" w:color="auto"/>
                                                                                      </w:divBdr>
                                                                                      <w:divsChild>
                                                                                        <w:div w:id="1119764091">
                                                                                          <w:marLeft w:val="0"/>
                                                                                          <w:marRight w:val="0"/>
                                                                                          <w:marTop w:val="0"/>
                                                                                          <w:marBottom w:val="0"/>
                                                                                          <w:divBdr>
                                                                                            <w:top w:val="none" w:sz="0" w:space="0" w:color="auto"/>
                                                                                            <w:left w:val="none" w:sz="0" w:space="0" w:color="auto"/>
                                                                                            <w:bottom w:val="none" w:sz="0" w:space="0" w:color="auto"/>
                                                                                            <w:right w:val="none" w:sz="0" w:space="0" w:color="auto"/>
                                                                                          </w:divBdr>
                                                                                          <w:divsChild>
                                                                                            <w:div w:id="452679471">
                                                                                              <w:marLeft w:val="0"/>
                                                                                              <w:marRight w:val="0"/>
                                                                                              <w:marTop w:val="0"/>
                                                                                              <w:marBottom w:val="0"/>
                                                                                              <w:divBdr>
                                                                                                <w:top w:val="none" w:sz="0" w:space="0" w:color="auto"/>
                                                                                                <w:left w:val="none" w:sz="0" w:space="0" w:color="auto"/>
                                                                                                <w:bottom w:val="none" w:sz="0" w:space="0" w:color="auto"/>
                                                                                                <w:right w:val="none" w:sz="0" w:space="0" w:color="auto"/>
                                                                                              </w:divBdr>
                                                                                              <w:divsChild>
                                                                                                <w:div w:id="1705905721">
                                                                                                  <w:marLeft w:val="0"/>
                                                                                                  <w:marRight w:val="0"/>
                                                                                                  <w:marTop w:val="0"/>
                                                                                                  <w:marBottom w:val="0"/>
                                                                                                  <w:divBdr>
                                                                                                    <w:top w:val="none" w:sz="0" w:space="0" w:color="auto"/>
                                                                                                    <w:left w:val="none" w:sz="0" w:space="0" w:color="auto"/>
                                                                                                    <w:bottom w:val="none" w:sz="0" w:space="0" w:color="auto"/>
                                                                                                    <w:right w:val="none" w:sz="0" w:space="0" w:color="auto"/>
                                                                                                  </w:divBdr>
                                                                                                </w:div>
                                                                                              </w:divsChild>
                                                                                            </w:div>
                                                                                            <w:div w:id="1225095136">
                                                                                              <w:marLeft w:val="0"/>
                                                                                              <w:marRight w:val="0"/>
                                                                                              <w:marTop w:val="0"/>
                                                                                              <w:marBottom w:val="0"/>
                                                                                              <w:divBdr>
                                                                                                <w:top w:val="none" w:sz="0" w:space="0" w:color="auto"/>
                                                                                                <w:left w:val="none" w:sz="0" w:space="0" w:color="auto"/>
                                                                                                <w:bottom w:val="none" w:sz="0" w:space="0" w:color="auto"/>
                                                                                                <w:right w:val="none" w:sz="0" w:space="0" w:color="auto"/>
                                                                                              </w:divBdr>
                                                                                              <w:divsChild>
                                                                                                <w:div w:id="186944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9156794">
                                                                                      <w:marLeft w:val="0"/>
                                                                                      <w:marRight w:val="0"/>
                                                                                      <w:marTop w:val="0"/>
                                                                                      <w:marBottom w:val="0"/>
                                                                                      <w:divBdr>
                                                                                        <w:top w:val="single" w:sz="4" w:space="0" w:color="B9B9B9"/>
                                                                                        <w:left w:val="none" w:sz="0" w:space="0" w:color="auto"/>
                                                                                        <w:bottom w:val="none" w:sz="0" w:space="0" w:color="auto"/>
                                                                                        <w:right w:val="none" w:sz="0" w:space="0" w:color="auto"/>
                                                                                      </w:divBdr>
                                                                                      <w:divsChild>
                                                                                        <w:div w:id="577862899">
                                                                                          <w:marLeft w:val="0"/>
                                                                                          <w:marRight w:val="0"/>
                                                                                          <w:marTop w:val="0"/>
                                                                                          <w:marBottom w:val="0"/>
                                                                                          <w:divBdr>
                                                                                            <w:top w:val="none" w:sz="0" w:space="0" w:color="auto"/>
                                                                                            <w:left w:val="none" w:sz="0" w:space="0" w:color="auto"/>
                                                                                            <w:bottom w:val="none" w:sz="0" w:space="0" w:color="auto"/>
                                                                                            <w:right w:val="none" w:sz="0" w:space="0" w:color="auto"/>
                                                                                          </w:divBdr>
                                                                                          <w:divsChild>
                                                                                            <w:div w:id="405765071">
                                                                                              <w:marLeft w:val="0"/>
                                                                                              <w:marRight w:val="0"/>
                                                                                              <w:marTop w:val="0"/>
                                                                                              <w:marBottom w:val="0"/>
                                                                                              <w:divBdr>
                                                                                                <w:top w:val="none" w:sz="0" w:space="0" w:color="auto"/>
                                                                                                <w:left w:val="none" w:sz="0" w:space="0" w:color="auto"/>
                                                                                                <w:bottom w:val="none" w:sz="0" w:space="0" w:color="auto"/>
                                                                                                <w:right w:val="none" w:sz="0" w:space="0" w:color="auto"/>
                                                                                              </w:divBdr>
                                                                                              <w:divsChild>
                                                                                                <w:div w:id="670257839">
                                                                                                  <w:marLeft w:val="0"/>
                                                                                                  <w:marRight w:val="0"/>
                                                                                                  <w:marTop w:val="0"/>
                                                                                                  <w:marBottom w:val="0"/>
                                                                                                  <w:divBdr>
                                                                                                    <w:top w:val="none" w:sz="0" w:space="0" w:color="auto"/>
                                                                                                    <w:left w:val="none" w:sz="0" w:space="0" w:color="auto"/>
                                                                                                    <w:bottom w:val="none" w:sz="0" w:space="0" w:color="auto"/>
                                                                                                    <w:right w:val="none" w:sz="0" w:space="0" w:color="auto"/>
                                                                                                  </w:divBdr>
                                                                                                </w:div>
                                                                                              </w:divsChild>
                                                                                            </w:div>
                                                                                            <w:div w:id="2052266917">
                                                                                              <w:marLeft w:val="0"/>
                                                                                              <w:marRight w:val="0"/>
                                                                                              <w:marTop w:val="0"/>
                                                                                              <w:marBottom w:val="0"/>
                                                                                              <w:divBdr>
                                                                                                <w:top w:val="none" w:sz="0" w:space="0" w:color="auto"/>
                                                                                                <w:left w:val="none" w:sz="0" w:space="0" w:color="auto"/>
                                                                                                <w:bottom w:val="none" w:sz="0" w:space="0" w:color="auto"/>
                                                                                                <w:right w:val="none" w:sz="0" w:space="0" w:color="auto"/>
                                                                                              </w:divBdr>
                                                                                              <w:divsChild>
                                                                                                <w:div w:id="1373730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3672915">
                                                                                      <w:marLeft w:val="0"/>
                                                                                      <w:marRight w:val="0"/>
                                                                                      <w:marTop w:val="0"/>
                                                                                      <w:marBottom w:val="0"/>
                                                                                      <w:divBdr>
                                                                                        <w:top w:val="single" w:sz="4" w:space="0" w:color="B9B9B9"/>
                                                                                        <w:left w:val="none" w:sz="0" w:space="0" w:color="auto"/>
                                                                                        <w:bottom w:val="none" w:sz="0" w:space="0" w:color="auto"/>
                                                                                        <w:right w:val="none" w:sz="0" w:space="0" w:color="auto"/>
                                                                                      </w:divBdr>
                                                                                      <w:divsChild>
                                                                                        <w:div w:id="540093771">
                                                                                          <w:marLeft w:val="0"/>
                                                                                          <w:marRight w:val="0"/>
                                                                                          <w:marTop w:val="0"/>
                                                                                          <w:marBottom w:val="0"/>
                                                                                          <w:divBdr>
                                                                                            <w:top w:val="none" w:sz="0" w:space="0" w:color="auto"/>
                                                                                            <w:left w:val="none" w:sz="0" w:space="0" w:color="auto"/>
                                                                                            <w:bottom w:val="none" w:sz="0" w:space="0" w:color="auto"/>
                                                                                            <w:right w:val="none" w:sz="0" w:space="0" w:color="auto"/>
                                                                                          </w:divBdr>
                                                                                          <w:divsChild>
                                                                                            <w:div w:id="400640543">
                                                                                              <w:marLeft w:val="0"/>
                                                                                              <w:marRight w:val="0"/>
                                                                                              <w:marTop w:val="0"/>
                                                                                              <w:marBottom w:val="0"/>
                                                                                              <w:divBdr>
                                                                                                <w:top w:val="none" w:sz="0" w:space="0" w:color="auto"/>
                                                                                                <w:left w:val="none" w:sz="0" w:space="0" w:color="auto"/>
                                                                                                <w:bottom w:val="none" w:sz="0" w:space="0" w:color="auto"/>
                                                                                                <w:right w:val="none" w:sz="0" w:space="0" w:color="auto"/>
                                                                                              </w:divBdr>
                                                                                              <w:divsChild>
                                                                                                <w:div w:id="1853378049">
                                                                                                  <w:marLeft w:val="0"/>
                                                                                                  <w:marRight w:val="0"/>
                                                                                                  <w:marTop w:val="0"/>
                                                                                                  <w:marBottom w:val="0"/>
                                                                                                  <w:divBdr>
                                                                                                    <w:top w:val="none" w:sz="0" w:space="0" w:color="auto"/>
                                                                                                    <w:left w:val="none" w:sz="0" w:space="0" w:color="auto"/>
                                                                                                    <w:bottom w:val="none" w:sz="0" w:space="0" w:color="auto"/>
                                                                                                    <w:right w:val="none" w:sz="0" w:space="0" w:color="auto"/>
                                                                                                  </w:divBdr>
                                                                                                </w:div>
                                                                                              </w:divsChild>
                                                                                            </w:div>
                                                                                            <w:div w:id="1455520646">
                                                                                              <w:marLeft w:val="0"/>
                                                                                              <w:marRight w:val="0"/>
                                                                                              <w:marTop w:val="0"/>
                                                                                              <w:marBottom w:val="0"/>
                                                                                              <w:divBdr>
                                                                                                <w:top w:val="none" w:sz="0" w:space="0" w:color="auto"/>
                                                                                                <w:left w:val="none" w:sz="0" w:space="0" w:color="auto"/>
                                                                                                <w:bottom w:val="none" w:sz="0" w:space="0" w:color="auto"/>
                                                                                                <w:right w:val="none" w:sz="0" w:space="0" w:color="auto"/>
                                                                                              </w:divBdr>
                                                                                              <w:divsChild>
                                                                                                <w:div w:id="150752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253025">
                                                                                      <w:marLeft w:val="0"/>
                                                                                      <w:marRight w:val="0"/>
                                                                                      <w:marTop w:val="0"/>
                                                                                      <w:marBottom w:val="0"/>
                                                                                      <w:divBdr>
                                                                                        <w:top w:val="single" w:sz="4" w:space="0" w:color="B9B9B9"/>
                                                                                        <w:left w:val="none" w:sz="0" w:space="0" w:color="auto"/>
                                                                                        <w:bottom w:val="none" w:sz="0" w:space="0" w:color="auto"/>
                                                                                        <w:right w:val="none" w:sz="0" w:space="0" w:color="auto"/>
                                                                                      </w:divBdr>
                                                                                      <w:divsChild>
                                                                                        <w:div w:id="1506673605">
                                                                                          <w:marLeft w:val="0"/>
                                                                                          <w:marRight w:val="0"/>
                                                                                          <w:marTop w:val="0"/>
                                                                                          <w:marBottom w:val="0"/>
                                                                                          <w:divBdr>
                                                                                            <w:top w:val="none" w:sz="0" w:space="0" w:color="auto"/>
                                                                                            <w:left w:val="none" w:sz="0" w:space="0" w:color="auto"/>
                                                                                            <w:bottom w:val="none" w:sz="0" w:space="0" w:color="auto"/>
                                                                                            <w:right w:val="none" w:sz="0" w:space="0" w:color="auto"/>
                                                                                          </w:divBdr>
                                                                                          <w:divsChild>
                                                                                            <w:div w:id="98650626">
                                                                                              <w:marLeft w:val="0"/>
                                                                                              <w:marRight w:val="0"/>
                                                                                              <w:marTop w:val="0"/>
                                                                                              <w:marBottom w:val="0"/>
                                                                                              <w:divBdr>
                                                                                                <w:top w:val="none" w:sz="0" w:space="0" w:color="auto"/>
                                                                                                <w:left w:val="none" w:sz="0" w:space="0" w:color="auto"/>
                                                                                                <w:bottom w:val="none" w:sz="0" w:space="0" w:color="auto"/>
                                                                                                <w:right w:val="none" w:sz="0" w:space="0" w:color="auto"/>
                                                                                              </w:divBdr>
                                                                                              <w:divsChild>
                                                                                                <w:div w:id="599526768">
                                                                                                  <w:marLeft w:val="0"/>
                                                                                                  <w:marRight w:val="0"/>
                                                                                                  <w:marTop w:val="0"/>
                                                                                                  <w:marBottom w:val="0"/>
                                                                                                  <w:divBdr>
                                                                                                    <w:top w:val="none" w:sz="0" w:space="0" w:color="auto"/>
                                                                                                    <w:left w:val="none" w:sz="0" w:space="0" w:color="auto"/>
                                                                                                    <w:bottom w:val="none" w:sz="0" w:space="0" w:color="auto"/>
                                                                                                    <w:right w:val="none" w:sz="0" w:space="0" w:color="auto"/>
                                                                                                  </w:divBdr>
                                                                                                </w:div>
                                                                                              </w:divsChild>
                                                                                            </w:div>
                                                                                            <w:div w:id="187376213">
                                                                                              <w:marLeft w:val="0"/>
                                                                                              <w:marRight w:val="0"/>
                                                                                              <w:marTop w:val="0"/>
                                                                                              <w:marBottom w:val="0"/>
                                                                                              <w:divBdr>
                                                                                                <w:top w:val="none" w:sz="0" w:space="0" w:color="auto"/>
                                                                                                <w:left w:val="none" w:sz="0" w:space="0" w:color="auto"/>
                                                                                                <w:bottom w:val="none" w:sz="0" w:space="0" w:color="auto"/>
                                                                                                <w:right w:val="none" w:sz="0" w:space="0" w:color="auto"/>
                                                                                              </w:divBdr>
                                                                                              <w:divsChild>
                                                                                                <w:div w:id="1951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442534">
                                                                                      <w:marLeft w:val="0"/>
                                                                                      <w:marRight w:val="0"/>
                                                                                      <w:marTop w:val="0"/>
                                                                                      <w:marBottom w:val="0"/>
                                                                                      <w:divBdr>
                                                                                        <w:top w:val="single" w:sz="4" w:space="0" w:color="B9B9B9"/>
                                                                                        <w:left w:val="none" w:sz="0" w:space="0" w:color="auto"/>
                                                                                        <w:bottom w:val="none" w:sz="0" w:space="0" w:color="auto"/>
                                                                                        <w:right w:val="none" w:sz="0" w:space="0" w:color="auto"/>
                                                                                      </w:divBdr>
                                                                                      <w:divsChild>
                                                                                        <w:div w:id="409424816">
                                                                                          <w:marLeft w:val="0"/>
                                                                                          <w:marRight w:val="0"/>
                                                                                          <w:marTop w:val="0"/>
                                                                                          <w:marBottom w:val="0"/>
                                                                                          <w:divBdr>
                                                                                            <w:top w:val="none" w:sz="0" w:space="0" w:color="auto"/>
                                                                                            <w:left w:val="none" w:sz="0" w:space="0" w:color="auto"/>
                                                                                            <w:bottom w:val="none" w:sz="0" w:space="0" w:color="auto"/>
                                                                                            <w:right w:val="none" w:sz="0" w:space="0" w:color="auto"/>
                                                                                          </w:divBdr>
                                                                                          <w:divsChild>
                                                                                            <w:div w:id="1110659795">
                                                                                              <w:marLeft w:val="0"/>
                                                                                              <w:marRight w:val="0"/>
                                                                                              <w:marTop w:val="0"/>
                                                                                              <w:marBottom w:val="0"/>
                                                                                              <w:divBdr>
                                                                                                <w:top w:val="none" w:sz="0" w:space="0" w:color="auto"/>
                                                                                                <w:left w:val="none" w:sz="0" w:space="0" w:color="auto"/>
                                                                                                <w:bottom w:val="none" w:sz="0" w:space="0" w:color="auto"/>
                                                                                                <w:right w:val="none" w:sz="0" w:space="0" w:color="auto"/>
                                                                                              </w:divBdr>
                                                                                              <w:divsChild>
                                                                                                <w:div w:id="947346563">
                                                                                                  <w:marLeft w:val="0"/>
                                                                                                  <w:marRight w:val="0"/>
                                                                                                  <w:marTop w:val="0"/>
                                                                                                  <w:marBottom w:val="0"/>
                                                                                                  <w:divBdr>
                                                                                                    <w:top w:val="none" w:sz="0" w:space="0" w:color="auto"/>
                                                                                                    <w:left w:val="none" w:sz="0" w:space="0" w:color="auto"/>
                                                                                                    <w:bottom w:val="none" w:sz="0" w:space="0" w:color="auto"/>
                                                                                                    <w:right w:val="none" w:sz="0" w:space="0" w:color="auto"/>
                                                                                                  </w:divBdr>
                                                                                                </w:div>
                                                                                              </w:divsChild>
                                                                                            </w:div>
                                                                                            <w:div w:id="1398943956">
                                                                                              <w:marLeft w:val="0"/>
                                                                                              <w:marRight w:val="0"/>
                                                                                              <w:marTop w:val="0"/>
                                                                                              <w:marBottom w:val="0"/>
                                                                                              <w:divBdr>
                                                                                                <w:top w:val="none" w:sz="0" w:space="0" w:color="auto"/>
                                                                                                <w:left w:val="none" w:sz="0" w:space="0" w:color="auto"/>
                                                                                                <w:bottom w:val="none" w:sz="0" w:space="0" w:color="auto"/>
                                                                                                <w:right w:val="none" w:sz="0" w:space="0" w:color="auto"/>
                                                                                              </w:divBdr>
                                                                                              <w:divsChild>
                                                                                                <w:div w:id="58792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753937">
                                                                                      <w:marLeft w:val="0"/>
                                                                                      <w:marRight w:val="0"/>
                                                                                      <w:marTop w:val="0"/>
                                                                                      <w:marBottom w:val="0"/>
                                                                                      <w:divBdr>
                                                                                        <w:top w:val="single" w:sz="4" w:space="0" w:color="B9B9B9"/>
                                                                                        <w:left w:val="none" w:sz="0" w:space="0" w:color="auto"/>
                                                                                        <w:bottom w:val="none" w:sz="0" w:space="0" w:color="auto"/>
                                                                                        <w:right w:val="none" w:sz="0" w:space="0" w:color="auto"/>
                                                                                      </w:divBdr>
                                                                                      <w:divsChild>
                                                                                        <w:div w:id="734208700">
                                                                                          <w:marLeft w:val="0"/>
                                                                                          <w:marRight w:val="0"/>
                                                                                          <w:marTop w:val="0"/>
                                                                                          <w:marBottom w:val="0"/>
                                                                                          <w:divBdr>
                                                                                            <w:top w:val="none" w:sz="0" w:space="0" w:color="auto"/>
                                                                                            <w:left w:val="none" w:sz="0" w:space="0" w:color="auto"/>
                                                                                            <w:bottom w:val="none" w:sz="0" w:space="0" w:color="auto"/>
                                                                                            <w:right w:val="none" w:sz="0" w:space="0" w:color="auto"/>
                                                                                          </w:divBdr>
                                                                                          <w:divsChild>
                                                                                            <w:div w:id="592199975">
                                                                                              <w:marLeft w:val="0"/>
                                                                                              <w:marRight w:val="0"/>
                                                                                              <w:marTop w:val="0"/>
                                                                                              <w:marBottom w:val="0"/>
                                                                                              <w:divBdr>
                                                                                                <w:top w:val="none" w:sz="0" w:space="0" w:color="auto"/>
                                                                                                <w:left w:val="none" w:sz="0" w:space="0" w:color="auto"/>
                                                                                                <w:bottom w:val="none" w:sz="0" w:space="0" w:color="auto"/>
                                                                                                <w:right w:val="none" w:sz="0" w:space="0" w:color="auto"/>
                                                                                              </w:divBdr>
                                                                                              <w:divsChild>
                                                                                                <w:div w:id="697199227">
                                                                                                  <w:marLeft w:val="0"/>
                                                                                                  <w:marRight w:val="0"/>
                                                                                                  <w:marTop w:val="0"/>
                                                                                                  <w:marBottom w:val="0"/>
                                                                                                  <w:divBdr>
                                                                                                    <w:top w:val="none" w:sz="0" w:space="0" w:color="auto"/>
                                                                                                    <w:left w:val="none" w:sz="0" w:space="0" w:color="auto"/>
                                                                                                    <w:bottom w:val="none" w:sz="0" w:space="0" w:color="auto"/>
                                                                                                    <w:right w:val="none" w:sz="0" w:space="0" w:color="auto"/>
                                                                                                  </w:divBdr>
                                                                                                </w:div>
                                                                                              </w:divsChild>
                                                                                            </w:div>
                                                                                            <w:div w:id="2089035106">
                                                                                              <w:marLeft w:val="0"/>
                                                                                              <w:marRight w:val="0"/>
                                                                                              <w:marTop w:val="0"/>
                                                                                              <w:marBottom w:val="0"/>
                                                                                              <w:divBdr>
                                                                                                <w:top w:val="none" w:sz="0" w:space="0" w:color="auto"/>
                                                                                                <w:left w:val="none" w:sz="0" w:space="0" w:color="auto"/>
                                                                                                <w:bottom w:val="none" w:sz="0" w:space="0" w:color="auto"/>
                                                                                                <w:right w:val="none" w:sz="0" w:space="0" w:color="auto"/>
                                                                                              </w:divBdr>
                                                                                              <w:divsChild>
                                                                                                <w:div w:id="41757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143542">
                                                                                      <w:marLeft w:val="0"/>
                                                                                      <w:marRight w:val="0"/>
                                                                                      <w:marTop w:val="0"/>
                                                                                      <w:marBottom w:val="0"/>
                                                                                      <w:divBdr>
                                                                                        <w:top w:val="single" w:sz="4" w:space="0" w:color="B9B9B9"/>
                                                                                        <w:left w:val="none" w:sz="0" w:space="0" w:color="auto"/>
                                                                                        <w:bottom w:val="none" w:sz="0" w:space="0" w:color="auto"/>
                                                                                        <w:right w:val="none" w:sz="0" w:space="0" w:color="auto"/>
                                                                                      </w:divBdr>
                                                                                      <w:divsChild>
                                                                                        <w:div w:id="1083721467">
                                                                                          <w:marLeft w:val="0"/>
                                                                                          <w:marRight w:val="0"/>
                                                                                          <w:marTop w:val="0"/>
                                                                                          <w:marBottom w:val="0"/>
                                                                                          <w:divBdr>
                                                                                            <w:top w:val="none" w:sz="0" w:space="0" w:color="auto"/>
                                                                                            <w:left w:val="none" w:sz="0" w:space="0" w:color="auto"/>
                                                                                            <w:bottom w:val="none" w:sz="0" w:space="0" w:color="auto"/>
                                                                                            <w:right w:val="none" w:sz="0" w:space="0" w:color="auto"/>
                                                                                          </w:divBdr>
                                                                                          <w:divsChild>
                                                                                            <w:div w:id="204221586">
                                                                                              <w:marLeft w:val="0"/>
                                                                                              <w:marRight w:val="0"/>
                                                                                              <w:marTop w:val="0"/>
                                                                                              <w:marBottom w:val="0"/>
                                                                                              <w:divBdr>
                                                                                                <w:top w:val="none" w:sz="0" w:space="0" w:color="auto"/>
                                                                                                <w:left w:val="none" w:sz="0" w:space="0" w:color="auto"/>
                                                                                                <w:bottom w:val="none" w:sz="0" w:space="0" w:color="auto"/>
                                                                                                <w:right w:val="none" w:sz="0" w:space="0" w:color="auto"/>
                                                                                              </w:divBdr>
                                                                                              <w:divsChild>
                                                                                                <w:div w:id="764113081">
                                                                                                  <w:marLeft w:val="0"/>
                                                                                                  <w:marRight w:val="0"/>
                                                                                                  <w:marTop w:val="0"/>
                                                                                                  <w:marBottom w:val="0"/>
                                                                                                  <w:divBdr>
                                                                                                    <w:top w:val="none" w:sz="0" w:space="0" w:color="auto"/>
                                                                                                    <w:left w:val="none" w:sz="0" w:space="0" w:color="auto"/>
                                                                                                    <w:bottom w:val="none" w:sz="0" w:space="0" w:color="auto"/>
                                                                                                    <w:right w:val="none" w:sz="0" w:space="0" w:color="auto"/>
                                                                                                  </w:divBdr>
                                                                                                </w:div>
                                                                                              </w:divsChild>
                                                                                            </w:div>
                                                                                            <w:div w:id="820274758">
                                                                                              <w:marLeft w:val="0"/>
                                                                                              <w:marRight w:val="0"/>
                                                                                              <w:marTop w:val="0"/>
                                                                                              <w:marBottom w:val="0"/>
                                                                                              <w:divBdr>
                                                                                                <w:top w:val="none" w:sz="0" w:space="0" w:color="auto"/>
                                                                                                <w:left w:val="none" w:sz="0" w:space="0" w:color="auto"/>
                                                                                                <w:bottom w:val="none" w:sz="0" w:space="0" w:color="auto"/>
                                                                                                <w:right w:val="none" w:sz="0" w:space="0" w:color="auto"/>
                                                                                              </w:divBdr>
                                                                                              <w:divsChild>
                                                                                                <w:div w:id="196183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214">
                                                                                      <w:marLeft w:val="0"/>
                                                                                      <w:marRight w:val="0"/>
                                                                                      <w:marTop w:val="0"/>
                                                                                      <w:marBottom w:val="0"/>
                                                                                      <w:divBdr>
                                                                                        <w:top w:val="single" w:sz="4" w:space="0" w:color="B9B9B9"/>
                                                                                        <w:left w:val="none" w:sz="0" w:space="0" w:color="auto"/>
                                                                                        <w:bottom w:val="none" w:sz="0" w:space="0" w:color="auto"/>
                                                                                        <w:right w:val="none" w:sz="0" w:space="0" w:color="auto"/>
                                                                                      </w:divBdr>
                                                                                      <w:divsChild>
                                                                                        <w:div w:id="111021615">
                                                                                          <w:marLeft w:val="0"/>
                                                                                          <w:marRight w:val="0"/>
                                                                                          <w:marTop w:val="0"/>
                                                                                          <w:marBottom w:val="0"/>
                                                                                          <w:divBdr>
                                                                                            <w:top w:val="none" w:sz="0" w:space="0" w:color="auto"/>
                                                                                            <w:left w:val="none" w:sz="0" w:space="0" w:color="auto"/>
                                                                                            <w:bottom w:val="none" w:sz="0" w:space="0" w:color="auto"/>
                                                                                            <w:right w:val="none" w:sz="0" w:space="0" w:color="auto"/>
                                                                                          </w:divBdr>
                                                                                          <w:divsChild>
                                                                                            <w:div w:id="603878315">
                                                                                              <w:marLeft w:val="0"/>
                                                                                              <w:marRight w:val="0"/>
                                                                                              <w:marTop w:val="0"/>
                                                                                              <w:marBottom w:val="0"/>
                                                                                              <w:divBdr>
                                                                                                <w:top w:val="none" w:sz="0" w:space="0" w:color="auto"/>
                                                                                                <w:left w:val="none" w:sz="0" w:space="0" w:color="auto"/>
                                                                                                <w:bottom w:val="none" w:sz="0" w:space="0" w:color="auto"/>
                                                                                                <w:right w:val="none" w:sz="0" w:space="0" w:color="auto"/>
                                                                                              </w:divBdr>
                                                                                              <w:divsChild>
                                                                                                <w:div w:id="927614034">
                                                                                                  <w:marLeft w:val="0"/>
                                                                                                  <w:marRight w:val="0"/>
                                                                                                  <w:marTop w:val="0"/>
                                                                                                  <w:marBottom w:val="0"/>
                                                                                                  <w:divBdr>
                                                                                                    <w:top w:val="none" w:sz="0" w:space="0" w:color="auto"/>
                                                                                                    <w:left w:val="none" w:sz="0" w:space="0" w:color="auto"/>
                                                                                                    <w:bottom w:val="none" w:sz="0" w:space="0" w:color="auto"/>
                                                                                                    <w:right w:val="none" w:sz="0" w:space="0" w:color="auto"/>
                                                                                                  </w:divBdr>
                                                                                                </w:div>
                                                                                              </w:divsChild>
                                                                                            </w:div>
                                                                                            <w:div w:id="2018263546">
                                                                                              <w:marLeft w:val="0"/>
                                                                                              <w:marRight w:val="0"/>
                                                                                              <w:marTop w:val="0"/>
                                                                                              <w:marBottom w:val="0"/>
                                                                                              <w:divBdr>
                                                                                                <w:top w:val="none" w:sz="0" w:space="0" w:color="auto"/>
                                                                                                <w:left w:val="none" w:sz="0" w:space="0" w:color="auto"/>
                                                                                                <w:bottom w:val="none" w:sz="0" w:space="0" w:color="auto"/>
                                                                                                <w:right w:val="none" w:sz="0" w:space="0" w:color="auto"/>
                                                                                              </w:divBdr>
                                                                                              <w:divsChild>
                                                                                                <w:div w:id="33496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2964527">
                                                                                      <w:marLeft w:val="0"/>
                                                                                      <w:marRight w:val="0"/>
                                                                                      <w:marTop w:val="0"/>
                                                                                      <w:marBottom w:val="0"/>
                                                                                      <w:divBdr>
                                                                                        <w:top w:val="single" w:sz="4" w:space="0" w:color="B9B9B9"/>
                                                                                        <w:left w:val="none" w:sz="0" w:space="0" w:color="auto"/>
                                                                                        <w:bottom w:val="none" w:sz="0" w:space="0" w:color="auto"/>
                                                                                        <w:right w:val="none" w:sz="0" w:space="0" w:color="auto"/>
                                                                                      </w:divBdr>
                                                                                      <w:divsChild>
                                                                                        <w:div w:id="1165825780">
                                                                                          <w:marLeft w:val="0"/>
                                                                                          <w:marRight w:val="0"/>
                                                                                          <w:marTop w:val="0"/>
                                                                                          <w:marBottom w:val="0"/>
                                                                                          <w:divBdr>
                                                                                            <w:top w:val="none" w:sz="0" w:space="0" w:color="auto"/>
                                                                                            <w:left w:val="none" w:sz="0" w:space="0" w:color="auto"/>
                                                                                            <w:bottom w:val="none" w:sz="0" w:space="0" w:color="auto"/>
                                                                                            <w:right w:val="none" w:sz="0" w:space="0" w:color="auto"/>
                                                                                          </w:divBdr>
                                                                                          <w:divsChild>
                                                                                            <w:div w:id="36400012">
                                                                                              <w:marLeft w:val="0"/>
                                                                                              <w:marRight w:val="0"/>
                                                                                              <w:marTop w:val="0"/>
                                                                                              <w:marBottom w:val="0"/>
                                                                                              <w:divBdr>
                                                                                                <w:top w:val="none" w:sz="0" w:space="0" w:color="auto"/>
                                                                                                <w:left w:val="none" w:sz="0" w:space="0" w:color="auto"/>
                                                                                                <w:bottom w:val="none" w:sz="0" w:space="0" w:color="auto"/>
                                                                                                <w:right w:val="none" w:sz="0" w:space="0" w:color="auto"/>
                                                                                              </w:divBdr>
                                                                                              <w:divsChild>
                                                                                                <w:div w:id="528876301">
                                                                                                  <w:marLeft w:val="0"/>
                                                                                                  <w:marRight w:val="0"/>
                                                                                                  <w:marTop w:val="0"/>
                                                                                                  <w:marBottom w:val="0"/>
                                                                                                  <w:divBdr>
                                                                                                    <w:top w:val="none" w:sz="0" w:space="0" w:color="auto"/>
                                                                                                    <w:left w:val="none" w:sz="0" w:space="0" w:color="auto"/>
                                                                                                    <w:bottom w:val="none" w:sz="0" w:space="0" w:color="auto"/>
                                                                                                    <w:right w:val="none" w:sz="0" w:space="0" w:color="auto"/>
                                                                                                  </w:divBdr>
                                                                                                </w:div>
                                                                                              </w:divsChild>
                                                                                            </w:div>
                                                                                            <w:div w:id="1930384518">
                                                                                              <w:marLeft w:val="0"/>
                                                                                              <w:marRight w:val="0"/>
                                                                                              <w:marTop w:val="0"/>
                                                                                              <w:marBottom w:val="0"/>
                                                                                              <w:divBdr>
                                                                                                <w:top w:val="none" w:sz="0" w:space="0" w:color="auto"/>
                                                                                                <w:left w:val="none" w:sz="0" w:space="0" w:color="auto"/>
                                                                                                <w:bottom w:val="none" w:sz="0" w:space="0" w:color="auto"/>
                                                                                                <w:right w:val="none" w:sz="0" w:space="0" w:color="auto"/>
                                                                                              </w:divBdr>
                                                                                              <w:divsChild>
                                                                                                <w:div w:id="20716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442172">
                                                                                      <w:marLeft w:val="0"/>
                                                                                      <w:marRight w:val="0"/>
                                                                                      <w:marTop w:val="0"/>
                                                                                      <w:marBottom w:val="0"/>
                                                                                      <w:divBdr>
                                                                                        <w:top w:val="single" w:sz="4" w:space="0" w:color="B9B9B9"/>
                                                                                        <w:left w:val="none" w:sz="0" w:space="0" w:color="auto"/>
                                                                                        <w:bottom w:val="none" w:sz="0" w:space="0" w:color="auto"/>
                                                                                        <w:right w:val="none" w:sz="0" w:space="0" w:color="auto"/>
                                                                                      </w:divBdr>
                                                                                      <w:divsChild>
                                                                                        <w:div w:id="187565724">
                                                                                          <w:marLeft w:val="0"/>
                                                                                          <w:marRight w:val="0"/>
                                                                                          <w:marTop w:val="0"/>
                                                                                          <w:marBottom w:val="0"/>
                                                                                          <w:divBdr>
                                                                                            <w:top w:val="none" w:sz="0" w:space="0" w:color="auto"/>
                                                                                            <w:left w:val="none" w:sz="0" w:space="0" w:color="auto"/>
                                                                                            <w:bottom w:val="none" w:sz="0" w:space="0" w:color="auto"/>
                                                                                            <w:right w:val="none" w:sz="0" w:space="0" w:color="auto"/>
                                                                                          </w:divBdr>
                                                                                          <w:divsChild>
                                                                                            <w:div w:id="893395572">
                                                                                              <w:marLeft w:val="0"/>
                                                                                              <w:marRight w:val="0"/>
                                                                                              <w:marTop w:val="0"/>
                                                                                              <w:marBottom w:val="0"/>
                                                                                              <w:divBdr>
                                                                                                <w:top w:val="none" w:sz="0" w:space="0" w:color="auto"/>
                                                                                                <w:left w:val="none" w:sz="0" w:space="0" w:color="auto"/>
                                                                                                <w:bottom w:val="none" w:sz="0" w:space="0" w:color="auto"/>
                                                                                                <w:right w:val="none" w:sz="0" w:space="0" w:color="auto"/>
                                                                                              </w:divBdr>
                                                                                              <w:divsChild>
                                                                                                <w:div w:id="175383753">
                                                                                                  <w:marLeft w:val="0"/>
                                                                                                  <w:marRight w:val="0"/>
                                                                                                  <w:marTop w:val="0"/>
                                                                                                  <w:marBottom w:val="0"/>
                                                                                                  <w:divBdr>
                                                                                                    <w:top w:val="none" w:sz="0" w:space="0" w:color="auto"/>
                                                                                                    <w:left w:val="none" w:sz="0" w:space="0" w:color="auto"/>
                                                                                                    <w:bottom w:val="none" w:sz="0" w:space="0" w:color="auto"/>
                                                                                                    <w:right w:val="none" w:sz="0" w:space="0" w:color="auto"/>
                                                                                                  </w:divBdr>
                                                                                                </w:div>
                                                                                              </w:divsChild>
                                                                                            </w:div>
                                                                                            <w:div w:id="1614753238">
                                                                                              <w:marLeft w:val="0"/>
                                                                                              <w:marRight w:val="0"/>
                                                                                              <w:marTop w:val="0"/>
                                                                                              <w:marBottom w:val="0"/>
                                                                                              <w:divBdr>
                                                                                                <w:top w:val="none" w:sz="0" w:space="0" w:color="auto"/>
                                                                                                <w:left w:val="none" w:sz="0" w:space="0" w:color="auto"/>
                                                                                                <w:bottom w:val="none" w:sz="0" w:space="0" w:color="auto"/>
                                                                                                <w:right w:val="none" w:sz="0" w:space="0" w:color="auto"/>
                                                                                              </w:divBdr>
                                                                                              <w:divsChild>
                                                                                                <w:div w:id="1279801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871196">
                                                                                      <w:marLeft w:val="0"/>
                                                                                      <w:marRight w:val="0"/>
                                                                                      <w:marTop w:val="0"/>
                                                                                      <w:marBottom w:val="0"/>
                                                                                      <w:divBdr>
                                                                                        <w:top w:val="single" w:sz="4" w:space="0" w:color="B9B9B9"/>
                                                                                        <w:left w:val="none" w:sz="0" w:space="0" w:color="auto"/>
                                                                                        <w:bottom w:val="none" w:sz="0" w:space="0" w:color="auto"/>
                                                                                        <w:right w:val="none" w:sz="0" w:space="0" w:color="auto"/>
                                                                                      </w:divBdr>
                                                                                      <w:divsChild>
                                                                                        <w:div w:id="695156748">
                                                                                          <w:marLeft w:val="0"/>
                                                                                          <w:marRight w:val="0"/>
                                                                                          <w:marTop w:val="0"/>
                                                                                          <w:marBottom w:val="0"/>
                                                                                          <w:divBdr>
                                                                                            <w:top w:val="none" w:sz="0" w:space="0" w:color="auto"/>
                                                                                            <w:left w:val="none" w:sz="0" w:space="0" w:color="auto"/>
                                                                                            <w:bottom w:val="none" w:sz="0" w:space="0" w:color="auto"/>
                                                                                            <w:right w:val="none" w:sz="0" w:space="0" w:color="auto"/>
                                                                                          </w:divBdr>
                                                                                          <w:divsChild>
                                                                                            <w:div w:id="175776508">
                                                                                              <w:marLeft w:val="0"/>
                                                                                              <w:marRight w:val="0"/>
                                                                                              <w:marTop w:val="0"/>
                                                                                              <w:marBottom w:val="0"/>
                                                                                              <w:divBdr>
                                                                                                <w:top w:val="none" w:sz="0" w:space="0" w:color="auto"/>
                                                                                                <w:left w:val="none" w:sz="0" w:space="0" w:color="auto"/>
                                                                                                <w:bottom w:val="none" w:sz="0" w:space="0" w:color="auto"/>
                                                                                                <w:right w:val="none" w:sz="0" w:space="0" w:color="auto"/>
                                                                                              </w:divBdr>
                                                                                              <w:divsChild>
                                                                                                <w:div w:id="197088005">
                                                                                                  <w:marLeft w:val="0"/>
                                                                                                  <w:marRight w:val="0"/>
                                                                                                  <w:marTop w:val="0"/>
                                                                                                  <w:marBottom w:val="0"/>
                                                                                                  <w:divBdr>
                                                                                                    <w:top w:val="none" w:sz="0" w:space="0" w:color="auto"/>
                                                                                                    <w:left w:val="none" w:sz="0" w:space="0" w:color="auto"/>
                                                                                                    <w:bottom w:val="none" w:sz="0" w:space="0" w:color="auto"/>
                                                                                                    <w:right w:val="none" w:sz="0" w:space="0" w:color="auto"/>
                                                                                                  </w:divBdr>
                                                                                                </w:div>
                                                                                              </w:divsChild>
                                                                                            </w:div>
                                                                                            <w:div w:id="196703475">
                                                                                              <w:marLeft w:val="0"/>
                                                                                              <w:marRight w:val="0"/>
                                                                                              <w:marTop w:val="0"/>
                                                                                              <w:marBottom w:val="0"/>
                                                                                              <w:divBdr>
                                                                                                <w:top w:val="none" w:sz="0" w:space="0" w:color="auto"/>
                                                                                                <w:left w:val="none" w:sz="0" w:space="0" w:color="auto"/>
                                                                                                <w:bottom w:val="none" w:sz="0" w:space="0" w:color="auto"/>
                                                                                                <w:right w:val="none" w:sz="0" w:space="0" w:color="auto"/>
                                                                                              </w:divBdr>
                                                                                              <w:divsChild>
                                                                                                <w:div w:id="999311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3065973">
                                                                                      <w:marLeft w:val="0"/>
                                                                                      <w:marRight w:val="0"/>
                                                                                      <w:marTop w:val="0"/>
                                                                                      <w:marBottom w:val="0"/>
                                                                                      <w:divBdr>
                                                                                        <w:top w:val="single" w:sz="4" w:space="0" w:color="B9B9B9"/>
                                                                                        <w:left w:val="none" w:sz="0" w:space="0" w:color="auto"/>
                                                                                        <w:bottom w:val="none" w:sz="0" w:space="0" w:color="auto"/>
                                                                                        <w:right w:val="none" w:sz="0" w:space="0" w:color="auto"/>
                                                                                      </w:divBdr>
                                                                                      <w:divsChild>
                                                                                        <w:div w:id="875971533">
                                                                                          <w:marLeft w:val="0"/>
                                                                                          <w:marRight w:val="0"/>
                                                                                          <w:marTop w:val="0"/>
                                                                                          <w:marBottom w:val="0"/>
                                                                                          <w:divBdr>
                                                                                            <w:top w:val="none" w:sz="0" w:space="0" w:color="auto"/>
                                                                                            <w:left w:val="none" w:sz="0" w:space="0" w:color="auto"/>
                                                                                            <w:bottom w:val="none" w:sz="0" w:space="0" w:color="auto"/>
                                                                                            <w:right w:val="none" w:sz="0" w:space="0" w:color="auto"/>
                                                                                          </w:divBdr>
                                                                                          <w:divsChild>
                                                                                            <w:div w:id="588125931">
                                                                                              <w:marLeft w:val="0"/>
                                                                                              <w:marRight w:val="0"/>
                                                                                              <w:marTop w:val="0"/>
                                                                                              <w:marBottom w:val="0"/>
                                                                                              <w:divBdr>
                                                                                                <w:top w:val="none" w:sz="0" w:space="0" w:color="auto"/>
                                                                                                <w:left w:val="none" w:sz="0" w:space="0" w:color="auto"/>
                                                                                                <w:bottom w:val="none" w:sz="0" w:space="0" w:color="auto"/>
                                                                                                <w:right w:val="none" w:sz="0" w:space="0" w:color="auto"/>
                                                                                              </w:divBdr>
                                                                                              <w:divsChild>
                                                                                                <w:div w:id="711032732">
                                                                                                  <w:marLeft w:val="0"/>
                                                                                                  <w:marRight w:val="0"/>
                                                                                                  <w:marTop w:val="0"/>
                                                                                                  <w:marBottom w:val="0"/>
                                                                                                  <w:divBdr>
                                                                                                    <w:top w:val="none" w:sz="0" w:space="0" w:color="auto"/>
                                                                                                    <w:left w:val="none" w:sz="0" w:space="0" w:color="auto"/>
                                                                                                    <w:bottom w:val="none" w:sz="0" w:space="0" w:color="auto"/>
                                                                                                    <w:right w:val="none" w:sz="0" w:space="0" w:color="auto"/>
                                                                                                  </w:divBdr>
                                                                                                </w:div>
                                                                                              </w:divsChild>
                                                                                            </w:div>
                                                                                            <w:div w:id="1939097863">
                                                                                              <w:marLeft w:val="0"/>
                                                                                              <w:marRight w:val="0"/>
                                                                                              <w:marTop w:val="0"/>
                                                                                              <w:marBottom w:val="0"/>
                                                                                              <w:divBdr>
                                                                                                <w:top w:val="none" w:sz="0" w:space="0" w:color="auto"/>
                                                                                                <w:left w:val="none" w:sz="0" w:space="0" w:color="auto"/>
                                                                                                <w:bottom w:val="none" w:sz="0" w:space="0" w:color="auto"/>
                                                                                                <w:right w:val="none" w:sz="0" w:space="0" w:color="auto"/>
                                                                                              </w:divBdr>
                                                                                              <w:divsChild>
                                                                                                <w:div w:id="41505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004177">
                                                                                      <w:marLeft w:val="0"/>
                                                                                      <w:marRight w:val="0"/>
                                                                                      <w:marTop w:val="0"/>
                                                                                      <w:marBottom w:val="0"/>
                                                                                      <w:divBdr>
                                                                                        <w:top w:val="single" w:sz="4" w:space="0" w:color="B9B9B9"/>
                                                                                        <w:left w:val="none" w:sz="0" w:space="0" w:color="auto"/>
                                                                                        <w:bottom w:val="none" w:sz="0" w:space="0" w:color="auto"/>
                                                                                        <w:right w:val="none" w:sz="0" w:space="0" w:color="auto"/>
                                                                                      </w:divBdr>
                                                                                      <w:divsChild>
                                                                                        <w:div w:id="268239035">
                                                                                          <w:marLeft w:val="0"/>
                                                                                          <w:marRight w:val="0"/>
                                                                                          <w:marTop w:val="0"/>
                                                                                          <w:marBottom w:val="0"/>
                                                                                          <w:divBdr>
                                                                                            <w:top w:val="none" w:sz="0" w:space="0" w:color="auto"/>
                                                                                            <w:left w:val="none" w:sz="0" w:space="0" w:color="auto"/>
                                                                                            <w:bottom w:val="none" w:sz="0" w:space="0" w:color="auto"/>
                                                                                            <w:right w:val="none" w:sz="0" w:space="0" w:color="auto"/>
                                                                                          </w:divBdr>
                                                                                          <w:divsChild>
                                                                                            <w:div w:id="697511924">
                                                                                              <w:marLeft w:val="0"/>
                                                                                              <w:marRight w:val="0"/>
                                                                                              <w:marTop w:val="0"/>
                                                                                              <w:marBottom w:val="0"/>
                                                                                              <w:divBdr>
                                                                                                <w:top w:val="none" w:sz="0" w:space="0" w:color="auto"/>
                                                                                                <w:left w:val="none" w:sz="0" w:space="0" w:color="auto"/>
                                                                                                <w:bottom w:val="none" w:sz="0" w:space="0" w:color="auto"/>
                                                                                                <w:right w:val="none" w:sz="0" w:space="0" w:color="auto"/>
                                                                                              </w:divBdr>
                                                                                              <w:divsChild>
                                                                                                <w:div w:id="904536778">
                                                                                                  <w:marLeft w:val="0"/>
                                                                                                  <w:marRight w:val="0"/>
                                                                                                  <w:marTop w:val="0"/>
                                                                                                  <w:marBottom w:val="0"/>
                                                                                                  <w:divBdr>
                                                                                                    <w:top w:val="none" w:sz="0" w:space="0" w:color="auto"/>
                                                                                                    <w:left w:val="none" w:sz="0" w:space="0" w:color="auto"/>
                                                                                                    <w:bottom w:val="none" w:sz="0" w:space="0" w:color="auto"/>
                                                                                                    <w:right w:val="none" w:sz="0" w:space="0" w:color="auto"/>
                                                                                                  </w:divBdr>
                                                                                                </w:div>
                                                                                              </w:divsChild>
                                                                                            </w:div>
                                                                                            <w:div w:id="1912690881">
                                                                                              <w:marLeft w:val="0"/>
                                                                                              <w:marRight w:val="0"/>
                                                                                              <w:marTop w:val="0"/>
                                                                                              <w:marBottom w:val="0"/>
                                                                                              <w:divBdr>
                                                                                                <w:top w:val="none" w:sz="0" w:space="0" w:color="auto"/>
                                                                                                <w:left w:val="none" w:sz="0" w:space="0" w:color="auto"/>
                                                                                                <w:bottom w:val="none" w:sz="0" w:space="0" w:color="auto"/>
                                                                                                <w:right w:val="none" w:sz="0" w:space="0" w:color="auto"/>
                                                                                              </w:divBdr>
                                                                                              <w:divsChild>
                                                                                                <w:div w:id="76962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510086">
                                                                                      <w:marLeft w:val="0"/>
                                                                                      <w:marRight w:val="0"/>
                                                                                      <w:marTop w:val="0"/>
                                                                                      <w:marBottom w:val="0"/>
                                                                                      <w:divBdr>
                                                                                        <w:top w:val="single" w:sz="4" w:space="0" w:color="B9B9B9"/>
                                                                                        <w:left w:val="none" w:sz="0" w:space="0" w:color="auto"/>
                                                                                        <w:bottom w:val="none" w:sz="0" w:space="0" w:color="auto"/>
                                                                                        <w:right w:val="none" w:sz="0" w:space="0" w:color="auto"/>
                                                                                      </w:divBdr>
                                                                                      <w:divsChild>
                                                                                        <w:div w:id="1429306948">
                                                                                          <w:marLeft w:val="0"/>
                                                                                          <w:marRight w:val="0"/>
                                                                                          <w:marTop w:val="0"/>
                                                                                          <w:marBottom w:val="0"/>
                                                                                          <w:divBdr>
                                                                                            <w:top w:val="none" w:sz="0" w:space="0" w:color="auto"/>
                                                                                            <w:left w:val="none" w:sz="0" w:space="0" w:color="auto"/>
                                                                                            <w:bottom w:val="none" w:sz="0" w:space="0" w:color="auto"/>
                                                                                            <w:right w:val="none" w:sz="0" w:space="0" w:color="auto"/>
                                                                                          </w:divBdr>
                                                                                          <w:divsChild>
                                                                                            <w:div w:id="619459063">
                                                                                              <w:marLeft w:val="0"/>
                                                                                              <w:marRight w:val="0"/>
                                                                                              <w:marTop w:val="0"/>
                                                                                              <w:marBottom w:val="0"/>
                                                                                              <w:divBdr>
                                                                                                <w:top w:val="none" w:sz="0" w:space="0" w:color="auto"/>
                                                                                                <w:left w:val="none" w:sz="0" w:space="0" w:color="auto"/>
                                                                                                <w:bottom w:val="none" w:sz="0" w:space="0" w:color="auto"/>
                                                                                                <w:right w:val="none" w:sz="0" w:space="0" w:color="auto"/>
                                                                                              </w:divBdr>
                                                                                              <w:divsChild>
                                                                                                <w:div w:id="1219433434">
                                                                                                  <w:marLeft w:val="0"/>
                                                                                                  <w:marRight w:val="0"/>
                                                                                                  <w:marTop w:val="0"/>
                                                                                                  <w:marBottom w:val="0"/>
                                                                                                  <w:divBdr>
                                                                                                    <w:top w:val="none" w:sz="0" w:space="0" w:color="auto"/>
                                                                                                    <w:left w:val="none" w:sz="0" w:space="0" w:color="auto"/>
                                                                                                    <w:bottom w:val="none" w:sz="0" w:space="0" w:color="auto"/>
                                                                                                    <w:right w:val="none" w:sz="0" w:space="0" w:color="auto"/>
                                                                                                  </w:divBdr>
                                                                                                </w:div>
                                                                                              </w:divsChild>
                                                                                            </w:div>
                                                                                            <w:div w:id="1241256376">
                                                                                              <w:marLeft w:val="0"/>
                                                                                              <w:marRight w:val="0"/>
                                                                                              <w:marTop w:val="0"/>
                                                                                              <w:marBottom w:val="0"/>
                                                                                              <w:divBdr>
                                                                                                <w:top w:val="none" w:sz="0" w:space="0" w:color="auto"/>
                                                                                                <w:left w:val="none" w:sz="0" w:space="0" w:color="auto"/>
                                                                                                <w:bottom w:val="none" w:sz="0" w:space="0" w:color="auto"/>
                                                                                                <w:right w:val="none" w:sz="0" w:space="0" w:color="auto"/>
                                                                                              </w:divBdr>
                                                                                              <w:divsChild>
                                                                                                <w:div w:id="70197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6895334">
                                                                                      <w:marLeft w:val="0"/>
                                                                                      <w:marRight w:val="0"/>
                                                                                      <w:marTop w:val="0"/>
                                                                                      <w:marBottom w:val="0"/>
                                                                                      <w:divBdr>
                                                                                        <w:top w:val="single" w:sz="4" w:space="0" w:color="B9B9B9"/>
                                                                                        <w:left w:val="none" w:sz="0" w:space="0" w:color="auto"/>
                                                                                        <w:bottom w:val="none" w:sz="0" w:space="0" w:color="auto"/>
                                                                                        <w:right w:val="none" w:sz="0" w:space="0" w:color="auto"/>
                                                                                      </w:divBdr>
                                                                                      <w:divsChild>
                                                                                        <w:div w:id="1437409189">
                                                                                          <w:marLeft w:val="0"/>
                                                                                          <w:marRight w:val="0"/>
                                                                                          <w:marTop w:val="0"/>
                                                                                          <w:marBottom w:val="0"/>
                                                                                          <w:divBdr>
                                                                                            <w:top w:val="none" w:sz="0" w:space="0" w:color="auto"/>
                                                                                            <w:left w:val="none" w:sz="0" w:space="0" w:color="auto"/>
                                                                                            <w:bottom w:val="none" w:sz="0" w:space="0" w:color="auto"/>
                                                                                            <w:right w:val="none" w:sz="0" w:space="0" w:color="auto"/>
                                                                                          </w:divBdr>
                                                                                          <w:divsChild>
                                                                                            <w:div w:id="608590775">
                                                                                              <w:marLeft w:val="0"/>
                                                                                              <w:marRight w:val="0"/>
                                                                                              <w:marTop w:val="0"/>
                                                                                              <w:marBottom w:val="0"/>
                                                                                              <w:divBdr>
                                                                                                <w:top w:val="none" w:sz="0" w:space="0" w:color="auto"/>
                                                                                                <w:left w:val="none" w:sz="0" w:space="0" w:color="auto"/>
                                                                                                <w:bottom w:val="none" w:sz="0" w:space="0" w:color="auto"/>
                                                                                                <w:right w:val="none" w:sz="0" w:space="0" w:color="auto"/>
                                                                                              </w:divBdr>
                                                                                              <w:divsChild>
                                                                                                <w:div w:id="1002854887">
                                                                                                  <w:marLeft w:val="0"/>
                                                                                                  <w:marRight w:val="0"/>
                                                                                                  <w:marTop w:val="0"/>
                                                                                                  <w:marBottom w:val="0"/>
                                                                                                  <w:divBdr>
                                                                                                    <w:top w:val="none" w:sz="0" w:space="0" w:color="auto"/>
                                                                                                    <w:left w:val="none" w:sz="0" w:space="0" w:color="auto"/>
                                                                                                    <w:bottom w:val="none" w:sz="0" w:space="0" w:color="auto"/>
                                                                                                    <w:right w:val="none" w:sz="0" w:space="0" w:color="auto"/>
                                                                                                  </w:divBdr>
                                                                                                </w:div>
                                                                                              </w:divsChild>
                                                                                            </w:div>
                                                                                            <w:div w:id="827787323">
                                                                                              <w:marLeft w:val="0"/>
                                                                                              <w:marRight w:val="0"/>
                                                                                              <w:marTop w:val="0"/>
                                                                                              <w:marBottom w:val="0"/>
                                                                                              <w:divBdr>
                                                                                                <w:top w:val="none" w:sz="0" w:space="0" w:color="auto"/>
                                                                                                <w:left w:val="none" w:sz="0" w:space="0" w:color="auto"/>
                                                                                                <w:bottom w:val="none" w:sz="0" w:space="0" w:color="auto"/>
                                                                                                <w:right w:val="none" w:sz="0" w:space="0" w:color="auto"/>
                                                                                              </w:divBdr>
                                                                                              <w:divsChild>
                                                                                                <w:div w:id="41308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8282168">
                                                                                      <w:marLeft w:val="0"/>
                                                                                      <w:marRight w:val="0"/>
                                                                                      <w:marTop w:val="0"/>
                                                                                      <w:marBottom w:val="0"/>
                                                                                      <w:divBdr>
                                                                                        <w:top w:val="single" w:sz="4" w:space="0" w:color="B9B9B9"/>
                                                                                        <w:left w:val="none" w:sz="0" w:space="0" w:color="auto"/>
                                                                                        <w:bottom w:val="none" w:sz="0" w:space="0" w:color="auto"/>
                                                                                        <w:right w:val="none" w:sz="0" w:space="0" w:color="auto"/>
                                                                                      </w:divBdr>
                                                                                      <w:divsChild>
                                                                                        <w:div w:id="2104564705">
                                                                                          <w:marLeft w:val="0"/>
                                                                                          <w:marRight w:val="0"/>
                                                                                          <w:marTop w:val="0"/>
                                                                                          <w:marBottom w:val="0"/>
                                                                                          <w:divBdr>
                                                                                            <w:top w:val="none" w:sz="0" w:space="0" w:color="auto"/>
                                                                                            <w:left w:val="none" w:sz="0" w:space="0" w:color="auto"/>
                                                                                            <w:bottom w:val="none" w:sz="0" w:space="0" w:color="auto"/>
                                                                                            <w:right w:val="none" w:sz="0" w:space="0" w:color="auto"/>
                                                                                          </w:divBdr>
                                                                                          <w:divsChild>
                                                                                            <w:div w:id="303312172">
                                                                                              <w:marLeft w:val="0"/>
                                                                                              <w:marRight w:val="0"/>
                                                                                              <w:marTop w:val="0"/>
                                                                                              <w:marBottom w:val="0"/>
                                                                                              <w:divBdr>
                                                                                                <w:top w:val="none" w:sz="0" w:space="0" w:color="auto"/>
                                                                                                <w:left w:val="none" w:sz="0" w:space="0" w:color="auto"/>
                                                                                                <w:bottom w:val="none" w:sz="0" w:space="0" w:color="auto"/>
                                                                                                <w:right w:val="none" w:sz="0" w:space="0" w:color="auto"/>
                                                                                              </w:divBdr>
                                                                                              <w:divsChild>
                                                                                                <w:div w:id="1983653301">
                                                                                                  <w:marLeft w:val="0"/>
                                                                                                  <w:marRight w:val="0"/>
                                                                                                  <w:marTop w:val="0"/>
                                                                                                  <w:marBottom w:val="0"/>
                                                                                                  <w:divBdr>
                                                                                                    <w:top w:val="none" w:sz="0" w:space="0" w:color="auto"/>
                                                                                                    <w:left w:val="none" w:sz="0" w:space="0" w:color="auto"/>
                                                                                                    <w:bottom w:val="none" w:sz="0" w:space="0" w:color="auto"/>
                                                                                                    <w:right w:val="none" w:sz="0" w:space="0" w:color="auto"/>
                                                                                                  </w:divBdr>
                                                                                                </w:div>
                                                                                              </w:divsChild>
                                                                                            </w:div>
                                                                                            <w:div w:id="2147316287">
                                                                                              <w:marLeft w:val="0"/>
                                                                                              <w:marRight w:val="0"/>
                                                                                              <w:marTop w:val="0"/>
                                                                                              <w:marBottom w:val="0"/>
                                                                                              <w:divBdr>
                                                                                                <w:top w:val="none" w:sz="0" w:space="0" w:color="auto"/>
                                                                                                <w:left w:val="none" w:sz="0" w:space="0" w:color="auto"/>
                                                                                                <w:bottom w:val="none" w:sz="0" w:space="0" w:color="auto"/>
                                                                                                <w:right w:val="none" w:sz="0" w:space="0" w:color="auto"/>
                                                                                              </w:divBdr>
                                                                                              <w:divsChild>
                                                                                                <w:div w:id="1330787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7460612">
                                                                                      <w:marLeft w:val="0"/>
                                                                                      <w:marRight w:val="0"/>
                                                                                      <w:marTop w:val="0"/>
                                                                                      <w:marBottom w:val="0"/>
                                                                                      <w:divBdr>
                                                                                        <w:top w:val="single" w:sz="4" w:space="0" w:color="B9B9B9"/>
                                                                                        <w:left w:val="none" w:sz="0" w:space="0" w:color="auto"/>
                                                                                        <w:bottom w:val="none" w:sz="0" w:space="0" w:color="auto"/>
                                                                                        <w:right w:val="none" w:sz="0" w:space="0" w:color="auto"/>
                                                                                      </w:divBdr>
                                                                                      <w:divsChild>
                                                                                        <w:div w:id="168378079">
                                                                                          <w:marLeft w:val="0"/>
                                                                                          <w:marRight w:val="0"/>
                                                                                          <w:marTop w:val="0"/>
                                                                                          <w:marBottom w:val="0"/>
                                                                                          <w:divBdr>
                                                                                            <w:top w:val="none" w:sz="0" w:space="0" w:color="auto"/>
                                                                                            <w:left w:val="none" w:sz="0" w:space="0" w:color="auto"/>
                                                                                            <w:bottom w:val="none" w:sz="0" w:space="0" w:color="auto"/>
                                                                                            <w:right w:val="none" w:sz="0" w:space="0" w:color="auto"/>
                                                                                          </w:divBdr>
                                                                                          <w:divsChild>
                                                                                            <w:div w:id="1092580038">
                                                                                              <w:marLeft w:val="0"/>
                                                                                              <w:marRight w:val="0"/>
                                                                                              <w:marTop w:val="0"/>
                                                                                              <w:marBottom w:val="0"/>
                                                                                              <w:divBdr>
                                                                                                <w:top w:val="none" w:sz="0" w:space="0" w:color="auto"/>
                                                                                                <w:left w:val="none" w:sz="0" w:space="0" w:color="auto"/>
                                                                                                <w:bottom w:val="none" w:sz="0" w:space="0" w:color="auto"/>
                                                                                                <w:right w:val="none" w:sz="0" w:space="0" w:color="auto"/>
                                                                                              </w:divBdr>
                                                                                              <w:divsChild>
                                                                                                <w:div w:id="23216067">
                                                                                                  <w:marLeft w:val="0"/>
                                                                                                  <w:marRight w:val="0"/>
                                                                                                  <w:marTop w:val="0"/>
                                                                                                  <w:marBottom w:val="0"/>
                                                                                                  <w:divBdr>
                                                                                                    <w:top w:val="none" w:sz="0" w:space="0" w:color="auto"/>
                                                                                                    <w:left w:val="none" w:sz="0" w:space="0" w:color="auto"/>
                                                                                                    <w:bottom w:val="none" w:sz="0" w:space="0" w:color="auto"/>
                                                                                                    <w:right w:val="none" w:sz="0" w:space="0" w:color="auto"/>
                                                                                                  </w:divBdr>
                                                                                                </w:div>
                                                                                              </w:divsChild>
                                                                                            </w:div>
                                                                                            <w:div w:id="1549536544">
                                                                                              <w:marLeft w:val="0"/>
                                                                                              <w:marRight w:val="0"/>
                                                                                              <w:marTop w:val="0"/>
                                                                                              <w:marBottom w:val="0"/>
                                                                                              <w:divBdr>
                                                                                                <w:top w:val="none" w:sz="0" w:space="0" w:color="auto"/>
                                                                                                <w:left w:val="none" w:sz="0" w:space="0" w:color="auto"/>
                                                                                                <w:bottom w:val="none" w:sz="0" w:space="0" w:color="auto"/>
                                                                                                <w:right w:val="none" w:sz="0" w:space="0" w:color="auto"/>
                                                                                              </w:divBdr>
                                                                                              <w:divsChild>
                                                                                                <w:div w:id="941062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573998">
                                                                                      <w:marLeft w:val="0"/>
                                                                                      <w:marRight w:val="0"/>
                                                                                      <w:marTop w:val="0"/>
                                                                                      <w:marBottom w:val="0"/>
                                                                                      <w:divBdr>
                                                                                        <w:top w:val="single" w:sz="4" w:space="0" w:color="B9B9B9"/>
                                                                                        <w:left w:val="none" w:sz="0" w:space="0" w:color="auto"/>
                                                                                        <w:bottom w:val="none" w:sz="0" w:space="0" w:color="auto"/>
                                                                                        <w:right w:val="none" w:sz="0" w:space="0" w:color="auto"/>
                                                                                      </w:divBdr>
                                                                                      <w:divsChild>
                                                                                        <w:div w:id="1617324857">
                                                                                          <w:marLeft w:val="0"/>
                                                                                          <w:marRight w:val="0"/>
                                                                                          <w:marTop w:val="0"/>
                                                                                          <w:marBottom w:val="0"/>
                                                                                          <w:divBdr>
                                                                                            <w:top w:val="none" w:sz="0" w:space="0" w:color="auto"/>
                                                                                            <w:left w:val="none" w:sz="0" w:space="0" w:color="auto"/>
                                                                                            <w:bottom w:val="none" w:sz="0" w:space="0" w:color="auto"/>
                                                                                            <w:right w:val="none" w:sz="0" w:space="0" w:color="auto"/>
                                                                                          </w:divBdr>
                                                                                          <w:divsChild>
                                                                                            <w:div w:id="762609052">
                                                                                              <w:marLeft w:val="0"/>
                                                                                              <w:marRight w:val="0"/>
                                                                                              <w:marTop w:val="0"/>
                                                                                              <w:marBottom w:val="0"/>
                                                                                              <w:divBdr>
                                                                                                <w:top w:val="none" w:sz="0" w:space="0" w:color="auto"/>
                                                                                                <w:left w:val="none" w:sz="0" w:space="0" w:color="auto"/>
                                                                                                <w:bottom w:val="none" w:sz="0" w:space="0" w:color="auto"/>
                                                                                                <w:right w:val="none" w:sz="0" w:space="0" w:color="auto"/>
                                                                                              </w:divBdr>
                                                                                              <w:divsChild>
                                                                                                <w:div w:id="292487603">
                                                                                                  <w:marLeft w:val="0"/>
                                                                                                  <w:marRight w:val="0"/>
                                                                                                  <w:marTop w:val="0"/>
                                                                                                  <w:marBottom w:val="0"/>
                                                                                                  <w:divBdr>
                                                                                                    <w:top w:val="none" w:sz="0" w:space="0" w:color="auto"/>
                                                                                                    <w:left w:val="none" w:sz="0" w:space="0" w:color="auto"/>
                                                                                                    <w:bottom w:val="none" w:sz="0" w:space="0" w:color="auto"/>
                                                                                                    <w:right w:val="none" w:sz="0" w:space="0" w:color="auto"/>
                                                                                                  </w:divBdr>
                                                                                                </w:div>
                                                                                              </w:divsChild>
                                                                                            </w:div>
                                                                                            <w:div w:id="921335051">
                                                                                              <w:marLeft w:val="0"/>
                                                                                              <w:marRight w:val="0"/>
                                                                                              <w:marTop w:val="0"/>
                                                                                              <w:marBottom w:val="0"/>
                                                                                              <w:divBdr>
                                                                                                <w:top w:val="none" w:sz="0" w:space="0" w:color="auto"/>
                                                                                                <w:left w:val="none" w:sz="0" w:space="0" w:color="auto"/>
                                                                                                <w:bottom w:val="none" w:sz="0" w:space="0" w:color="auto"/>
                                                                                                <w:right w:val="none" w:sz="0" w:space="0" w:color="auto"/>
                                                                                              </w:divBdr>
                                                                                              <w:divsChild>
                                                                                                <w:div w:id="195548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8615309">
                                                                                      <w:marLeft w:val="0"/>
                                                                                      <w:marRight w:val="0"/>
                                                                                      <w:marTop w:val="0"/>
                                                                                      <w:marBottom w:val="0"/>
                                                                                      <w:divBdr>
                                                                                        <w:top w:val="single" w:sz="4" w:space="0" w:color="B9B9B9"/>
                                                                                        <w:left w:val="none" w:sz="0" w:space="0" w:color="auto"/>
                                                                                        <w:bottom w:val="none" w:sz="0" w:space="0" w:color="auto"/>
                                                                                        <w:right w:val="none" w:sz="0" w:space="0" w:color="auto"/>
                                                                                      </w:divBdr>
                                                                                      <w:divsChild>
                                                                                        <w:div w:id="909997619">
                                                                                          <w:marLeft w:val="0"/>
                                                                                          <w:marRight w:val="0"/>
                                                                                          <w:marTop w:val="0"/>
                                                                                          <w:marBottom w:val="0"/>
                                                                                          <w:divBdr>
                                                                                            <w:top w:val="none" w:sz="0" w:space="0" w:color="auto"/>
                                                                                            <w:left w:val="none" w:sz="0" w:space="0" w:color="auto"/>
                                                                                            <w:bottom w:val="none" w:sz="0" w:space="0" w:color="auto"/>
                                                                                            <w:right w:val="none" w:sz="0" w:space="0" w:color="auto"/>
                                                                                          </w:divBdr>
                                                                                          <w:divsChild>
                                                                                            <w:div w:id="41486958">
                                                                                              <w:marLeft w:val="0"/>
                                                                                              <w:marRight w:val="0"/>
                                                                                              <w:marTop w:val="0"/>
                                                                                              <w:marBottom w:val="0"/>
                                                                                              <w:divBdr>
                                                                                                <w:top w:val="none" w:sz="0" w:space="0" w:color="auto"/>
                                                                                                <w:left w:val="none" w:sz="0" w:space="0" w:color="auto"/>
                                                                                                <w:bottom w:val="none" w:sz="0" w:space="0" w:color="auto"/>
                                                                                                <w:right w:val="none" w:sz="0" w:space="0" w:color="auto"/>
                                                                                              </w:divBdr>
                                                                                              <w:divsChild>
                                                                                                <w:div w:id="861279871">
                                                                                                  <w:marLeft w:val="0"/>
                                                                                                  <w:marRight w:val="0"/>
                                                                                                  <w:marTop w:val="0"/>
                                                                                                  <w:marBottom w:val="0"/>
                                                                                                  <w:divBdr>
                                                                                                    <w:top w:val="none" w:sz="0" w:space="0" w:color="auto"/>
                                                                                                    <w:left w:val="none" w:sz="0" w:space="0" w:color="auto"/>
                                                                                                    <w:bottom w:val="none" w:sz="0" w:space="0" w:color="auto"/>
                                                                                                    <w:right w:val="none" w:sz="0" w:space="0" w:color="auto"/>
                                                                                                  </w:divBdr>
                                                                                                </w:div>
                                                                                              </w:divsChild>
                                                                                            </w:div>
                                                                                            <w:div w:id="1731002496">
                                                                                              <w:marLeft w:val="0"/>
                                                                                              <w:marRight w:val="0"/>
                                                                                              <w:marTop w:val="0"/>
                                                                                              <w:marBottom w:val="0"/>
                                                                                              <w:divBdr>
                                                                                                <w:top w:val="none" w:sz="0" w:space="0" w:color="auto"/>
                                                                                                <w:left w:val="none" w:sz="0" w:space="0" w:color="auto"/>
                                                                                                <w:bottom w:val="none" w:sz="0" w:space="0" w:color="auto"/>
                                                                                                <w:right w:val="none" w:sz="0" w:space="0" w:color="auto"/>
                                                                                              </w:divBdr>
                                                                                              <w:divsChild>
                                                                                                <w:div w:id="585722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3202558">
                                                                                      <w:marLeft w:val="0"/>
                                                                                      <w:marRight w:val="0"/>
                                                                                      <w:marTop w:val="0"/>
                                                                                      <w:marBottom w:val="0"/>
                                                                                      <w:divBdr>
                                                                                        <w:top w:val="single" w:sz="4" w:space="0" w:color="B9B9B9"/>
                                                                                        <w:left w:val="none" w:sz="0" w:space="0" w:color="auto"/>
                                                                                        <w:bottom w:val="none" w:sz="0" w:space="0" w:color="auto"/>
                                                                                        <w:right w:val="none" w:sz="0" w:space="0" w:color="auto"/>
                                                                                      </w:divBdr>
                                                                                      <w:divsChild>
                                                                                        <w:div w:id="260529323">
                                                                                          <w:marLeft w:val="0"/>
                                                                                          <w:marRight w:val="0"/>
                                                                                          <w:marTop w:val="0"/>
                                                                                          <w:marBottom w:val="0"/>
                                                                                          <w:divBdr>
                                                                                            <w:top w:val="none" w:sz="0" w:space="0" w:color="auto"/>
                                                                                            <w:left w:val="none" w:sz="0" w:space="0" w:color="auto"/>
                                                                                            <w:bottom w:val="none" w:sz="0" w:space="0" w:color="auto"/>
                                                                                            <w:right w:val="none" w:sz="0" w:space="0" w:color="auto"/>
                                                                                          </w:divBdr>
                                                                                          <w:divsChild>
                                                                                            <w:div w:id="11080936">
                                                                                              <w:marLeft w:val="0"/>
                                                                                              <w:marRight w:val="0"/>
                                                                                              <w:marTop w:val="0"/>
                                                                                              <w:marBottom w:val="0"/>
                                                                                              <w:divBdr>
                                                                                                <w:top w:val="none" w:sz="0" w:space="0" w:color="auto"/>
                                                                                                <w:left w:val="none" w:sz="0" w:space="0" w:color="auto"/>
                                                                                                <w:bottom w:val="none" w:sz="0" w:space="0" w:color="auto"/>
                                                                                                <w:right w:val="none" w:sz="0" w:space="0" w:color="auto"/>
                                                                                              </w:divBdr>
                                                                                              <w:divsChild>
                                                                                                <w:div w:id="3020568">
                                                                                                  <w:marLeft w:val="0"/>
                                                                                                  <w:marRight w:val="0"/>
                                                                                                  <w:marTop w:val="0"/>
                                                                                                  <w:marBottom w:val="0"/>
                                                                                                  <w:divBdr>
                                                                                                    <w:top w:val="none" w:sz="0" w:space="0" w:color="auto"/>
                                                                                                    <w:left w:val="none" w:sz="0" w:space="0" w:color="auto"/>
                                                                                                    <w:bottom w:val="none" w:sz="0" w:space="0" w:color="auto"/>
                                                                                                    <w:right w:val="none" w:sz="0" w:space="0" w:color="auto"/>
                                                                                                  </w:divBdr>
                                                                                                </w:div>
                                                                                              </w:divsChild>
                                                                                            </w:div>
                                                                                            <w:div w:id="1776559390">
                                                                                              <w:marLeft w:val="0"/>
                                                                                              <w:marRight w:val="0"/>
                                                                                              <w:marTop w:val="0"/>
                                                                                              <w:marBottom w:val="0"/>
                                                                                              <w:divBdr>
                                                                                                <w:top w:val="none" w:sz="0" w:space="0" w:color="auto"/>
                                                                                                <w:left w:val="none" w:sz="0" w:space="0" w:color="auto"/>
                                                                                                <w:bottom w:val="none" w:sz="0" w:space="0" w:color="auto"/>
                                                                                                <w:right w:val="none" w:sz="0" w:space="0" w:color="auto"/>
                                                                                              </w:divBdr>
                                                                                              <w:divsChild>
                                                                                                <w:div w:id="874660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4779895">
                                                                                      <w:marLeft w:val="0"/>
                                                                                      <w:marRight w:val="0"/>
                                                                                      <w:marTop w:val="0"/>
                                                                                      <w:marBottom w:val="0"/>
                                                                                      <w:divBdr>
                                                                                        <w:top w:val="single" w:sz="4" w:space="0" w:color="B9B9B9"/>
                                                                                        <w:left w:val="none" w:sz="0" w:space="0" w:color="auto"/>
                                                                                        <w:bottom w:val="none" w:sz="0" w:space="0" w:color="auto"/>
                                                                                        <w:right w:val="none" w:sz="0" w:space="0" w:color="auto"/>
                                                                                      </w:divBdr>
                                                                                      <w:divsChild>
                                                                                        <w:div w:id="1534147255">
                                                                                          <w:marLeft w:val="0"/>
                                                                                          <w:marRight w:val="0"/>
                                                                                          <w:marTop w:val="0"/>
                                                                                          <w:marBottom w:val="0"/>
                                                                                          <w:divBdr>
                                                                                            <w:top w:val="none" w:sz="0" w:space="0" w:color="auto"/>
                                                                                            <w:left w:val="none" w:sz="0" w:space="0" w:color="auto"/>
                                                                                            <w:bottom w:val="none" w:sz="0" w:space="0" w:color="auto"/>
                                                                                            <w:right w:val="none" w:sz="0" w:space="0" w:color="auto"/>
                                                                                          </w:divBdr>
                                                                                          <w:divsChild>
                                                                                            <w:div w:id="641153384">
                                                                                              <w:marLeft w:val="0"/>
                                                                                              <w:marRight w:val="0"/>
                                                                                              <w:marTop w:val="0"/>
                                                                                              <w:marBottom w:val="0"/>
                                                                                              <w:divBdr>
                                                                                                <w:top w:val="none" w:sz="0" w:space="0" w:color="auto"/>
                                                                                                <w:left w:val="none" w:sz="0" w:space="0" w:color="auto"/>
                                                                                                <w:bottom w:val="none" w:sz="0" w:space="0" w:color="auto"/>
                                                                                                <w:right w:val="none" w:sz="0" w:space="0" w:color="auto"/>
                                                                                              </w:divBdr>
                                                                                              <w:divsChild>
                                                                                                <w:div w:id="1770807861">
                                                                                                  <w:marLeft w:val="0"/>
                                                                                                  <w:marRight w:val="0"/>
                                                                                                  <w:marTop w:val="0"/>
                                                                                                  <w:marBottom w:val="0"/>
                                                                                                  <w:divBdr>
                                                                                                    <w:top w:val="none" w:sz="0" w:space="0" w:color="auto"/>
                                                                                                    <w:left w:val="none" w:sz="0" w:space="0" w:color="auto"/>
                                                                                                    <w:bottom w:val="none" w:sz="0" w:space="0" w:color="auto"/>
                                                                                                    <w:right w:val="none" w:sz="0" w:space="0" w:color="auto"/>
                                                                                                  </w:divBdr>
                                                                                                </w:div>
                                                                                              </w:divsChild>
                                                                                            </w:div>
                                                                                            <w:div w:id="2000109962">
                                                                                              <w:marLeft w:val="0"/>
                                                                                              <w:marRight w:val="0"/>
                                                                                              <w:marTop w:val="0"/>
                                                                                              <w:marBottom w:val="0"/>
                                                                                              <w:divBdr>
                                                                                                <w:top w:val="none" w:sz="0" w:space="0" w:color="auto"/>
                                                                                                <w:left w:val="none" w:sz="0" w:space="0" w:color="auto"/>
                                                                                                <w:bottom w:val="none" w:sz="0" w:space="0" w:color="auto"/>
                                                                                                <w:right w:val="none" w:sz="0" w:space="0" w:color="auto"/>
                                                                                              </w:divBdr>
                                                                                              <w:divsChild>
                                                                                                <w:div w:id="169812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037752">
                                                                                      <w:marLeft w:val="0"/>
                                                                                      <w:marRight w:val="0"/>
                                                                                      <w:marTop w:val="0"/>
                                                                                      <w:marBottom w:val="0"/>
                                                                                      <w:divBdr>
                                                                                        <w:top w:val="single" w:sz="4" w:space="0" w:color="B9B9B9"/>
                                                                                        <w:left w:val="none" w:sz="0" w:space="0" w:color="auto"/>
                                                                                        <w:bottom w:val="none" w:sz="0" w:space="0" w:color="auto"/>
                                                                                        <w:right w:val="none" w:sz="0" w:space="0" w:color="auto"/>
                                                                                      </w:divBdr>
                                                                                      <w:divsChild>
                                                                                        <w:div w:id="1029718375">
                                                                                          <w:marLeft w:val="0"/>
                                                                                          <w:marRight w:val="0"/>
                                                                                          <w:marTop w:val="0"/>
                                                                                          <w:marBottom w:val="0"/>
                                                                                          <w:divBdr>
                                                                                            <w:top w:val="none" w:sz="0" w:space="0" w:color="auto"/>
                                                                                            <w:left w:val="none" w:sz="0" w:space="0" w:color="auto"/>
                                                                                            <w:bottom w:val="none" w:sz="0" w:space="0" w:color="auto"/>
                                                                                            <w:right w:val="none" w:sz="0" w:space="0" w:color="auto"/>
                                                                                          </w:divBdr>
                                                                                          <w:divsChild>
                                                                                            <w:div w:id="469789275">
                                                                                              <w:marLeft w:val="0"/>
                                                                                              <w:marRight w:val="0"/>
                                                                                              <w:marTop w:val="0"/>
                                                                                              <w:marBottom w:val="0"/>
                                                                                              <w:divBdr>
                                                                                                <w:top w:val="none" w:sz="0" w:space="0" w:color="auto"/>
                                                                                                <w:left w:val="none" w:sz="0" w:space="0" w:color="auto"/>
                                                                                                <w:bottom w:val="none" w:sz="0" w:space="0" w:color="auto"/>
                                                                                                <w:right w:val="none" w:sz="0" w:space="0" w:color="auto"/>
                                                                                              </w:divBdr>
                                                                                              <w:divsChild>
                                                                                                <w:div w:id="228030743">
                                                                                                  <w:marLeft w:val="0"/>
                                                                                                  <w:marRight w:val="0"/>
                                                                                                  <w:marTop w:val="0"/>
                                                                                                  <w:marBottom w:val="0"/>
                                                                                                  <w:divBdr>
                                                                                                    <w:top w:val="none" w:sz="0" w:space="0" w:color="auto"/>
                                                                                                    <w:left w:val="none" w:sz="0" w:space="0" w:color="auto"/>
                                                                                                    <w:bottom w:val="none" w:sz="0" w:space="0" w:color="auto"/>
                                                                                                    <w:right w:val="none" w:sz="0" w:space="0" w:color="auto"/>
                                                                                                  </w:divBdr>
                                                                                                </w:div>
                                                                                              </w:divsChild>
                                                                                            </w:div>
                                                                                            <w:div w:id="717122765">
                                                                                              <w:marLeft w:val="0"/>
                                                                                              <w:marRight w:val="0"/>
                                                                                              <w:marTop w:val="0"/>
                                                                                              <w:marBottom w:val="0"/>
                                                                                              <w:divBdr>
                                                                                                <w:top w:val="none" w:sz="0" w:space="0" w:color="auto"/>
                                                                                                <w:left w:val="none" w:sz="0" w:space="0" w:color="auto"/>
                                                                                                <w:bottom w:val="none" w:sz="0" w:space="0" w:color="auto"/>
                                                                                                <w:right w:val="none" w:sz="0" w:space="0" w:color="auto"/>
                                                                                              </w:divBdr>
                                                                                              <w:divsChild>
                                                                                                <w:div w:id="580263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8541391">
                                                                                      <w:marLeft w:val="0"/>
                                                                                      <w:marRight w:val="0"/>
                                                                                      <w:marTop w:val="0"/>
                                                                                      <w:marBottom w:val="0"/>
                                                                                      <w:divBdr>
                                                                                        <w:top w:val="single" w:sz="4" w:space="0" w:color="B9B9B9"/>
                                                                                        <w:left w:val="none" w:sz="0" w:space="0" w:color="auto"/>
                                                                                        <w:bottom w:val="none" w:sz="0" w:space="0" w:color="auto"/>
                                                                                        <w:right w:val="none" w:sz="0" w:space="0" w:color="auto"/>
                                                                                      </w:divBdr>
                                                                                      <w:divsChild>
                                                                                        <w:div w:id="821041908">
                                                                                          <w:marLeft w:val="0"/>
                                                                                          <w:marRight w:val="0"/>
                                                                                          <w:marTop w:val="0"/>
                                                                                          <w:marBottom w:val="0"/>
                                                                                          <w:divBdr>
                                                                                            <w:top w:val="none" w:sz="0" w:space="0" w:color="auto"/>
                                                                                            <w:left w:val="none" w:sz="0" w:space="0" w:color="auto"/>
                                                                                            <w:bottom w:val="none" w:sz="0" w:space="0" w:color="auto"/>
                                                                                            <w:right w:val="none" w:sz="0" w:space="0" w:color="auto"/>
                                                                                          </w:divBdr>
                                                                                          <w:divsChild>
                                                                                            <w:div w:id="314921261">
                                                                                              <w:marLeft w:val="0"/>
                                                                                              <w:marRight w:val="0"/>
                                                                                              <w:marTop w:val="0"/>
                                                                                              <w:marBottom w:val="0"/>
                                                                                              <w:divBdr>
                                                                                                <w:top w:val="none" w:sz="0" w:space="0" w:color="auto"/>
                                                                                                <w:left w:val="none" w:sz="0" w:space="0" w:color="auto"/>
                                                                                                <w:bottom w:val="none" w:sz="0" w:space="0" w:color="auto"/>
                                                                                                <w:right w:val="none" w:sz="0" w:space="0" w:color="auto"/>
                                                                                              </w:divBdr>
                                                                                              <w:divsChild>
                                                                                                <w:div w:id="369109542">
                                                                                                  <w:marLeft w:val="0"/>
                                                                                                  <w:marRight w:val="0"/>
                                                                                                  <w:marTop w:val="0"/>
                                                                                                  <w:marBottom w:val="0"/>
                                                                                                  <w:divBdr>
                                                                                                    <w:top w:val="none" w:sz="0" w:space="0" w:color="auto"/>
                                                                                                    <w:left w:val="none" w:sz="0" w:space="0" w:color="auto"/>
                                                                                                    <w:bottom w:val="none" w:sz="0" w:space="0" w:color="auto"/>
                                                                                                    <w:right w:val="none" w:sz="0" w:space="0" w:color="auto"/>
                                                                                                  </w:divBdr>
                                                                                                </w:div>
                                                                                              </w:divsChild>
                                                                                            </w:div>
                                                                                            <w:div w:id="1626229670">
                                                                                              <w:marLeft w:val="0"/>
                                                                                              <w:marRight w:val="0"/>
                                                                                              <w:marTop w:val="0"/>
                                                                                              <w:marBottom w:val="0"/>
                                                                                              <w:divBdr>
                                                                                                <w:top w:val="none" w:sz="0" w:space="0" w:color="auto"/>
                                                                                                <w:left w:val="none" w:sz="0" w:space="0" w:color="auto"/>
                                                                                                <w:bottom w:val="none" w:sz="0" w:space="0" w:color="auto"/>
                                                                                                <w:right w:val="none" w:sz="0" w:space="0" w:color="auto"/>
                                                                                              </w:divBdr>
                                                                                              <w:divsChild>
                                                                                                <w:div w:id="137784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168192">
                                                                                      <w:marLeft w:val="0"/>
                                                                                      <w:marRight w:val="0"/>
                                                                                      <w:marTop w:val="0"/>
                                                                                      <w:marBottom w:val="0"/>
                                                                                      <w:divBdr>
                                                                                        <w:top w:val="single" w:sz="4" w:space="0" w:color="B9B9B9"/>
                                                                                        <w:left w:val="none" w:sz="0" w:space="0" w:color="auto"/>
                                                                                        <w:bottom w:val="none" w:sz="0" w:space="0" w:color="auto"/>
                                                                                        <w:right w:val="none" w:sz="0" w:space="0" w:color="auto"/>
                                                                                      </w:divBdr>
                                                                                      <w:divsChild>
                                                                                        <w:div w:id="487863364">
                                                                                          <w:marLeft w:val="0"/>
                                                                                          <w:marRight w:val="0"/>
                                                                                          <w:marTop w:val="0"/>
                                                                                          <w:marBottom w:val="0"/>
                                                                                          <w:divBdr>
                                                                                            <w:top w:val="none" w:sz="0" w:space="0" w:color="auto"/>
                                                                                            <w:left w:val="none" w:sz="0" w:space="0" w:color="auto"/>
                                                                                            <w:bottom w:val="none" w:sz="0" w:space="0" w:color="auto"/>
                                                                                            <w:right w:val="none" w:sz="0" w:space="0" w:color="auto"/>
                                                                                          </w:divBdr>
                                                                                          <w:divsChild>
                                                                                            <w:div w:id="754859216">
                                                                                              <w:marLeft w:val="0"/>
                                                                                              <w:marRight w:val="0"/>
                                                                                              <w:marTop w:val="0"/>
                                                                                              <w:marBottom w:val="0"/>
                                                                                              <w:divBdr>
                                                                                                <w:top w:val="none" w:sz="0" w:space="0" w:color="auto"/>
                                                                                                <w:left w:val="none" w:sz="0" w:space="0" w:color="auto"/>
                                                                                                <w:bottom w:val="none" w:sz="0" w:space="0" w:color="auto"/>
                                                                                                <w:right w:val="none" w:sz="0" w:space="0" w:color="auto"/>
                                                                                              </w:divBdr>
                                                                                              <w:divsChild>
                                                                                                <w:div w:id="368191348">
                                                                                                  <w:marLeft w:val="0"/>
                                                                                                  <w:marRight w:val="0"/>
                                                                                                  <w:marTop w:val="0"/>
                                                                                                  <w:marBottom w:val="0"/>
                                                                                                  <w:divBdr>
                                                                                                    <w:top w:val="none" w:sz="0" w:space="0" w:color="auto"/>
                                                                                                    <w:left w:val="none" w:sz="0" w:space="0" w:color="auto"/>
                                                                                                    <w:bottom w:val="none" w:sz="0" w:space="0" w:color="auto"/>
                                                                                                    <w:right w:val="none" w:sz="0" w:space="0" w:color="auto"/>
                                                                                                  </w:divBdr>
                                                                                                </w:div>
                                                                                              </w:divsChild>
                                                                                            </w:div>
                                                                                            <w:div w:id="1783180999">
                                                                                              <w:marLeft w:val="0"/>
                                                                                              <w:marRight w:val="0"/>
                                                                                              <w:marTop w:val="0"/>
                                                                                              <w:marBottom w:val="0"/>
                                                                                              <w:divBdr>
                                                                                                <w:top w:val="none" w:sz="0" w:space="0" w:color="auto"/>
                                                                                                <w:left w:val="none" w:sz="0" w:space="0" w:color="auto"/>
                                                                                                <w:bottom w:val="none" w:sz="0" w:space="0" w:color="auto"/>
                                                                                                <w:right w:val="none" w:sz="0" w:space="0" w:color="auto"/>
                                                                                              </w:divBdr>
                                                                                              <w:divsChild>
                                                                                                <w:div w:id="1645114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1361696">
                                                                                      <w:marLeft w:val="0"/>
                                                                                      <w:marRight w:val="0"/>
                                                                                      <w:marTop w:val="0"/>
                                                                                      <w:marBottom w:val="0"/>
                                                                                      <w:divBdr>
                                                                                        <w:top w:val="single" w:sz="4" w:space="0" w:color="B9B9B9"/>
                                                                                        <w:left w:val="none" w:sz="0" w:space="0" w:color="auto"/>
                                                                                        <w:bottom w:val="none" w:sz="0" w:space="0" w:color="auto"/>
                                                                                        <w:right w:val="none" w:sz="0" w:space="0" w:color="auto"/>
                                                                                      </w:divBdr>
                                                                                      <w:divsChild>
                                                                                        <w:div w:id="66850621">
                                                                                          <w:marLeft w:val="0"/>
                                                                                          <w:marRight w:val="0"/>
                                                                                          <w:marTop w:val="0"/>
                                                                                          <w:marBottom w:val="0"/>
                                                                                          <w:divBdr>
                                                                                            <w:top w:val="none" w:sz="0" w:space="0" w:color="auto"/>
                                                                                            <w:left w:val="none" w:sz="0" w:space="0" w:color="auto"/>
                                                                                            <w:bottom w:val="none" w:sz="0" w:space="0" w:color="auto"/>
                                                                                            <w:right w:val="none" w:sz="0" w:space="0" w:color="auto"/>
                                                                                          </w:divBdr>
                                                                                          <w:divsChild>
                                                                                            <w:div w:id="673072153">
                                                                                              <w:marLeft w:val="0"/>
                                                                                              <w:marRight w:val="0"/>
                                                                                              <w:marTop w:val="0"/>
                                                                                              <w:marBottom w:val="0"/>
                                                                                              <w:divBdr>
                                                                                                <w:top w:val="none" w:sz="0" w:space="0" w:color="auto"/>
                                                                                                <w:left w:val="none" w:sz="0" w:space="0" w:color="auto"/>
                                                                                                <w:bottom w:val="none" w:sz="0" w:space="0" w:color="auto"/>
                                                                                                <w:right w:val="none" w:sz="0" w:space="0" w:color="auto"/>
                                                                                              </w:divBdr>
                                                                                              <w:divsChild>
                                                                                                <w:div w:id="1389840844">
                                                                                                  <w:marLeft w:val="0"/>
                                                                                                  <w:marRight w:val="0"/>
                                                                                                  <w:marTop w:val="0"/>
                                                                                                  <w:marBottom w:val="0"/>
                                                                                                  <w:divBdr>
                                                                                                    <w:top w:val="none" w:sz="0" w:space="0" w:color="auto"/>
                                                                                                    <w:left w:val="none" w:sz="0" w:space="0" w:color="auto"/>
                                                                                                    <w:bottom w:val="none" w:sz="0" w:space="0" w:color="auto"/>
                                                                                                    <w:right w:val="none" w:sz="0" w:space="0" w:color="auto"/>
                                                                                                  </w:divBdr>
                                                                                                </w:div>
                                                                                              </w:divsChild>
                                                                                            </w:div>
                                                                                            <w:div w:id="1576629288">
                                                                                              <w:marLeft w:val="0"/>
                                                                                              <w:marRight w:val="0"/>
                                                                                              <w:marTop w:val="0"/>
                                                                                              <w:marBottom w:val="0"/>
                                                                                              <w:divBdr>
                                                                                                <w:top w:val="none" w:sz="0" w:space="0" w:color="auto"/>
                                                                                                <w:left w:val="none" w:sz="0" w:space="0" w:color="auto"/>
                                                                                                <w:bottom w:val="none" w:sz="0" w:space="0" w:color="auto"/>
                                                                                                <w:right w:val="none" w:sz="0" w:space="0" w:color="auto"/>
                                                                                              </w:divBdr>
                                                                                              <w:divsChild>
                                                                                                <w:div w:id="123280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986838">
                                                                                      <w:marLeft w:val="0"/>
                                                                                      <w:marRight w:val="0"/>
                                                                                      <w:marTop w:val="0"/>
                                                                                      <w:marBottom w:val="0"/>
                                                                                      <w:divBdr>
                                                                                        <w:top w:val="single" w:sz="4" w:space="0" w:color="B9B9B9"/>
                                                                                        <w:left w:val="none" w:sz="0" w:space="0" w:color="auto"/>
                                                                                        <w:bottom w:val="none" w:sz="0" w:space="0" w:color="auto"/>
                                                                                        <w:right w:val="none" w:sz="0" w:space="0" w:color="auto"/>
                                                                                      </w:divBdr>
                                                                                      <w:divsChild>
                                                                                        <w:div w:id="533271441">
                                                                                          <w:marLeft w:val="0"/>
                                                                                          <w:marRight w:val="0"/>
                                                                                          <w:marTop w:val="0"/>
                                                                                          <w:marBottom w:val="0"/>
                                                                                          <w:divBdr>
                                                                                            <w:top w:val="none" w:sz="0" w:space="0" w:color="auto"/>
                                                                                            <w:left w:val="none" w:sz="0" w:space="0" w:color="auto"/>
                                                                                            <w:bottom w:val="none" w:sz="0" w:space="0" w:color="auto"/>
                                                                                            <w:right w:val="none" w:sz="0" w:space="0" w:color="auto"/>
                                                                                          </w:divBdr>
                                                                                          <w:divsChild>
                                                                                            <w:div w:id="1595477253">
                                                                                              <w:marLeft w:val="0"/>
                                                                                              <w:marRight w:val="0"/>
                                                                                              <w:marTop w:val="0"/>
                                                                                              <w:marBottom w:val="0"/>
                                                                                              <w:divBdr>
                                                                                                <w:top w:val="none" w:sz="0" w:space="0" w:color="auto"/>
                                                                                                <w:left w:val="none" w:sz="0" w:space="0" w:color="auto"/>
                                                                                                <w:bottom w:val="none" w:sz="0" w:space="0" w:color="auto"/>
                                                                                                <w:right w:val="none" w:sz="0" w:space="0" w:color="auto"/>
                                                                                              </w:divBdr>
                                                                                              <w:divsChild>
                                                                                                <w:div w:id="2053460593">
                                                                                                  <w:marLeft w:val="0"/>
                                                                                                  <w:marRight w:val="0"/>
                                                                                                  <w:marTop w:val="0"/>
                                                                                                  <w:marBottom w:val="0"/>
                                                                                                  <w:divBdr>
                                                                                                    <w:top w:val="none" w:sz="0" w:space="0" w:color="auto"/>
                                                                                                    <w:left w:val="none" w:sz="0" w:space="0" w:color="auto"/>
                                                                                                    <w:bottom w:val="none" w:sz="0" w:space="0" w:color="auto"/>
                                                                                                    <w:right w:val="none" w:sz="0" w:space="0" w:color="auto"/>
                                                                                                  </w:divBdr>
                                                                                                </w:div>
                                                                                              </w:divsChild>
                                                                                            </w:div>
                                                                                            <w:div w:id="1704553103">
                                                                                              <w:marLeft w:val="0"/>
                                                                                              <w:marRight w:val="0"/>
                                                                                              <w:marTop w:val="0"/>
                                                                                              <w:marBottom w:val="0"/>
                                                                                              <w:divBdr>
                                                                                                <w:top w:val="none" w:sz="0" w:space="0" w:color="auto"/>
                                                                                                <w:left w:val="none" w:sz="0" w:space="0" w:color="auto"/>
                                                                                                <w:bottom w:val="none" w:sz="0" w:space="0" w:color="auto"/>
                                                                                                <w:right w:val="none" w:sz="0" w:space="0" w:color="auto"/>
                                                                                              </w:divBdr>
                                                                                              <w:divsChild>
                                                                                                <w:div w:id="192769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9492728">
                                                                                      <w:marLeft w:val="0"/>
                                                                                      <w:marRight w:val="0"/>
                                                                                      <w:marTop w:val="0"/>
                                                                                      <w:marBottom w:val="0"/>
                                                                                      <w:divBdr>
                                                                                        <w:top w:val="single" w:sz="4" w:space="0" w:color="B9B9B9"/>
                                                                                        <w:left w:val="none" w:sz="0" w:space="0" w:color="auto"/>
                                                                                        <w:bottom w:val="none" w:sz="0" w:space="0" w:color="auto"/>
                                                                                        <w:right w:val="none" w:sz="0" w:space="0" w:color="auto"/>
                                                                                      </w:divBdr>
                                                                                      <w:divsChild>
                                                                                        <w:div w:id="1187133204">
                                                                                          <w:marLeft w:val="0"/>
                                                                                          <w:marRight w:val="0"/>
                                                                                          <w:marTop w:val="0"/>
                                                                                          <w:marBottom w:val="0"/>
                                                                                          <w:divBdr>
                                                                                            <w:top w:val="none" w:sz="0" w:space="0" w:color="auto"/>
                                                                                            <w:left w:val="none" w:sz="0" w:space="0" w:color="auto"/>
                                                                                            <w:bottom w:val="none" w:sz="0" w:space="0" w:color="auto"/>
                                                                                            <w:right w:val="none" w:sz="0" w:space="0" w:color="auto"/>
                                                                                          </w:divBdr>
                                                                                          <w:divsChild>
                                                                                            <w:div w:id="162404590">
                                                                                              <w:marLeft w:val="0"/>
                                                                                              <w:marRight w:val="0"/>
                                                                                              <w:marTop w:val="0"/>
                                                                                              <w:marBottom w:val="0"/>
                                                                                              <w:divBdr>
                                                                                                <w:top w:val="none" w:sz="0" w:space="0" w:color="auto"/>
                                                                                                <w:left w:val="none" w:sz="0" w:space="0" w:color="auto"/>
                                                                                                <w:bottom w:val="none" w:sz="0" w:space="0" w:color="auto"/>
                                                                                                <w:right w:val="none" w:sz="0" w:space="0" w:color="auto"/>
                                                                                              </w:divBdr>
                                                                                              <w:divsChild>
                                                                                                <w:div w:id="886719870">
                                                                                                  <w:marLeft w:val="0"/>
                                                                                                  <w:marRight w:val="0"/>
                                                                                                  <w:marTop w:val="0"/>
                                                                                                  <w:marBottom w:val="0"/>
                                                                                                  <w:divBdr>
                                                                                                    <w:top w:val="none" w:sz="0" w:space="0" w:color="auto"/>
                                                                                                    <w:left w:val="none" w:sz="0" w:space="0" w:color="auto"/>
                                                                                                    <w:bottom w:val="none" w:sz="0" w:space="0" w:color="auto"/>
                                                                                                    <w:right w:val="none" w:sz="0" w:space="0" w:color="auto"/>
                                                                                                  </w:divBdr>
                                                                                                </w:div>
                                                                                              </w:divsChild>
                                                                                            </w:div>
                                                                                            <w:div w:id="826940993">
                                                                                              <w:marLeft w:val="0"/>
                                                                                              <w:marRight w:val="0"/>
                                                                                              <w:marTop w:val="0"/>
                                                                                              <w:marBottom w:val="0"/>
                                                                                              <w:divBdr>
                                                                                                <w:top w:val="none" w:sz="0" w:space="0" w:color="auto"/>
                                                                                                <w:left w:val="none" w:sz="0" w:space="0" w:color="auto"/>
                                                                                                <w:bottom w:val="none" w:sz="0" w:space="0" w:color="auto"/>
                                                                                                <w:right w:val="none" w:sz="0" w:space="0" w:color="auto"/>
                                                                                              </w:divBdr>
                                                                                              <w:divsChild>
                                                                                                <w:div w:id="199252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068713">
                                                                                      <w:marLeft w:val="0"/>
                                                                                      <w:marRight w:val="0"/>
                                                                                      <w:marTop w:val="0"/>
                                                                                      <w:marBottom w:val="0"/>
                                                                                      <w:divBdr>
                                                                                        <w:top w:val="single" w:sz="4" w:space="0" w:color="B9B9B9"/>
                                                                                        <w:left w:val="none" w:sz="0" w:space="0" w:color="auto"/>
                                                                                        <w:bottom w:val="none" w:sz="0" w:space="0" w:color="auto"/>
                                                                                        <w:right w:val="none" w:sz="0" w:space="0" w:color="auto"/>
                                                                                      </w:divBdr>
                                                                                      <w:divsChild>
                                                                                        <w:div w:id="1043749822">
                                                                                          <w:marLeft w:val="0"/>
                                                                                          <w:marRight w:val="0"/>
                                                                                          <w:marTop w:val="0"/>
                                                                                          <w:marBottom w:val="0"/>
                                                                                          <w:divBdr>
                                                                                            <w:top w:val="none" w:sz="0" w:space="0" w:color="auto"/>
                                                                                            <w:left w:val="none" w:sz="0" w:space="0" w:color="auto"/>
                                                                                            <w:bottom w:val="none" w:sz="0" w:space="0" w:color="auto"/>
                                                                                            <w:right w:val="none" w:sz="0" w:space="0" w:color="auto"/>
                                                                                          </w:divBdr>
                                                                                          <w:divsChild>
                                                                                            <w:div w:id="637804730">
                                                                                              <w:marLeft w:val="0"/>
                                                                                              <w:marRight w:val="0"/>
                                                                                              <w:marTop w:val="0"/>
                                                                                              <w:marBottom w:val="0"/>
                                                                                              <w:divBdr>
                                                                                                <w:top w:val="none" w:sz="0" w:space="0" w:color="auto"/>
                                                                                                <w:left w:val="none" w:sz="0" w:space="0" w:color="auto"/>
                                                                                                <w:bottom w:val="none" w:sz="0" w:space="0" w:color="auto"/>
                                                                                                <w:right w:val="none" w:sz="0" w:space="0" w:color="auto"/>
                                                                                              </w:divBdr>
                                                                                              <w:divsChild>
                                                                                                <w:div w:id="1016887422">
                                                                                                  <w:marLeft w:val="0"/>
                                                                                                  <w:marRight w:val="0"/>
                                                                                                  <w:marTop w:val="0"/>
                                                                                                  <w:marBottom w:val="0"/>
                                                                                                  <w:divBdr>
                                                                                                    <w:top w:val="none" w:sz="0" w:space="0" w:color="auto"/>
                                                                                                    <w:left w:val="none" w:sz="0" w:space="0" w:color="auto"/>
                                                                                                    <w:bottom w:val="none" w:sz="0" w:space="0" w:color="auto"/>
                                                                                                    <w:right w:val="none" w:sz="0" w:space="0" w:color="auto"/>
                                                                                                  </w:divBdr>
                                                                                                </w:div>
                                                                                              </w:divsChild>
                                                                                            </w:div>
                                                                                            <w:div w:id="1213689655">
                                                                                              <w:marLeft w:val="0"/>
                                                                                              <w:marRight w:val="0"/>
                                                                                              <w:marTop w:val="0"/>
                                                                                              <w:marBottom w:val="0"/>
                                                                                              <w:divBdr>
                                                                                                <w:top w:val="none" w:sz="0" w:space="0" w:color="auto"/>
                                                                                                <w:left w:val="none" w:sz="0" w:space="0" w:color="auto"/>
                                                                                                <w:bottom w:val="none" w:sz="0" w:space="0" w:color="auto"/>
                                                                                                <w:right w:val="none" w:sz="0" w:space="0" w:color="auto"/>
                                                                                              </w:divBdr>
                                                                                              <w:divsChild>
                                                                                                <w:div w:id="300768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264926">
                                                                                      <w:marLeft w:val="0"/>
                                                                                      <w:marRight w:val="0"/>
                                                                                      <w:marTop w:val="0"/>
                                                                                      <w:marBottom w:val="0"/>
                                                                                      <w:divBdr>
                                                                                        <w:top w:val="single" w:sz="4" w:space="0" w:color="B9B9B9"/>
                                                                                        <w:left w:val="none" w:sz="0" w:space="0" w:color="auto"/>
                                                                                        <w:bottom w:val="none" w:sz="0" w:space="0" w:color="auto"/>
                                                                                        <w:right w:val="none" w:sz="0" w:space="0" w:color="auto"/>
                                                                                      </w:divBdr>
                                                                                      <w:divsChild>
                                                                                        <w:div w:id="1827672306">
                                                                                          <w:marLeft w:val="0"/>
                                                                                          <w:marRight w:val="0"/>
                                                                                          <w:marTop w:val="0"/>
                                                                                          <w:marBottom w:val="0"/>
                                                                                          <w:divBdr>
                                                                                            <w:top w:val="none" w:sz="0" w:space="0" w:color="auto"/>
                                                                                            <w:left w:val="none" w:sz="0" w:space="0" w:color="auto"/>
                                                                                            <w:bottom w:val="none" w:sz="0" w:space="0" w:color="auto"/>
                                                                                            <w:right w:val="none" w:sz="0" w:space="0" w:color="auto"/>
                                                                                          </w:divBdr>
                                                                                          <w:divsChild>
                                                                                            <w:div w:id="379061334">
                                                                                              <w:marLeft w:val="0"/>
                                                                                              <w:marRight w:val="0"/>
                                                                                              <w:marTop w:val="0"/>
                                                                                              <w:marBottom w:val="0"/>
                                                                                              <w:divBdr>
                                                                                                <w:top w:val="none" w:sz="0" w:space="0" w:color="auto"/>
                                                                                                <w:left w:val="none" w:sz="0" w:space="0" w:color="auto"/>
                                                                                                <w:bottom w:val="none" w:sz="0" w:space="0" w:color="auto"/>
                                                                                                <w:right w:val="none" w:sz="0" w:space="0" w:color="auto"/>
                                                                                              </w:divBdr>
                                                                                              <w:divsChild>
                                                                                                <w:div w:id="826440123">
                                                                                                  <w:marLeft w:val="0"/>
                                                                                                  <w:marRight w:val="0"/>
                                                                                                  <w:marTop w:val="0"/>
                                                                                                  <w:marBottom w:val="0"/>
                                                                                                  <w:divBdr>
                                                                                                    <w:top w:val="none" w:sz="0" w:space="0" w:color="auto"/>
                                                                                                    <w:left w:val="none" w:sz="0" w:space="0" w:color="auto"/>
                                                                                                    <w:bottom w:val="none" w:sz="0" w:space="0" w:color="auto"/>
                                                                                                    <w:right w:val="none" w:sz="0" w:space="0" w:color="auto"/>
                                                                                                  </w:divBdr>
                                                                                                </w:div>
                                                                                              </w:divsChild>
                                                                                            </w:div>
                                                                                            <w:div w:id="1756589048">
                                                                                              <w:marLeft w:val="0"/>
                                                                                              <w:marRight w:val="0"/>
                                                                                              <w:marTop w:val="0"/>
                                                                                              <w:marBottom w:val="0"/>
                                                                                              <w:divBdr>
                                                                                                <w:top w:val="none" w:sz="0" w:space="0" w:color="auto"/>
                                                                                                <w:left w:val="none" w:sz="0" w:space="0" w:color="auto"/>
                                                                                                <w:bottom w:val="none" w:sz="0" w:space="0" w:color="auto"/>
                                                                                                <w:right w:val="none" w:sz="0" w:space="0" w:color="auto"/>
                                                                                              </w:divBdr>
                                                                                              <w:divsChild>
                                                                                                <w:div w:id="868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5845203">
                                                                                      <w:marLeft w:val="0"/>
                                                                                      <w:marRight w:val="0"/>
                                                                                      <w:marTop w:val="0"/>
                                                                                      <w:marBottom w:val="0"/>
                                                                                      <w:divBdr>
                                                                                        <w:top w:val="single" w:sz="4" w:space="0" w:color="B9B9B9"/>
                                                                                        <w:left w:val="none" w:sz="0" w:space="0" w:color="auto"/>
                                                                                        <w:bottom w:val="none" w:sz="0" w:space="0" w:color="auto"/>
                                                                                        <w:right w:val="none" w:sz="0" w:space="0" w:color="auto"/>
                                                                                      </w:divBdr>
                                                                                      <w:divsChild>
                                                                                        <w:div w:id="1579902156">
                                                                                          <w:marLeft w:val="0"/>
                                                                                          <w:marRight w:val="0"/>
                                                                                          <w:marTop w:val="0"/>
                                                                                          <w:marBottom w:val="0"/>
                                                                                          <w:divBdr>
                                                                                            <w:top w:val="none" w:sz="0" w:space="0" w:color="auto"/>
                                                                                            <w:left w:val="none" w:sz="0" w:space="0" w:color="auto"/>
                                                                                            <w:bottom w:val="none" w:sz="0" w:space="0" w:color="auto"/>
                                                                                            <w:right w:val="none" w:sz="0" w:space="0" w:color="auto"/>
                                                                                          </w:divBdr>
                                                                                          <w:divsChild>
                                                                                            <w:div w:id="215051344">
                                                                                              <w:marLeft w:val="0"/>
                                                                                              <w:marRight w:val="0"/>
                                                                                              <w:marTop w:val="0"/>
                                                                                              <w:marBottom w:val="0"/>
                                                                                              <w:divBdr>
                                                                                                <w:top w:val="none" w:sz="0" w:space="0" w:color="auto"/>
                                                                                                <w:left w:val="none" w:sz="0" w:space="0" w:color="auto"/>
                                                                                                <w:bottom w:val="none" w:sz="0" w:space="0" w:color="auto"/>
                                                                                                <w:right w:val="none" w:sz="0" w:space="0" w:color="auto"/>
                                                                                              </w:divBdr>
                                                                                              <w:divsChild>
                                                                                                <w:div w:id="1027802389">
                                                                                                  <w:marLeft w:val="0"/>
                                                                                                  <w:marRight w:val="0"/>
                                                                                                  <w:marTop w:val="0"/>
                                                                                                  <w:marBottom w:val="0"/>
                                                                                                  <w:divBdr>
                                                                                                    <w:top w:val="none" w:sz="0" w:space="0" w:color="auto"/>
                                                                                                    <w:left w:val="none" w:sz="0" w:space="0" w:color="auto"/>
                                                                                                    <w:bottom w:val="none" w:sz="0" w:space="0" w:color="auto"/>
                                                                                                    <w:right w:val="none" w:sz="0" w:space="0" w:color="auto"/>
                                                                                                  </w:divBdr>
                                                                                                </w:div>
                                                                                              </w:divsChild>
                                                                                            </w:div>
                                                                                            <w:div w:id="1971744053">
                                                                                              <w:marLeft w:val="0"/>
                                                                                              <w:marRight w:val="0"/>
                                                                                              <w:marTop w:val="0"/>
                                                                                              <w:marBottom w:val="0"/>
                                                                                              <w:divBdr>
                                                                                                <w:top w:val="none" w:sz="0" w:space="0" w:color="auto"/>
                                                                                                <w:left w:val="none" w:sz="0" w:space="0" w:color="auto"/>
                                                                                                <w:bottom w:val="none" w:sz="0" w:space="0" w:color="auto"/>
                                                                                                <w:right w:val="none" w:sz="0" w:space="0" w:color="auto"/>
                                                                                              </w:divBdr>
                                                                                              <w:divsChild>
                                                                                                <w:div w:id="1234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008395">
                                                                                      <w:marLeft w:val="0"/>
                                                                                      <w:marRight w:val="0"/>
                                                                                      <w:marTop w:val="0"/>
                                                                                      <w:marBottom w:val="0"/>
                                                                                      <w:divBdr>
                                                                                        <w:top w:val="single" w:sz="4" w:space="0" w:color="B9B9B9"/>
                                                                                        <w:left w:val="none" w:sz="0" w:space="0" w:color="auto"/>
                                                                                        <w:bottom w:val="none" w:sz="0" w:space="0" w:color="auto"/>
                                                                                        <w:right w:val="none" w:sz="0" w:space="0" w:color="auto"/>
                                                                                      </w:divBdr>
                                                                                      <w:divsChild>
                                                                                        <w:div w:id="1784306171">
                                                                                          <w:marLeft w:val="0"/>
                                                                                          <w:marRight w:val="0"/>
                                                                                          <w:marTop w:val="0"/>
                                                                                          <w:marBottom w:val="0"/>
                                                                                          <w:divBdr>
                                                                                            <w:top w:val="none" w:sz="0" w:space="0" w:color="auto"/>
                                                                                            <w:left w:val="none" w:sz="0" w:space="0" w:color="auto"/>
                                                                                            <w:bottom w:val="none" w:sz="0" w:space="0" w:color="auto"/>
                                                                                            <w:right w:val="none" w:sz="0" w:space="0" w:color="auto"/>
                                                                                          </w:divBdr>
                                                                                          <w:divsChild>
                                                                                            <w:div w:id="161816097">
                                                                                              <w:marLeft w:val="0"/>
                                                                                              <w:marRight w:val="0"/>
                                                                                              <w:marTop w:val="0"/>
                                                                                              <w:marBottom w:val="0"/>
                                                                                              <w:divBdr>
                                                                                                <w:top w:val="none" w:sz="0" w:space="0" w:color="auto"/>
                                                                                                <w:left w:val="none" w:sz="0" w:space="0" w:color="auto"/>
                                                                                                <w:bottom w:val="none" w:sz="0" w:space="0" w:color="auto"/>
                                                                                                <w:right w:val="none" w:sz="0" w:space="0" w:color="auto"/>
                                                                                              </w:divBdr>
                                                                                              <w:divsChild>
                                                                                                <w:div w:id="1787383563">
                                                                                                  <w:marLeft w:val="0"/>
                                                                                                  <w:marRight w:val="0"/>
                                                                                                  <w:marTop w:val="0"/>
                                                                                                  <w:marBottom w:val="0"/>
                                                                                                  <w:divBdr>
                                                                                                    <w:top w:val="none" w:sz="0" w:space="0" w:color="auto"/>
                                                                                                    <w:left w:val="none" w:sz="0" w:space="0" w:color="auto"/>
                                                                                                    <w:bottom w:val="none" w:sz="0" w:space="0" w:color="auto"/>
                                                                                                    <w:right w:val="none" w:sz="0" w:space="0" w:color="auto"/>
                                                                                                  </w:divBdr>
                                                                                                </w:div>
                                                                                              </w:divsChild>
                                                                                            </w:div>
                                                                                            <w:div w:id="1389451446">
                                                                                              <w:marLeft w:val="0"/>
                                                                                              <w:marRight w:val="0"/>
                                                                                              <w:marTop w:val="0"/>
                                                                                              <w:marBottom w:val="0"/>
                                                                                              <w:divBdr>
                                                                                                <w:top w:val="none" w:sz="0" w:space="0" w:color="auto"/>
                                                                                                <w:left w:val="none" w:sz="0" w:space="0" w:color="auto"/>
                                                                                                <w:bottom w:val="none" w:sz="0" w:space="0" w:color="auto"/>
                                                                                                <w:right w:val="none" w:sz="0" w:space="0" w:color="auto"/>
                                                                                              </w:divBdr>
                                                                                              <w:divsChild>
                                                                                                <w:div w:id="165734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1168132">
                                                                                      <w:marLeft w:val="0"/>
                                                                                      <w:marRight w:val="0"/>
                                                                                      <w:marTop w:val="0"/>
                                                                                      <w:marBottom w:val="0"/>
                                                                                      <w:divBdr>
                                                                                        <w:top w:val="single" w:sz="4" w:space="0" w:color="B9B9B9"/>
                                                                                        <w:left w:val="none" w:sz="0" w:space="0" w:color="auto"/>
                                                                                        <w:bottom w:val="none" w:sz="0" w:space="0" w:color="auto"/>
                                                                                        <w:right w:val="none" w:sz="0" w:space="0" w:color="auto"/>
                                                                                      </w:divBdr>
                                                                                      <w:divsChild>
                                                                                        <w:div w:id="2081638286">
                                                                                          <w:marLeft w:val="0"/>
                                                                                          <w:marRight w:val="0"/>
                                                                                          <w:marTop w:val="0"/>
                                                                                          <w:marBottom w:val="0"/>
                                                                                          <w:divBdr>
                                                                                            <w:top w:val="none" w:sz="0" w:space="0" w:color="auto"/>
                                                                                            <w:left w:val="none" w:sz="0" w:space="0" w:color="auto"/>
                                                                                            <w:bottom w:val="none" w:sz="0" w:space="0" w:color="auto"/>
                                                                                            <w:right w:val="none" w:sz="0" w:space="0" w:color="auto"/>
                                                                                          </w:divBdr>
                                                                                          <w:divsChild>
                                                                                            <w:div w:id="471990729">
                                                                                              <w:marLeft w:val="0"/>
                                                                                              <w:marRight w:val="0"/>
                                                                                              <w:marTop w:val="0"/>
                                                                                              <w:marBottom w:val="0"/>
                                                                                              <w:divBdr>
                                                                                                <w:top w:val="none" w:sz="0" w:space="0" w:color="auto"/>
                                                                                                <w:left w:val="none" w:sz="0" w:space="0" w:color="auto"/>
                                                                                                <w:bottom w:val="none" w:sz="0" w:space="0" w:color="auto"/>
                                                                                                <w:right w:val="none" w:sz="0" w:space="0" w:color="auto"/>
                                                                                              </w:divBdr>
                                                                                              <w:divsChild>
                                                                                                <w:div w:id="934557927">
                                                                                                  <w:marLeft w:val="0"/>
                                                                                                  <w:marRight w:val="0"/>
                                                                                                  <w:marTop w:val="0"/>
                                                                                                  <w:marBottom w:val="0"/>
                                                                                                  <w:divBdr>
                                                                                                    <w:top w:val="none" w:sz="0" w:space="0" w:color="auto"/>
                                                                                                    <w:left w:val="none" w:sz="0" w:space="0" w:color="auto"/>
                                                                                                    <w:bottom w:val="none" w:sz="0" w:space="0" w:color="auto"/>
                                                                                                    <w:right w:val="none" w:sz="0" w:space="0" w:color="auto"/>
                                                                                                  </w:divBdr>
                                                                                                </w:div>
                                                                                              </w:divsChild>
                                                                                            </w:div>
                                                                                            <w:div w:id="620067326">
                                                                                              <w:marLeft w:val="0"/>
                                                                                              <w:marRight w:val="0"/>
                                                                                              <w:marTop w:val="0"/>
                                                                                              <w:marBottom w:val="0"/>
                                                                                              <w:divBdr>
                                                                                                <w:top w:val="none" w:sz="0" w:space="0" w:color="auto"/>
                                                                                                <w:left w:val="none" w:sz="0" w:space="0" w:color="auto"/>
                                                                                                <w:bottom w:val="none" w:sz="0" w:space="0" w:color="auto"/>
                                                                                                <w:right w:val="none" w:sz="0" w:space="0" w:color="auto"/>
                                                                                              </w:divBdr>
                                                                                              <w:divsChild>
                                                                                                <w:div w:id="262416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2786712">
                                                                                      <w:marLeft w:val="0"/>
                                                                                      <w:marRight w:val="0"/>
                                                                                      <w:marTop w:val="0"/>
                                                                                      <w:marBottom w:val="0"/>
                                                                                      <w:divBdr>
                                                                                        <w:top w:val="single" w:sz="4" w:space="0" w:color="B9B9B9"/>
                                                                                        <w:left w:val="none" w:sz="0" w:space="0" w:color="auto"/>
                                                                                        <w:bottom w:val="none" w:sz="0" w:space="0" w:color="auto"/>
                                                                                        <w:right w:val="none" w:sz="0" w:space="0" w:color="auto"/>
                                                                                      </w:divBdr>
                                                                                      <w:divsChild>
                                                                                        <w:div w:id="1287808555">
                                                                                          <w:marLeft w:val="0"/>
                                                                                          <w:marRight w:val="0"/>
                                                                                          <w:marTop w:val="0"/>
                                                                                          <w:marBottom w:val="0"/>
                                                                                          <w:divBdr>
                                                                                            <w:top w:val="none" w:sz="0" w:space="0" w:color="auto"/>
                                                                                            <w:left w:val="none" w:sz="0" w:space="0" w:color="auto"/>
                                                                                            <w:bottom w:val="none" w:sz="0" w:space="0" w:color="auto"/>
                                                                                            <w:right w:val="none" w:sz="0" w:space="0" w:color="auto"/>
                                                                                          </w:divBdr>
                                                                                          <w:divsChild>
                                                                                            <w:div w:id="323899861">
                                                                                              <w:marLeft w:val="0"/>
                                                                                              <w:marRight w:val="0"/>
                                                                                              <w:marTop w:val="0"/>
                                                                                              <w:marBottom w:val="0"/>
                                                                                              <w:divBdr>
                                                                                                <w:top w:val="none" w:sz="0" w:space="0" w:color="auto"/>
                                                                                                <w:left w:val="none" w:sz="0" w:space="0" w:color="auto"/>
                                                                                                <w:bottom w:val="none" w:sz="0" w:space="0" w:color="auto"/>
                                                                                                <w:right w:val="none" w:sz="0" w:space="0" w:color="auto"/>
                                                                                              </w:divBdr>
                                                                                              <w:divsChild>
                                                                                                <w:div w:id="1111781341">
                                                                                                  <w:marLeft w:val="0"/>
                                                                                                  <w:marRight w:val="0"/>
                                                                                                  <w:marTop w:val="0"/>
                                                                                                  <w:marBottom w:val="0"/>
                                                                                                  <w:divBdr>
                                                                                                    <w:top w:val="none" w:sz="0" w:space="0" w:color="auto"/>
                                                                                                    <w:left w:val="none" w:sz="0" w:space="0" w:color="auto"/>
                                                                                                    <w:bottom w:val="none" w:sz="0" w:space="0" w:color="auto"/>
                                                                                                    <w:right w:val="none" w:sz="0" w:space="0" w:color="auto"/>
                                                                                                  </w:divBdr>
                                                                                                </w:div>
                                                                                              </w:divsChild>
                                                                                            </w:div>
                                                                                            <w:div w:id="2096508686">
                                                                                              <w:marLeft w:val="0"/>
                                                                                              <w:marRight w:val="0"/>
                                                                                              <w:marTop w:val="0"/>
                                                                                              <w:marBottom w:val="0"/>
                                                                                              <w:divBdr>
                                                                                                <w:top w:val="none" w:sz="0" w:space="0" w:color="auto"/>
                                                                                                <w:left w:val="none" w:sz="0" w:space="0" w:color="auto"/>
                                                                                                <w:bottom w:val="none" w:sz="0" w:space="0" w:color="auto"/>
                                                                                                <w:right w:val="none" w:sz="0" w:space="0" w:color="auto"/>
                                                                                              </w:divBdr>
                                                                                              <w:divsChild>
                                                                                                <w:div w:id="44910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7054">
                                                                                      <w:marLeft w:val="0"/>
                                                                                      <w:marRight w:val="0"/>
                                                                                      <w:marTop w:val="0"/>
                                                                                      <w:marBottom w:val="0"/>
                                                                                      <w:divBdr>
                                                                                        <w:top w:val="single" w:sz="4" w:space="0" w:color="B9B9B9"/>
                                                                                        <w:left w:val="none" w:sz="0" w:space="0" w:color="auto"/>
                                                                                        <w:bottom w:val="none" w:sz="0" w:space="0" w:color="auto"/>
                                                                                        <w:right w:val="none" w:sz="0" w:space="0" w:color="auto"/>
                                                                                      </w:divBdr>
                                                                                      <w:divsChild>
                                                                                        <w:div w:id="1441799528">
                                                                                          <w:marLeft w:val="0"/>
                                                                                          <w:marRight w:val="0"/>
                                                                                          <w:marTop w:val="0"/>
                                                                                          <w:marBottom w:val="0"/>
                                                                                          <w:divBdr>
                                                                                            <w:top w:val="none" w:sz="0" w:space="0" w:color="auto"/>
                                                                                            <w:left w:val="none" w:sz="0" w:space="0" w:color="auto"/>
                                                                                            <w:bottom w:val="none" w:sz="0" w:space="0" w:color="auto"/>
                                                                                            <w:right w:val="none" w:sz="0" w:space="0" w:color="auto"/>
                                                                                          </w:divBdr>
                                                                                          <w:divsChild>
                                                                                            <w:div w:id="412243816">
                                                                                              <w:marLeft w:val="0"/>
                                                                                              <w:marRight w:val="0"/>
                                                                                              <w:marTop w:val="0"/>
                                                                                              <w:marBottom w:val="0"/>
                                                                                              <w:divBdr>
                                                                                                <w:top w:val="none" w:sz="0" w:space="0" w:color="auto"/>
                                                                                                <w:left w:val="none" w:sz="0" w:space="0" w:color="auto"/>
                                                                                                <w:bottom w:val="none" w:sz="0" w:space="0" w:color="auto"/>
                                                                                                <w:right w:val="none" w:sz="0" w:space="0" w:color="auto"/>
                                                                                              </w:divBdr>
                                                                                              <w:divsChild>
                                                                                                <w:div w:id="886572547">
                                                                                                  <w:marLeft w:val="0"/>
                                                                                                  <w:marRight w:val="0"/>
                                                                                                  <w:marTop w:val="0"/>
                                                                                                  <w:marBottom w:val="0"/>
                                                                                                  <w:divBdr>
                                                                                                    <w:top w:val="none" w:sz="0" w:space="0" w:color="auto"/>
                                                                                                    <w:left w:val="none" w:sz="0" w:space="0" w:color="auto"/>
                                                                                                    <w:bottom w:val="none" w:sz="0" w:space="0" w:color="auto"/>
                                                                                                    <w:right w:val="none" w:sz="0" w:space="0" w:color="auto"/>
                                                                                                  </w:divBdr>
                                                                                                </w:div>
                                                                                              </w:divsChild>
                                                                                            </w:div>
                                                                                            <w:div w:id="2099255847">
                                                                                              <w:marLeft w:val="0"/>
                                                                                              <w:marRight w:val="0"/>
                                                                                              <w:marTop w:val="0"/>
                                                                                              <w:marBottom w:val="0"/>
                                                                                              <w:divBdr>
                                                                                                <w:top w:val="none" w:sz="0" w:space="0" w:color="auto"/>
                                                                                                <w:left w:val="none" w:sz="0" w:space="0" w:color="auto"/>
                                                                                                <w:bottom w:val="none" w:sz="0" w:space="0" w:color="auto"/>
                                                                                                <w:right w:val="none" w:sz="0" w:space="0" w:color="auto"/>
                                                                                              </w:divBdr>
                                                                                              <w:divsChild>
                                                                                                <w:div w:id="155361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869175">
                                                                                      <w:marLeft w:val="0"/>
                                                                                      <w:marRight w:val="0"/>
                                                                                      <w:marTop w:val="0"/>
                                                                                      <w:marBottom w:val="0"/>
                                                                                      <w:divBdr>
                                                                                        <w:top w:val="single" w:sz="4" w:space="0" w:color="B9B9B9"/>
                                                                                        <w:left w:val="none" w:sz="0" w:space="0" w:color="auto"/>
                                                                                        <w:bottom w:val="none" w:sz="0" w:space="0" w:color="auto"/>
                                                                                        <w:right w:val="none" w:sz="0" w:space="0" w:color="auto"/>
                                                                                      </w:divBdr>
                                                                                      <w:divsChild>
                                                                                        <w:div w:id="451477655">
                                                                                          <w:marLeft w:val="0"/>
                                                                                          <w:marRight w:val="0"/>
                                                                                          <w:marTop w:val="0"/>
                                                                                          <w:marBottom w:val="0"/>
                                                                                          <w:divBdr>
                                                                                            <w:top w:val="none" w:sz="0" w:space="0" w:color="auto"/>
                                                                                            <w:left w:val="none" w:sz="0" w:space="0" w:color="auto"/>
                                                                                            <w:bottom w:val="none" w:sz="0" w:space="0" w:color="auto"/>
                                                                                            <w:right w:val="none" w:sz="0" w:space="0" w:color="auto"/>
                                                                                          </w:divBdr>
                                                                                          <w:divsChild>
                                                                                            <w:div w:id="245647889">
                                                                                              <w:marLeft w:val="0"/>
                                                                                              <w:marRight w:val="0"/>
                                                                                              <w:marTop w:val="0"/>
                                                                                              <w:marBottom w:val="0"/>
                                                                                              <w:divBdr>
                                                                                                <w:top w:val="none" w:sz="0" w:space="0" w:color="auto"/>
                                                                                                <w:left w:val="none" w:sz="0" w:space="0" w:color="auto"/>
                                                                                                <w:bottom w:val="none" w:sz="0" w:space="0" w:color="auto"/>
                                                                                                <w:right w:val="none" w:sz="0" w:space="0" w:color="auto"/>
                                                                                              </w:divBdr>
                                                                                              <w:divsChild>
                                                                                                <w:div w:id="1354308533">
                                                                                                  <w:marLeft w:val="0"/>
                                                                                                  <w:marRight w:val="0"/>
                                                                                                  <w:marTop w:val="0"/>
                                                                                                  <w:marBottom w:val="0"/>
                                                                                                  <w:divBdr>
                                                                                                    <w:top w:val="none" w:sz="0" w:space="0" w:color="auto"/>
                                                                                                    <w:left w:val="none" w:sz="0" w:space="0" w:color="auto"/>
                                                                                                    <w:bottom w:val="none" w:sz="0" w:space="0" w:color="auto"/>
                                                                                                    <w:right w:val="none" w:sz="0" w:space="0" w:color="auto"/>
                                                                                                  </w:divBdr>
                                                                                                </w:div>
                                                                                              </w:divsChild>
                                                                                            </w:div>
                                                                                            <w:div w:id="930895713">
                                                                                              <w:marLeft w:val="0"/>
                                                                                              <w:marRight w:val="0"/>
                                                                                              <w:marTop w:val="0"/>
                                                                                              <w:marBottom w:val="0"/>
                                                                                              <w:divBdr>
                                                                                                <w:top w:val="none" w:sz="0" w:space="0" w:color="auto"/>
                                                                                                <w:left w:val="none" w:sz="0" w:space="0" w:color="auto"/>
                                                                                                <w:bottom w:val="none" w:sz="0" w:space="0" w:color="auto"/>
                                                                                                <w:right w:val="none" w:sz="0" w:space="0" w:color="auto"/>
                                                                                              </w:divBdr>
                                                                                              <w:divsChild>
                                                                                                <w:div w:id="558787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034118">
                                                                                      <w:marLeft w:val="0"/>
                                                                                      <w:marRight w:val="0"/>
                                                                                      <w:marTop w:val="0"/>
                                                                                      <w:marBottom w:val="0"/>
                                                                                      <w:divBdr>
                                                                                        <w:top w:val="single" w:sz="4" w:space="0" w:color="B9B9B9"/>
                                                                                        <w:left w:val="none" w:sz="0" w:space="0" w:color="auto"/>
                                                                                        <w:bottom w:val="none" w:sz="0" w:space="0" w:color="auto"/>
                                                                                        <w:right w:val="none" w:sz="0" w:space="0" w:color="auto"/>
                                                                                      </w:divBdr>
                                                                                      <w:divsChild>
                                                                                        <w:div w:id="78407147">
                                                                                          <w:marLeft w:val="0"/>
                                                                                          <w:marRight w:val="0"/>
                                                                                          <w:marTop w:val="0"/>
                                                                                          <w:marBottom w:val="0"/>
                                                                                          <w:divBdr>
                                                                                            <w:top w:val="none" w:sz="0" w:space="0" w:color="auto"/>
                                                                                            <w:left w:val="none" w:sz="0" w:space="0" w:color="auto"/>
                                                                                            <w:bottom w:val="none" w:sz="0" w:space="0" w:color="auto"/>
                                                                                            <w:right w:val="none" w:sz="0" w:space="0" w:color="auto"/>
                                                                                          </w:divBdr>
                                                                                          <w:divsChild>
                                                                                            <w:div w:id="136724358">
                                                                                              <w:marLeft w:val="0"/>
                                                                                              <w:marRight w:val="0"/>
                                                                                              <w:marTop w:val="0"/>
                                                                                              <w:marBottom w:val="0"/>
                                                                                              <w:divBdr>
                                                                                                <w:top w:val="none" w:sz="0" w:space="0" w:color="auto"/>
                                                                                                <w:left w:val="none" w:sz="0" w:space="0" w:color="auto"/>
                                                                                                <w:bottom w:val="none" w:sz="0" w:space="0" w:color="auto"/>
                                                                                                <w:right w:val="none" w:sz="0" w:space="0" w:color="auto"/>
                                                                                              </w:divBdr>
                                                                                              <w:divsChild>
                                                                                                <w:div w:id="1250120947">
                                                                                                  <w:marLeft w:val="0"/>
                                                                                                  <w:marRight w:val="0"/>
                                                                                                  <w:marTop w:val="0"/>
                                                                                                  <w:marBottom w:val="0"/>
                                                                                                  <w:divBdr>
                                                                                                    <w:top w:val="none" w:sz="0" w:space="0" w:color="auto"/>
                                                                                                    <w:left w:val="none" w:sz="0" w:space="0" w:color="auto"/>
                                                                                                    <w:bottom w:val="none" w:sz="0" w:space="0" w:color="auto"/>
                                                                                                    <w:right w:val="none" w:sz="0" w:space="0" w:color="auto"/>
                                                                                                  </w:divBdr>
                                                                                                </w:div>
                                                                                              </w:divsChild>
                                                                                            </w:div>
                                                                                            <w:div w:id="222569416">
                                                                                              <w:marLeft w:val="0"/>
                                                                                              <w:marRight w:val="0"/>
                                                                                              <w:marTop w:val="0"/>
                                                                                              <w:marBottom w:val="0"/>
                                                                                              <w:divBdr>
                                                                                                <w:top w:val="none" w:sz="0" w:space="0" w:color="auto"/>
                                                                                                <w:left w:val="none" w:sz="0" w:space="0" w:color="auto"/>
                                                                                                <w:bottom w:val="none" w:sz="0" w:space="0" w:color="auto"/>
                                                                                                <w:right w:val="none" w:sz="0" w:space="0" w:color="auto"/>
                                                                                              </w:divBdr>
                                                                                              <w:divsChild>
                                                                                                <w:div w:id="203784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606210">
                                                                                      <w:marLeft w:val="0"/>
                                                                                      <w:marRight w:val="0"/>
                                                                                      <w:marTop w:val="0"/>
                                                                                      <w:marBottom w:val="0"/>
                                                                                      <w:divBdr>
                                                                                        <w:top w:val="single" w:sz="4" w:space="0" w:color="B9B9B9"/>
                                                                                        <w:left w:val="none" w:sz="0" w:space="0" w:color="auto"/>
                                                                                        <w:bottom w:val="none" w:sz="0" w:space="0" w:color="auto"/>
                                                                                        <w:right w:val="none" w:sz="0" w:space="0" w:color="auto"/>
                                                                                      </w:divBdr>
                                                                                      <w:divsChild>
                                                                                        <w:div w:id="1444304646">
                                                                                          <w:marLeft w:val="0"/>
                                                                                          <w:marRight w:val="0"/>
                                                                                          <w:marTop w:val="0"/>
                                                                                          <w:marBottom w:val="0"/>
                                                                                          <w:divBdr>
                                                                                            <w:top w:val="none" w:sz="0" w:space="0" w:color="auto"/>
                                                                                            <w:left w:val="none" w:sz="0" w:space="0" w:color="auto"/>
                                                                                            <w:bottom w:val="none" w:sz="0" w:space="0" w:color="auto"/>
                                                                                            <w:right w:val="none" w:sz="0" w:space="0" w:color="auto"/>
                                                                                          </w:divBdr>
                                                                                          <w:divsChild>
                                                                                            <w:div w:id="88045743">
                                                                                              <w:marLeft w:val="0"/>
                                                                                              <w:marRight w:val="0"/>
                                                                                              <w:marTop w:val="0"/>
                                                                                              <w:marBottom w:val="0"/>
                                                                                              <w:divBdr>
                                                                                                <w:top w:val="none" w:sz="0" w:space="0" w:color="auto"/>
                                                                                                <w:left w:val="none" w:sz="0" w:space="0" w:color="auto"/>
                                                                                                <w:bottom w:val="none" w:sz="0" w:space="0" w:color="auto"/>
                                                                                                <w:right w:val="none" w:sz="0" w:space="0" w:color="auto"/>
                                                                                              </w:divBdr>
                                                                                              <w:divsChild>
                                                                                                <w:div w:id="923489656">
                                                                                                  <w:marLeft w:val="0"/>
                                                                                                  <w:marRight w:val="0"/>
                                                                                                  <w:marTop w:val="0"/>
                                                                                                  <w:marBottom w:val="0"/>
                                                                                                  <w:divBdr>
                                                                                                    <w:top w:val="none" w:sz="0" w:space="0" w:color="auto"/>
                                                                                                    <w:left w:val="none" w:sz="0" w:space="0" w:color="auto"/>
                                                                                                    <w:bottom w:val="none" w:sz="0" w:space="0" w:color="auto"/>
                                                                                                    <w:right w:val="none" w:sz="0" w:space="0" w:color="auto"/>
                                                                                                  </w:divBdr>
                                                                                                </w:div>
                                                                                              </w:divsChild>
                                                                                            </w:div>
                                                                                            <w:div w:id="1653439642">
                                                                                              <w:marLeft w:val="0"/>
                                                                                              <w:marRight w:val="0"/>
                                                                                              <w:marTop w:val="0"/>
                                                                                              <w:marBottom w:val="0"/>
                                                                                              <w:divBdr>
                                                                                                <w:top w:val="none" w:sz="0" w:space="0" w:color="auto"/>
                                                                                                <w:left w:val="none" w:sz="0" w:space="0" w:color="auto"/>
                                                                                                <w:bottom w:val="none" w:sz="0" w:space="0" w:color="auto"/>
                                                                                                <w:right w:val="none" w:sz="0" w:space="0" w:color="auto"/>
                                                                                              </w:divBdr>
                                                                                              <w:divsChild>
                                                                                                <w:div w:id="4425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830122">
                                                                                      <w:marLeft w:val="0"/>
                                                                                      <w:marRight w:val="0"/>
                                                                                      <w:marTop w:val="0"/>
                                                                                      <w:marBottom w:val="0"/>
                                                                                      <w:divBdr>
                                                                                        <w:top w:val="single" w:sz="4" w:space="0" w:color="B9B9B9"/>
                                                                                        <w:left w:val="none" w:sz="0" w:space="0" w:color="auto"/>
                                                                                        <w:bottom w:val="none" w:sz="0" w:space="0" w:color="auto"/>
                                                                                        <w:right w:val="none" w:sz="0" w:space="0" w:color="auto"/>
                                                                                      </w:divBdr>
                                                                                      <w:divsChild>
                                                                                        <w:div w:id="1551303244">
                                                                                          <w:marLeft w:val="0"/>
                                                                                          <w:marRight w:val="0"/>
                                                                                          <w:marTop w:val="0"/>
                                                                                          <w:marBottom w:val="0"/>
                                                                                          <w:divBdr>
                                                                                            <w:top w:val="none" w:sz="0" w:space="0" w:color="auto"/>
                                                                                            <w:left w:val="none" w:sz="0" w:space="0" w:color="auto"/>
                                                                                            <w:bottom w:val="none" w:sz="0" w:space="0" w:color="auto"/>
                                                                                            <w:right w:val="none" w:sz="0" w:space="0" w:color="auto"/>
                                                                                          </w:divBdr>
                                                                                          <w:divsChild>
                                                                                            <w:div w:id="1318147110">
                                                                                              <w:marLeft w:val="0"/>
                                                                                              <w:marRight w:val="0"/>
                                                                                              <w:marTop w:val="0"/>
                                                                                              <w:marBottom w:val="0"/>
                                                                                              <w:divBdr>
                                                                                                <w:top w:val="none" w:sz="0" w:space="0" w:color="auto"/>
                                                                                                <w:left w:val="none" w:sz="0" w:space="0" w:color="auto"/>
                                                                                                <w:bottom w:val="none" w:sz="0" w:space="0" w:color="auto"/>
                                                                                                <w:right w:val="none" w:sz="0" w:space="0" w:color="auto"/>
                                                                                              </w:divBdr>
                                                                                              <w:divsChild>
                                                                                                <w:div w:id="634919856">
                                                                                                  <w:marLeft w:val="0"/>
                                                                                                  <w:marRight w:val="0"/>
                                                                                                  <w:marTop w:val="0"/>
                                                                                                  <w:marBottom w:val="0"/>
                                                                                                  <w:divBdr>
                                                                                                    <w:top w:val="none" w:sz="0" w:space="0" w:color="auto"/>
                                                                                                    <w:left w:val="none" w:sz="0" w:space="0" w:color="auto"/>
                                                                                                    <w:bottom w:val="none" w:sz="0" w:space="0" w:color="auto"/>
                                                                                                    <w:right w:val="none" w:sz="0" w:space="0" w:color="auto"/>
                                                                                                  </w:divBdr>
                                                                                                </w:div>
                                                                                              </w:divsChild>
                                                                                            </w:div>
                                                                                            <w:div w:id="1543326332">
                                                                                              <w:marLeft w:val="0"/>
                                                                                              <w:marRight w:val="0"/>
                                                                                              <w:marTop w:val="0"/>
                                                                                              <w:marBottom w:val="0"/>
                                                                                              <w:divBdr>
                                                                                                <w:top w:val="none" w:sz="0" w:space="0" w:color="auto"/>
                                                                                                <w:left w:val="none" w:sz="0" w:space="0" w:color="auto"/>
                                                                                                <w:bottom w:val="none" w:sz="0" w:space="0" w:color="auto"/>
                                                                                                <w:right w:val="none" w:sz="0" w:space="0" w:color="auto"/>
                                                                                              </w:divBdr>
                                                                                              <w:divsChild>
                                                                                                <w:div w:id="669333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4945661">
                                                                                      <w:marLeft w:val="0"/>
                                                                                      <w:marRight w:val="0"/>
                                                                                      <w:marTop w:val="0"/>
                                                                                      <w:marBottom w:val="0"/>
                                                                                      <w:divBdr>
                                                                                        <w:top w:val="single" w:sz="4" w:space="0" w:color="B9B9B9"/>
                                                                                        <w:left w:val="none" w:sz="0" w:space="0" w:color="auto"/>
                                                                                        <w:bottom w:val="none" w:sz="0" w:space="0" w:color="auto"/>
                                                                                        <w:right w:val="none" w:sz="0" w:space="0" w:color="auto"/>
                                                                                      </w:divBdr>
                                                                                      <w:divsChild>
                                                                                        <w:div w:id="1487890577">
                                                                                          <w:marLeft w:val="0"/>
                                                                                          <w:marRight w:val="0"/>
                                                                                          <w:marTop w:val="0"/>
                                                                                          <w:marBottom w:val="0"/>
                                                                                          <w:divBdr>
                                                                                            <w:top w:val="none" w:sz="0" w:space="0" w:color="auto"/>
                                                                                            <w:left w:val="none" w:sz="0" w:space="0" w:color="auto"/>
                                                                                            <w:bottom w:val="none" w:sz="0" w:space="0" w:color="auto"/>
                                                                                            <w:right w:val="none" w:sz="0" w:space="0" w:color="auto"/>
                                                                                          </w:divBdr>
                                                                                          <w:divsChild>
                                                                                            <w:div w:id="468207297">
                                                                                              <w:marLeft w:val="0"/>
                                                                                              <w:marRight w:val="0"/>
                                                                                              <w:marTop w:val="0"/>
                                                                                              <w:marBottom w:val="0"/>
                                                                                              <w:divBdr>
                                                                                                <w:top w:val="none" w:sz="0" w:space="0" w:color="auto"/>
                                                                                                <w:left w:val="none" w:sz="0" w:space="0" w:color="auto"/>
                                                                                                <w:bottom w:val="none" w:sz="0" w:space="0" w:color="auto"/>
                                                                                                <w:right w:val="none" w:sz="0" w:space="0" w:color="auto"/>
                                                                                              </w:divBdr>
                                                                                              <w:divsChild>
                                                                                                <w:div w:id="171720222">
                                                                                                  <w:marLeft w:val="0"/>
                                                                                                  <w:marRight w:val="0"/>
                                                                                                  <w:marTop w:val="0"/>
                                                                                                  <w:marBottom w:val="0"/>
                                                                                                  <w:divBdr>
                                                                                                    <w:top w:val="none" w:sz="0" w:space="0" w:color="auto"/>
                                                                                                    <w:left w:val="none" w:sz="0" w:space="0" w:color="auto"/>
                                                                                                    <w:bottom w:val="none" w:sz="0" w:space="0" w:color="auto"/>
                                                                                                    <w:right w:val="none" w:sz="0" w:space="0" w:color="auto"/>
                                                                                                  </w:divBdr>
                                                                                                </w:div>
                                                                                              </w:divsChild>
                                                                                            </w:div>
                                                                                            <w:div w:id="1408650037">
                                                                                              <w:marLeft w:val="0"/>
                                                                                              <w:marRight w:val="0"/>
                                                                                              <w:marTop w:val="0"/>
                                                                                              <w:marBottom w:val="0"/>
                                                                                              <w:divBdr>
                                                                                                <w:top w:val="none" w:sz="0" w:space="0" w:color="auto"/>
                                                                                                <w:left w:val="none" w:sz="0" w:space="0" w:color="auto"/>
                                                                                                <w:bottom w:val="none" w:sz="0" w:space="0" w:color="auto"/>
                                                                                                <w:right w:val="none" w:sz="0" w:space="0" w:color="auto"/>
                                                                                              </w:divBdr>
                                                                                              <w:divsChild>
                                                                                                <w:div w:id="199406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072762">
                                                                                      <w:marLeft w:val="0"/>
                                                                                      <w:marRight w:val="0"/>
                                                                                      <w:marTop w:val="0"/>
                                                                                      <w:marBottom w:val="0"/>
                                                                                      <w:divBdr>
                                                                                        <w:top w:val="single" w:sz="4" w:space="0" w:color="B9B9B9"/>
                                                                                        <w:left w:val="none" w:sz="0" w:space="0" w:color="auto"/>
                                                                                        <w:bottom w:val="none" w:sz="0" w:space="0" w:color="auto"/>
                                                                                        <w:right w:val="none" w:sz="0" w:space="0" w:color="auto"/>
                                                                                      </w:divBdr>
                                                                                      <w:divsChild>
                                                                                        <w:div w:id="160968912">
                                                                                          <w:marLeft w:val="0"/>
                                                                                          <w:marRight w:val="0"/>
                                                                                          <w:marTop w:val="0"/>
                                                                                          <w:marBottom w:val="0"/>
                                                                                          <w:divBdr>
                                                                                            <w:top w:val="none" w:sz="0" w:space="0" w:color="auto"/>
                                                                                            <w:left w:val="none" w:sz="0" w:space="0" w:color="auto"/>
                                                                                            <w:bottom w:val="none" w:sz="0" w:space="0" w:color="auto"/>
                                                                                            <w:right w:val="none" w:sz="0" w:space="0" w:color="auto"/>
                                                                                          </w:divBdr>
                                                                                          <w:divsChild>
                                                                                            <w:div w:id="24141524">
                                                                                              <w:marLeft w:val="0"/>
                                                                                              <w:marRight w:val="0"/>
                                                                                              <w:marTop w:val="0"/>
                                                                                              <w:marBottom w:val="0"/>
                                                                                              <w:divBdr>
                                                                                                <w:top w:val="none" w:sz="0" w:space="0" w:color="auto"/>
                                                                                                <w:left w:val="none" w:sz="0" w:space="0" w:color="auto"/>
                                                                                                <w:bottom w:val="none" w:sz="0" w:space="0" w:color="auto"/>
                                                                                                <w:right w:val="none" w:sz="0" w:space="0" w:color="auto"/>
                                                                                              </w:divBdr>
                                                                                              <w:divsChild>
                                                                                                <w:div w:id="875896837">
                                                                                                  <w:marLeft w:val="0"/>
                                                                                                  <w:marRight w:val="0"/>
                                                                                                  <w:marTop w:val="0"/>
                                                                                                  <w:marBottom w:val="0"/>
                                                                                                  <w:divBdr>
                                                                                                    <w:top w:val="none" w:sz="0" w:space="0" w:color="auto"/>
                                                                                                    <w:left w:val="none" w:sz="0" w:space="0" w:color="auto"/>
                                                                                                    <w:bottom w:val="none" w:sz="0" w:space="0" w:color="auto"/>
                                                                                                    <w:right w:val="none" w:sz="0" w:space="0" w:color="auto"/>
                                                                                                  </w:divBdr>
                                                                                                </w:div>
                                                                                              </w:divsChild>
                                                                                            </w:div>
                                                                                            <w:div w:id="978461248">
                                                                                              <w:marLeft w:val="0"/>
                                                                                              <w:marRight w:val="0"/>
                                                                                              <w:marTop w:val="0"/>
                                                                                              <w:marBottom w:val="0"/>
                                                                                              <w:divBdr>
                                                                                                <w:top w:val="none" w:sz="0" w:space="0" w:color="auto"/>
                                                                                                <w:left w:val="none" w:sz="0" w:space="0" w:color="auto"/>
                                                                                                <w:bottom w:val="none" w:sz="0" w:space="0" w:color="auto"/>
                                                                                                <w:right w:val="none" w:sz="0" w:space="0" w:color="auto"/>
                                                                                              </w:divBdr>
                                                                                              <w:divsChild>
                                                                                                <w:div w:id="26905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735358">
                                                                                      <w:marLeft w:val="0"/>
                                                                                      <w:marRight w:val="0"/>
                                                                                      <w:marTop w:val="0"/>
                                                                                      <w:marBottom w:val="0"/>
                                                                                      <w:divBdr>
                                                                                        <w:top w:val="single" w:sz="4" w:space="0" w:color="B9B9B9"/>
                                                                                        <w:left w:val="none" w:sz="0" w:space="0" w:color="auto"/>
                                                                                        <w:bottom w:val="none" w:sz="0" w:space="0" w:color="auto"/>
                                                                                        <w:right w:val="none" w:sz="0" w:space="0" w:color="auto"/>
                                                                                      </w:divBdr>
                                                                                      <w:divsChild>
                                                                                        <w:div w:id="632711797">
                                                                                          <w:marLeft w:val="0"/>
                                                                                          <w:marRight w:val="0"/>
                                                                                          <w:marTop w:val="0"/>
                                                                                          <w:marBottom w:val="0"/>
                                                                                          <w:divBdr>
                                                                                            <w:top w:val="none" w:sz="0" w:space="0" w:color="auto"/>
                                                                                            <w:left w:val="none" w:sz="0" w:space="0" w:color="auto"/>
                                                                                            <w:bottom w:val="none" w:sz="0" w:space="0" w:color="auto"/>
                                                                                            <w:right w:val="none" w:sz="0" w:space="0" w:color="auto"/>
                                                                                          </w:divBdr>
                                                                                          <w:divsChild>
                                                                                            <w:div w:id="1845706317">
                                                                                              <w:marLeft w:val="0"/>
                                                                                              <w:marRight w:val="0"/>
                                                                                              <w:marTop w:val="0"/>
                                                                                              <w:marBottom w:val="0"/>
                                                                                              <w:divBdr>
                                                                                                <w:top w:val="none" w:sz="0" w:space="0" w:color="auto"/>
                                                                                                <w:left w:val="none" w:sz="0" w:space="0" w:color="auto"/>
                                                                                                <w:bottom w:val="none" w:sz="0" w:space="0" w:color="auto"/>
                                                                                                <w:right w:val="none" w:sz="0" w:space="0" w:color="auto"/>
                                                                                              </w:divBdr>
                                                                                              <w:divsChild>
                                                                                                <w:div w:id="453327622">
                                                                                                  <w:marLeft w:val="0"/>
                                                                                                  <w:marRight w:val="0"/>
                                                                                                  <w:marTop w:val="0"/>
                                                                                                  <w:marBottom w:val="0"/>
                                                                                                  <w:divBdr>
                                                                                                    <w:top w:val="none" w:sz="0" w:space="0" w:color="auto"/>
                                                                                                    <w:left w:val="none" w:sz="0" w:space="0" w:color="auto"/>
                                                                                                    <w:bottom w:val="none" w:sz="0" w:space="0" w:color="auto"/>
                                                                                                    <w:right w:val="none" w:sz="0" w:space="0" w:color="auto"/>
                                                                                                  </w:divBdr>
                                                                                                </w:div>
                                                                                              </w:divsChild>
                                                                                            </w:div>
                                                                                            <w:div w:id="1964923344">
                                                                                              <w:marLeft w:val="0"/>
                                                                                              <w:marRight w:val="0"/>
                                                                                              <w:marTop w:val="0"/>
                                                                                              <w:marBottom w:val="0"/>
                                                                                              <w:divBdr>
                                                                                                <w:top w:val="none" w:sz="0" w:space="0" w:color="auto"/>
                                                                                                <w:left w:val="none" w:sz="0" w:space="0" w:color="auto"/>
                                                                                                <w:bottom w:val="none" w:sz="0" w:space="0" w:color="auto"/>
                                                                                                <w:right w:val="none" w:sz="0" w:space="0" w:color="auto"/>
                                                                                              </w:divBdr>
                                                                                              <w:divsChild>
                                                                                                <w:div w:id="1313173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1698464">
                                                                                      <w:marLeft w:val="0"/>
                                                                                      <w:marRight w:val="0"/>
                                                                                      <w:marTop w:val="0"/>
                                                                                      <w:marBottom w:val="0"/>
                                                                                      <w:divBdr>
                                                                                        <w:top w:val="single" w:sz="4" w:space="0" w:color="B9B9B9"/>
                                                                                        <w:left w:val="none" w:sz="0" w:space="0" w:color="auto"/>
                                                                                        <w:bottom w:val="none" w:sz="0" w:space="0" w:color="auto"/>
                                                                                        <w:right w:val="none" w:sz="0" w:space="0" w:color="auto"/>
                                                                                      </w:divBdr>
                                                                                      <w:divsChild>
                                                                                        <w:div w:id="76944299">
                                                                                          <w:marLeft w:val="0"/>
                                                                                          <w:marRight w:val="0"/>
                                                                                          <w:marTop w:val="0"/>
                                                                                          <w:marBottom w:val="0"/>
                                                                                          <w:divBdr>
                                                                                            <w:top w:val="none" w:sz="0" w:space="0" w:color="auto"/>
                                                                                            <w:left w:val="none" w:sz="0" w:space="0" w:color="auto"/>
                                                                                            <w:bottom w:val="none" w:sz="0" w:space="0" w:color="auto"/>
                                                                                            <w:right w:val="none" w:sz="0" w:space="0" w:color="auto"/>
                                                                                          </w:divBdr>
                                                                                          <w:divsChild>
                                                                                            <w:div w:id="482700415">
                                                                                              <w:marLeft w:val="0"/>
                                                                                              <w:marRight w:val="0"/>
                                                                                              <w:marTop w:val="0"/>
                                                                                              <w:marBottom w:val="0"/>
                                                                                              <w:divBdr>
                                                                                                <w:top w:val="none" w:sz="0" w:space="0" w:color="auto"/>
                                                                                                <w:left w:val="none" w:sz="0" w:space="0" w:color="auto"/>
                                                                                                <w:bottom w:val="none" w:sz="0" w:space="0" w:color="auto"/>
                                                                                                <w:right w:val="none" w:sz="0" w:space="0" w:color="auto"/>
                                                                                              </w:divBdr>
                                                                                              <w:divsChild>
                                                                                                <w:div w:id="1983383059">
                                                                                                  <w:marLeft w:val="0"/>
                                                                                                  <w:marRight w:val="0"/>
                                                                                                  <w:marTop w:val="0"/>
                                                                                                  <w:marBottom w:val="0"/>
                                                                                                  <w:divBdr>
                                                                                                    <w:top w:val="none" w:sz="0" w:space="0" w:color="auto"/>
                                                                                                    <w:left w:val="none" w:sz="0" w:space="0" w:color="auto"/>
                                                                                                    <w:bottom w:val="none" w:sz="0" w:space="0" w:color="auto"/>
                                                                                                    <w:right w:val="none" w:sz="0" w:space="0" w:color="auto"/>
                                                                                                  </w:divBdr>
                                                                                                </w:div>
                                                                                              </w:divsChild>
                                                                                            </w:div>
                                                                                            <w:div w:id="1024404266">
                                                                                              <w:marLeft w:val="0"/>
                                                                                              <w:marRight w:val="0"/>
                                                                                              <w:marTop w:val="0"/>
                                                                                              <w:marBottom w:val="0"/>
                                                                                              <w:divBdr>
                                                                                                <w:top w:val="none" w:sz="0" w:space="0" w:color="auto"/>
                                                                                                <w:left w:val="none" w:sz="0" w:space="0" w:color="auto"/>
                                                                                                <w:bottom w:val="none" w:sz="0" w:space="0" w:color="auto"/>
                                                                                                <w:right w:val="none" w:sz="0" w:space="0" w:color="auto"/>
                                                                                              </w:divBdr>
                                                                                              <w:divsChild>
                                                                                                <w:div w:id="196654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884823">
                                                                                      <w:marLeft w:val="0"/>
                                                                                      <w:marRight w:val="0"/>
                                                                                      <w:marTop w:val="0"/>
                                                                                      <w:marBottom w:val="0"/>
                                                                                      <w:divBdr>
                                                                                        <w:top w:val="single" w:sz="4" w:space="0" w:color="B9B9B9"/>
                                                                                        <w:left w:val="none" w:sz="0" w:space="0" w:color="auto"/>
                                                                                        <w:bottom w:val="none" w:sz="0" w:space="0" w:color="auto"/>
                                                                                        <w:right w:val="none" w:sz="0" w:space="0" w:color="auto"/>
                                                                                      </w:divBdr>
                                                                                      <w:divsChild>
                                                                                        <w:div w:id="1250194955">
                                                                                          <w:marLeft w:val="0"/>
                                                                                          <w:marRight w:val="0"/>
                                                                                          <w:marTop w:val="0"/>
                                                                                          <w:marBottom w:val="0"/>
                                                                                          <w:divBdr>
                                                                                            <w:top w:val="none" w:sz="0" w:space="0" w:color="auto"/>
                                                                                            <w:left w:val="none" w:sz="0" w:space="0" w:color="auto"/>
                                                                                            <w:bottom w:val="none" w:sz="0" w:space="0" w:color="auto"/>
                                                                                            <w:right w:val="none" w:sz="0" w:space="0" w:color="auto"/>
                                                                                          </w:divBdr>
                                                                                          <w:divsChild>
                                                                                            <w:div w:id="798573134">
                                                                                              <w:marLeft w:val="0"/>
                                                                                              <w:marRight w:val="0"/>
                                                                                              <w:marTop w:val="0"/>
                                                                                              <w:marBottom w:val="0"/>
                                                                                              <w:divBdr>
                                                                                                <w:top w:val="none" w:sz="0" w:space="0" w:color="auto"/>
                                                                                                <w:left w:val="none" w:sz="0" w:space="0" w:color="auto"/>
                                                                                                <w:bottom w:val="none" w:sz="0" w:space="0" w:color="auto"/>
                                                                                                <w:right w:val="none" w:sz="0" w:space="0" w:color="auto"/>
                                                                                              </w:divBdr>
                                                                                              <w:divsChild>
                                                                                                <w:div w:id="13190016">
                                                                                                  <w:marLeft w:val="0"/>
                                                                                                  <w:marRight w:val="0"/>
                                                                                                  <w:marTop w:val="0"/>
                                                                                                  <w:marBottom w:val="0"/>
                                                                                                  <w:divBdr>
                                                                                                    <w:top w:val="none" w:sz="0" w:space="0" w:color="auto"/>
                                                                                                    <w:left w:val="none" w:sz="0" w:space="0" w:color="auto"/>
                                                                                                    <w:bottom w:val="none" w:sz="0" w:space="0" w:color="auto"/>
                                                                                                    <w:right w:val="none" w:sz="0" w:space="0" w:color="auto"/>
                                                                                                  </w:divBdr>
                                                                                                </w:div>
                                                                                              </w:divsChild>
                                                                                            </w:div>
                                                                                            <w:div w:id="1929119164">
                                                                                              <w:marLeft w:val="0"/>
                                                                                              <w:marRight w:val="0"/>
                                                                                              <w:marTop w:val="0"/>
                                                                                              <w:marBottom w:val="0"/>
                                                                                              <w:divBdr>
                                                                                                <w:top w:val="none" w:sz="0" w:space="0" w:color="auto"/>
                                                                                                <w:left w:val="none" w:sz="0" w:space="0" w:color="auto"/>
                                                                                                <w:bottom w:val="none" w:sz="0" w:space="0" w:color="auto"/>
                                                                                                <w:right w:val="none" w:sz="0" w:space="0" w:color="auto"/>
                                                                                              </w:divBdr>
                                                                                              <w:divsChild>
                                                                                                <w:div w:id="1324820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5554928">
                                                                                      <w:marLeft w:val="0"/>
                                                                                      <w:marRight w:val="0"/>
                                                                                      <w:marTop w:val="0"/>
                                                                                      <w:marBottom w:val="0"/>
                                                                                      <w:divBdr>
                                                                                        <w:top w:val="single" w:sz="4" w:space="0" w:color="B9B9B9"/>
                                                                                        <w:left w:val="none" w:sz="0" w:space="0" w:color="auto"/>
                                                                                        <w:bottom w:val="none" w:sz="0" w:space="0" w:color="auto"/>
                                                                                        <w:right w:val="none" w:sz="0" w:space="0" w:color="auto"/>
                                                                                      </w:divBdr>
                                                                                      <w:divsChild>
                                                                                        <w:div w:id="2011250823">
                                                                                          <w:marLeft w:val="0"/>
                                                                                          <w:marRight w:val="0"/>
                                                                                          <w:marTop w:val="0"/>
                                                                                          <w:marBottom w:val="0"/>
                                                                                          <w:divBdr>
                                                                                            <w:top w:val="none" w:sz="0" w:space="0" w:color="auto"/>
                                                                                            <w:left w:val="none" w:sz="0" w:space="0" w:color="auto"/>
                                                                                            <w:bottom w:val="none" w:sz="0" w:space="0" w:color="auto"/>
                                                                                            <w:right w:val="none" w:sz="0" w:space="0" w:color="auto"/>
                                                                                          </w:divBdr>
                                                                                          <w:divsChild>
                                                                                            <w:div w:id="742871256">
                                                                                              <w:marLeft w:val="0"/>
                                                                                              <w:marRight w:val="0"/>
                                                                                              <w:marTop w:val="0"/>
                                                                                              <w:marBottom w:val="0"/>
                                                                                              <w:divBdr>
                                                                                                <w:top w:val="none" w:sz="0" w:space="0" w:color="auto"/>
                                                                                                <w:left w:val="none" w:sz="0" w:space="0" w:color="auto"/>
                                                                                                <w:bottom w:val="none" w:sz="0" w:space="0" w:color="auto"/>
                                                                                                <w:right w:val="none" w:sz="0" w:space="0" w:color="auto"/>
                                                                                              </w:divBdr>
                                                                                              <w:divsChild>
                                                                                                <w:div w:id="546722479">
                                                                                                  <w:marLeft w:val="0"/>
                                                                                                  <w:marRight w:val="0"/>
                                                                                                  <w:marTop w:val="0"/>
                                                                                                  <w:marBottom w:val="0"/>
                                                                                                  <w:divBdr>
                                                                                                    <w:top w:val="none" w:sz="0" w:space="0" w:color="auto"/>
                                                                                                    <w:left w:val="none" w:sz="0" w:space="0" w:color="auto"/>
                                                                                                    <w:bottom w:val="none" w:sz="0" w:space="0" w:color="auto"/>
                                                                                                    <w:right w:val="none" w:sz="0" w:space="0" w:color="auto"/>
                                                                                                  </w:divBdr>
                                                                                                </w:div>
                                                                                              </w:divsChild>
                                                                                            </w:div>
                                                                                            <w:div w:id="1925146828">
                                                                                              <w:marLeft w:val="0"/>
                                                                                              <w:marRight w:val="0"/>
                                                                                              <w:marTop w:val="0"/>
                                                                                              <w:marBottom w:val="0"/>
                                                                                              <w:divBdr>
                                                                                                <w:top w:val="none" w:sz="0" w:space="0" w:color="auto"/>
                                                                                                <w:left w:val="none" w:sz="0" w:space="0" w:color="auto"/>
                                                                                                <w:bottom w:val="none" w:sz="0" w:space="0" w:color="auto"/>
                                                                                                <w:right w:val="none" w:sz="0" w:space="0" w:color="auto"/>
                                                                                              </w:divBdr>
                                                                                              <w:divsChild>
                                                                                                <w:div w:id="413549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6938629">
                                                                                      <w:marLeft w:val="0"/>
                                                                                      <w:marRight w:val="0"/>
                                                                                      <w:marTop w:val="0"/>
                                                                                      <w:marBottom w:val="0"/>
                                                                                      <w:divBdr>
                                                                                        <w:top w:val="single" w:sz="4" w:space="0" w:color="B9B9B9"/>
                                                                                        <w:left w:val="none" w:sz="0" w:space="0" w:color="auto"/>
                                                                                        <w:bottom w:val="none" w:sz="0" w:space="0" w:color="auto"/>
                                                                                        <w:right w:val="none" w:sz="0" w:space="0" w:color="auto"/>
                                                                                      </w:divBdr>
                                                                                      <w:divsChild>
                                                                                        <w:div w:id="1264611153">
                                                                                          <w:marLeft w:val="0"/>
                                                                                          <w:marRight w:val="0"/>
                                                                                          <w:marTop w:val="0"/>
                                                                                          <w:marBottom w:val="0"/>
                                                                                          <w:divBdr>
                                                                                            <w:top w:val="none" w:sz="0" w:space="0" w:color="auto"/>
                                                                                            <w:left w:val="none" w:sz="0" w:space="0" w:color="auto"/>
                                                                                            <w:bottom w:val="none" w:sz="0" w:space="0" w:color="auto"/>
                                                                                            <w:right w:val="none" w:sz="0" w:space="0" w:color="auto"/>
                                                                                          </w:divBdr>
                                                                                          <w:divsChild>
                                                                                            <w:div w:id="1390034456">
                                                                                              <w:marLeft w:val="0"/>
                                                                                              <w:marRight w:val="0"/>
                                                                                              <w:marTop w:val="0"/>
                                                                                              <w:marBottom w:val="0"/>
                                                                                              <w:divBdr>
                                                                                                <w:top w:val="none" w:sz="0" w:space="0" w:color="auto"/>
                                                                                                <w:left w:val="none" w:sz="0" w:space="0" w:color="auto"/>
                                                                                                <w:bottom w:val="none" w:sz="0" w:space="0" w:color="auto"/>
                                                                                                <w:right w:val="none" w:sz="0" w:space="0" w:color="auto"/>
                                                                                              </w:divBdr>
                                                                                              <w:divsChild>
                                                                                                <w:div w:id="1930458209">
                                                                                                  <w:marLeft w:val="0"/>
                                                                                                  <w:marRight w:val="0"/>
                                                                                                  <w:marTop w:val="0"/>
                                                                                                  <w:marBottom w:val="0"/>
                                                                                                  <w:divBdr>
                                                                                                    <w:top w:val="none" w:sz="0" w:space="0" w:color="auto"/>
                                                                                                    <w:left w:val="none" w:sz="0" w:space="0" w:color="auto"/>
                                                                                                    <w:bottom w:val="none" w:sz="0" w:space="0" w:color="auto"/>
                                                                                                    <w:right w:val="none" w:sz="0" w:space="0" w:color="auto"/>
                                                                                                  </w:divBdr>
                                                                                                </w:div>
                                                                                              </w:divsChild>
                                                                                            </w:div>
                                                                                            <w:div w:id="1996520540">
                                                                                              <w:marLeft w:val="0"/>
                                                                                              <w:marRight w:val="0"/>
                                                                                              <w:marTop w:val="0"/>
                                                                                              <w:marBottom w:val="0"/>
                                                                                              <w:divBdr>
                                                                                                <w:top w:val="none" w:sz="0" w:space="0" w:color="auto"/>
                                                                                                <w:left w:val="none" w:sz="0" w:space="0" w:color="auto"/>
                                                                                                <w:bottom w:val="none" w:sz="0" w:space="0" w:color="auto"/>
                                                                                                <w:right w:val="none" w:sz="0" w:space="0" w:color="auto"/>
                                                                                              </w:divBdr>
                                                                                              <w:divsChild>
                                                                                                <w:div w:id="34655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646941">
                                                                                      <w:marLeft w:val="0"/>
                                                                                      <w:marRight w:val="0"/>
                                                                                      <w:marTop w:val="0"/>
                                                                                      <w:marBottom w:val="0"/>
                                                                                      <w:divBdr>
                                                                                        <w:top w:val="single" w:sz="4" w:space="0" w:color="B9B9B9"/>
                                                                                        <w:left w:val="none" w:sz="0" w:space="0" w:color="auto"/>
                                                                                        <w:bottom w:val="none" w:sz="0" w:space="0" w:color="auto"/>
                                                                                        <w:right w:val="none" w:sz="0" w:space="0" w:color="auto"/>
                                                                                      </w:divBdr>
                                                                                      <w:divsChild>
                                                                                        <w:div w:id="1465848307">
                                                                                          <w:marLeft w:val="0"/>
                                                                                          <w:marRight w:val="0"/>
                                                                                          <w:marTop w:val="0"/>
                                                                                          <w:marBottom w:val="0"/>
                                                                                          <w:divBdr>
                                                                                            <w:top w:val="none" w:sz="0" w:space="0" w:color="auto"/>
                                                                                            <w:left w:val="none" w:sz="0" w:space="0" w:color="auto"/>
                                                                                            <w:bottom w:val="none" w:sz="0" w:space="0" w:color="auto"/>
                                                                                            <w:right w:val="none" w:sz="0" w:space="0" w:color="auto"/>
                                                                                          </w:divBdr>
                                                                                          <w:divsChild>
                                                                                            <w:div w:id="911086819">
                                                                                              <w:marLeft w:val="0"/>
                                                                                              <w:marRight w:val="0"/>
                                                                                              <w:marTop w:val="0"/>
                                                                                              <w:marBottom w:val="0"/>
                                                                                              <w:divBdr>
                                                                                                <w:top w:val="none" w:sz="0" w:space="0" w:color="auto"/>
                                                                                                <w:left w:val="none" w:sz="0" w:space="0" w:color="auto"/>
                                                                                                <w:bottom w:val="none" w:sz="0" w:space="0" w:color="auto"/>
                                                                                                <w:right w:val="none" w:sz="0" w:space="0" w:color="auto"/>
                                                                                              </w:divBdr>
                                                                                              <w:divsChild>
                                                                                                <w:div w:id="1894541721">
                                                                                                  <w:marLeft w:val="0"/>
                                                                                                  <w:marRight w:val="0"/>
                                                                                                  <w:marTop w:val="0"/>
                                                                                                  <w:marBottom w:val="0"/>
                                                                                                  <w:divBdr>
                                                                                                    <w:top w:val="none" w:sz="0" w:space="0" w:color="auto"/>
                                                                                                    <w:left w:val="none" w:sz="0" w:space="0" w:color="auto"/>
                                                                                                    <w:bottom w:val="none" w:sz="0" w:space="0" w:color="auto"/>
                                                                                                    <w:right w:val="none" w:sz="0" w:space="0" w:color="auto"/>
                                                                                                  </w:divBdr>
                                                                                                </w:div>
                                                                                              </w:divsChild>
                                                                                            </w:div>
                                                                                            <w:div w:id="1531142006">
                                                                                              <w:marLeft w:val="0"/>
                                                                                              <w:marRight w:val="0"/>
                                                                                              <w:marTop w:val="0"/>
                                                                                              <w:marBottom w:val="0"/>
                                                                                              <w:divBdr>
                                                                                                <w:top w:val="none" w:sz="0" w:space="0" w:color="auto"/>
                                                                                                <w:left w:val="none" w:sz="0" w:space="0" w:color="auto"/>
                                                                                                <w:bottom w:val="none" w:sz="0" w:space="0" w:color="auto"/>
                                                                                                <w:right w:val="none" w:sz="0" w:space="0" w:color="auto"/>
                                                                                              </w:divBdr>
                                                                                              <w:divsChild>
                                                                                                <w:div w:id="131317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726569">
                                                                                      <w:marLeft w:val="0"/>
                                                                                      <w:marRight w:val="0"/>
                                                                                      <w:marTop w:val="0"/>
                                                                                      <w:marBottom w:val="0"/>
                                                                                      <w:divBdr>
                                                                                        <w:top w:val="single" w:sz="4" w:space="0" w:color="B9B9B9"/>
                                                                                        <w:left w:val="none" w:sz="0" w:space="0" w:color="auto"/>
                                                                                        <w:bottom w:val="none" w:sz="0" w:space="0" w:color="auto"/>
                                                                                        <w:right w:val="none" w:sz="0" w:space="0" w:color="auto"/>
                                                                                      </w:divBdr>
                                                                                      <w:divsChild>
                                                                                        <w:div w:id="1862933273">
                                                                                          <w:marLeft w:val="0"/>
                                                                                          <w:marRight w:val="0"/>
                                                                                          <w:marTop w:val="0"/>
                                                                                          <w:marBottom w:val="0"/>
                                                                                          <w:divBdr>
                                                                                            <w:top w:val="none" w:sz="0" w:space="0" w:color="auto"/>
                                                                                            <w:left w:val="none" w:sz="0" w:space="0" w:color="auto"/>
                                                                                            <w:bottom w:val="none" w:sz="0" w:space="0" w:color="auto"/>
                                                                                            <w:right w:val="none" w:sz="0" w:space="0" w:color="auto"/>
                                                                                          </w:divBdr>
                                                                                          <w:divsChild>
                                                                                            <w:div w:id="665791000">
                                                                                              <w:marLeft w:val="0"/>
                                                                                              <w:marRight w:val="0"/>
                                                                                              <w:marTop w:val="0"/>
                                                                                              <w:marBottom w:val="0"/>
                                                                                              <w:divBdr>
                                                                                                <w:top w:val="none" w:sz="0" w:space="0" w:color="auto"/>
                                                                                                <w:left w:val="none" w:sz="0" w:space="0" w:color="auto"/>
                                                                                                <w:bottom w:val="none" w:sz="0" w:space="0" w:color="auto"/>
                                                                                                <w:right w:val="none" w:sz="0" w:space="0" w:color="auto"/>
                                                                                              </w:divBdr>
                                                                                              <w:divsChild>
                                                                                                <w:div w:id="573007210">
                                                                                                  <w:marLeft w:val="0"/>
                                                                                                  <w:marRight w:val="0"/>
                                                                                                  <w:marTop w:val="0"/>
                                                                                                  <w:marBottom w:val="0"/>
                                                                                                  <w:divBdr>
                                                                                                    <w:top w:val="none" w:sz="0" w:space="0" w:color="auto"/>
                                                                                                    <w:left w:val="none" w:sz="0" w:space="0" w:color="auto"/>
                                                                                                    <w:bottom w:val="none" w:sz="0" w:space="0" w:color="auto"/>
                                                                                                    <w:right w:val="none" w:sz="0" w:space="0" w:color="auto"/>
                                                                                                  </w:divBdr>
                                                                                                </w:div>
                                                                                              </w:divsChild>
                                                                                            </w:div>
                                                                                            <w:div w:id="1608852248">
                                                                                              <w:marLeft w:val="0"/>
                                                                                              <w:marRight w:val="0"/>
                                                                                              <w:marTop w:val="0"/>
                                                                                              <w:marBottom w:val="0"/>
                                                                                              <w:divBdr>
                                                                                                <w:top w:val="none" w:sz="0" w:space="0" w:color="auto"/>
                                                                                                <w:left w:val="none" w:sz="0" w:space="0" w:color="auto"/>
                                                                                                <w:bottom w:val="none" w:sz="0" w:space="0" w:color="auto"/>
                                                                                                <w:right w:val="none" w:sz="0" w:space="0" w:color="auto"/>
                                                                                              </w:divBdr>
                                                                                              <w:divsChild>
                                                                                                <w:div w:id="20265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002301">
                                                                                      <w:marLeft w:val="0"/>
                                                                                      <w:marRight w:val="0"/>
                                                                                      <w:marTop w:val="0"/>
                                                                                      <w:marBottom w:val="0"/>
                                                                                      <w:divBdr>
                                                                                        <w:top w:val="single" w:sz="4" w:space="0" w:color="B9B9B9"/>
                                                                                        <w:left w:val="none" w:sz="0" w:space="0" w:color="auto"/>
                                                                                        <w:bottom w:val="none" w:sz="0" w:space="0" w:color="auto"/>
                                                                                        <w:right w:val="none" w:sz="0" w:space="0" w:color="auto"/>
                                                                                      </w:divBdr>
                                                                                      <w:divsChild>
                                                                                        <w:div w:id="793017760">
                                                                                          <w:marLeft w:val="0"/>
                                                                                          <w:marRight w:val="0"/>
                                                                                          <w:marTop w:val="0"/>
                                                                                          <w:marBottom w:val="0"/>
                                                                                          <w:divBdr>
                                                                                            <w:top w:val="none" w:sz="0" w:space="0" w:color="auto"/>
                                                                                            <w:left w:val="none" w:sz="0" w:space="0" w:color="auto"/>
                                                                                            <w:bottom w:val="none" w:sz="0" w:space="0" w:color="auto"/>
                                                                                            <w:right w:val="none" w:sz="0" w:space="0" w:color="auto"/>
                                                                                          </w:divBdr>
                                                                                          <w:divsChild>
                                                                                            <w:div w:id="478427607">
                                                                                              <w:marLeft w:val="0"/>
                                                                                              <w:marRight w:val="0"/>
                                                                                              <w:marTop w:val="0"/>
                                                                                              <w:marBottom w:val="0"/>
                                                                                              <w:divBdr>
                                                                                                <w:top w:val="none" w:sz="0" w:space="0" w:color="auto"/>
                                                                                                <w:left w:val="none" w:sz="0" w:space="0" w:color="auto"/>
                                                                                                <w:bottom w:val="none" w:sz="0" w:space="0" w:color="auto"/>
                                                                                                <w:right w:val="none" w:sz="0" w:space="0" w:color="auto"/>
                                                                                              </w:divBdr>
                                                                                              <w:divsChild>
                                                                                                <w:div w:id="1324699457">
                                                                                                  <w:marLeft w:val="0"/>
                                                                                                  <w:marRight w:val="0"/>
                                                                                                  <w:marTop w:val="0"/>
                                                                                                  <w:marBottom w:val="0"/>
                                                                                                  <w:divBdr>
                                                                                                    <w:top w:val="none" w:sz="0" w:space="0" w:color="auto"/>
                                                                                                    <w:left w:val="none" w:sz="0" w:space="0" w:color="auto"/>
                                                                                                    <w:bottom w:val="none" w:sz="0" w:space="0" w:color="auto"/>
                                                                                                    <w:right w:val="none" w:sz="0" w:space="0" w:color="auto"/>
                                                                                                  </w:divBdr>
                                                                                                </w:div>
                                                                                              </w:divsChild>
                                                                                            </w:div>
                                                                                            <w:div w:id="830681856">
                                                                                              <w:marLeft w:val="0"/>
                                                                                              <w:marRight w:val="0"/>
                                                                                              <w:marTop w:val="0"/>
                                                                                              <w:marBottom w:val="0"/>
                                                                                              <w:divBdr>
                                                                                                <w:top w:val="none" w:sz="0" w:space="0" w:color="auto"/>
                                                                                                <w:left w:val="none" w:sz="0" w:space="0" w:color="auto"/>
                                                                                                <w:bottom w:val="none" w:sz="0" w:space="0" w:color="auto"/>
                                                                                                <w:right w:val="none" w:sz="0" w:space="0" w:color="auto"/>
                                                                                              </w:divBdr>
                                                                                              <w:divsChild>
                                                                                                <w:div w:id="195725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735908">
                                                                                      <w:marLeft w:val="0"/>
                                                                                      <w:marRight w:val="0"/>
                                                                                      <w:marTop w:val="0"/>
                                                                                      <w:marBottom w:val="0"/>
                                                                                      <w:divBdr>
                                                                                        <w:top w:val="single" w:sz="4" w:space="0" w:color="B9B9B9"/>
                                                                                        <w:left w:val="none" w:sz="0" w:space="0" w:color="auto"/>
                                                                                        <w:bottom w:val="none" w:sz="0" w:space="0" w:color="auto"/>
                                                                                        <w:right w:val="none" w:sz="0" w:space="0" w:color="auto"/>
                                                                                      </w:divBdr>
                                                                                      <w:divsChild>
                                                                                        <w:div w:id="1994286335">
                                                                                          <w:marLeft w:val="0"/>
                                                                                          <w:marRight w:val="0"/>
                                                                                          <w:marTop w:val="0"/>
                                                                                          <w:marBottom w:val="0"/>
                                                                                          <w:divBdr>
                                                                                            <w:top w:val="none" w:sz="0" w:space="0" w:color="auto"/>
                                                                                            <w:left w:val="none" w:sz="0" w:space="0" w:color="auto"/>
                                                                                            <w:bottom w:val="none" w:sz="0" w:space="0" w:color="auto"/>
                                                                                            <w:right w:val="none" w:sz="0" w:space="0" w:color="auto"/>
                                                                                          </w:divBdr>
                                                                                          <w:divsChild>
                                                                                            <w:div w:id="1505389979">
                                                                                              <w:marLeft w:val="0"/>
                                                                                              <w:marRight w:val="0"/>
                                                                                              <w:marTop w:val="0"/>
                                                                                              <w:marBottom w:val="0"/>
                                                                                              <w:divBdr>
                                                                                                <w:top w:val="none" w:sz="0" w:space="0" w:color="auto"/>
                                                                                                <w:left w:val="none" w:sz="0" w:space="0" w:color="auto"/>
                                                                                                <w:bottom w:val="none" w:sz="0" w:space="0" w:color="auto"/>
                                                                                                <w:right w:val="none" w:sz="0" w:space="0" w:color="auto"/>
                                                                                              </w:divBdr>
                                                                                              <w:divsChild>
                                                                                                <w:div w:id="1646230082">
                                                                                                  <w:marLeft w:val="0"/>
                                                                                                  <w:marRight w:val="0"/>
                                                                                                  <w:marTop w:val="0"/>
                                                                                                  <w:marBottom w:val="0"/>
                                                                                                  <w:divBdr>
                                                                                                    <w:top w:val="none" w:sz="0" w:space="0" w:color="auto"/>
                                                                                                    <w:left w:val="none" w:sz="0" w:space="0" w:color="auto"/>
                                                                                                    <w:bottom w:val="none" w:sz="0" w:space="0" w:color="auto"/>
                                                                                                    <w:right w:val="none" w:sz="0" w:space="0" w:color="auto"/>
                                                                                                  </w:divBdr>
                                                                                                </w:div>
                                                                                              </w:divsChild>
                                                                                            </w:div>
                                                                                            <w:div w:id="2013406570">
                                                                                              <w:marLeft w:val="0"/>
                                                                                              <w:marRight w:val="0"/>
                                                                                              <w:marTop w:val="0"/>
                                                                                              <w:marBottom w:val="0"/>
                                                                                              <w:divBdr>
                                                                                                <w:top w:val="none" w:sz="0" w:space="0" w:color="auto"/>
                                                                                                <w:left w:val="none" w:sz="0" w:space="0" w:color="auto"/>
                                                                                                <w:bottom w:val="none" w:sz="0" w:space="0" w:color="auto"/>
                                                                                                <w:right w:val="none" w:sz="0" w:space="0" w:color="auto"/>
                                                                                              </w:divBdr>
                                                                                              <w:divsChild>
                                                                                                <w:div w:id="24924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4045819">
                                                                                      <w:marLeft w:val="0"/>
                                                                                      <w:marRight w:val="0"/>
                                                                                      <w:marTop w:val="0"/>
                                                                                      <w:marBottom w:val="0"/>
                                                                                      <w:divBdr>
                                                                                        <w:top w:val="single" w:sz="4" w:space="0" w:color="B9B9B9"/>
                                                                                        <w:left w:val="none" w:sz="0" w:space="0" w:color="auto"/>
                                                                                        <w:bottom w:val="none" w:sz="0" w:space="0" w:color="auto"/>
                                                                                        <w:right w:val="none" w:sz="0" w:space="0" w:color="auto"/>
                                                                                      </w:divBdr>
                                                                                      <w:divsChild>
                                                                                        <w:div w:id="591668818">
                                                                                          <w:marLeft w:val="0"/>
                                                                                          <w:marRight w:val="0"/>
                                                                                          <w:marTop w:val="0"/>
                                                                                          <w:marBottom w:val="0"/>
                                                                                          <w:divBdr>
                                                                                            <w:top w:val="none" w:sz="0" w:space="0" w:color="auto"/>
                                                                                            <w:left w:val="none" w:sz="0" w:space="0" w:color="auto"/>
                                                                                            <w:bottom w:val="none" w:sz="0" w:space="0" w:color="auto"/>
                                                                                            <w:right w:val="none" w:sz="0" w:space="0" w:color="auto"/>
                                                                                          </w:divBdr>
                                                                                          <w:divsChild>
                                                                                            <w:div w:id="1868516360">
                                                                                              <w:marLeft w:val="0"/>
                                                                                              <w:marRight w:val="0"/>
                                                                                              <w:marTop w:val="0"/>
                                                                                              <w:marBottom w:val="0"/>
                                                                                              <w:divBdr>
                                                                                                <w:top w:val="none" w:sz="0" w:space="0" w:color="auto"/>
                                                                                                <w:left w:val="none" w:sz="0" w:space="0" w:color="auto"/>
                                                                                                <w:bottom w:val="none" w:sz="0" w:space="0" w:color="auto"/>
                                                                                                <w:right w:val="none" w:sz="0" w:space="0" w:color="auto"/>
                                                                                              </w:divBdr>
                                                                                              <w:divsChild>
                                                                                                <w:div w:id="440683475">
                                                                                                  <w:marLeft w:val="0"/>
                                                                                                  <w:marRight w:val="0"/>
                                                                                                  <w:marTop w:val="0"/>
                                                                                                  <w:marBottom w:val="0"/>
                                                                                                  <w:divBdr>
                                                                                                    <w:top w:val="none" w:sz="0" w:space="0" w:color="auto"/>
                                                                                                    <w:left w:val="none" w:sz="0" w:space="0" w:color="auto"/>
                                                                                                    <w:bottom w:val="none" w:sz="0" w:space="0" w:color="auto"/>
                                                                                                    <w:right w:val="none" w:sz="0" w:space="0" w:color="auto"/>
                                                                                                  </w:divBdr>
                                                                                                </w:div>
                                                                                              </w:divsChild>
                                                                                            </w:div>
                                                                                            <w:div w:id="2026900758">
                                                                                              <w:marLeft w:val="0"/>
                                                                                              <w:marRight w:val="0"/>
                                                                                              <w:marTop w:val="0"/>
                                                                                              <w:marBottom w:val="0"/>
                                                                                              <w:divBdr>
                                                                                                <w:top w:val="none" w:sz="0" w:space="0" w:color="auto"/>
                                                                                                <w:left w:val="none" w:sz="0" w:space="0" w:color="auto"/>
                                                                                                <w:bottom w:val="none" w:sz="0" w:space="0" w:color="auto"/>
                                                                                                <w:right w:val="none" w:sz="0" w:space="0" w:color="auto"/>
                                                                                              </w:divBdr>
                                                                                              <w:divsChild>
                                                                                                <w:div w:id="2105756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190793">
                                                                                      <w:marLeft w:val="0"/>
                                                                                      <w:marRight w:val="0"/>
                                                                                      <w:marTop w:val="0"/>
                                                                                      <w:marBottom w:val="0"/>
                                                                                      <w:divBdr>
                                                                                        <w:top w:val="single" w:sz="4" w:space="0" w:color="B9B9B9"/>
                                                                                        <w:left w:val="none" w:sz="0" w:space="0" w:color="auto"/>
                                                                                        <w:bottom w:val="none" w:sz="0" w:space="0" w:color="auto"/>
                                                                                        <w:right w:val="none" w:sz="0" w:space="0" w:color="auto"/>
                                                                                      </w:divBdr>
                                                                                      <w:divsChild>
                                                                                        <w:div w:id="1012804288">
                                                                                          <w:marLeft w:val="0"/>
                                                                                          <w:marRight w:val="0"/>
                                                                                          <w:marTop w:val="0"/>
                                                                                          <w:marBottom w:val="0"/>
                                                                                          <w:divBdr>
                                                                                            <w:top w:val="none" w:sz="0" w:space="0" w:color="auto"/>
                                                                                            <w:left w:val="none" w:sz="0" w:space="0" w:color="auto"/>
                                                                                            <w:bottom w:val="none" w:sz="0" w:space="0" w:color="auto"/>
                                                                                            <w:right w:val="none" w:sz="0" w:space="0" w:color="auto"/>
                                                                                          </w:divBdr>
                                                                                          <w:divsChild>
                                                                                            <w:div w:id="872116747">
                                                                                              <w:marLeft w:val="0"/>
                                                                                              <w:marRight w:val="0"/>
                                                                                              <w:marTop w:val="0"/>
                                                                                              <w:marBottom w:val="0"/>
                                                                                              <w:divBdr>
                                                                                                <w:top w:val="none" w:sz="0" w:space="0" w:color="auto"/>
                                                                                                <w:left w:val="none" w:sz="0" w:space="0" w:color="auto"/>
                                                                                                <w:bottom w:val="none" w:sz="0" w:space="0" w:color="auto"/>
                                                                                                <w:right w:val="none" w:sz="0" w:space="0" w:color="auto"/>
                                                                                              </w:divBdr>
                                                                                              <w:divsChild>
                                                                                                <w:div w:id="1542282017">
                                                                                                  <w:marLeft w:val="0"/>
                                                                                                  <w:marRight w:val="0"/>
                                                                                                  <w:marTop w:val="0"/>
                                                                                                  <w:marBottom w:val="0"/>
                                                                                                  <w:divBdr>
                                                                                                    <w:top w:val="none" w:sz="0" w:space="0" w:color="auto"/>
                                                                                                    <w:left w:val="none" w:sz="0" w:space="0" w:color="auto"/>
                                                                                                    <w:bottom w:val="none" w:sz="0" w:space="0" w:color="auto"/>
                                                                                                    <w:right w:val="none" w:sz="0" w:space="0" w:color="auto"/>
                                                                                                  </w:divBdr>
                                                                                                </w:div>
                                                                                              </w:divsChild>
                                                                                            </w:div>
                                                                                            <w:div w:id="1865096847">
                                                                                              <w:marLeft w:val="0"/>
                                                                                              <w:marRight w:val="0"/>
                                                                                              <w:marTop w:val="0"/>
                                                                                              <w:marBottom w:val="0"/>
                                                                                              <w:divBdr>
                                                                                                <w:top w:val="none" w:sz="0" w:space="0" w:color="auto"/>
                                                                                                <w:left w:val="none" w:sz="0" w:space="0" w:color="auto"/>
                                                                                                <w:bottom w:val="none" w:sz="0" w:space="0" w:color="auto"/>
                                                                                                <w:right w:val="none" w:sz="0" w:space="0" w:color="auto"/>
                                                                                              </w:divBdr>
                                                                                              <w:divsChild>
                                                                                                <w:div w:id="118609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4345319">
                                                                                      <w:marLeft w:val="0"/>
                                                                                      <w:marRight w:val="0"/>
                                                                                      <w:marTop w:val="0"/>
                                                                                      <w:marBottom w:val="0"/>
                                                                                      <w:divBdr>
                                                                                        <w:top w:val="single" w:sz="4" w:space="0" w:color="B9B9B9"/>
                                                                                        <w:left w:val="none" w:sz="0" w:space="0" w:color="auto"/>
                                                                                        <w:bottom w:val="none" w:sz="0" w:space="0" w:color="auto"/>
                                                                                        <w:right w:val="none" w:sz="0" w:space="0" w:color="auto"/>
                                                                                      </w:divBdr>
                                                                                      <w:divsChild>
                                                                                        <w:div w:id="2031683529">
                                                                                          <w:marLeft w:val="0"/>
                                                                                          <w:marRight w:val="0"/>
                                                                                          <w:marTop w:val="0"/>
                                                                                          <w:marBottom w:val="0"/>
                                                                                          <w:divBdr>
                                                                                            <w:top w:val="none" w:sz="0" w:space="0" w:color="auto"/>
                                                                                            <w:left w:val="none" w:sz="0" w:space="0" w:color="auto"/>
                                                                                            <w:bottom w:val="none" w:sz="0" w:space="0" w:color="auto"/>
                                                                                            <w:right w:val="none" w:sz="0" w:space="0" w:color="auto"/>
                                                                                          </w:divBdr>
                                                                                          <w:divsChild>
                                                                                            <w:div w:id="540096332">
                                                                                              <w:marLeft w:val="0"/>
                                                                                              <w:marRight w:val="0"/>
                                                                                              <w:marTop w:val="0"/>
                                                                                              <w:marBottom w:val="0"/>
                                                                                              <w:divBdr>
                                                                                                <w:top w:val="none" w:sz="0" w:space="0" w:color="auto"/>
                                                                                                <w:left w:val="none" w:sz="0" w:space="0" w:color="auto"/>
                                                                                                <w:bottom w:val="none" w:sz="0" w:space="0" w:color="auto"/>
                                                                                                <w:right w:val="none" w:sz="0" w:space="0" w:color="auto"/>
                                                                                              </w:divBdr>
                                                                                              <w:divsChild>
                                                                                                <w:div w:id="1127889204">
                                                                                                  <w:marLeft w:val="0"/>
                                                                                                  <w:marRight w:val="0"/>
                                                                                                  <w:marTop w:val="0"/>
                                                                                                  <w:marBottom w:val="0"/>
                                                                                                  <w:divBdr>
                                                                                                    <w:top w:val="none" w:sz="0" w:space="0" w:color="auto"/>
                                                                                                    <w:left w:val="none" w:sz="0" w:space="0" w:color="auto"/>
                                                                                                    <w:bottom w:val="none" w:sz="0" w:space="0" w:color="auto"/>
                                                                                                    <w:right w:val="none" w:sz="0" w:space="0" w:color="auto"/>
                                                                                                  </w:divBdr>
                                                                                                </w:div>
                                                                                              </w:divsChild>
                                                                                            </w:div>
                                                                                            <w:div w:id="2040465894">
                                                                                              <w:marLeft w:val="0"/>
                                                                                              <w:marRight w:val="0"/>
                                                                                              <w:marTop w:val="0"/>
                                                                                              <w:marBottom w:val="0"/>
                                                                                              <w:divBdr>
                                                                                                <w:top w:val="none" w:sz="0" w:space="0" w:color="auto"/>
                                                                                                <w:left w:val="none" w:sz="0" w:space="0" w:color="auto"/>
                                                                                                <w:bottom w:val="none" w:sz="0" w:space="0" w:color="auto"/>
                                                                                                <w:right w:val="none" w:sz="0" w:space="0" w:color="auto"/>
                                                                                              </w:divBdr>
                                                                                              <w:divsChild>
                                                                                                <w:div w:id="8542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656111">
                                                                                      <w:marLeft w:val="0"/>
                                                                                      <w:marRight w:val="0"/>
                                                                                      <w:marTop w:val="0"/>
                                                                                      <w:marBottom w:val="0"/>
                                                                                      <w:divBdr>
                                                                                        <w:top w:val="single" w:sz="4" w:space="0" w:color="B9B9B9"/>
                                                                                        <w:left w:val="none" w:sz="0" w:space="0" w:color="auto"/>
                                                                                        <w:bottom w:val="none" w:sz="0" w:space="0" w:color="auto"/>
                                                                                        <w:right w:val="none" w:sz="0" w:space="0" w:color="auto"/>
                                                                                      </w:divBdr>
                                                                                      <w:divsChild>
                                                                                        <w:div w:id="83382172">
                                                                                          <w:marLeft w:val="0"/>
                                                                                          <w:marRight w:val="0"/>
                                                                                          <w:marTop w:val="0"/>
                                                                                          <w:marBottom w:val="0"/>
                                                                                          <w:divBdr>
                                                                                            <w:top w:val="none" w:sz="0" w:space="0" w:color="auto"/>
                                                                                            <w:left w:val="none" w:sz="0" w:space="0" w:color="auto"/>
                                                                                            <w:bottom w:val="none" w:sz="0" w:space="0" w:color="auto"/>
                                                                                            <w:right w:val="none" w:sz="0" w:space="0" w:color="auto"/>
                                                                                          </w:divBdr>
                                                                                          <w:divsChild>
                                                                                            <w:div w:id="790436425">
                                                                                              <w:marLeft w:val="0"/>
                                                                                              <w:marRight w:val="0"/>
                                                                                              <w:marTop w:val="0"/>
                                                                                              <w:marBottom w:val="0"/>
                                                                                              <w:divBdr>
                                                                                                <w:top w:val="none" w:sz="0" w:space="0" w:color="auto"/>
                                                                                                <w:left w:val="none" w:sz="0" w:space="0" w:color="auto"/>
                                                                                                <w:bottom w:val="none" w:sz="0" w:space="0" w:color="auto"/>
                                                                                                <w:right w:val="none" w:sz="0" w:space="0" w:color="auto"/>
                                                                                              </w:divBdr>
                                                                                              <w:divsChild>
                                                                                                <w:div w:id="1135835259">
                                                                                                  <w:marLeft w:val="0"/>
                                                                                                  <w:marRight w:val="0"/>
                                                                                                  <w:marTop w:val="0"/>
                                                                                                  <w:marBottom w:val="0"/>
                                                                                                  <w:divBdr>
                                                                                                    <w:top w:val="none" w:sz="0" w:space="0" w:color="auto"/>
                                                                                                    <w:left w:val="none" w:sz="0" w:space="0" w:color="auto"/>
                                                                                                    <w:bottom w:val="none" w:sz="0" w:space="0" w:color="auto"/>
                                                                                                    <w:right w:val="none" w:sz="0" w:space="0" w:color="auto"/>
                                                                                                  </w:divBdr>
                                                                                                </w:div>
                                                                                              </w:divsChild>
                                                                                            </w:div>
                                                                                            <w:div w:id="1649480387">
                                                                                              <w:marLeft w:val="0"/>
                                                                                              <w:marRight w:val="0"/>
                                                                                              <w:marTop w:val="0"/>
                                                                                              <w:marBottom w:val="0"/>
                                                                                              <w:divBdr>
                                                                                                <w:top w:val="none" w:sz="0" w:space="0" w:color="auto"/>
                                                                                                <w:left w:val="none" w:sz="0" w:space="0" w:color="auto"/>
                                                                                                <w:bottom w:val="none" w:sz="0" w:space="0" w:color="auto"/>
                                                                                                <w:right w:val="none" w:sz="0" w:space="0" w:color="auto"/>
                                                                                              </w:divBdr>
                                                                                              <w:divsChild>
                                                                                                <w:div w:id="1927878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228756">
                                                                                      <w:marLeft w:val="0"/>
                                                                                      <w:marRight w:val="0"/>
                                                                                      <w:marTop w:val="0"/>
                                                                                      <w:marBottom w:val="0"/>
                                                                                      <w:divBdr>
                                                                                        <w:top w:val="single" w:sz="4" w:space="0" w:color="B9B9B9"/>
                                                                                        <w:left w:val="none" w:sz="0" w:space="0" w:color="auto"/>
                                                                                        <w:bottom w:val="none" w:sz="0" w:space="0" w:color="auto"/>
                                                                                        <w:right w:val="none" w:sz="0" w:space="0" w:color="auto"/>
                                                                                      </w:divBdr>
                                                                                      <w:divsChild>
                                                                                        <w:div w:id="1602838959">
                                                                                          <w:marLeft w:val="0"/>
                                                                                          <w:marRight w:val="0"/>
                                                                                          <w:marTop w:val="0"/>
                                                                                          <w:marBottom w:val="0"/>
                                                                                          <w:divBdr>
                                                                                            <w:top w:val="none" w:sz="0" w:space="0" w:color="auto"/>
                                                                                            <w:left w:val="none" w:sz="0" w:space="0" w:color="auto"/>
                                                                                            <w:bottom w:val="none" w:sz="0" w:space="0" w:color="auto"/>
                                                                                            <w:right w:val="none" w:sz="0" w:space="0" w:color="auto"/>
                                                                                          </w:divBdr>
                                                                                          <w:divsChild>
                                                                                            <w:div w:id="530609962">
                                                                                              <w:marLeft w:val="0"/>
                                                                                              <w:marRight w:val="0"/>
                                                                                              <w:marTop w:val="0"/>
                                                                                              <w:marBottom w:val="0"/>
                                                                                              <w:divBdr>
                                                                                                <w:top w:val="none" w:sz="0" w:space="0" w:color="auto"/>
                                                                                                <w:left w:val="none" w:sz="0" w:space="0" w:color="auto"/>
                                                                                                <w:bottom w:val="none" w:sz="0" w:space="0" w:color="auto"/>
                                                                                                <w:right w:val="none" w:sz="0" w:space="0" w:color="auto"/>
                                                                                              </w:divBdr>
                                                                                              <w:divsChild>
                                                                                                <w:div w:id="130245640">
                                                                                                  <w:marLeft w:val="0"/>
                                                                                                  <w:marRight w:val="0"/>
                                                                                                  <w:marTop w:val="0"/>
                                                                                                  <w:marBottom w:val="0"/>
                                                                                                  <w:divBdr>
                                                                                                    <w:top w:val="none" w:sz="0" w:space="0" w:color="auto"/>
                                                                                                    <w:left w:val="none" w:sz="0" w:space="0" w:color="auto"/>
                                                                                                    <w:bottom w:val="none" w:sz="0" w:space="0" w:color="auto"/>
                                                                                                    <w:right w:val="none" w:sz="0" w:space="0" w:color="auto"/>
                                                                                                  </w:divBdr>
                                                                                                </w:div>
                                                                                              </w:divsChild>
                                                                                            </w:div>
                                                                                            <w:div w:id="693312169">
                                                                                              <w:marLeft w:val="0"/>
                                                                                              <w:marRight w:val="0"/>
                                                                                              <w:marTop w:val="0"/>
                                                                                              <w:marBottom w:val="0"/>
                                                                                              <w:divBdr>
                                                                                                <w:top w:val="none" w:sz="0" w:space="0" w:color="auto"/>
                                                                                                <w:left w:val="none" w:sz="0" w:space="0" w:color="auto"/>
                                                                                                <w:bottom w:val="none" w:sz="0" w:space="0" w:color="auto"/>
                                                                                                <w:right w:val="none" w:sz="0" w:space="0" w:color="auto"/>
                                                                                              </w:divBdr>
                                                                                              <w:divsChild>
                                                                                                <w:div w:id="1049692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7446737">
                                                                                      <w:marLeft w:val="0"/>
                                                                                      <w:marRight w:val="0"/>
                                                                                      <w:marTop w:val="0"/>
                                                                                      <w:marBottom w:val="0"/>
                                                                                      <w:divBdr>
                                                                                        <w:top w:val="single" w:sz="4" w:space="0" w:color="B9B9B9"/>
                                                                                        <w:left w:val="none" w:sz="0" w:space="0" w:color="auto"/>
                                                                                        <w:bottom w:val="none" w:sz="0" w:space="0" w:color="auto"/>
                                                                                        <w:right w:val="none" w:sz="0" w:space="0" w:color="auto"/>
                                                                                      </w:divBdr>
                                                                                      <w:divsChild>
                                                                                        <w:div w:id="548079137">
                                                                                          <w:marLeft w:val="0"/>
                                                                                          <w:marRight w:val="0"/>
                                                                                          <w:marTop w:val="0"/>
                                                                                          <w:marBottom w:val="0"/>
                                                                                          <w:divBdr>
                                                                                            <w:top w:val="none" w:sz="0" w:space="0" w:color="auto"/>
                                                                                            <w:left w:val="none" w:sz="0" w:space="0" w:color="auto"/>
                                                                                            <w:bottom w:val="none" w:sz="0" w:space="0" w:color="auto"/>
                                                                                            <w:right w:val="none" w:sz="0" w:space="0" w:color="auto"/>
                                                                                          </w:divBdr>
                                                                                          <w:divsChild>
                                                                                            <w:div w:id="886380136">
                                                                                              <w:marLeft w:val="0"/>
                                                                                              <w:marRight w:val="0"/>
                                                                                              <w:marTop w:val="0"/>
                                                                                              <w:marBottom w:val="0"/>
                                                                                              <w:divBdr>
                                                                                                <w:top w:val="none" w:sz="0" w:space="0" w:color="auto"/>
                                                                                                <w:left w:val="none" w:sz="0" w:space="0" w:color="auto"/>
                                                                                                <w:bottom w:val="none" w:sz="0" w:space="0" w:color="auto"/>
                                                                                                <w:right w:val="none" w:sz="0" w:space="0" w:color="auto"/>
                                                                                              </w:divBdr>
                                                                                              <w:divsChild>
                                                                                                <w:div w:id="473449651">
                                                                                                  <w:marLeft w:val="0"/>
                                                                                                  <w:marRight w:val="0"/>
                                                                                                  <w:marTop w:val="0"/>
                                                                                                  <w:marBottom w:val="0"/>
                                                                                                  <w:divBdr>
                                                                                                    <w:top w:val="none" w:sz="0" w:space="0" w:color="auto"/>
                                                                                                    <w:left w:val="none" w:sz="0" w:space="0" w:color="auto"/>
                                                                                                    <w:bottom w:val="none" w:sz="0" w:space="0" w:color="auto"/>
                                                                                                    <w:right w:val="none" w:sz="0" w:space="0" w:color="auto"/>
                                                                                                  </w:divBdr>
                                                                                                </w:div>
                                                                                              </w:divsChild>
                                                                                            </w:div>
                                                                                            <w:div w:id="1461653559">
                                                                                              <w:marLeft w:val="0"/>
                                                                                              <w:marRight w:val="0"/>
                                                                                              <w:marTop w:val="0"/>
                                                                                              <w:marBottom w:val="0"/>
                                                                                              <w:divBdr>
                                                                                                <w:top w:val="none" w:sz="0" w:space="0" w:color="auto"/>
                                                                                                <w:left w:val="none" w:sz="0" w:space="0" w:color="auto"/>
                                                                                                <w:bottom w:val="none" w:sz="0" w:space="0" w:color="auto"/>
                                                                                                <w:right w:val="none" w:sz="0" w:space="0" w:color="auto"/>
                                                                                              </w:divBdr>
                                                                                              <w:divsChild>
                                                                                                <w:div w:id="205338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9723438">
                                                                                      <w:marLeft w:val="0"/>
                                                                                      <w:marRight w:val="0"/>
                                                                                      <w:marTop w:val="0"/>
                                                                                      <w:marBottom w:val="0"/>
                                                                                      <w:divBdr>
                                                                                        <w:top w:val="single" w:sz="4" w:space="0" w:color="B9B9B9"/>
                                                                                        <w:left w:val="none" w:sz="0" w:space="0" w:color="auto"/>
                                                                                        <w:bottom w:val="none" w:sz="0" w:space="0" w:color="auto"/>
                                                                                        <w:right w:val="none" w:sz="0" w:space="0" w:color="auto"/>
                                                                                      </w:divBdr>
                                                                                      <w:divsChild>
                                                                                        <w:div w:id="1389837904">
                                                                                          <w:marLeft w:val="0"/>
                                                                                          <w:marRight w:val="0"/>
                                                                                          <w:marTop w:val="0"/>
                                                                                          <w:marBottom w:val="0"/>
                                                                                          <w:divBdr>
                                                                                            <w:top w:val="none" w:sz="0" w:space="0" w:color="auto"/>
                                                                                            <w:left w:val="none" w:sz="0" w:space="0" w:color="auto"/>
                                                                                            <w:bottom w:val="none" w:sz="0" w:space="0" w:color="auto"/>
                                                                                            <w:right w:val="none" w:sz="0" w:space="0" w:color="auto"/>
                                                                                          </w:divBdr>
                                                                                          <w:divsChild>
                                                                                            <w:div w:id="1701474549">
                                                                                              <w:marLeft w:val="0"/>
                                                                                              <w:marRight w:val="0"/>
                                                                                              <w:marTop w:val="0"/>
                                                                                              <w:marBottom w:val="0"/>
                                                                                              <w:divBdr>
                                                                                                <w:top w:val="none" w:sz="0" w:space="0" w:color="auto"/>
                                                                                                <w:left w:val="none" w:sz="0" w:space="0" w:color="auto"/>
                                                                                                <w:bottom w:val="none" w:sz="0" w:space="0" w:color="auto"/>
                                                                                                <w:right w:val="none" w:sz="0" w:space="0" w:color="auto"/>
                                                                                              </w:divBdr>
                                                                                              <w:divsChild>
                                                                                                <w:div w:id="462120823">
                                                                                                  <w:marLeft w:val="0"/>
                                                                                                  <w:marRight w:val="0"/>
                                                                                                  <w:marTop w:val="0"/>
                                                                                                  <w:marBottom w:val="0"/>
                                                                                                  <w:divBdr>
                                                                                                    <w:top w:val="none" w:sz="0" w:space="0" w:color="auto"/>
                                                                                                    <w:left w:val="none" w:sz="0" w:space="0" w:color="auto"/>
                                                                                                    <w:bottom w:val="none" w:sz="0" w:space="0" w:color="auto"/>
                                                                                                    <w:right w:val="none" w:sz="0" w:space="0" w:color="auto"/>
                                                                                                  </w:divBdr>
                                                                                                </w:div>
                                                                                              </w:divsChild>
                                                                                            </w:div>
                                                                                            <w:div w:id="1756972666">
                                                                                              <w:marLeft w:val="0"/>
                                                                                              <w:marRight w:val="0"/>
                                                                                              <w:marTop w:val="0"/>
                                                                                              <w:marBottom w:val="0"/>
                                                                                              <w:divBdr>
                                                                                                <w:top w:val="none" w:sz="0" w:space="0" w:color="auto"/>
                                                                                                <w:left w:val="none" w:sz="0" w:space="0" w:color="auto"/>
                                                                                                <w:bottom w:val="none" w:sz="0" w:space="0" w:color="auto"/>
                                                                                                <w:right w:val="none" w:sz="0" w:space="0" w:color="auto"/>
                                                                                              </w:divBdr>
                                                                                              <w:divsChild>
                                                                                                <w:div w:id="211347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464851">
                                                                                      <w:marLeft w:val="0"/>
                                                                                      <w:marRight w:val="0"/>
                                                                                      <w:marTop w:val="0"/>
                                                                                      <w:marBottom w:val="0"/>
                                                                                      <w:divBdr>
                                                                                        <w:top w:val="single" w:sz="4" w:space="0" w:color="B9B9B9"/>
                                                                                        <w:left w:val="none" w:sz="0" w:space="0" w:color="auto"/>
                                                                                        <w:bottom w:val="none" w:sz="0" w:space="0" w:color="auto"/>
                                                                                        <w:right w:val="none" w:sz="0" w:space="0" w:color="auto"/>
                                                                                      </w:divBdr>
                                                                                      <w:divsChild>
                                                                                        <w:div w:id="412288041">
                                                                                          <w:marLeft w:val="0"/>
                                                                                          <w:marRight w:val="0"/>
                                                                                          <w:marTop w:val="0"/>
                                                                                          <w:marBottom w:val="0"/>
                                                                                          <w:divBdr>
                                                                                            <w:top w:val="none" w:sz="0" w:space="0" w:color="auto"/>
                                                                                            <w:left w:val="none" w:sz="0" w:space="0" w:color="auto"/>
                                                                                            <w:bottom w:val="none" w:sz="0" w:space="0" w:color="auto"/>
                                                                                            <w:right w:val="none" w:sz="0" w:space="0" w:color="auto"/>
                                                                                          </w:divBdr>
                                                                                          <w:divsChild>
                                                                                            <w:div w:id="420376761">
                                                                                              <w:marLeft w:val="0"/>
                                                                                              <w:marRight w:val="0"/>
                                                                                              <w:marTop w:val="0"/>
                                                                                              <w:marBottom w:val="0"/>
                                                                                              <w:divBdr>
                                                                                                <w:top w:val="none" w:sz="0" w:space="0" w:color="auto"/>
                                                                                                <w:left w:val="none" w:sz="0" w:space="0" w:color="auto"/>
                                                                                                <w:bottom w:val="none" w:sz="0" w:space="0" w:color="auto"/>
                                                                                                <w:right w:val="none" w:sz="0" w:space="0" w:color="auto"/>
                                                                                              </w:divBdr>
                                                                                              <w:divsChild>
                                                                                                <w:div w:id="2106730433">
                                                                                                  <w:marLeft w:val="0"/>
                                                                                                  <w:marRight w:val="0"/>
                                                                                                  <w:marTop w:val="0"/>
                                                                                                  <w:marBottom w:val="0"/>
                                                                                                  <w:divBdr>
                                                                                                    <w:top w:val="none" w:sz="0" w:space="0" w:color="auto"/>
                                                                                                    <w:left w:val="none" w:sz="0" w:space="0" w:color="auto"/>
                                                                                                    <w:bottom w:val="none" w:sz="0" w:space="0" w:color="auto"/>
                                                                                                    <w:right w:val="none" w:sz="0" w:space="0" w:color="auto"/>
                                                                                                  </w:divBdr>
                                                                                                </w:div>
                                                                                              </w:divsChild>
                                                                                            </w:div>
                                                                                            <w:div w:id="1933128180">
                                                                                              <w:marLeft w:val="0"/>
                                                                                              <w:marRight w:val="0"/>
                                                                                              <w:marTop w:val="0"/>
                                                                                              <w:marBottom w:val="0"/>
                                                                                              <w:divBdr>
                                                                                                <w:top w:val="none" w:sz="0" w:space="0" w:color="auto"/>
                                                                                                <w:left w:val="none" w:sz="0" w:space="0" w:color="auto"/>
                                                                                                <w:bottom w:val="none" w:sz="0" w:space="0" w:color="auto"/>
                                                                                                <w:right w:val="none" w:sz="0" w:space="0" w:color="auto"/>
                                                                                              </w:divBdr>
                                                                                              <w:divsChild>
                                                                                                <w:div w:id="14389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4772806">
                                                                                      <w:marLeft w:val="0"/>
                                                                                      <w:marRight w:val="0"/>
                                                                                      <w:marTop w:val="0"/>
                                                                                      <w:marBottom w:val="0"/>
                                                                                      <w:divBdr>
                                                                                        <w:top w:val="single" w:sz="4" w:space="0" w:color="B9B9B9"/>
                                                                                        <w:left w:val="none" w:sz="0" w:space="0" w:color="auto"/>
                                                                                        <w:bottom w:val="none" w:sz="0" w:space="0" w:color="auto"/>
                                                                                        <w:right w:val="none" w:sz="0" w:space="0" w:color="auto"/>
                                                                                      </w:divBdr>
                                                                                      <w:divsChild>
                                                                                        <w:div w:id="1416125237">
                                                                                          <w:marLeft w:val="0"/>
                                                                                          <w:marRight w:val="0"/>
                                                                                          <w:marTop w:val="0"/>
                                                                                          <w:marBottom w:val="0"/>
                                                                                          <w:divBdr>
                                                                                            <w:top w:val="none" w:sz="0" w:space="0" w:color="auto"/>
                                                                                            <w:left w:val="none" w:sz="0" w:space="0" w:color="auto"/>
                                                                                            <w:bottom w:val="none" w:sz="0" w:space="0" w:color="auto"/>
                                                                                            <w:right w:val="none" w:sz="0" w:space="0" w:color="auto"/>
                                                                                          </w:divBdr>
                                                                                          <w:divsChild>
                                                                                            <w:div w:id="984553556">
                                                                                              <w:marLeft w:val="0"/>
                                                                                              <w:marRight w:val="0"/>
                                                                                              <w:marTop w:val="0"/>
                                                                                              <w:marBottom w:val="0"/>
                                                                                              <w:divBdr>
                                                                                                <w:top w:val="none" w:sz="0" w:space="0" w:color="auto"/>
                                                                                                <w:left w:val="none" w:sz="0" w:space="0" w:color="auto"/>
                                                                                                <w:bottom w:val="none" w:sz="0" w:space="0" w:color="auto"/>
                                                                                                <w:right w:val="none" w:sz="0" w:space="0" w:color="auto"/>
                                                                                              </w:divBdr>
                                                                                              <w:divsChild>
                                                                                                <w:div w:id="94834567">
                                                                                                  <w:marLeft w:val="0"/>
                                                                                                  <w:marRight w:val="0"/>
                                                                                                  <w:marTop w:val="0"/>
                                                                                                  <w:marBottom w:val="0"/>
                                                                                                  <w:divBdr>
                                                                                                    <w:top w:val="none" w:sz="0" w:space="0" w:color="auto"/>
                                                                                                    <w:left w:val="none" w:sz="0" w:space="0" w:color="auto"/>
                                                                                                    <w:bottom w:val="none" w:sz="0" w:space="0" w:color="auto"/>
                                                                                                    <w:right w:val="none" w:sz="0" w:space="0" w:color="auto"/>
                                                                                                  </w:divBdr>
                                                                                                </w:div>
                                                                                              </w:divsChild>
                                                                                            </w:div>
                                                                                            <w:div w:id="1217401290">
                                                                                              <w:marLeft w:val="0"/>
                                                                                              <w:marRight w:val="0"/>
                                                                                              <w:marTop w:val="0"/>
                                                                                              <w:marBottom w:val="0"/>
                                                                                              <w:divBdr>
                                                                                                <w:top w:val="none" w:sz="0" w:space="0" w:color="auto"/>
                                                                                                <w:left w:val="none" w:sz="0" w:space="0" w:color="auto"/>
                                                                                                <w:bottom w:val="none" w:sz="0" w:space="0" w:color="auto"/>
                                                                                                <w:right w:val="none" w:sz="0" w:space="0" w:color="auto"/>
                                                                                              </w:divBdr>
                                                                                              <w:divsChild>
                                                                                                <w:div w:id="831868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7128041">
                                                                                      <w:marLeft w:val="0"/>
                                                                                      <w:marRight w:val="0"/>
                                                                                      <w:marTop w:val="0"/>
                                                                                      <w:marBottom w:val="0"/>
                                                                                      <w:divBdr>
                                                                                        <w:top w:val="single" w:sz="4" w:space="0" w:color="B9B9B9"/>
                                                                                        <w:left w:val="none" w:sz="0" w:space="0" w:color="auto"/>
                                                                                        <w:bottom w:val="none" w:sz="0" w:space="0" w:color="auto"/>
                                                                                        <w:right w:val="none" w:sz="0" w:space="0" w:color="auto"/>
                                                                                      </w:divBdr>
                                                                                      <w:divsChild>
                                                                                        <w:div w:id="1521746188">
                                                                                          <w:marLeft w:val="0"/>
                                                                                          <w:marRight w:val="0"/>
                                                                                          <w:marTop w:val="0"/>
                                                                                          <w:marBottom w:val="0"/>
                                                                                          <w:divBdr>
                                                                                            <w:top w:val="none" w:sz="0" w:space="0" w:color="auto"/>
                                                                                            <w:left w:val="none" w:sz="0" w:space="0" w:color="auto"/>
                                                                                            <w:bottom w:val="none" w:sz="0" w:space="0" w:color="auto"/>
                                                                                            <w:right w:val="none" w:sz="0" w:space="0" w:color="auto"/>
                                                                                          </w:divBdr>
                                                                                          <w:divsChild>
                                                                                            <w:div w:id="1803882589">
                                                                                              <w:marLeft w:val="0"/>
                                                                                              <w:marRight w:val="0"/>
                                                                                              <w:marTop w:val="0"/>
                                                                                              <w:marBottom w:val="0"/>
                                                                                              <w:divBdr>
                                                                                                <w:top w:val="none" w:sz="0" w:space="0" w:color="auto"/>
                                                                                                <w:left w:val="none" w:sz="0" w:space="0" w:color="auto"/>
                                                                                                <w:bottom w:val="none" w:sz="0" w:space="0" w:color="auto"/>
                                                                                                <w:right w:val="none" w:sz="0" w:space="0" w:color="auto"/>
                                                                                              </w:divBdr>
                                                                                              <w:divsChild>
                                                                                                <w:div w:id="285354009">
                                                                                                  <w:marLeft w:val="0"/>
                                                                                                  <w:marRight w:val="0"/>
                                                                                                  <w:marTop w:val="0"/>
                                                                                                  <w:marBottom w:val="0"/>
                                                                                                  <w:divBdr>
                                                                                                    <w:top w:val="none" w:sz="0" w:space="0" w:color="auto"/>
                                                                                                    <w:left w:val="none" w:sz="0" w:space="0" w:color="auto"/>
                                                                                                    <w:bottom w:val="none" w:sz="0" w:space="0" w:color="auto"/>
                                                                                                    <w:right w:val="none" w:sz="0" w:space="0" w:color="auto"/>
                                                                                                  </w:divBdr>
                                                                                                </w:div>
                                                                                              </w:divsChild>
                                                                                            </w:div>
                                                                                            <w:div w:id="2086027019">
                                                                                              <w:marLeft w:val="0"/>
                                                                                              <w:marRight w:val="0"/>
                                                                                              <w:marTop w:val="0"/>
                                                                                              <w:marBottom w:val="0"/>
                                                                                              <w:divBdr>
                                                                                                <w:top w:val="none" w:sz="0" w:space="0" w:color="auto"/>
                                                                                                <w:left w:val="none" w:sz="0" w:space="0" w:color="auto"/>
                                                                                                <w:bottom w:val="none" w:sz="0" w:space="0" w:color="auto"/>
                                                                                                <w:right w:val="none" w:sz="0" w:space="0" w:color="auto"/>
                                                                                              </w:divBdr>
                                                                                              <w:divsChild>
                                                                                                <w:div w:id="190699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560016">
                                                                                      <w:marLeft w:val="0"/>
                                                                                      <w:marRight w:val="0"/>
                                                                                      <w:marTop w:val="0"/>
                                                                                      <w:marBottom w:val="0"/>
                                                                                      <w:divBdr>
                                                                                        <w:top w:val="single" w:sz="4" w:space="0" w:color="B9B9B9"/>
                                                                                        <w:left w:val="none" w:sz="0" w:space="0" w:color="auto"/>
                                                                                        <w:bottom w:val="none" w:sz="0" w:space="0" w:color="auto"/>
                                                                                        <w:right w:val="none" w:sz="0" w:space="0" w:color="auto"/>
                                                                                      </w:divBdr>
                                                                                      <w:divsChild>
                                                                                        <w:div w:id="1165436948">
                                                                                          <w:marLeft w:val="0"/>
                                                                                          <w:marRight w:val="0"/>
                                                                                          <w:marTop w:val="0"/>
                                                                                          <w:marBottom w:val="0"/>
                                                                                          <w:divBdr>
                                                                                            <w:top w:val="none" w:sz="0" w:space="0" w:color="auto"/>
                                                                                            <w:left w:val="none" w:sz="0" w:space="0" w:color="auto"/>
                                                                                            <w:bottom w:val="none" w:sz="0" w:space="0" w:color="auto"/>
                                                                                            <w:right w:val="none" w:sz="0" w:space="0" w:color="auto"/>
                                                                                          </w:divBdr>
                                                                                          <w:divsChild>
                                                                                            <w:div w:id="184566290">
                                                                                              <w:marLeft w:val="0"/>
                                                                                              <w:marRight w:val="0"/>
                                                                                              <w:marTop w:val="0"/>
                                                                                              <w:marBottom w:val="0"/>
                                                                                              <w:divBdr>
                                                                                                <w:top w:val="none" w:sz="0" w:space="0" w:color="auto"/>
                                                                                                <w:left w:val="none" w:sz="0" w:space="0" w:color="auto"/>
                                                                                                <w:bottom w:val="none" w:sz="0" w:space="0" w:color="auto"/>
                                                                                                <w:right w:val="none" w:sz="0" w:space="0" w:color="auto"/>
                                                                                              </w:divBdr>
                                                                                              <w:divsChild>
                                                                                                <w:div w:id="1692950328">
                                                                                                  <w:marLeft w:val="0"/>
                                                                                                  <w:marRight w:val="0"/>
                                                                                                  <w:marTop w:val="0"/>
                                                                                                  <w:marBottom w:val="0"/>
                                                                                                  <w:divBdr>
                                                                                                    <w:top w:val="none" w:sz="0" w:space="0" w:color="auto"/>
                                                                                                    <w:left w:val="none" w:sz="0" w:space="0" w:color="auto"/>
                                                                                                    <w:bottom w:val="none" w:sz="0" w:space="0" w:color="auto"/>
                                                                                                    <w:right w:val="none" w:sz="0" w:space="0" w:color="auto"/>
                                                                                                  </w:divBdr>
                                                                                                </w:div>
                                                                                              </w:divsChild>
                                                                                            </w:div>
                                                                                            <w:div w:id="521556440">
                                                                                              <w:marLeft w:val="0"/>
                                                                                              <w:marRight w:val="0"/>
                                                                                              <w:marTop w:val="0"/>
                                                                                              <w:marBottom w:val="0"/>
                                                                                              <w:divBdr>
                                                                                                <w:top w:val="none" w:sz="0" w:space="0" w:color="auto"/>
                                                                                                <w:left w:val="none" w:sz="0" w:space="0" w:color="auto"/>
                                                                                                <w:bottom w:val="none" w:sz="0" w:space="0" w:color="auto"/>
                                                                                                <w:right w:val="none" w:sz="0" w:space="0" w:color="auto"/>
                                                                                              </w:divBdr>
                                                                                              <w:divsChild>
                                                                                                <w:div w:id="961351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9149287">
                                                                                      <w:marLeft w:val="0"/>
                                                                                      <w:marRight w:val="0"/>
                                                                                      <w:marTop w:val="0"/>
                                                                                      <w:marBottom w:val="0"/>
                                                                                      <w:divBdr>
                                                                                        <w:top w:val="single" w:sz="4" w:space="0" w:color="B9B9B9"/>
                                                                                        <w:left w:val="none" w:sz="0" w:space="0" w:color="auto"/>
                                                                                        <w:bottom w:val="none" w:sz="0" w:space="0" w:color="auto"/>
                                                                                        <w:right w:val="none" w:sz="0" w:space="0" w:color="auto"/>
                                                                                      </w:divBdr>
                                                                                      <w:divsChild>
                                                                                        <w:div w:id="512768795">
                                                                                          <w:marLeft w:val="0"/>
                                                                                          <w:marRight w:val="0"/>
                                                                                          <w:marTop w:val="0"/>
                                                                                          <w:marBottom w:val="0"/>
                                                                                          <w:divBdr>
                                                                                            <w:top w:val="none" w:sz="0" w:space="0" w:color="auto"/>
                                                                                            <w:left w:val="none" w:sz="0" w:space="0" w:color="auto"/>
                                                                                            <w:bottom w:val="none" w:sz="0" w:space="0" w:color="auto"/>
                                                                                            <w:right w:val="none" w:sz="0" w:space="0" w:color="auto"/>
                                                                                          </w:divBdr>
                                                                                          <w:divsChild>
                                                                                            <w:div w:id="980622585">
                                                                                              <w:marLeft w:val="0"/>
                                                                                              <w:marRight w:val="0"/>
                                                                                              <w:marTop w:val="0"/>
                                                                                              <w:marBottom w:val="0"/>
                                                                                              <w:divBdr>
                                                                                                <w:top w:val="none" w:sz="0" w:space="0" w:color="auto"/>
                                                                                                <w:left w:val="none" w:sz="0" w:space="0" w:color="auto"/>
                                                                                                <w:bottom w:val="none" w:sz="0" w:space="0" w:color="auto"/>
                                                                                                <w:right w:val="none" w:sz="0" w:space="0" w:color="auto"/>
                                                                                              </w:divBdr>
                                                                                              <w:divsChild>
                                                                                                <w:div w:id="694229469">
                                                                                                  <w:marLeft w:val="0"/>
                                                                                                  <w:marRight w:val="0"/>
                                                                                                  <w:marTop w:val="0"/>
                                                                                                  <w:marBottom w:val="0"/>
                                                                                                  <w:divBdr>
                                                                                                    <w:top w:val="none" w:sz="0" w:space="0" w:color="auto"/>
                                                                                                    <w:left w:val="none" w:sz="0" w:space="0" w:color="auto"/>
                                                                                                    <w:bottom w:val="none" w:sz="0" w:space="0" w:color="auto"/>
                                                                                                    <w:right w:val="none" w:sz="0" w:space="0" w:color="auto"/>
                                                                                                  </w:divBdr>
                                                                                                </w:div>
                                                                                              </w:divsChild>
                                                                                            </w:div>
                                                                                            <w:div w:id="1455370811">
                                                                                              <w:marLeft w:val="0"/>
                                                                                              <w:marRight w:val="0"/>
                                                                                              <w:marTop w:val="0"/>
                                                                                              <w:marBottom w:val="0"/>
                                                                                              <w:divBdr>
                                                                                                <w:top w:val="none" w:sz="0" w:space="0" w:color="auto"/>
                                                                                                <w:left w:val="none" w:sz="0" w:space="0" w:color="auto"/>
                                                                                                <w:bottom w:val="none" w:sz="0" w:space="0" w:color="auto"/>
                                                                                                <w:right w:val="none" w:sz="0" w:space="0" w:color="auto"/>
                                                                                              </w:divBdr>
                                                                                              <w:divsChild>
                                                                                                <w:div w:id="1047218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4046533">
                                                                                      <w:marLeft w:val="0"/>
                                                                                      <w:marRight w:val="0"/>
                                                                                      <w:marTop w:val="0"/>
                                                                                      <w:marBottom w:val="0"/>
                                                                                      <w:divBdr>
                                                                                        <w:top w:val="single" w:sz="4" w:space="0" w:color="B9B9B9"/>
                                                                                        <w:left w:val="none" w:sz="0" w:space="0" w:color="auto"/>
                                                                                        <w:bottom w:val="none" w:sz="0" w:space="0" w:color="auto"/>
                                                                                        <w:right w:val="none" w:sz="0" w:space="0" w:color="auto"/>
                                                                                      </w:divBdr>
                                                                                      <w:divsChild>
                                                                                        <w:div w:id="260603066">
                                                                                          <w:marLeft w:val="0"/>
                                                                                          <w:marRight w:val="0"/>
                                                                                          <w:marTop w:val="0"/>
                                                                                          <w:marBottom w:val="0"/>
                                                                                          <w:divBdr>
                                                                                            <w:top w:val="none" w:sz="0" w:space="0" w:color="auto"/>
                                                                                            <w:left w:val="none" w:sz="0" w:space="0" w:color="auto"/>
                                                                                            <w:bottom w:val="none" w:sz="0" w:space="0" w:color="auto"/>
                                                                                            <w:right w:val="none" w:sz="0" w:space="0" w:color="auto"/>
                                                                                          </w:divBdr>
                                                                                          <w:divsChild>
                                                                                            <w:div w:id="704672646">
                                                                                              <w:marLeft w:val="0"/>
                                                                                              <w:marRight w:val="0"/>
                                                                                              <w:marTop w:val="0"/>
                                                                                              <w:marBottom w:val="0"/>
                                                                                              <w:divBdr>
                                                                                                <w:top w:val="none" w:sz="0" w:space="0" w:color="auto"/>
                                                                                                <w:left w:val="none" w:sz="0" w:space="0" w:color="auto"/>
                                                                                                <w:bottom w:val="none" w:sz="0" w:space="0" w:color="auto"/>
                                                                                                <w:right w:val="none" w:sz="0" w:space="0" w:color="auto"/>
                                                                                              </w:divBdr>
                                                                                              <w:divsChild>
                                                                                                <w:div w:id="892891819">
                                                                                                  <w:marLeft w:val="0"/>
                                                                                                  <w:marRight w:val="0"/>
                                                                                                  <w:marTop w:val="0"/>
                                                                                                  <w:marBottom w:val="0"/>
                                                                                                  <w:divBdr>
                                                                                                    <w:top w:val="none" w:sz="0" w:space="0" w:color="auto"/>
                                                                                                    <w:left w:val="none" w:sz="0" w:space="0" w:color="auto"/>
                                                                                                    <w:bottom w:val="none" w:sz="0" w:space="0" w:color="auto"/>
                                                                                                    <w:right w:val="none" w:sz="0" w:space="0" w:color="auto"/>
                                                                                                  </w:divBdr>
                                                                                                </w:div>
                                                                                              </w:divsChild>
                                                                                            </w:div>
                                                                                            <w:div w:id="764888674">
                                                                                              <w:marLeft w:val="0"/>
                                                                                              <w:marRight w:val="0"/>
                                                                                              <w:marTop w:val="0"/>
                                                                                              <w:marBottom w:val="0"/>
                                                                                              <w:divBdr>
                                                                                                <w:top w:val="none" w:sz="0" w:space="0" w:color="auto"/>
                                                                                                <w:left w:val="none" w:sz="0" w:space="0" w:color="auto"/>
                                                                                                <w:bottom w:val="none" w:sz="0" w:space="0" w:color="auto"/>
                                                                                                <w:right w:val="none" w:sz="0" w:space="0" w:color="auto"/>
                                                                                              </w:divBdr>
                                                                                              <w:divsChild>
                                                                                                <w:div w:id="1447119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357006">
                                                                                      <w:marLeft w:val="0"/>
                                                                                      <w:marRight w:val="0"/>
                                                                                      <w:marTop w:val="0"/>
                                                                                      <w:marBottom w:val="0"/>
                                                                                      <w:divBdr>
                                                                                        <w:top w:val="single" w:sz="4" w:space="0" w:color="B9B9B9"/>
                                                                                        <w:left w:val="none" w:sz="0" w:space="0" w:color="auto"/>
                                                                                        <w:bottom w:val="none" w:sz="0" w:space="0" w:color="auto"/>
                                                                                        <w:right w:val="none" w:sz="0" w:space="0" w:color="auto"/>
                                                                                      </w:divBdr>
                                                                                      <w:divsChild>
                                                                                        <w:div w:id="915288051">
                                                                                          <w:marLeft w:val="0"/>
                                                                                          <w:marRight w:val="0"/>
                                                                                          <w:marTop w:val="0"/>
                                                                                          <w:marBottom w:val="0"/>
                                                                                          <w:divBdr>
                                                                                            <w:top w:val="none" w:sz="0" w:space="0" w:color="auto"/>
                                                                                            <w:left w:val="none" w:sz="0" w:space="0" w:color="auto"/>
                                                                                            <w:bottom w:val="none" w:sz="0" w:space="0" w:color="auto"/>
                                                                                            <w:right w:val="none" w:sz="0" w:space="0" w:color="auto"/>
                                                                                          </w:divBdr>
                                                                                          <w:divsChild>
                                                                                            <w:div w:id="181404263">
                                                                                              <w:marLeft w:val="0"/>
                                                                                              <w:marRight w:val="0"/>
                                                                                              <w:marTop w:val="0"/>
                                                                                              <w:marBottom w:val="0"/>
                                                                                              <w:divBdr>
                                                                                                <w:top w:val="none" w:sz="0" w:space="0" w:color="auto"/>
                                                                                                <w:left w:val="none" w:sz="0" w:space="0" w:color="auto"/>
                                                                                                <w:bottom w:val="none" w:sz="0" w:space="0" w:color="auto"/>
                                                                                                <w:right w:val="none" w:sz="0" w:space="0" w:color="auto"/>
                                                                                              </w:divBdr>
                                                                                              <w:divsChild>
                                                                                                <w:div w:id="587465318">
                                                                                                  <w:marLeft w:val="0"/>
                                                                                                  <w:marRight w:val="0"/>
                                                                                                  <w:marTop w:val="0"/>
                                                                                                  <w:marBottom w:val="0"/>
                                                                                                  <w:divBdr>
                                                                                                    <w:top w:val="none" w:sz="0" w:space="0" w:color="auto"/>
                                                                                                    <w:left w:val="none" w:sz="0" w:space="0" w:color="auto"/>
                                                                                                    <w:bottom w:val="none" w:sz="0" w:space="0" w:color="auto"/>
                                                                                                    <w:right w:val="none" w:sz="0" w:space="0" w:color="auto"/>
                                                                                                  </w:divBdr>
                                                                                                </w:div>
                                                                                              </w:divsChild>
                                                                                            </w:div>
                                                                                            <w:div w:id="558977855">
                                                                                              <w:marLeft w:val="0"/>
                                                                                              <w:marRight w:val="0"/>
                                                                                              <w:marTop w:val="0"/>
                                                                                              <w:marBottom w:val="0"/>
                                                                                              <w:divBdr>
                                                                                                <w:top w:val="none" w:sz="0" w:space="0" w:color="auto"/>
                                                                                                <w:left w:val="none" w:sz="0" w:space="0" w:color="auto"/>
                                                                                                <w:bottom w:val="none" w:sz="0" w:space="0" w:color="auto"/>
                                                                                                <w:right w:val="none" w:sz="0" w:space="0" w:color="auto"/>
                                                                                              </w:divBdr>
                                                                                              <w:divsChild>
                                                                                                <w:div w:id="116057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745499">
                                                                                      <w:marLeft w:val="0"/>
                                                                                      <w:marRight w:val="0"/>
                                                                                      <w:marTop w:val="0"/>
                                                                                      <w:marBottom w:val="0"/>
                                                                                      <w:divBdr>
                                                                                        <w:top w:val="single" w:sz="4" w:space="0" w:color="B9B9B9"/>
                                                                                        <w:left w:val="none" w:sz="0" w:space="0" w:color="auto"/>
                                                                                        <w:bottom w:val="none" w:sz="0" w:space="0" w:color="auto"/>
                                                                                        <w:right w:val="none" w:sz="0" w:space="0" w:color="auto"/>
                                                                                      </w:divBdr>
                                                                                      <w:divsChild>
                                                                                        <w:div w:id="295525904">
                                                                                          <w:marLeft w:val="0"/>
                                                                                          <w:marRight w:val="0"/>
                                                                                          <w:marTop w:val="0"/>
                                                                                          <w:marBottom w:val="0"/>
                                                                                          <w:divBdr>
                                                                                            <w:top w:val="none" w:sz="0" w:space="0" w:color="auto"/>
                                                                                            <w:left w:val="none" w:sz="0" w:space="0" w:color="auto"/>
                                                                                            <w:bottom w:val="none" w:sz="0" w:space="0" w:color="auto"/>
                                                                                            <w:right w:val="none" w:sz="0" w:space="0" w:color="auto"/>
                                                                                          </w:divBdr>
                                                                                          <w:divsChild>
                                                                                            <w:div w:id="227694684">
                                                                                              <w:marLeft w:val="0"/>
                                                                                              <w:marRight w:val="0"/>
                                                                                              <w:marTop w:val="0"/>
                                                                                              <w:marBottom w:val="0"/>
                                                                                              <w:divBdr>
                                                                                                <w:top w:val="none" w:sz="0" w:space="0" w:color="auto"/>
                                                                                                <w:left w:val="none" w:sz="0" w:space="0" w:color="auto"/>
                                                                                                <w:bottom w:val="none" w:sz="0" w:space="0" w:color="auto"/>
                                                                                                <w:right w:val="none" w:sz="0" w:space="0" w:color="auto"/>
                                                                                              </w:divBdr>
                                                                                              <w:divsChild>
                                                                                                <w:div w:id="1121345313">
                                                                                                  <w:marLeft w:val="0"/>
                                                                                                  <w:marRight w:val="0"/>
                                                                                                  <w:marTop w:val="0"/>
                                                                                                  <w:marBottom w:val="0"/>
                                                                                                  <w:divBdr>
                                                                                                    <w:top w:val="none" w:sz="0" w:space="0" w:color="auto"/>
                                                                                                    <w:left w:val="none" w:sz="0" w:space="0" w:color="auto"/>
                                                                                                    <w:bottom w:val="none" w:sz="0" w:space="0" w:color="auto"/>
                                                                                                    <w:right w:val="none" w:sz="0" w:space="0" w:color="auto"/>
                                                                                                  </w:divBdr>
                                                                                                </w:div>
                                                                                              </w:divsChild>
                                                                                            </w:div>
                                                                                            <w:div w:id="801075368">
                                                                                              <w:marLeft w:val="0"/>
                                                                                              <w:marRight w:val="0"/>
                                                                                              <w:marTop w:val="0"/>
                                                                                              <w:marBottom w:val="0"/>
                                                                                              <w:divBdr>
                                                                                                <w:top w:val="none" w:sz="0" w:space="0" w:color="auto"/>
                                                                                                <w:left w:val="none" w:sz="0" w:space="0" w:color="auto"/>
                                                                                                <w:bottom w:val="none" w:sz="0" w:space="0" w:color="auto"/>
                                                                                                <w:right w:val="none" w:sz="0" w:space="0" w:color="auto"/>
                                                                                              </w:divBdr>
                                                                                              <w:divsChild>
                                                                                                <w:div w:id="153861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984043">
                                                                                      <w:marLeft w:val="0"/>
                                                                                      <w:marRight w:val="0"/>
                                                                                      <w:marTop w:val="0"/>
                                                                                      <w:marBottom w:val="0"/>
                                                                                      <w:divBdr>
                                                                                        <w:top w:val="single" w:sz="4" w:space="0" w:color="B9B9B9"/>
                                                                                        <w:left w:val="none" w:sz="0" w:space="0" w:color="auto"/>
                                                                                        <w:bottom w:val="none" w:sz="0" w:space="0" w:color="auto"/>
                                                                                        <w:right w:val="none" w:sz="0" w:space="0" w:color="auto"/>
                                                                                      </w:divBdr>
                                                                                      <w:divsChild>
                                                                                        <w:div w:id="1946814182">
                                                                                          <w:marLeft w:val="0"/>
                                                                                          <w:marRight w:val="0"/>
                                                                                          <w:marTop w:val="0"/>
                                                                                          <w:marBottom w:val="0"/>
                                                                                          <w:divBdr>
                                                                                            <w:top w:val="none" w:sz="0" w:space="0" w:color="auto"/>
                                                                                            <w:left w:val="none" w:sz="0" w:space="0" w:color="auto"/>
                                                                                            <w:bottom w:val="none" w:sz="0" w:space="0" w:color="auto"/>
                                                                                            <w:right w:val="none" w:sz="0" w:space="0" w:color="auto"/>
                                                                                          </w:divBdr>
                                                                                          <w:divsChild>
                                                                                            <w:div w:id="165948355">
                                                                                              <w:marLeft w:val="0"/>
                                                                                              <w:marRight w:val="0"/>
                                                                                              <w:marTop w:val="0"/>
                                                                                              <w:marBottom w:val="0"/>
                                                                                              <w:divBdr>
                                                                                                <w:top w:val="none" w:sz="0" w:space="0" w:color="auto"/>
                                                                                                <w:left w:val="none" w:sz="0" w:space="0" w:color="auto"/>
                                                                                                <w:bottom w:val="none" w:sz="0" w:space="0" w:color="auto"/>
                                                                                                <w:right w:val="none" w:sz="0" w:space="0" w:color="auto"/>
                                                                                              </w:divBdr>
                                                                                              <w:divsChild>
                                                                                                <w:div w:id="705258500">
                                                                                                  <w:marLeft w:val="0"/>
                                                                                                  <w:marRight w:val="0"/>
                                                                                                  <w:marTop w:val="0"/>
                                                                                                  <w:marBottom w:val="0"/>
                                                                                                  <w:divBdr>
                                                                                                    <w:top w:val="none" w:sz="0" w:space="0" w:color="auto"/>
                                                                                                    <w:left w:val="none" w:sz="0" w:space="0" w:color="auto"/>
                                                                                                    <w:bottom w:val="none" w:sz="0" w:space="0" w:color="auto"/>
                                                                                                    <w:right w:val="none" w:sz="0" w:space="0" w:color="auto"/>
                                                                                                  </w:divBdr>
                                                                                                </w:div>
                                                                                              </w:divsChild>
                                                                                            </w:div>
                                                                                            <w:div w:id="1026325397">
                                                                                              <w:marLeft w:val="0"/>
                                                                                              <w:marRight w:val="0"/>
                                                                                              <w:marTop w:val="0"/>
                                                                                              <w:marBottom w:val="0"/>
                                                                                              <w:divBdr>
                                                                                                <w:top w:val="none" w:sz="0" w:space="0" w:color="auto"/>
                                                                                                <w:left w:val="none" w:sz="0" w:space="0" w:color="auto"/>
                                                                                                <w:bottom w:val="none" w:sz="0" w:space="0" w:color="auto"/>
                                                                                                <w:right w:val="none" w:sz="0" w:space="0" w:color="auto"/>
                                                                                              </w:divBdr>
                                                                                              <w:divsChild>
                                                                                                <w:div w:id="160222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171713">
                                                                                      <w:marLeft w:val="0"/>
                                                                                      <w:marRight w:val="0"/>
                                                                                      <w:marTop w:val="0"/>
                                                                                      <w:marBottom w:val="0"/>
                                                                                      <w:divBdr>
                                                                                        <w:top w:val="single" w:sz="4" w:space="0" w:color="B9B9B9"/>
                                                                                        <w:left w:val="none" w:sz="0" w:space="0" w:color="auto"/>
                                                                                        <w:bottom w:val="none" w:sz="0" w:space="0" w:color="auto"/>
                                                                                        <w:right w:val="none" w:sz="0" w:space="0" w:color="auto"/>
                                                                                      </w:divBdr>
                                                                                      <w:divsChild>
                                                                                        <w:div w:id="1216621425">
                                                                                          <w:marLeft w:val="0"/>
                                                                                          <w:marRight w:val="0"/>
                                                                                          <w:marTop w:val="0"/>
                                                                                          <w:marBottom w:val="0"/>
                                                                                          <w:divBdr>
                                                                                            <w:top w:val="none" w:sz="0" w:space="0" w:color="auto"/>
                                                                                            <w:left w:val="none" w:sz="0" w:space="0" w:color="auto"/>
                                                                                            <w:bottom w:val="none" w:sz="0" w:space="0" w:color="auto"/>
                                                                                            <w:right w:val="none" w:sz="0" w:space="0" w:color="auto"/>
                                                                                          </w:divBdr>
                                                                                          <w:divsChild>
                                                                                            <w:div w:id="240019768">
                                                                                              <w:marLeft w:val="0"/>
                                                                                              <w:marRight w:val="0"/>
                                                                                              <w:marTop w:val="0"/>
                                                                                              <w:marBottom w:val="0"/>
                                                                                              <w:divBdr>
                                                                                                <w:top w:val="none" w:sz="0" w:space="0" w:color="auto"/>
                                                                                                <w:left w:val="none" w:sz="0" w:space="0" w:color="auto"/>
                                                                                                <w:bottom w:val="none" w:sz="0" w:space="0" w:color="auto"/>
                                                                                                <w:right w:val="none" w:sz="0" w:space="0" w:color="auto"/>
                                                                                              </w:divBdr>
                                                                                              <w:divsChild>
                                                                                                <w:div w:id="206795487">
                                                                                                  <w:marLeft w:val="0"/>
                                                                                                  <w:marRight w:val="0"/>
                                                                                                  <w:marTop w:val="0"/>
                                                                                                  <w:marBottom w:val="0"/>
                                                                                                  <w:divBdr>
                                                                                                    <w:top w:val="none" w:sz="0" w:space="0" w:color="auto"/>
                                                                                                    <w:left w:val="none" w:sz="0" w:space="0" w:color="auto"/>
                                                                                                    <w:bottom w:val="none" w:sz="0" w:space="0" w:color="auto"/>
                                                                                                    <w:right w:val="none" w:sz="0" w:space="0" w:color="auto"/>
                                                                                                  </w:divBdr>
                                                                                                </w:div>
                                                                                              </w:divsChild>
                                                                                            </w:div>
                                                                                            <w:div w:id="1550338255">
                                                                                              <w:marLeft w:val="0"/>
                                                                                              <w:marRight w:val="0"/>
                                                                                              <w:marTop w:val="0"/>
                                                                                              <w:marBottom w:val="0"/>
                                                                                              <w:divBdr>
                                                                                                <w:top w:val="none" w:sz="0" w:space="0" w:color="auto"/>
                                                                                                <w:left w:val="none" w:sz="0" w:space="0" w:color="auto"/>
                                                                                                <w:bottom w:val="none" w:sz="0" w:space="0" w:color="auto"/>
                                                                                                <w:right w:val="none" w:sz="0" w:space="0" w:color="auto"/>
                                                                                              </w:divBdr>
                                                                                              <w:divsChild>
                                                                                                <w:div w:id="10805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2564520">
                                                                                      <w:marLeft w:val="0"/>
                                                                                      <w:marRight w:val="0"/>
                                                                                      <w:marTop w:val="0"/>
                                                                                      <w:marBottom w:val="0"/>
                                                                                      <w:divBdr>
                                                                                        <w:top w:val="single" w:sz="4" w:space="0" w:color="B9B9B9"/>
                                                                                        <w:left w:val="none" w:sz="0" w:space="0" w:color="auto"/>
                                                                                        <w:bottom w:val="none" w:sz="0" w:space="0" w:color="auto"/>
                                                                                        <w:right w:val="none" w:sz="0" w:space="0" w:color="auto"/>
                                                                                      </w:divBdr>
                                                                                      <w:divsChild>
                                                                                        <w:div w:id="575554035">
                                                                                          <w:marLeft w:val="0"/>
                                                                                          <w:marRight w:val="0"/>
                                                                                          <w:marTop w:val="0"/>
                                                                                          <w:marBottom w:val="0"/>
                                                                                          <w:divBdr>
                                                                                            <w:top w:val="none" w:sz="0" w:space="0" w:color="auto"/>
                                                                                            <w:left w:val="none" w:sz="0" w:space="0" w:color="auto"/>
                                                                                            <w:bottom w:val="none" w:sz="0" w:space="0" w:color="auto"/>
                                                                                            <w:right w:val="none" w:sz="0" w:space="0" w:color="auto"/>
                                                                                          </w:divBdr>
                                                                                          <w:divsChild>
                                                                                            <w:div w:id="503515309">
                                                                                              <w:marLeft w:val="0"/>
                                                                                              <w:marRight w:val="0"/>
                                                                                              <w:marTop w:val="0"/>
                                                                                              <w:marBottom w:val="0"/>
                                                                                              <w:divBdr>
                                                                                                <w:top w:val="none" w:sz="0" w:space="0" w:color="auto"/>
                                                                                                <w:left w:val="none" w:sz="0" w:space="0" w:color="auto"/>
                                                                                                <w:bottom w:val="none" w:sz="0" w:space="0" w:color="auto"/>
                                                                                                <w:right w:val="none" w:sz="0" w:space="0" w:color="auto"/>
                                                                                              </w:divBdr>
                                                                                              <w:divsChild>
                                                                                                <w:div w:id="1293748255">
                                                                                                  <w:marLeft w:val="0"/>
                                                                                                  <w:marRight w:val="0"/>
                                                                                                  <w:marTop w:val="0"/>
                                                                                                  <w:marBottom w:val="0"/>
                                                                                                  <w:divBdr>
                                                                                                    <w:top w:val="none" w:sz="0" w:space="0" w:color="auto"/>
                                                                                                    <w:left w:val="none" w:sz="0" w:space="0" w:color="auto"/>
                                                                                                    <w:bottom w:val="none" w:sz="0" w:space="0" w:color="auto"/>
                                                                                                    <w:right w:val="none" w:sz="0" w:space="0" w:color="auto"/>
                                                                                                  </w:divBdr>
                                                                                                </w:div>
                                                                                              </w:divsChild>
                                                                                            </w:div>
                                                                                            <w:div w:id="1731416527">
                                                                                              <w:marLeft w:val="0"/>
                                                                                              <w:marRight w:val="0"/>
                                                                                              <w:marTop w:val="0"/>
                                                                                              <w:marBottom w:val="0"/>
                                                                                              <w:divBdr>
                                                                                                <w:top w:val="none" w:sz="0" w:space="0" w:color="auto"/>
                                                                                                <w:left w:val="none" w:sz="0" w:space="0" w:color="auto"/>
                                                                                                <w:bottom w:val="none" w:sz="0" w:space="0" w:color="auto"/>
                                                                                                <w:right w:val="none" w:sz="0" w:space="0" w:color="auto"/>
                                                                                              </w:divBdr>
                                                                                              <w:divsChild>
                                                                                                <w:div w:id="1725176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4482903">
                                                                                      <w:marLeft w:val="0"/>
                                                                                      <w:marRight w:val="0"/>
                                                                                      <w:marTop w:val="0"/>
                                                                                      <w:marBottom w:val="0"/>
                                                                                      <w:divBdr>
                                                                                        <w:top w:val="single" w:sz="4" w:space="0" w:color="B9B9B9"/>
                                                                                        <w:left w:val="none" w:sz="0" w:space="0" w:color="auto"/>
                                                                                        <w:bottom w:val="none" w:sz="0" w:space="0" w:color="auto"/>
                                                                                        <w:right w:val="none" w:sz="0" w:space="0" w:color="auto"/>
                                                                                      </w:divBdr>
                                                                                      <w:divsChild>
                                                                                        <w:div w:id="33161934">
                                                                                          <w:marLeft w:val="0"/>
                                                                                          <w:marRight w:val="0"/>
                                                                                          <w:marTop w:val="0"/>
                                                                                          <w:marBottom w:val="0"/>
                                                                                          <w:divBdr>
                                                                                            <w:top w:val="none" w:sz="0" w:space="0" w:color="auto"/>
                                                                                            <w:left w:val="none" w:sz="0" w:space="0" w:color="auto"/>
                                                                                            <w:bottom w:val="none" w:sz="0" w:space="0" w:color="auto"/>
                                                                                            <w:right w:val="none" w:sz="0" w:space="0" w:color="auto"/>
                                                                                          </w:divBdr>
                                                                                          <w:divsChild>
                                                                                            <w:div w:id="1124537855">
                                                                                              <w:marLeft w:val="0"/>
                                                                                              <w:marRight w:val="0"/>
                                                                                              <w:marTop w:val="0"/>
                                                                                              <w:marBottom w:val="0"/>
                                                                                              <w:divBdr>
                                                                                                <w:top w:val="none" w:sz="0" w:space="0" w:color="auto"/>
                                                                                                <w:left w:val="none" w:sz="0" w:space="0" w:color="auto"/>
                                                                                                <w:bottom w:val="none" w:sz="0" w:space="0" w:color="auto"/>
                                                                                                <w:right w:val="none" w:sz="0" w:space="0" w:color="auto"/>
                                                                                              </w:divBdr>
                                                                                              <w:divsChild>
                                                                                                <w:div w:id="1614822446">
                                                                                                  <w:marLeft w:val="0"/>
                                                                                                  <w:marRight w:val="0"/>
                                                                                                  <w:marTop w:val="0"/>
                                                                                                  <w:marBottom w:val="0"/>
                                                                                                  <w:divBdr>
                                                                                                    <w:top w:val="none" w:sz="0" w:space="0" w:color="auto"/>
                                                                                                    <w:left w:val="none" w:sz="0" w:space="0" w:color="auto"/>
                                                                                                    <w:bottom w:val="none" w:sz="0" w:space="0" w:color="auto"/>
                                                                                                    <w:right w:val="none" w:sz="0" w:space="0" w:color="auto"/>
                                                                                                  </w:divBdr>
                                                                                                </w:div>
                                                                                              </w:divsChild>
                                                                                            </w:div>
                                                                                            <w:div w:id="1632439790">
                                                                                              <w:marLeft w:val="0"/>
                                                                                              <w:marRight w:val="0"/>
                                                                                              <w:marTop w:val="0"/>
                                                                                              <w:marBottom w:val="0"/>
                                                                                              <w:divBdr>
                                                                                                <w:top w:val="none" w:sz="0" w:space="0" w:color="auto"/>
                                                                                                <w:left w:val="none" w:sz="0" w:space="0" w:color="auto"/>
                                                                                                <w:bottom w:val="none" w:sz="0" w:space="0" w:color="auto"/>
                                                                                                <w:right w:val="none" w:sz="0" w:space="0" w:color="auto"/>
                                                                                              </w:divBdr>
                                                                                              <w:divsChild>
                                                                                                <w:div w:id="160911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8387358">
                                                                                      <w:marLeft w:val="0"/>
                                                                                      <w:marRight w:val="0"/>
                                                                                      <w:marTop w:val="0"/>
                                                                                      <w:marBottom w:val="0"/>
                                                                                      <w:divBdr>
                                                                                        <w:top w:val="single" w:sz="4" w:space="0" w:color="B9B9B9"/>
                                                                                        <w:left w:val="none" w:sz="0" w:space="0" w:color="auto"/>
                                                                                        <w:bottom w:val="none" w:sz="0" w:space="0" w:color="auto"/>
                                                                                        <w:right w:val="none" w:sz="0" w:space="0" w:color="auto"/>
                                                                                      </w:divBdr>
                                                                                      <w:divsChild>
                                                                                        <w:div w:id="10837453">
                                                                                          <w:marLeft w:val="0"/>
                                                                                          <w:marRight w:val="0"/>
                                                                                          <w:marTop w:val="0"/>
                                                                                          <w:marBottom w:val="0"/>
                                                                                          <w:divBdr>
                                                                                            <w:top w:val="none" w:sz="0" w:space="0" w:color="auto"/>
                                                                                            <w:left w:val="none" w:sz="0" w:space="0" w:color="auto"/>
                                                                                            <w:bottom w:val="none" w:sz="0" w:space="0" w:color="auto"/>
                                                                                            <w:right w:val="none" w:sz="0" w:space="0" w:color="auto"/>
                                                                                          </w:divBdr>
                                                                                          <w:divsChild>
                                                                                            <w:div w:id="1001004394">
                                                                                              <w:marLeft w:val="0"/>
                                                                                              <w:marRight w:val="0"/>
                                                                                              <w:marTop w:val="0"/>
                                                                                              <w:marBottom w:val="0"/>
                                                                                              <w:divBdr>
                                                                                                <w:top w:val="none" w:sz="0" w:space="0" w:color="auto"/>
                                                                                                <w:left w:val="none" w:sz="0" w:space="0" w:color="auto"/>
                                                                                                <w:bottom w:val="none" w:sz="0" w:space="0" w:color="auto"/>
                                                                                                <w:right w:val="none" w:sz="0" w:space="0" w:color="auto"/>
                                                                                              </w:divBdr>
                                                                                              <w:divsChild>
                                                                                                <w:div w:id="783571489">
                                                                                                  <w:marLeft w:val="0"/>
                                                                                                  <w:marRight w:val="0"/>
                                                                                                  <w:marTop w:val="0"/>
                                                                                                  <w:marBottom w:val="0"/>
                                                                                                  <w:divBdr>
                                                                                                    <w:top w:val="none" w:sz="0" w:space="0" w:color="auto"/>
                                                                                                    <w:left w:val="none" w:sz="0" w:space="0" w:color="auto"/>
                                                                                                    <w:bottom w:val="none" w:sz="0" w:space="0" w:color="auto"/>
                                                                                                    <w:right w:val="none" w:sz="0" w:space="0" w:color="auto"/>
                                                                                                  </w:divBdr>
                                                                                                </w:div>
                                                                                              </w:divsChild>
                                                                                            </w:div>
                                                                                            <w:div w:id="1238979885">
                                                                                              <w:marLeft w:val="0"/>
                                                                                              <w:marRight w:val="0"/>
                                                                                              <w:marTop w:val="0"/>
                                                                                              <w:marBottom w:val="0"/>
                                                                                              <w:divBdr>
                                                                                                <w:top w:val="none" w:sz="0" w:space="0" w:color="auto"/>
                                                                                                <w:left w:val="none" w:sz="0" w:space="0" w:color="auto"/>
                                                                                                <w:bottom w:val="none" w:sz="0" w:space="0" w:color="auto"/>
                                                                                                <w:right w:val="none" w:sz="0" w:space="0" w:color="auto"/>
                                                                                              </w:divBdr>
                                                                                              <w:divsChild>
                                                                                                <w:div w:id="164517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196752">
                                                                                      <w:marLeft w:val="0"/>
                                                                                      <w:marRight w:val="0"/>
                                                                                      <w:marTop w:val="0"/>
                                                                                      <w:marBottom w:val="0"/>
                                                                                      <w:divBdr>
                                                                                        <w:top w:val="single" w:sz="4" w:space="0" w:color="B9B9B9"/>
                                                                                        <w:left w:val="none" w:sz="0" w:space="0" w:color="auto"/>
                                                                                        <w:bottom w:val="none" w:sz="0" w:space="0" w:color="auto"/>
                                                                                        <w:right w:val="none" w:sz="0" w:space="0" w:color="auto"/>
                                                                                      </w:divBdr>
                                                                                      <w:divsChild>
                                                                                        <w:div w:id="1957785445">
                                                                                          <w:marLeft w:val="0"/>
                                                                                          <w:marRight w:val="0"/>
                                                                                          <w:marTop w:val="0"/>
                                                                                          <w:marBottom w:val="0"/>
                                                                                          <w:divBdr>
                                                                                            <w:top w:val="none" w:sz="0" w:space="0" w:color="auto"/>
                                                                                            <w:left w:val="none" w:sz="0" w:space="0" w:color="auto"/>
                                                                                            <w:bottom w:val="none" w:sz="0" w:space="0" w:color="auto"/>
                                                                                            <w:right w:val="none" w:sz="0" w:space="0" w:color="auto"/>
                                                                                          </w:divBdr>
                                                                                          <w:divsChild>
                                                                                            <w:div w:id="1401950359">
                                                                                              <w:marLeft w:val="0"/>
                                                                                              <w:marRight w:val="0"/>
                                                                                              <w:marTop w:val="0"/>
                                                                                              <w:marBottom w:val="0"/>
                                                                                              <w:divBdr>
                                                                                                <w:top w:val="none" w:sz="0" w:space="0" w:color="auto"/>
                                                                                                <w:left w:val="none" w:sz="0" w:space="0" w:color="auto"/>
                                                                                                <w:bottom w:val="none" w:sz="0" w:space="0" w:color="auto"/>
                                                                                                <w:right w:val="none" w:sz="0" w:space="0" w:color="auto"/>
                                                                                              </w:divBdr>
                                                                                              <w:divsChild>
                                                                                                <w:div w:id="630211210">
                                                                                                  <w:marLeft w:val="0"/>
                                                                                                  <w:marRight w:val="0"/>
                                                                                                  <w:marTop w:val="0"/>
                                                                                                  <w:marBottom w:val="0"/>
                                                                                                  <w:divBdr>
                                                                                                    <w:top w:val="none" w:sz="0" w:space="0" w:color="auto"/>
                                                                                                    <w:left w:val="none" w:sz="0" w:space="0" w:color="auto"/>
                                                                                                    <w:bottom w:val="none" w:sz="0" w:space="0" w:color="auto"/>
                                                                                                    <w:right w:val="none" w:sz="0" w:space="0" w:color="auto"/>
                                                                                                  </w:divBdr>
                                                                                                </w:div>
                                                                                              </w:divsChild>
                                                                                            </w:div>
                                                                                            <w:div w:id="2056349761">
                                                                                              <w:marLeft w:val="0"/>
                                                                                              <w:marRight w:val="0"/>
                                                                                              <w:marTop w:val="0"/>
                                                                                              <w:marBottom w:val="0"/>
                                                                                              <w:divBdr>
                                                                                                <w:top w:val="none" w:sz="0" w:space="0" w:color="auto"/>
                                                                                                <w:left w:val="none" w:sz="0" w:space="0" w:color="auto"/>
                                                                                                <w:bottom w:val="none" w:sz="0" w:space="0" w:color="auto"/>
                                                                                                <w:right w:val="none" w:sz="0" w:space="0" w:color="auto"/>
                                                                                              </w:divBdr>
                                                                                              <w:divsChild>
                                                                                                <w:div w:id="7012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163297">
                                                                                      <w:marLeft w:val="0"/>
                                                                                      <w:marRight w:val="0"/>
                                                                                      <w:marTop w:val="0"/>
                                                                                      <w:marBottom w:val="0"/>
                                                                                      <w:divBdr>
                                                                                        <w:top w:val="single" w:sz="4" w:space="0" w:color="B9B9B9"/>
                                                                                        <w:left w:val="none" w:sz="0" w:space="0" w:color="auto"/>
                                                                                        <w:bottom w:val="none" w:sz="0" w:space="0" w:color="auto"/>
                                                                                        <w:right w:val="none" w:sz="0" w:space="0" w:color="auto"/>
                                                                                      </w:divBdr>
                                                                                      <w:divsChild>
                                                                                        <w:div w:id="1766267276">
                                                                                          <w:marLeft w:val="0"/>
                                                                                          <w:marRight w:val="0"/>
                                                                                          <w:marTop w:val="0"/>
                                                                                          <w:marBottom w:val="0"/>
                                                                                          <w:divBdr>
                                                                                            <w:top w:val="none" w:sz="0" w:space="0" w:color="auto"/>
                                                                                            <w:left w:val="none" w:sz="0" w:space="0" w:color="auto"/>
                                                                                            <w:bottom w:val="none" w:sz="0" w:space="0" w:color="auto"/>
                                                                                            <w:right w:val="none" w:sz="0" w:space="0" w:color="auto"/>
                                                                                          </w:divBdr>
                                                                                          <w:divsChild>
                                                                                            <w:div w:id="863446786">
                                                                                              <w:marLeft w:val="0"/>
                                                                                              <w:marRight w:val="0"/>
                                                                                              <w:marTop w:val="0"/>
                                                                                              <w:marBottom w:val="0"/>
                                                                                              <w:divBdr>
                                                                                                <w:top w:val="none" w:sz="0" w:space="0" w:color="auto"/>
                                                                                                <w:left w:val="none" w:sz="0" w:space="0" w:color="auto"/>
                                                                                                <w:bottom w:val="none" w:sz="0" w:space="0" w:color="auto"/>
                                                                                                <w:right w:val="none" w:sz="0" w:space="0" w:color="auto"/>
                                                                                              </w:divBdr>
                                                                                              <w:divsChild>
                                                                                                <w:div w:id="747117885">
                                                                                                  <w:marLeft w:val="0"/>
                                                                                                  <w:marRight w:val="0"/>
                                                                                                  <w:marTop w:val="0"/>
                                                                                                  <w:marBottom w:val="0"/>
                                                                                                  <w:divBdr>
                                                                                                    <w:top w:val="none" w:sz="0" w:space="0" w:color="auto"/>
                                                                                                    <w:left w:val="none" w:sz="0" w:space="0" w:color="auto"/>
                                                                                                    <w:bottom w:val="none" w:sz="0" w:space="0" w:color="auto"/>
                                                                                                    <w:right w:val="none" w:sz="0" w:space="0" w:color="auto"/>
                                                                                                  </w:divBdr>
                                                                                                </w:div>
                                                                                              </w:divsChild>
                                                                                            </w:div>
                                                                                            <w:div w:id="2146043233">
                                                                                              <w:marLeft w:val="0"/>
                                                                                              <w:marRight w:val="0"/>
                                                                                              <w:marTop w:val="0"/>
                                                                                              <w:marBottom w:val="0"/>
                                                                                              <w:divBdr>
                                                                                                <w:top w:val="none" w:sz="0" w:space="0" w:color="auto"/>
                                                                                                <w:left w:val="none" w:sz="0" w:space="0" w:color="auto"/>
                                                                                                <w:bottom w:val="none" w:sz="0" w:space="0" w:color="auto"/>
                                                                                                <w:right w:val="none" w:sz="0" w:space="0" w:color="auto"/>
                                                                                              </w:divBdr>
                                                                                              <w:divsChild>
                                                                                                <w:div w:id="501160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9603217">
                                                                                      <w:marLeft w:val="0"/>
                                                                                      <w:marRight w:val="0"/>
                                                                                      <w:marTop w:val="0"/>
                                                                                      <w:marBottom w:val="0"/>
                                                                                      <w:divBdr>
                                                                                        <w:top w:val="single" w:sz="4" w:space="0" w:color="B9B9B9"/>
                                                                                        <w:left w:val="none" w:sz="0" w:space="0" w:color="auto"/>
                                                                                        <w:bottom w:val="none" w:sz="0" w:space="0" w:color="auto"/>
                                                                                        <w:right w:val="none" w:sz="0" w:space="0" w:color="auto"/>
                                                                                      </w:divBdr>
                                                                                      <w:divsChild>
                                                                                        <w:div w:id="253588706">
                                                                                          <w:marLeft w:val="0"/>
                                                                                          <w:marRight w:val="0"/>
                                                                                          <w:marTop w:val="0"/>
                                                                                          <w:marBottom w:val="0"/>
                                                                                          <w:divBdr>
                                                                                            <w:top w:val="none" w:sz="0" w:space="0" w:color="auto"/>
                                                                                            <w:left w:val="none" w:sz="0" w:space="0" w:color="auto"/>
                                                                                            <w:bottom w:val="none" w:sz="0" w:space="0" w:color="auto"/>
                                                                                            <w:right w:val="none" w:sz="0" w:space="0" w:color="auto"/>
                                                                                          </w:divBdr>
                                                                                          <w:divsChild>
                                                                                            <w:div w:id="158931849">
                                                                                              <w:marLeft w:val="0"/>
                                                                                              <w:marRight w:val="0"/>
                                                                                              <w:marTop w:val="0"/>
                                                                                              <w:marBottom w:val="0"/>
                                                                                              <w:divBdr>
                                                                                                <w:top w:val="none" w:sz="0" w:space="0" w:color="auto"/>
                                                                                                <w:left w:val="none" w:sz="0" w:space="0" w:color="auto"/>
                                                                                                <w:bottom w:val="none" w:sz="0" w:space="0" w:color="auto"/>
                                                                                                <w:right w:val="none" w:sz="0" w:space="0" w:color="auto"/>
                                                                                              </w:divBdr>
                                                                                              <w:divsChild>
                                                                                                <w:div w:id="383800376">
                                                                                                  <w:marLeft w:val="0"/>
                                                                                                  <w:marRight w:val="0"/>
                                                                                                  <w:marTop w:val="0"/>
                                                                                                  <w:marBottom w:val="0"/>
                                                                                                  <w:divBdr>
                                                                                                    <w:top w:val="none" w:sz="0" w:space="0" w:color="auto"/>
                                                                                                    <w:left w:val="none" w:sz="0" w:space="0" w:color="auto"/>
                                                                                                    <w:bottom w:val="none" w:sz="0" w:space="0" w:color="auto"/>
                                                                                                    <w:right w:val="none" w:sz="0" w:space="0" w:color="auto"/>
                                                                                                  </w:divBdr>
                                                                                                </w:div>
                                                                                              </w:divsChild>
                                                                                            </w:div>
                                                                                            <w:div w:id="1283806548">
                                                                                              <w:marLeft w:val="0"/>
                                                                                              <w:marRight w:val="0"/>
                                                                                              <w:marTop w:val="0"/>
                                                                                              <w:marBottom w:val="0"/>
                                                                                              <w:divBdr>
                                                                                                <w:top w:val="none" w:sz="0" w:space="0" w:color="auto"/>
                                                                                                <w:left w:val="none" w:sz="0" w:space="0" w:color="auto"/>
                                                                                                <w:bottom w:val="none" w:sz="0" w:space="0" w:color="auto"/>
                                                                                                <w:right w:val="none" w:sz="0" w:space="0" w:color="auto"/>
                                                                                              </w:divBdr>
                                                                                              <w:divsChild>
                                                                                                <w:div w:id="203222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8305">
                                                                                      <w:marLeft w:val="0"/>
                                                                                      <w:marRight w:val="0"/>
                                                                                      <w:marTop w:val="0"/>
                                                                                      <w:marBottom w:val="0"/>
                                                                                      <w:divBdr>
                                                                                        <w:top w:val="single" w:sz="4" w:space="0" w:color="B9B9B9"/>
                                                                                        <w:left w:val="none" w:sz="0" w:space="0" w:color="auto"/>
                                                                                        <w:bottom w:val="none" w:sz="0" w:space="0" w:color="auto"/>
                                                                                        <w:right w:val="none" w:sz="0" w:space="0" w:color="auto"/>
                                                                                      </w:divBdr>
                                                                                      <w:divsChild>
                                                                                        <w:div w:id="1065446065">
                                                                                          <w:marLeft w:val="0"/>
                                                                                          <w:marRight w:val="0"/>
                                                                                          <w:marTop w:val="0"/>
                                                                                          <w:marBottom w:val="0"/>
                                                                                          <w:divBdr>
                                                                                            <w:top w:val="none" w:sz="0" w:space="0" w:color="auto"/>
                                                                                            <w:left w:val="none" w:sz="0" w:space="0" w:color="auto"/>
                                                                                            <w:bottom w:val="none" w:sz="0" w:space="0" w:color="auto"/>
                                                                                            <w:right w:val="none" w:sz="0" w:space="0" w:color="auto"/>
                                                                                          </w:divBdr>
                                                                                          <w:divsChild>
                                                                                            <w:div w:id="813449365">
                                                                                              <w:marLeft w:val="0"/>
                                                                                              <w:marRight w:val="0"/>
                                                                                              <w:marTop w:val="0"/>
                                                                                              <w:marBottom w:val="0"/>
                                                                                              <w:divBdr>
                                                                                                <w:top w:val="none" w:sz="0" w:space="0" w:color="auto"/>
                                                                                                <w:left w:val="none" w:sz="0" w:space="0" w:color="auto"/>
                                                                                                <w:bottom w:val="none" w:sz="0" w:space="0" w:color="auto"/>
                                                                                                <w:right w:val="none" w:sz="0" w:space="0" w:color="auto"/>
                                                                                              </w:divBdr>
                                                                                              <w:divsChild>
                                                                                                <w:div w:id="58211020">
                                                                                                  <w:marLeft w:val="0"/>
                                                                                                  <w:marRight w:val="0"/>
                                                                                                  <w:marTop w:val="0"/>
                                                                                                  <w:marBottom w:val="0"/>
                                                                                                  <w:divBdr>
                                                                                                    <w:top w:val="none" w:sz="0" w:space="0" w:color="auto"/>
                                                                                                    <w:left w:val="none" w:sz="0" w:space="0" w:color="auto"/>
                                                                                                    <w:bottom w:val="none" w:sz="0" w:space="0" w:color="auto"/>
                                                                                                    <w:right w:val="none" w:sz="0" w:space="0" w:color="auto"/>
                                                                                                  </w:divBdr>
                                                                                                </w:div>
                                                                                              </w:divsChild>
                                                                                            </w:div>
                                                                                            <w:div w:id="1185171806">
                                                                                              <w:marLeft w:val="0"/>
                                                                                              <w:marRight w:val="0"/>
                                                                                              <w:marTop w:val="0"/>
                                                                                              <w:marBottom w:val="0"/>
                                                                                              <w:divBdr>
                                                                                                <w:top w:val="none" w:sz="0" w:space="0" w:color="auto"/>
                                                                                                <w:left w:val="none" w:sz="0" w:space="0" w:color="auto"/>
                                                                                                <w:bottom w:val="none" w:sz="0" w:space="0" w:color="auto"/>
                                                                                                <w:right w:val="none" w:sz="0" w:space="0" w:color="auto"/>
                                                                                              </w:divBdr>
                                                                                              <w:divsChild>
                                                                                                <w:div w:id="1010765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719277">
                                                                                      <w:marLeft w:val="0"/>
                                                                                      <w:marRight w:val="0"/>
                                                                                      <w:marTop w:val="0"/>
                                                                                      <w:marBottom w:val="0"/>
                                                                                      <w:divBdr>
                                                                                        <w:top w:val="single" w:sz="4" w:space="0" w:color="B9B9B9"/>
                                                                                        <w:left w:val="none" w:sz="0" w:space="0" w:color="auto"/>
                                                                                        <w:bottom w:val="none" w:sz="0" w:space="0" w:color="auto"/>
                                                                                        <w:right w:val="none" w:sz="0" w:space="0" w:color="auto"/>
                                                                                      </w:divBdr>
                                                                                      <w:divsChild>
                                                                                        <w:div w:id="551498867">
                                                                                          <w:marLeft w:val="0"/>
                                                                                          <w:marRight w:val="0"/>
                                                                                          <w:marTop w:val="0"/>
                                                                                          <w:marBottom w:val="0"/>
                                                                                          <w:divBdr>
                                                                                            <w:top w:val="none" w:sz="0" w:space="0" w:color="auto"/>
                                                                                            <w:left w:val="none" w:sz="0" w:space="0" w:color="auto"/>
                                                                                            <w:bottom w:val="none" w:sz="0" w:space="0" w:color="auto"/>
                                                                                            <w:right w:val="none" w:sz="0" w:space="0" w:color="auto"/>
                                                                                          </w:divBdr>
                                                                                          <w:divsChild>
                                                                                            <w:div w:id="481625039">
                                                                                              <w:marLeft w:val="0"/>
                                                                                              <w:marRight w:val="0"/>
                                                                                              <w:marTop w:val="0"/>
                                                                                              <w:marBottom w:val="0"/>
                                                                                              <w:divBdr>
                                                                                                <w:top w:val="none" w:sz="0" w:space="0" w:color="auto"/>
                                                                                                <w:left w:val="none" w:sz="0" w:space="0" w:color="auto"/>
                                                                                                <w:bottom w:val="none" w:sz="0" w:space="0" w:color="auto"/>
                                                                                                <w:right w:val="none" w:sz="0" w:space="0" w:color="auto"/>
                                                                                              </w:divBdr>
                                                                                              <w:divsChild>
                                                                                                <w:div w:id="1457141958">
                                                                                                  <w:marLeft w:val="0"/>
                                                                                                  <w:marRight w:val="0"/>
                                                                                                  <w:marTop w:val="0"/>
                                                                                                  <w:marBottom w:val="0"/>
                                                                                                  <w:divBdr>
                                                                                                    <w:top w:val="none" w:sz="0" w:space="0" w:color="auto"/>
                                                                                                    <w:left w:val="none" w:sz="0" w:space="0" w:color="auto"/>
                                                                                                    <w:bottom w:val="none" w:sz="0" w:space="0" w:color="auto"/>
                                                                                                    <w:right w:val="none" w:sz="0" w:space="0" w:color="auto"/>
                                                                                                  </w:divBdr>
                                                                                                </w:div>
                                                                                              </w:divsChild>
                                                                                            </w:div>
                                                                                            <w:div w:id="2098164314">
                                                                                              <w:marLeft w:val="0"/>
                                                                                              <w:marRight w:val="0"/>
                                                                                              <w:marTop w:val="0"/>
                                                                                              <w:marBottom w:val="0"/>
                                                                                              <w:divBdr>
                                                                                                <w:top w:val="none" w:sz="0" w:space="0" w:color="auto"/>
                                                                                                <w:left w:val="none" w:sz="0" w:space="0" w:color="auto"/>
                                                                                                <w:bottom w:val="none" w:sz="0" w:space="0" w:color="auto"/>
                                                                                                <w:right w:val="none" w:sz="0" w:space="0" w:color="auto"/>
                                                                                              </w:divBdr>
                                                                                              <w:divsChild>
                                                                                                <w:div w:id="902571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962793">
                                                                                      <w:marLeft w:val="0"/>
                                                                                      <w:marRight w:val="0"/>
                                                                                      <w:marTop w:val="0"/>
                                                                                      <w:marBottom w:val="0"/>
                                                                                      <w:divBdr>
                                                                                        <w:top w:val="single" w:sz="4" w:space="0" w:color="B9B9B9"/>
                                                                                        <w:left w:val="none" w:sz="0" w:space="0" w:color="auto"/>
                                                                                        <w:bottom w:val="none" w:sz="0" w:space="0" w:color="auto"/>
                                                                                        <w:right w:val="none" w:sz="0" w:space="0" w:color="auto"/>
                                                                                      </w:divBdr>
                                                                                      <w:divsChild>
                                                                                        <w:div w:id="735595473">
                                                                                          <w:marLeft w:val="0"/>
                                                                                          <w:marRight w:val="0"/>
                                                                                          <w:marTop w:val="0"/>
                                                                                          <w:marBottom w:val="0"/>
                                                                                          <w:divBdr>
                                                                                            <w:top w:val="none" w:sz="0" w:space="0" w:color="auto"/>
                                                                                            <w:left w:val="none" w:sz="0" w:space="0" w:color="auto"/>
                                                                                            <w:bottom w:val="none" w:sz="0" w:space="0" w:color="auto"/>
                                                                                            <w:right w:val="none" w:sz="0" w:space="0" w:color="auto"/>
                                                                                          </w:divBdr>
                                                                                          <w:divsChild>
                                                                                            <w:div w:id="1851213196">
                                                                                              <w:marLeft w:val="0"/>
                                                                                              <w:marRight w:val="0"/>
                                                                                              <w:marTop w:val="0"/>
                                                                                              <w:marBottom w:val="0"/>
                                                                                              <w:divBdr>
                                                                                                <w:top w:val="none" w:sz="0" w:space="0" w:color="auto"/>
                                                                                                <w:left w:val="none" w:sz="0" w:space="0" w:color="auto"/>
                                                                                                <w:bottom w:val="none" w:sz="0" w:space="0" w:color="auto"/>
                                                                                                <w:right w:val="none" w:sz="0" w:space="0" w:color="auto"/>
                                                                                              </w:divBdr>
                                                                                              <w:divsChild>
                                                                                                <w:div w:id="917130785">
                                                                                                  <w:marLeft w:val="0"/>
                                                                                                  <w:marRight w:val="0"/>
                                                                                                  <w:marTop w:val="0"/>
                                                                                                  <w:marBottom w:val="0"/>
                                                                                                  <w:divBdr>
                                                                                                    <w:top w:val="none" w:sz="0" w:space="0" w:color="auto"/>
                                                                                                    <w:left w:val="none" w:sz="0" w:space="0" w:color="auto"/>
                                                                                                    <w:bottom w:val="none" w:sz="0" w:space="0" w:color="auto"/>
                                                                                                    <w:right w:val="none" w:sz="0" w:space="0" w:color="auto"/>
                                                                                                  </w:divBdr>
                                                                                                </w:div>
                                                                                              </w:divsChild>
                                                                                            </w:div>
                                                                                            <w:div w:id="2145736151">
                                                                                              <w:marLeft w:val="0"/>
                                                                                              <w:marRight w:val="0"/>
                                                                                              <w:marTop w:val="0"/>
                                                                                              <w:marBottom w:val="0"/>
                                                                                              <w:divBdr>
                                                                                                <w:top w:val="none" w:sz="0" w:space="0" w:color="auto"/>
                                                                                                <w:left w:val="none" w:sz="0" w:space="0" w:color="auto"/>
                                                                                                <w:bottom w:val="none" w:sz="0" w:space="0" w:color="auto"/>
                                                                                                <w:right w:val="none" w:sz="0" w:space="0" w:color="auto"/>
                                                                                              </w:divBdr>
                                                                                              <w:divsChild>
                                                                                                <w:div w:id="171044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699">
                                                                                      <w:marLeft w:val="0"/>
                                                                                      <w:marRight w:val="0"/>
                                                                                      <w:marTop w:val="0"/>
                                                                                      <w:marBottom w:val="0"/>
                                                                                      <w:divBdr>
                                                                                        <w:top w:val="single" w:sz="4" w:space="0" w:color="B9B9B9"/>
                                                                                        <w:left w:val="none" w:sz="0" w:space="0" w:color="auto"/>
                                                                                        <w:bottom w:val="none" w:sz="0" w:space="0" w:color="auto"/>
                                                                                        <w:right w:val="none" w:sz="0" w:space="0" w:color="auto"/>
                                                                                      </w:divBdr>
                                                                                      <w:divsChild>
                                                                                        <w:div w:id="705910254">
                                                                                          <w:marLeft w:val="0"/>
                                                                                          <w:marRight w:val="0"/>
                                                                                          <w:marTop w:val="0"/>
                                                                                          <w:marBottom w:val="0"/>
                                                                                          <w:divBdr>
                                                                                            <w:top w:val="none" w:sz="0" w:space="0" w:color="auto"/>
                                                                                            <w:left w:val="none" w:sz="0" w:space="0" w:color="auto"/>
                                                                                            <w:bottom w:val="none" w:sz="0" w:space="0" w:color="auto"/>
                                                                                            <w:right w:val="none" w:sz="0" w:space="0" w:color="auto"/>
                                                                                          </w:divBdr>
                                                                                          <w:divsChild>
                                                                                            <w:div w:id="1315718277">
                                                                                              <w:marLeft w:val="0"/>
                                                                                              <w:marRight w:val="0"/>
                                                                                              <w:marTop w:val="0"/>
                                                                                              <w:marBottom w:val="0"/>
                                                                                              <w:divBdr>
                                                                                                <w:top w:val="none" w:sz="0" w:space="0" w:color="auto"/>
                                                                                                <w:left w:val="none" w:sz="0" w:space="0" w:color="auto"/>
                                                                                                <w:bottom w:val="none" w:sz="0" w:space="0" w:color="auto"/>
                                                                                                <w:right w:val="none" w:sz="0" w:space="0" w:color="auto"/>
                                                                                              </w:divBdr>
                                                                                              <w:divsChild>
                                                                                                <w:div w:id="274554892">
                                                                                                  <w:marLeft w:val="0"/>
                                                                                                  <w:marRight w:val="0"/>
                                                                                                  <w:marTop w:val="0"/>
                                                                                                  <w:marBottom w:val="0"/>
                                                                                                  <w:divBdr>
                                                                                                    <w:top w:val="none" w:sz="0" w:space="0" w:color="auto"/>
                                                                                                    <w:left w:val="none" w:sz="0" w:space="0" w:color="auto"/>
                                                                                                    <w:bottom w:val="none" w:sz="0" w:space="0" w:color="auto"/>
                                                                                                    <w:right w:val="none" w:sz="0" w:space="0" w:color="auto"/>
                                                                                                  </w:divBdr>
                                                                                                </w:div>
                                                                                              </w:divsChild>
                                                                                            </w:div>
                                                                                            <w:div w:id="2063674025">
                                                                                              <w:marLeft w:val="0"/>
                                                                                              <w:marRight w:val="0"/>
                                                                                              <w:marTop w:val="0"/>
                                                                                              <w:marBottom w:val="0"/>
                                                                                              <w:divBdr>
                                                                                                <w:top w:val="none" w:sz="0" w:space="0" w:color="auto"/>
                                                                                                <w:left w:val="none" w:sz="0" w:space="0" w:color="auto"/>
                                                                                                <w:bottom w:val="none" w:sz="0" w:space="0" w:color="auto"/>
                                                                                                <w:right w:val="none" w:sz="0" w:space="0" w:color="auto"/>
                                                                                              </w:divBdr>
                                                                                              <w:divsChild>
                                                                                                <w:div w:id="1075279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7755492">
                                                                                      <w:marLeft w:val="0"/>
                                                                                      <w:marRight w:val="0"/>
                                                                                      <w:marTop w:val="0"/>
                                                                                      <w:marBottom w:val="0"/>
                                                                                      <w:divBdr>
                                                                                        <w:top w:val="single" w:sz="4" w:space="0" w:color="B9B9B9"/>
                                                                                        <w:left w:val="none" w:sz="0" w:space="0" w:color="auto"/>
                                                                                        <w:bottom w:val="none" w:sz="0" w:space="0" w:color="auto"/>
                                                                                        <w:right w:val="none" w:sz="0" w:space="0" w:color="auto"/>
                                                                                      </w:divBdr>
                                                                                      <w:divsChild>
                                                                                        <w:div w:id="617301598">
                                                                                          <w:marLeft w:val="0"/>
                                                                                          <w:marRight w:val="0"/>
                                                                                          <w:marTop w:val="0"/>
                                                                                          <w:marBottom w:val="0"/>
                                                                                          <w:divBdr>
                                                                                            <w:top w:val="none" w:sz="0" w:space="0" w:color="auto"/>
                                                                                            <w:left w:val="none" w:sz="0" w:space="0" w:color="auto"/>
                                                                                            <w:bottom w:val="none" w:sz="0" w:space="0" w:color="auto"/>
                                                                                            <w:right w:val="none" w:sz="0" w:space="0" w:color="auto"/>
                                                                                          </w:divBdr>
                                                                                          <w:divsChild>
                                                                                            <w:div w:id="1006320467">
                                                                                              <w:marLeft w:val="0"/>
                                                                                              <w:marRight w:val="0"/>
                                                                                              <w:marTop w:val="0"/>
                                                                                              <w:marBottom w:val="0"/>
                                                                                              <w:divBdr>
                                                                                                <w:top w:val="none" w:sz="0" w:space="0" w:color="auto"/>
                                                                                                <w:left w:val="none" w:sz="0" w:space="0" w:color="auto"/>
                                                                                                <w:bottom w:val="none" w:sz="0" w:space="0" w:color="auto"/>
                                                                                                <w:right w:val="none" w:sz="0" w:space="0" w:color="auto"/>
                                                                                              </w:divBdr>
                                                                                              <w:divsChild>
                                                                                                <w:div w:id="2031442735">
                                                                                                  <w:marLeft w:val="0"/>
                                                                                                  <w:marRight w:val="0"/>
                                                                                                  <w:marTop w:val="0"/>
                                                                                                  <w:marBottom w:val="0"/>
                                                                                                  <w:divBdr>
                                                                                                    <w:top w:val="none" w:sz="0" w:space="0" w:color="auto"/>
                                                                                                    <w:left w:val="none" w:sz="0" w:space="0" w:color="auto"/>
                                                                                                    <w:bottom w:val="none" w:sz="0" w:space="0" w:color="auto"/>
                                                                                                    <w:right w:val="none" w:sz="0" w:space="0" w:color="auto"/>
                                                                                                  </w:divBdr>
                                                                                                </w:div>
                                                                                              </w:divsChild>
                                                                                            </w:div>
                                                                                            <w:div w:id="2060546834">
                                                                                              <w:marLeft w:val="0"/>
                                                                                              <w:marRight w:val="0"/>
                                                                                              <w:marTop w:val="0"/>
                                                                                              <w:marBottom w:val="0"/>
                                                                                              <w:divBdr>
                                                                                                <w:top w:val="none" w:sz="0" w:space="0" w:color="auto"/>
                                                                                                <w:left w:val="none" w:sz="0" w:space="0" w:color="auto"/>
                                                                                                <w:bottom w:val="none" w:sz="0" w:space="0" w:color="auto"/>
                                                                                                <w:right w:val="none" w:sz="0" w:space="0" w:color="auto"/>
                                                                                              </w:divBdr>
                                                                                              <w:divsChild>
                                                                                                <w:div w:id="1784569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366078">
                                                                                      <w:marLeft w:val="0"/>
                                                                                      <w:marRight w:val="0"/>
                                                                                      <w:marTop w:val="0"/>
                                                                                      <w:marBottom w:val="0"/>
                                                                                      <w:divBdr>
                                                                                        <w:top w:val="single" w:sz="4" w:space="0" w:color="B9B9B9"/>
                                                                                        <w:left w:val="none" w:sz="0" w:space="0" w:color="auto"/>
                                                                                        <w:bottom w:val="none" w:sz="0" w:space="0" w:color="auto"/>
                                                                                        <w:right w:val="none" w:sz="0" w:space="0" w:color="auto"/>
                                                                                      </w:divBdr>
                                                                                      <w:divsChild>
                                                                                        <w:div w:id="1654334668">
                                                                                          <w:marLeft w:val="0"/>
                                                                                          <w:marRight w:val="0"/>
                                                                                          <w:marTop w:val="0"/>
                                                                                          <w:marBottom w:val="0"/>
                                                                                          <w:divBdr>
                                                                                            <w:top w:val="none" w:sz="0" w:space="0" w:color="auto"/>
                                                                                            <w:left w:val="none" w:sz="0" w:space="0" w:color="auto"/>
                                                                                            <w:bottom w:val="none" w:sz="0" w:space="0" w:color="auto"/>
                                                                                            <w:right w:val="none" w:sz="0" w:space="0" w:color="auto"/>
                                                                                          </w:divBdr>
                                                                                          <w:divsChild>
                                                                                            <w:div w:id="237254175">
                                                                                              <w:marLeft w:val="0"/>
                                                                                              <w:marRight w:val="0"/>
                                                                                              <w:marTop w:val="0"/>
                                                                                              <w:marBottom w:val="0"/>
                                                                                              <w:divBdr>
                                                                                                <w:top w:val="none" w:sz="0" w:space="0" w:color="auto"/>
                                                                                                <w:left w:val="none" w:sz="0" w:space="0" w:color="auto"/>
                                                                                                <w:bottom w:val="none" w:sz="0" w:space="0" w:color="auto"/>
                                                                                                <w:right w:val="none" w:sz="0" w:space="0" w:color="auto"/>
                                                                                              </w:divBdr>
                                                                                              <w:divsChild>
                                                                                                <w:div w:id="798574847">
                                                                                                  <w:marLeft w:val="0"/>
                                                                                                  <w:marRight w:val="0"/>
                                                                                                  <w:marTop w:val="0"/>
                                                                                                  <w:marBottom w:val="0"/>
                                                                                                  <w:divBdr>
                                                                                                    <w:top w:val="none" w:sz="0" w:space="0" w:color="auto"/>
                                                                                                    <w:left w:val="none" w:sz="0" w:space="0" w:color="auto"/>
                                                                                                    <w:bottom w:val="none" w:sz="0" w:space="0" w:color="auto"/>
                                                                                                    <w:right w:val="none" w:sz="0" w:space="0" w:color="auto"/>
                                                                                                  </w:divBdr>
                                                                                                </w:div>
                                                                                              </w:divsChild>
                                                                                            </w:div>
                                                                                            <w:div w:id="877551307">
                                                                                              <w:marLeft w:val="0"/>
                                                                                              <w:marRight w:val="0"/>
                                                                                              <w:marTop w:val="0"/>
                                                                                              <w:marBottom w:val="0"/>
                                                                                              <w:divBdr>
                                                                                                <w:top w:val="none" w:sz="0" w:space="0" w:color="auto"/>
                                                                                                <w:left w:val="none" w:sz="0" w:space="0" w:color="auto"/>
                                                                                                <w:bottom w:val="none" w:sz="0" w:space="0" w:color="auto"/>
                                                                                                <w:right w:val="none" w:sz="0" w:space="0" w:color="auto"/>
                                                                                              </w:divBdr>
                                                                                              <w:divsChild>
                                                                                                <w:div w:id="1899169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8598953">
                                                                                      <w:marLeft w:val="0"/>
                                                                                      <w:marRight w:val="0"/>
                                                                                      <w:marTop w:val="0"/>
                                                                                      <w:marBottom w:val="0"/>
                                                                                      <w:divBdr>
                                                                                        <w:top w:val="single" w:sz="4" w:space="0" w:color="B9B9B9"/>
                                                                                        <w:left w:val="none" w:sz="0" w:space="0" w:color="auto"/>
                                                                                        <w:bottom w:val="none" w:sz="0" w:space="0" w:color="auto"/>
                                                                                        <w:right w:val="none" w:sz="0" w:space="0" w:color="auto"/>
                                                                                      </w:divBdr>
                                                                                      <w:divsChild>
                                                                                        <w:div w:id="299848390">
                                                                                          <w:marLeft w:val="0"/>
                                                                                          <w:marRight w:val="0"/>
                                                                                          <w:marTop w:val="0"/>
                                                                                          <w:marBottom w:val="0"/>
                                                                                          <w:divBdr>
                                                                                            <w:top w:val="none" w:sz="0" w:space="0" w:color="auto"/>
                                                                                            <w:left w:val="none" w:sz="0" w:space="0" w:color="auto"/>
                                                                                            <w:bottom w:val="none" w:sz="0" w:space="0" w:color="auto"/>
                                                                                            <w:right w:val="none" w:sz="0" w:space="0" w:color="auto"/>
                                                                                          </w:divBdr>
                                                                                          <w:divsChild>
                                                                                            <w:div w:id="877816817">
                                                                                              <w:marLeft w:val="0"/>
                                                                                              <w:marRight w:val="0"/>
                                                                                              <w:marTop w:val="0"/>
                                                                                              <w:marBottom w:val="0"/>
                                                                                              <w:divBdr>
                                                                                                <w:top w:val="none" w:sz="0" w:space="0" w:color="auto"/>
                                                                                                <w:left w:val="none" w:sz="0" w:space="0" w:color="auto"/>
                                                                                                <w:bottom w:val="none" w:sz="0" w:space="0" w:color="auto"/>
                                                                                                <w:right w:val="none" w:sz="0" w:space="0" w:color="auto"/>
                                                                                              </w:divBdr>
                                                                                              <w:divsChild>
                                                                                                <w:div w:id="472912682">
                                                                                                  <w:marLeft w:val="0"/>
                                                                                                  <w:marRight w:val="0"/>
                                                                                                  <w:marTop w:val="0"/>
                                                                                                  <w:marBottom w:val="0"/>
                                                                                                  <w:divBdr>
                                                                                                    <w:top w:val="none" w:sz="0" w:space="0" w:color="auto"/>
                                                                                                    <w:left w:val="none" w:sz="0" w:space="0" w:color="auto"/>
                                                                                                    <w:bottom w:val="none" w:sz="0" w:space="0" w:color="auto"/>
                                                                                                    <w:right w:val="none" w:sz="0" w:space="0" w:color="auto"/>
                                                                                                  </w:divBdr>
                                                                                                </w:div>
                                                                                              </w:divsChild>
                                                                                            </w:div>
                                                                                            <w:div w:id="1336180075">
                                                                                              <w:marLeft w:val="0"/>
                                                                                              <w:marRight w:val="0"/>
                                                                                              <w:marTop w:val="0"/>
                                                                                              <w:marBottom w:val="0"/>
                                                                                              <w:divBdr>
                                                                                                <w:top w:val="none" w:sz="0" w:space="0" w:color="auto"/>
                                                                                                <w:left w:val="none" w:sz="0" w:space="0" w:color="auto"/>
                                                                                                <w:bottom w:val="none" w:sz="0" w:space="0" w:color="auto"/>
                                                                                                <w:right w:val="none" w:sz="0" w:space="0" w:color="auto"/>
                                                                                              </w:divBdr>
                                                                                              <w:divsChild>
                                                                                                <w:div w:id="977077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765430">
                                                                                      <w:marLeft w:val="0"/>
                                                                                      <w:marRight w:val="0"/>
                                                                                      <w:marTop w:val="0"/>
                                                                                      <w:marBottom w:val="0"/>
                                                                                      <w:divBdr>
                                                                                        <w:top w:val="single" w:sz="4" w:space="0" w:color="B9B9B9"/>
                                                                                        <w:left w:val="none" w:sz="0" w:space="0" w:color="auto"/>
                                                                                        <w:bottom w:val="none" w:sz="0" w:space="0" w:color="auto"/>
                                                                                        <w:right w:val="none" w:sz="0" w:space="0" w:color="auto"/>
                                                                                      </w:divBdr>
                                                                                      <w:divsChild>
                                                                                        <w:div w:id="1824462694">
                                                                                          <w:marLeft w:val="0"/>
                                                                                          <w:marRight w:val="0"/>
                                                                                          <w:marTop w:val="0"/>
                                                                                          <w:marBottom w:val="0"/>
                                                                                          <w:divBdr>
                                                                                            <w:top w:val="none" w:sz="0" w:space="0" w:color="auto"/>
                                                                                            <w:left w:val="none" w:sz="0" w:space="0" w:color="auto"/>
                                                                                            <w:bottom w:val="none" w:sz="0" w:space="0" w:color="auto"/>
                                                                                            <w:right w:val="none" w:sz="0" w:space="0" w:color="auto"/>
                                                                                          </w:divBdr>
                                                                                          <w:divsChild>
                                                                                            <w:div w:id="377054209">
                                                                                              <w:marLeft w:val="0"/>
                                                                                              <w:marRight w:val="0"/>
                                                                                              <w:marTop w:val="0"/>
                                                                                              <w:marBottom w:val="0"/>
                                                                                              <w:divBdr>
                                                                                                <w:top w:val="none" w:sz="0" w:space="0" w:color="auto"/>
                                                                                                <w:left w:val="none" w:sz="0" w:space="0" w:color="auto"/>
                                                                                                <w:bottom w:val="none" w:sz="0" w:space="0" w:color="auto"/>
                                                                                                <w:right w:val="none" w:sz="0" w:space="0" w:color="auto"/>
                                                                                              </w:divBdr>
                                                                                              <w:divsChild>
                                                                                                <w:div w:id="479008316">
                                                                                                  <w:marLeft w:val="0"/>
                                                                                                  <w:marRight w:val="0"/>
                                                                                                  <w:marTop w:val="0"/>
                                                                                                  <w:marBottom w:val="0"/>
                                                                                                  <w:divBdr>
                                                                                                    <w:top w:val="none" w:sz="0" w:space="0" w:color="auto"/>
                                                                                                    <w:left w:val="none" w:sz="0" w:space="0" w:color="auto"/>
                                                                                                    <w:bottom w:val="none" w:sz="0" w:space="0" w:color="auto"/>
                                                                                                    <w:right w:val="none" w:sz="0" w:space="0" w:color="auto"/>
                                                                                                  </w:divBdr>
                                                                                                </w:div>
                                                                                              </w:divsChild>
                                                                                            </w:div>
                                                                                            <w:div w:id="999232873">
                                                                                              <w:marLeft w:val="0"/>
                                                                                              <w:marRight w:val="0"/>
                                                                                              <w:marTop w:val="0"/>
                                                                                              <w:marBottom w:val="0"/>
                                                                                              <w:divBdr>
                                                                                                <w:top w:val="none" w:sz="0" w:space="0" w:color="auto"/>
                                                                                                <w:left w:val="none" w:sz="0" w:space="0" w:color="auto"/>
                                                                                                <w:bottom w:val="none" w:sz="0" w:space="0" w:color="auto"/>
                                                                                                <w:right w:val="none" w:sz="0" w:space="0" w:color="auto"/>
                                                                                              </w:divBdr>
                                                                                              <w:divsChild>
                                                                                                <w:div w:id="73828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0837511">
                                                                                      <w:marLeft w:val="0"/>
                                                                                      <w:marRight w:val="0"/>
                                                                                      <w:marTop w:val="0"/>
                                                                                      <w:marBottom w:val="0"/>
                                                                                      <w:divBdr>
                                                                                        <w:top w:val="single" w:sz="4" w:space="0" w:color="B9B9B9"/>
                                                                                        <w:left w:val="none" w:sz="0" w:space="0" w:color="auto"/>
                                                                                        <w:bottom w:val="none" w:sz="0" w:space="0" w:color="auto"/>
                                                                                        <w:right w:val="none" w:sz="0" w:space="0" w:color="auto"/>
                                                                                      </w:divBdr>
                                                                                      <w:divsChild>
                                                                                        <w:div w:id="1011643985">
                                                                                          <w:marLeft w:val="0"/>
                                                                                          <w:marRight w:val="0"/>
                                                                                          <w:marTop w:val="0"/>
                                                                                          <w:marBottom w:val="0"/>
                                                                                          <w:divBdr>
                                                                                            <w:top w:val="none" w:sz="0" w:space="0" w:color="auto"/>
                                                                                            <w:left w:val="none" w:sz="0" w:space="0" w:color="auto"/>
                                                                                            <w:bottom w:val="none" w:sz="0" w:space="0" w:color="auto"/>
                                                                                            <w:right w:val="none" w:sz="0" w:space="0" w:color="auto"/>
                                                                                          </w:divBdr>
                                                                                          <w:divsChild>
                                                                                            <w:div w:id="8223756">
                                                                                              <w:marLeft w:val="0"/>
                                                                                              <w:marRight w:val="0"/>
                                                                                              <w:marTop w:val="0"/>
                                                                                              <w:marBottom w:val="0"/>
                                                                                              <w:divBdr>
                                                                                                <w:top w:val="none" w:sz="0" w:space="0" w:color="auto"/>
                                                                                                <w:left w:val="none" w:sz="0" w:space="0" w:color="auto"/>
                                                                                                <w:bottom w:val="none" w:sz="0" w:space="0" w:color="auto"/>
                                                                                                <w:right w:val="none" w:sz="0" w:space="0" w:color="auto"/>
                                                                                              </w:divBdr>
                                                                                              <w:divsChild>
                                                                                                <w:div w:id="1035665791">
                                                                                                  <w:marLeft w:val="0"/>
                                                                                                  <w:marRight w:val="0"/>
                                                                                                  <w:marTop w:val="0"/>
                                                                                                  <w:marBottom w:val="0"/>
                                                                                                  <w:divBdr>
                                                                                                    <w:top w:val="none" w:sz="0" w:space="0" w:color="auto"/>
                                                                                                    <w:left w:val="none" w:sz="0" w:space="0" w:color="auto"/>
                                                                                                    <w:bottom w:val="none" w:sz="0" w:space="0" w:color="auto"/>
                                                                                                    <w:right w:val="none" w:sz="0" w:space="0" w:color="auto"/>
                                                                                                  </w:divBdr>
                                                                                                </w:div>
                                                                                              </w:divsChild>
                                                                                            </w:div>
                                                                                            <w:div w:id="1540125552">
                                                                                              <w:marLeft w:val="0"/>
                                                                                              <w:marRight w:val="0"/>
                                                                                              <w:marTop w:val="0"/>
                                                                                              <w:marBottom w:val="0"/>
                                                                                              <w:divBdr>
                                                                                                <w:top w:val="none" w:sz="0" w:space="0" w:color="auto"/>
                                                                                                <w:left w:val="none" w:sz="0" w:space="0" w:color="auto"/>
                                                                                                <w:bottom w:val="none" w:sz="0" w:space="0" w:color="auto"/>
                                                                                                <w:right w:val="none" w:sz="0" w:space="0" w:color="auto"/>
                                                                                              </w:divBdr>
                                                                                              <w:divsChild>
                                                                                                <w:div w:id="2029671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32949">
                                                                                      <w:marLeft w:val="0"/>
                                                                                      <w:marRight w:val="0"/>
                                                                                      <w:marTop w:val="0"/>
                                                                                      <w:marBottom w:val="0"/>
                                                                                      <w:divBdr>
                                                                                        <w:top w:val="single" w:sz="4" w:space="0" w:color="B9B9B9"/>
                                                                                        <w:left w:val="none" w:sz="0" w:space="0" w:color="auto"/>
                                                                                        <w:bottom w:val="none" w:sz="0" w:space="0" w:color="auto"/>
                                                                                        <w:right w:val="none" w:sz="0" w:space="0" w:color="auto"/>
                                                                                      </w:divBdr>
                                                                                      <w:divsChild>
                                                                                        <w:div w:id="1832526581">
                                                                                          <w:marLeft w:val="0"/>
                                                                                          <w:marRight w:val="0"/>
                                                                                          <w:marTop w:val="0"/>
                                                                                          <w:marBottom w:val="0"/>
                                                                                          <w:divBdr>
                                                                                            <w:top w:val="none" w:sz="0" w:space="0" w:color="auto"/>
                                                                                            <w:left w:val="none" w:sz="0" w:space="0" w:color="auto"/>
                                                                                            <w:bottom w:val="none" w:sz="0" w:space="0" w:color="auto"/>
                                                                                            <w:right w:val="none" w:sz="0" w:space="0" w:color="auto"/>
                                                                                          </w:divBdr>
                                                                                          <w:divsChild>
                                                                                            <w:div w:id="371733527">
                                                                                              <w:marLeft w:val="0"/>
                                                                                              <w:marRight w:val="0"/>
                                                                                              <w:marTop w:val="0"/>
                                                                                              <w:marBottom w:val="0"/>
                                                                                              <w:divBdr>
                                                                                                <w:top w:val="none" w:sz="0" w:space="0" w:color="auto"/>
                                                                                                <w:left w:val="none" w:sz="0" w:space="0" w:color="auto"/>
                                                                                                <w:bottom w:val="none" w:sz="0" w:space="0" w:color="auto"/>
                                                                                                <w:right w:val="none" w:sz="0" w:space="0" w:color="auto"/>
                                                                                              </w:divBdr>
                                                                                              <w:divsChild>
                                                                                                <w:div w:id="2006207934">
                                                                                                  <w:marLeft w:val="0"/>
                                                                                                  <w:marRight w:val="0"/>
                                                                                                  <w:marTop w:val="0"/>
                                                                                                  <w:marBottom w:val="0"/>
                                                                                                  <w:divBdr>
                                                                                                    <w:top w:val="none" w:sz="0" w:space="0" w:color="auto"/>
                                                                                                    <w:left w:val="none" w:sz="0" w:space="0" w:color="auto"/>
                                                                                                    <w:bottom w:val="none" w:sz="0" w:space="0" w:color="auto"/>
                                                                                                    <w:right w:val="none" w:sz="0" w:space="0" w:color="auto"/>
                                                                                                  </w:divBdr>
                                                                                                </w:div>
                                                                                              </w:divsChild>
                                                                                            </w:div>
                                                                                            <w:div w:id="1730764279">
                                                                                              <w:marLeft w:val="0"/>
                                                                                              <w:marRight w:val="0"/>
                                                                                              <w:marTop w:val="0"/>
                                                                                              <w:marBottom w:val="0"/>
                                                                                              <w:divBdr>
                                                                                                <w:top w:val="none" w:sz="0" w:space="0" w:color="auto"/>
                                                                                                <w:left w:val="none" w:sz="0" w:space="0" w:color="auto"/>
                                                                                                <w:bottom w:val="none" w:sz="0" w:space="0" w:color="auto"/>
                                                                                                <w:right w:val="none" w:sz="0" w:space="0" w:color="auto"/>
                                                                                              </w:divBdr>
                                                                                              <w:divsChild>
                                                                                                <w:div w:id="151788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232359">
                                                                                      <w:marLeft w:val="0"/>
                                                                                      <w:marRight w:val="0"/>
                                                                                      <w:marTop w:val="0"/>
                                                                                      <w:marBottom w:val="0"/>
                                                                                      <w:divBdr>
                                                                                        <w:top w:val="single" w:sz="4" w:space="0" w:color="B9B9B9"/>
                                                                                        <w:left w:val="none" w:sz="0" w:space="0" w:color="auto"/>
                                                                                        <w:bottom w:val="none" w:sz="0" w:space="0" w:color="auto"/>
                                                                                        <w:right w:val="none" w:sz="0" w:space="0" w:color="auto"/>
                                                                                      </w:divBdr>
                                                                                      <w:divsChild>
                                                                                        <w:div w:id="1205558743">
                                                                                          <w:marLeft w:val="0"/>
                                                                                          <w:marRight w:val="0"/>
                                                                                          <w:marTop w:val="0"/>
                                                                                          <w:marBottom w:val="0"/>
                                                                                          <w:divBdr>
                                                                                            <w:top w:val="none" w:sz="0" w:space="0" w:color="auto"/>
                                                                                            <w:left w:val="none" w:sz="0" w:space="0" w:color="auto"/>
                                                                                            <w:bottom w:val="none" w:sz="0" w:space="0" w:color="auto"/>
                                                                                            <w:right w:val="none" w:sz="0" w:space="0" w:color="auto"/>
                                                                                          </w:divBdr>
                                                                                          <w:divsChild>
                                                                                            <w:div w:id="1550072441">
                                                                                              <w:marLeft w:val="0"/>
                                                                                              <w:marRight w:val="0"/>
                                                                                              <w:marTop w:val="0"/>
                                                                                              <w:marBottom w:val="0"/>
                                                                                              <w:divBdr>
                                                                                                <w:top w:val="none" w:sz="0" w:space="0" w:color="auto"/>
                                                                                                <w:left w:val="none" w:sz="0" w:space="0" w:color="auto"/>
                                                                                                <w:bottom w:val="none" w:sz="0" w:space="0" w:color="auto"/>
                                                                                                <w:right w:val="none" w:sz="0" w:space="0" w:color="auto"/>
                                                                                              </w:divBdr>
                                                                                              <w:divsChild>
                                                                                                <w:div w:id="103234269">
                                                                                                  <w:marLeft w:val="0"/>
                                                                                                  <w:marRight w:val="0"/>
                                                                                                  <w:marTop w:val="0"/>
                                                                                                  <w:marBottom w:val="0"/>
                                                                                                  <w:divBdr>
                                                                                                    <w:top w:val="none" w:sz="0" w:space="0" w:color="auto"/>
                                                                                                    <w:left w:val="none" w:sz="0" w:space="0" w:color="auto"/>
                                                                                                    <w:bottom w:val="none" w:sz="0" w:space="0" w:color="auto"/>
                                                                                                    <w:right w:val="none" w:sz="0" w:space="0" w:color="auto"/>
                                                                                                  </w:divBdr>
                                                                                                </w:div>
                                                                                              </w:divsChild>
                                                                                            </w:div>
                                                                                            <w:div w:id="1768649292">
                                                                                              <w:marLeft w:val="0"/>
                                                                                              <w:marRight w:val="0"/>
                                                                                              <w:marTop w:val="0"/>
                                                                                              <w:marBottom w:val="0"/>
                                                                                              <w:divBdr>
                                                                                                <w:top w:val="none" w:sz="0" w:space="0" w:color="auto"/>
                                                                                                <w:left w:val="none" w:sz="0" w:space="0" w:color="auto"/>
                                                                                                <w:bottom w:val="none" w:sz="0" w:space="0" w:color="auto"/>
                                                                                                <w:right w:val="none" w:sz="0" w:space="0" w:color="auto"/>
                                                                                              </w:divBdr>
                                                                                              <w:divsChild>
                                                                                                <w:div w:id="20594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423521">
                                                                                      <w:marLeft w:val="0"/>
                                                                                      <w:marRight w:val="0"/>
                                                                                      <w:marTop w:val="0"/>
                                                                                      <w:marBottom w:val="0"/>
                                                                                      <w:divBdr>
                                                                                        <w:top w:val="single" w:sz="4" w:space="0" w:color="B9B9B9"/>
                                                                                        <w:left w:val="none" w:sz="0" w:space="0" w:color="auto"/>
                                                                                        <w:bottom w:val="none" w:sz="0" w:space="0" w:color="auto"/>
                                                                                        <w:right w:val="none" w:sz="0" w:space="0" w:color="auto"/>
                                                                                      </w:divBdr>
                                                                                      <w:divsChild>
                                                                                        <w:div w:id="1021980119">
                                                                                          <w:marLeft w:val="0"/>
                                                                                          <w:marRight w:val="0"/>
                                                                                          <w:marTop w:val="0"/>
                                                                                          <w:marBottom w:val="0"/>
                                                                                          <w:divBdr>
                                                                                            <w:top w:val="none" w:sz="0" w:space="0" w:color="auto"/>
                                                                                            <w:left w:val="none" w:sz="0" w:space="0" w:color="auto"/>
                                                                                            <w:bottom w:val="none" w:sz="0" w:space="0" w:color="auto"/>
                                                                                            <w:right w:val="none" w:sz="0" w:space="0" w:color="auto"/>
                                                                                          </w:divBdr>
                                                                                          <w:divsChild>
                                                                                            <w:div w:id="232473902">
                                                                                              <w:marLeft w:val="0"/>
                                                                                              <w:marRight w:val="0"/>
                                                                                              <w:marTop w:val="0"/>
                                                                                              <w:marBottom w:val="0"/>
                                                                                              <w:divBdr>
                                                                                                <w:top w:val="none" w:sz="0" w:space="0" w:color="auto"/>
                                                                                                <w:left w:val="none" w:sz="0" w:space="0" w:color="auto"/>
                                                                                                <w:bottom w:val="none" w:sz="0" w:space="0" w:color="auto"/>
                                                                                                <w:right w:val="none" w:sz="0" w:space="0" w:color="auto"/>
                                                                                              </w:divBdr>
                                                                                              <w:divsChild>
                                                                                                <w:div w:id="375592348">
                                                                                                  <w:marLeft w:val="0"/>
                                                                                                  <w:marRight w:val="0"/>
                                                                                                  <w:marTop w:val="0"/>
                                                                                                  <w:marBottom w:val="0"/>
                                                                                                  <w:divBdr>
                                                                                                    <w:top w:val="none" w:sz="0" w:space="0" w:color="auto"/>
                                                                                                    <w:left w:val="none" w:sz="0" w:space="0" w:color="auto"/>
                                                                                                    <w:bottom w:val="none" w:sz="0" w:space="0" w:color="auto"/>
                                                                                                    <w:right w:val="none" w:sz="0" w:space="0" w:color="auto"/>
                                                                                                  </w:divBdr>
                                                                                                </w:div>
                                                                                              </w:divsChild>
                                                                                            </w:div>
                                                                                            <w:div w:id="1550144613">
                                                                                              <w:marLeft w:val="0"/>
                                                                                              <w:marRight w:val="0"/>
                                                                                              <w:marTop w:val="0"/>
                                                                                              <w:marBottom w:val="0"/>
                                                                                              <w:divBdr>
                                                                                                <w:top w:val="none" w:sz="0" w:space="0" w:color="auto"/>
                                                                                                <w:left w:val="none" w:sz="0" w:space="0" w:color="auto"/>
                                                                                                <w:bottom w:val="none" w:sz="0" w:space="0" w:color="auto"/>
                                                                                                <w:right w:val="none" w:sz="0" w:space="0" w:color="auto"/>
                                                                                              </w:divBdr>
                                                                                              <w:divsChild>
                                                                                                <w:div w:id="17222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637912">
                                                                                      <w:marLeft w:val="0"/>
                                                                                      <w:marRight w:val="0"/>
                                                                                      <w:marTop w:val="0"/>
                                                                                      <w:marBottom w:val="0"/>
                                                                                      <w:divBdr>
                                                                                        <w:top w:val="single" w:sz="4" w:space="0" w:color="B9B9B9"/>
                                                                                        <w:left w:val="none" w:sz="0" w:space="0" w:color="auto"/>
                                                                                        <w:bottom w:val="none" w:sz="0" w:space="0" w:color="auto"/>
                                                                                        <w:right w:val="none" w:sz="0" w:space="0" w:color="auto"/>
                                                                                      </w:divBdr>
                                                                                      <w:divsChild>
                                                                                        <w:div w:id="2143422112">
                                                                                          <w:marLeft w:val="0"/>
                                                                                          <w:marRight w:val="0"/>
                                                                                          <w:marTop w:val="0"/>
                                                                                          <w:marBottom w:val="0"/>
                                                                                          <w:divBdr>
                                                                                            <w:top w:val="none" w:sz="0" w:space="0" w:color="auto"/>
                                                                                            <w:left w:val="none" w:sz="0" w:space="0" w:color="auto"/>
                                                                                            <w:bottom w:val="none" w:sz="0" w:space="0" w:color="auto"/>
                                                                                            <w:right w:val="none" w:sz="0" w:space="0" w:color="auto"/>
                                                                                          </w:divBdr>
                                                                                          <w:divsChild>
                                                                                            <w:div w:id="29652764">
                                                                                              <w:marLeft w:val="0"/>
                                                                                              <w:marRight w:val="0"/>
                                                                                              <w:marTop w:val="0"/>
                                                                                              <w:marBottom w:val="0"/>
                                                                                              <w:divBdr>
                                                                                                <w:top w:val="none" w:sz="0" w:space="0" w:color="auto"/>
                                                                                                <w:left w:val="none" w:sz="0" w:space="0" w:color="auto"/>
                                                                                                <w:bottom w:val="none" w:sz="0" w:space="0" w:color="auto"/>
                                                                                                <w:right w:val="none" w:sz="0" w:space="0" w:color="auto"/>
                                                                                              </w:divBdr>
                                                                                              <w:divsChild>
                                                                                                <w:div w:id="1809007691">
                                                                                                  <w:marLeft w:val="0"/>
                                                                                                  <w:marRight w:val="0"/>
                                                                                                  <w:marTop w:val="0"/>
                                                                                                  <w:marBottom w:val="0"/>
                                                                                                  <w:divBdr>
                                                                                                    <w:top w:val="none" w:sz="0" w:space="0" w:color="auto"/>
                                                                                                    <w:left w:val="none" w:sz="0" w:space="0" w:color="auto"/>
                                                                                                    <w:bottom w:val="none" w:sz="0" w:space="0" w:color="auto"/>
                                                                                                    <w:right w:val="none" w:sz="0" w:space="0" w:color="auto"/>
                                                                                                  </w:divBdr>
                                                                                                </w:div>
                                                                                              </w:divsChild>
                                                                                            </w:div>
                                                                                            <w:div w:id="1298145479">
                                                                                              <w:marLeft w:val="0"/>
                                                                                              <w:marRight w:val="0"/>
                                                                                              <w:marTop w:val="0"/>
                                                                                              <w:marBottom w:val="0"/>
                                                                                              <w:divBdr>
                                                                                                <w:top w:val="none" w:sz="0" w:space="0" w:color="auto"/>
                                                                                                <w:left w:val="none" w:sz="0" w:space="0" w:color="auto"/>
                                                                                                <w:bottom w:val="none" w:sz="0" w:space="0" w:color="auto"/>
                                                                                                <w:right w:val="none" w:sz="0" w:space="0" w:color="auto"/>
                                                                                              </w:divBdr>
                                                                                              <w:divsChild>
                                                                                                <w:div w:id="43590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6807114">
                                                                                      <w:marLeft w:val="0"/>
                                                                                      <w:marRight w:val="0"/>
                                                                                      <w:marTop w:val="0"/>
                                                                                      <w:marBottom w:val="0"/>
                                                                                      <w:divBdr>
                                                                                        <w:top w:val="single" w:sz="4" w:space="0" w:color="B9B9B9"/>
                                                                                        <w:left w:val="none" w:sz="0" w:space="0" w:color="auto"/>
                                                                                        <w:bottom w:val="none" w:sz="0" w:space="0" w:color="auto"/>
                                                                                        <w:right w:val="none" w:sz="0" w:space="0" w:color="auto"/>
                                                                                      </w:divBdr>
                                                                                      <w:divsChild>
                                                                                        <w:div w:id="1661733286">
                                                                                          <w:marLeft w:val="0"/>
                                                                                          <w:marRight w:val="0"/>
                                                                                          <w:marTop w:val="0"/>
                                                                                          <w:marBottom w:val="0"/>
                                                                                          <w:divBdr>
                                                                                            <w:top w:val="none" w:sz="0" w:space="0" w:color="auto"/>
                                                                                            <w:left w:val="none" w:sz="0" w:space="0" w:color="auto"/>
                                                                                            <w:bottom w:val="none" w:sz="0" w:space="0" w:color="auto"/>
                                                                                            <w:right w:val="none" w:sz="0" w:space="0" w:color="auto"/>
                                                                                          </w:divBdr>
                                                                                          <w:divsChild>
                                                                                            <w:div w:id="549995607">
                                                                                              <w:marLeft w:val="0"/>
                                                                                              <w:marRight w:val="0"/>
                                                                                              <w:marTop w:val="0"/>
                                                                                              <w:marBottom w:val="0"/>
                                                                                              <w:divBdr>
                                                                                                <w:top w:val="none" w:sz="0" w:space="0" w:color="auto"/>
                                                                                                <w:left w:val="none" w:sz="0" w:space="0" w:color="auto"/>
                                                                                                <w:bottom w:val="none" w:sz="0" w:space="0" w:color="auto"/>
                                                                                                <w:right w:val="none" w:sz="0" w:space="0" w:color="auto"/>
                                                                                              </w:divBdr>
                                                                                              <w:divsChild>
                                                                                                <w:div w:id="711617855">
                                                                                                  <w:marLeft w:val="0"/>
                                                                                                  <w:marRight w:val="0"/>
                                                                                                  <w:marTop w:val="0"/>
                                                                                                  <w:marBottom w:val="0"/>
                                                                                                  <w:divBdr>
                                                                                                    <w:top w:val="none" w:sz="0" w:space="0" w:color="auto"/>
                                                                                                    <w:left w:val="none" w:sz="0" w:space="0" w:color="auto"/>
                                                                                                    <w:bottom w:val="none" w:sz="0" w:space="0" w:color="auto"/>
                                                                                                    <w:right w:val="none" w:sz="0" w:space="0" w:color="auto"/>
                                                                                                  </w:divBdr>
                                                                                                </w:div>
                                                                                              </w:divsChild>
                                                                                            </w:div>
                                                                                            <w:div w:id="1535923222">
                                                                                              <w:marLeft w:val="0"/>
                                                                                              <w:marRight w:val="0"/>
                                                                                              <w:marTop w:val="0"/>
                                                                                              <w:marBottom w:val="0"/>
                                                                                              <w:divBdr>
                                                                                                <w:top w:val="none" w:sz="0" w:space="0" w:color="auto"/>
                                                                                                <w:left w:val="none" w:sz="0" w:space="0" w:color="auto"/>
                                                                                                <w:bottom w:val="none" w:sz="0" w:space="0" w:color="auto"/>
                                                                                                <w:right w:val="none" w:sz="0" w:space="0" w:color="auto"/>
                                                                                              </w:divBdr>
                                                                                              <w:divsChild>
                                                                                                <w:div w:id="169576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243112">
                                                                                      <w:marLeft w:val="0"/>
                                                                                      <w:marRight w:val="0"/>
                                                                                      <w:marTop w:val="0"/>
                                                                                      <w:marBottom w:val="0"/>
                                                                                      <w:divBdr>
                                                                                        <w:top w:val="single" w:sz="4" w:space="0" w:color="B9B9B9"/>
                                                                                        <w:left w:val="none" w:sz="0" w:space="0" w:color="auto"/>
                                                                                        <w:bottom w:val="none" w:sz="0" w:space="0" w:color="auto"/>
                                                                                        <w:right w:val="none" w:sz="0" w:space="0" w:color="auto"/>
                                                                                      </w:divBdr>
                                                                                      <w:divsChild>
                                                                                        <w:div w:id="1376929511">
                                                                                          <w:marLeft w:val="0"/>
                                                                                          <w:marRight w:val="0"/>
                                                                                          <w:marTop w:val="0"/>
                                                                                          <w:marBottom w:val="0"/>
                                                                                          <w:divBdr>
                                                                                            <w:top w:val="none" w:sz="0" w:space="0" w:color="auto"/>
                                                                                            <w:left w:val="none" w:sz="0" w:space="0" w:color="auto"/>
                                                                                            <w:bottom w:val="none" w:sz="0" w:space="0" w:color="auto"/>
                                                                                            <w:right w:val="none" w:sz="0" w:space="0" w:color="auto"/>
                                                                                          </w:divBdr>
                                                                                          <w:divsChild>
                                                                                            <w:div w:id="560408407">
                                                                                              <w:marLeft w:val="0"/>
                                                                                              <w:marRight w:val="0"/>
                                                                                              <w:marTop w:val="0"/>
                                                                                              <w:marBottom w:val="0"/>
                                                                                              <w:divBdr>
                                                                                                <w:top w:val="none" w:sz="0" w:space="0" w:color="auto"/>
                                                                                                <w:left w:val="none" w:sz="0" w:space="0" w:color="auto"/>
                                                                                                <w:bottom w:val="none" w:sz="0" w:space="0" w:color="auto"/>
                                                                                                <w:right w:val="none" w:sz="0" w:space="0" w:color="auto"/>
                                                                                              </w:divBdr>
                                                                                              <w:divsChild>
                                                                                                <w:div w:id="1930380654">
                                                                                                  <w:marLeft w:val="0"/>
                                                                                                  <w:marRight w:val="0"/>
                                                                                                  <w:marTop w:val="0"/>
                                                                                                  <w:marBottom w:val="0"/>
                                                                                                  <w:divBdr>
                                                                                                    <w:top w:val="none" w:sz="0" w:space="0" w:color="auto"/>
                                                                                                    <w:left w:val="none" w:sz="0" w:space="0" w:color="auto"/>
                                                                                                    <w:bottom w:val="none" w:sz="0" w:space="0" w:color="auto"/>
                                                                                                    <w:right w:val="none" w:sz="0" w:space="0" w:color="auto"/>
                                                                                                  </w:divBdr>
                                                                                                </w:div>
                                                                                              </w:divsChild>
                                                                                            </w:div>
                                                                                            <w:div w:id="2047875157">
                                                                                              <w:marLeft w:val="0"/>
                                                                                              <w:marRight w:val="0"/>
                                                                                              <w:marTop w:val="0"/>
                                                                                              <w:marBottom w:val="0"/>
                                                                                              <w:divBdr>
                                                                                                <w:top w:val="none" w:sz="0" w:space="0" w:color="auto"/>
                                                                                                <w:left w:val="none" w:sz="0" w:space="0" w:color="auto"/>
                                                                                                <w:bottom w:val="none" w:sz="0" w:space="0" w:color="auto"/>
                                                                                                <w:right w:val="none" w:sz="0" w:space="0" w:color="auto"/>
                                                                                              </w:divBdr>
                                                                                              <w:divsChild>
                                                                                                <w:div w:id="55531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990801">
                                                                                      <w:marLeft w:val="0"/>
                                                                                      <w:marRight w:val="0"/>
                                                                                      <w:marTop w:val="0"/>
                                                                                      <w:marBottom w:val="0"/>
                                                                                      <w:divBdr>
                                                                                        <w:top w:val="single" w:sz="4" w:space="0" w:color="B9B9B9"/>
                                                                                        <w:left w:val="none" w:sz="0" w:space="0" w:color="auto"/>
                                                                                        <w:bottom w:val="none" w:sz="0" w:space="0" w:color="auto"/>
                                                                                        <w:right w:val="none" w:sz="0" w:space="0" w:color="auto"/>
                                                                                      </w:divBdr>
                                                                                      <w:divsChild>
                                                                                        <w:div w:id="1898278170">
                                                                                          <w:marLeft w:val="0"/>
                                                                                          <w:marRight w:val="0"/>
                                                                                          <w:marTop w:val="0"/>
                                                                                          <w:marBottom w:val="0"/>
                                                                                          <w:divBdr>
                                                                                            <w:top w:val="none" w:sz="0" w:space="0" w:color="auto"/>
                                                                                            <w:left w:val="none" w:sz="0" w:space="0" w:color="auto"/>
                                                                                            <w:bottom w:val="none" w:sz="0" w:space="0" w:color="auto"/>
                                                                                            <w:right w:val="none" w:sz="0" w:space="0" w:color="auto"/>
                                                                                          </w:divBdr>
                                                                                          <w:divsChild>
                                                                                            <w:div w:id="447284019">
                                                                                              <w:marLeft w:val="0"/>
                                                                                              <w:marRight w:val="0"/>
                                                                                              <w:marTop w:val="0"/>
                                                                                              <w:marBottom w:val="0"/>
                                                                                              <w:divBdr>
                                                                                                <w:top w:val="none" w:sz="0" w:space="0" w:color="auto"/>
                                                                                                <w:left w:val="none" w:sz="0" w:space="0" w:color="auto"/>
                                                                                                <w:bottom w:val="none" w:sz="0" w:space="0" w:color="auto"/>
                                                                                                <w:right w:val="none" w:sz="0" w:space="0" w:color="auto"/>
                                                                                              </w:divBdr>
                                                                                              <w:divsChild>
                                                                                                <w:div w:id="1425106528">
                                                                                                  <w:marLeft w:val="0"/>
                                                                                                  <w:marRight w:val="0"/>
                                                                                                  <w:marTop w:val="0"/>
                                                                                                  <w:marBottom w:val="0"/>
                                                                                                  <w:divBdr>
                                                                                                    <w:top w:val="none" w:sz="0" w:space="0" w:color="auto"/>
                                                                                                    <w:left w:val="none" w:sz="0" w:space="0" w:color="auto"/>
                                                                                                    <w:bottom w:val="none" w:sz="0" w:space="0" w:color="auto"/>
                                                                                                    <w:right w:val="none" w:sz="0" w:space="0" w:color="auto"/>
                                                                                                  </w:divBdr>
                                                                                                </w:div>
                                                                                              </w:divsChild>
                                                                                            </w:div>
                                                                                            <w:div w:id="2016877813">
                                                                                              <w:marLeft w:val="0"/>
                                                                                              <w:marRight w:val="0"/>
                                                                                              <w:marTop w:val="0"/>
                                                                                              <w:marBottom w:val="0"/>
                                                                                              <w:divBdr>
                                                                                                <w:top w:val="none" w:sz="0" w:space="0" w:color="auto"/>
                                                                                                <w:left w:val="none" w:sz="0" w:space="0" w:color="auto"/>
                                                                                                <w:bottom w:val="none" w:sz="0" w:space="0" w:color="auto"/>
                                                                                                <w:right w:val="none" w:sz="0" w:space="0" w:color="auto"/>
                                                                                              </w:divBdr>
                                                                                              <w:divsChild>
                                                                                                <w:div w:id="143316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9645037">
                                                                                      <w:marLeft w:val="0"/>
                                                                                      <w:marRight w:val="0"/>
                                                                                      <w:marTop w:val="0"/>
                                                                                      <w:marBottom w:val="0"/>
                                                                                      <w:divBdr>
                                                                                        <w:top w:val="single" w:sz="4" w:space="0" w:color="B9B9B9"/>
                                                                                        <w:left w:val="none" w:sz="0" w:space="0" w:color="auto"/>
                                                                                        <w:bottom w:val="none" w:sz="0" w:space="0" w:color="auto"/>
                                                                                        <w:right w:val="none" w:sz="0" w:space="0" w:color="auto"/>
                                                                                      </w:divBdr>
                                                                                      <w:divsChild>
                                                                                        <w:div w:id="44566052">
                                                                                          <w:marLeft w:val="0"/>
                                                                                          <w:marRight w:val="0"/>
                                                                                          <w:marTop w:val="0"/>
                                                                                          <w:marBottom w:val="0"/>
                                                                                          <w:divBdr>
                                                                                            <w:top w:val="none" w:sz="0" w:space="0" w:color="auto"/>
                                                                                            <w:left w:val="none" w:sz="0" w:space="0" w:color="auto"/>
                                                                                            <w:bottom w:val="none" w:sz="0" w:space="0" w:color="auto"/>
                                                                                            <w:right w:val="none" w:sz="0" w:space="0" w:color="auto"/>
                                                                                          </w:divBdr>
                                                                                          <w:divsChild>
                                                                                            <w:div w:id="472911279">
                                                                                              <w:marLeft w:val="0"/>
                                                                                              <w:marRight w:val="0"/>
                                                                                              <w:marTop w:val="0"/>
                                                                                              <w:marBottom w:val="0"/>
                                                                                              <w:divBdr>
                                                                                                <w:top w:val="none" w:sz="0" w:space="0" w:color="auto"/>
                                                                                                <w:left w:val="none" w:sz="0" w:space="0" w:color="auto"/>
                                                                                                <w:bottom w:val="none" w:sz="0" w:space="0" w:color="auto"/>
                                                                                                <w:right w:val="none" w:sz="0" w:space="0" w:color="auto"/>
                                                                                              </w:divBdr>
                                                                                              <w:divsChild>
                                                                                                <w:div w:id="643434564">
                                                                                                  <w:marLeft w:val="0"/>
                                                                                                  <w:marRight w:val="0"/>
                                                                                                  <w:marTop w:val="0"/>
                                                                                                  <w:marBottom w:val="0"/>
                                                                                                  <w:divBdr>
                                                                                                    <w:top w:val="none" w:sz="0" w:space="0" w:color="auto"/>
                                                                                                    <w:left w:val="none" w:sz="0" w:space="0" w:color="auto"/>
                                                                                                    <w:bottom w:val="none" w:sz="0" w:space="0" w:color="auto"/>
                                                                                                    <w:right w:val="none" w:sz="0" w:space="0" w:color="auto"/>
                                                                                                  </w:divBdr>
                                                                                                </w:div>
                                                                                              </w:divsChild>
                                                                                            </w:div>
                                                                                            <w:div w:id="1750496615">
                                                                                              <w:marLeft w:val="0"/>
                                                                                              <w:marRight w:val="0"/>
                                                                                              <w:marTop w:val="0"/>
                                                                                              <w:marBottom w:val="0"/>
                                                                                              <w:divBdr>
                                                                                                <w:top w:val="none" w:sz="0" w:space="0" w:color="auto"/>
                                                                                                <w:left w:val="none" w:sz="0" w:space="0" w:color="auto"/>
                                                                                                <w:bottom w:val="none" w:sz="0" w:space="0" w:color="auto"/>
                                                                                                <w:right w:val="none" w:sz="0" w:space="0" w:color="auto"/>
                                                                                              </w:divBdr>
                                                                                              <w:divsChild>
                                                                                                <w:div w:id="631440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132841">
                                                                                      <w:marLeft w:val="0"/>
                                                                                      <w:marRight w:val="0"/>
                                                                                      <w:marTop w:val="0"/>
                                                                                      <w:marBottom w:val="0"/>
                                                                                      <w:divBdr>
                                                                                        <w:top w:val="single" w:sz="4" w:space="0" w:color="B9B9B9"/>
                                                                                        <w:left w:val="none" w:sz="0" w:space="0" w:color="auto"/>
                                                                                        <w:bottom w:val="none" w:sz="0" w:space="0" w:color="auto"/>
                                                                                        <w:right w:val="none" w:sz="0" w:space="0" w:color="auto"/>
                                                                                      </w:divBdr>
                                                                                      <w:divsChild>
                                                                                        <w:div w:id="1180241965">
                                                                                          <w:marLeft w:val="0"/>
                                                                                          <w:marRight w:val="0"/>
                                                                                          <w:marTop w:val="0"/>
                                                                                          <w:marBottom w:val="0"/>
                                                                                          <w:divBdr>
                                                                                            <w:top w:val="none" w:sz="0" w:space="0" w:color="auto"/>
                                                                                            <w:left w:val="none" w:sz="0" w:space="0" w:color="auto"/>
                                                                                            <w:bottom w:val="none" w:sz="0" w:space="0" w:color="auto"/>
                                                                                            <w:right w:val="none" w:sz="0" w:space="0" w:color="auto"/>
                                                                                          </w:divBdr>
                                                                                          <w:divsChild>
                                                                                            <w:div w:id="169763861">
                                                                                              <w:marLeft w:val="0"/>
                                                                                              <w:marRight w:val="0"/>
                                                                                              <w:marTop w:val="0"/>
                                                                                              <w:marBottom w:val="0"/>
                                                                                              <w:divBdr>
                                                                                                <w:top w:val="none" w:sz="0" w:space="0" w:color="auto"/>
                                                                                                <w:left w:val="none" w:sz="0" w:space="0" w:color="auto"/>
                                                                                                <w:bottom w:val="none" w:sz="0" w:space="0" w:color="auto"/>
                                                                                                <w:right w:val="none" w:sz="0" w:space="0" w:color="auto"/>
                                                                                              </w:divBdr>
                                                                                              <w:divsChild>
                                                                                                <w:div w:id="862520077">
                                                                                                  <w:marLeft w:val="0"/>
                                                                                                  <w:marRight w:val="0"/>
                                                                                                  <w:marTop w:val="0"/>
                                                                                                  <w:marBottom w:val="0"/>
                                                                                                  <w:divBdr>
                                                                                                    <w:top w:val="none" w:sz="0" w:space="0" w:color="auto"/>
                                                                                                    <w:left w:val="none" w:sz="0" w:space="0" w:color="auto"/>
                                                                                                    <w:bottom w:val="none" w:sz="0" w:space="0" w:color="auto"/>
                                                                                                    <w:right w:val="none" w:sz="0" w:space="0" w:color="auto"/>
                                                                                                  </w:divBdr>
                                                                                                </w:div>
                                                                                              </w:divsChild>
                                                                                            </w:div>
                                                                                            <w:div w:id="332685427">
                                                                                              <w:marLeft w:val="0"/>
                                                                                              <w:marRight w:val="0"/>
                                                                                              <w:marTop w:val="0"/>
                                                                                              <w:marBottom w:val="0"/>
                                                                                              <w:divBdr>
                                                                                                <w:top w:val="none" w:sz="0" w:space="0" w:color="auto"/>
                                                                                                <w:left w:val="none" w:sz="0" w:space="0" w:color="auto"/>
                                                                                                <w:bottom w:val="none" w:sz="0" w:space="0" w:color="auto"/>
                                                                                                <w:right w:val="none" w:sz="0" w:space="0" w:color="auto"/>
                                                                                              </w:divBdr>
                                                                                              <w:divsChild>
                                                                                                <w:div w:id="748692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668274">
                                                                                      <w:marLeft w:val="0"/>
                                                                                      <w:marRight w:val="0"/>
                                                                                      <w:marTop w:val="0"/>
                                                                                      <w:marBottom w:val="0"/>
                                                                                      <w:divBdr>
                                                                                        <w:top w:val="single" w:sz="4" w:space="0" w:color="B9B9B9"/>
                                                                                        <w:left w:val="none" w:sz="0" w:space="0" w:color="auto"/>
                                                                                        <w:bottom w:val="none" w:sz="0" w:space="0" w:color="auto"/>
                                                                                        <w:right w:val="none" w:sz="0" w:space="0" w:color="auto"/>
                                                                                      </w:divBdr>
                                                                                      <w:divsChild>
                                                                                        <w:div w:id="42562612">
                                                                                          <w:marLeft w:val="0"/>
                                                                                          <w:marRight w:val="0"/>
                                                                                          <w:marTop w:val="0"/>
                                                                                          <w:marBottom w:val="0"/>
                                                                                          <w:divBdr>
                                                                                            <w:top w:val="none" w:sz="0" w:space="0" w:color="auto"/>
                                                                                            <w:left w:val="none" w:sz="0" w:space="0" w:color="auto"/>
                                                                                            <w:bottom w:val="none" w:sz="0" w:space="0" w:color="auto"/>
                                                                                            <w:right w:val="none" w:sz="0" w:space="0" w:color="auto"/>
                                                                                          </w:divBdr>
                                                                                          <w:divsChild>
                                                                                            <w:div w:id="688917918">
                                                                                              <w:marLeft w:val="0"/>
                                                                                              <w:marRight w:val="0"/>
                                                                                              <w:marTop w:val="0"/>
                                                                                              <w:marBottom w:val="0"/>
                                                                                              <w:divBdr>
                                                                                                <w:top w:val="none" w:sz="0" w:space="0" w:color="auto"/>
                                                                                                <w:left w:val="none" w:sz="0" w:space="0" w:color="auto"/>
                                                                                                <w:bottom w:val="none" w:sz="0" w:space="0" w:color="auto"/>
                                                                                                <w:right w:val="none" w:sz="0" w:space="0" w:color="auto"/>
                                                                                              </w:divBdr>
                                                                                              <w:divsChild>
                                                                                                <w:div w:id="720130899">
                                                                                                  <w:marLeft w:val="0"/>
                                                                                                  <w:marRight w:val="0"/>
                                                                                                  <w:marTop w:val="0"/>
                                                                                                  <w:marBottom w:val="0"/>
                                                                                                  <w:divBdr>
                                                                                                    <w:top w:val="none" w:sz="0" w:space="0" w:color="auto"/>
                                                                                                    <w:left w:val="none" w:sz="0" w:space="0" w:color="auto"/>
                                                                                                    <w:bottom w:val="none" w:sz="0" w:space="0" w:color="auto"/>
                                                                                                    <w:right w:val="none" w:sz="0" w:space="0" w:color="auto"/>
                                                                                                  </w:divBdr>
                                                                                                </w:div>
                                                                                              </w:divsChild>
                                                                                            </w:div>
                                                                                            <w:div w:id="1191182941">
                                                                                              <w:marLeft w:val="0"/>
                                                                                              <w:marRight w:val="0"/>
                                                                                              <w:marTop w:val="0"/>
                                                                                              <w:marBottom w:val="0"/>
                                                                                              <w:divBdr>
                                                                                                <w:top w:val="none" w:sz="0" w:space="0" w:color="auto"/>
                                                                                                <w:left w:val="none" w:sz="0" w:space="0" w:color="auto"/>
                                                                                                <w:bottom w:val="none" w:sz="0" w:space="0" w:color="auto"/>
                                                                                                <w:right w:val="none" w:sz="0" w:space="0" w:color="auto"/>
                                                                                              </w:divBdr>
                                                                                              <w:divsChild>
                                                                                                <w:div w:id="1827084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787769">
                                                                                      <w:marLeft w:val="0"/>
                                                                                      <w:marRight w:val="0"/>
                                                                                      <w:marTop w:val="0"/>
                                                                                      <w:marBottom w:val="0"/>
                                                                                      <w:divBdr>
                                                                                        <w:top w:val="single" w:sz="4" w:space="0" w:color="B9B9B9"/>
                                                                                        <w:left w:val="none" w:sz="0" w:space="0" w:color="auto"/>
                                                                                        <w:bottom w:val="none" w:sz="0" w:space="0" w:color="auto"/>
                                                                                        <w:right w:val="none" w:sz="0" w:space="0" w:color="auto"/>
                                                                                      </w:divBdr>
                                                                                      <w:divsChild>
                                                                                        <w:div w:id="601107270">
                                                                                          <w:marLeft w:val="0"/>
                                                                                          <w:marRight w:val="0"/>
                                                                                          <w:marTop w:val="0"/>
                                                                                          <w:marBottom w:val="0"/>
                                                                                          <w:divBdr>
                                                                                            <w:top w:val="none" w:sz="0" w:space="0" w:color="auto"/>
                                                                                            <w:left w:val="none" w:sz="0" w:space="0" w:color="auto"/>
                                                                                            <w:bottom w:val="none" w:sz="0" w:space="0" w:color="auto"/>
                                                                                            <w:right w:val="none" w:sz="0" w:space="0" w:color="auto"/>
                                                                                          </w:divBdr>
                                                                                          <w:divsChild>
                                                                                            <w:div w:id="1102800610">
                                                                                              <w:marLeft w:val="0"/>
                                                                                              <w:marRight w:val="0"/>
                                                                                              <w:marTop w:val="0"/>
                                                                                              <w:marBottom w:val="0"/>
                                                                                              <w:divBdr>
                                                                                                <w:top w:val="none" w:sz="0" w:space="0" w:color="auto"/>
                                                                                                <w:left w:val="none" w:sz="0" w:space="0" w:color="auto"/>
                                                                                                <w:bottom w:val="none" w:sz="0" w:space="0" w:color="auto"/>
                                                                                                <w:right w:val="none" w:sz="0" w:space="0" w:color="auto"/>
                                                                                              </w:divBdr>
                                                                                              <w:divsChild>
                                                                                                <w:div w:id="563178095">
                                                                                                  <w:marLeft w:val="0"/>
                                                                                                  <w:marRight w:val="0"/>
                                                                                                  <w:marTop w:val="0"/>
                                                                                                  <w:marBottom w:val="0"/>
                                                                                                  <w:divBdr>
                                                                                                    <w:top w:val="none" w:sz="0" w:space="0" w:color="auto"/>
                                                                                                    <w:left w:val="none" w:sz="0" w:space="0" w:color="auto"/>
                                                                                                    <w:bottom w:val="none" w:sz="0" w:space="0" w:color="auto"/>
                                                                                                    <w:right w:val="none" w:sz="0" w:space="0" w:color="auto"/>
                                                                                                  </w:divBdr>
                                                                                                </w:div>
                                                                                              </w:divsChild>
                                                                                            </w:div>
                                                                                            <w:div w:id="1295139879">
                                                                                              <w:marLeft w:val="0"/>
                                                                                              <w:marRight w:val="0"/>
                                                                                              <w:marTop w:val="0"/>
                                                                                              <w:marBottom w:val="0"/>
                                                                                              <w:divBdr>
                                                                                                <w:top w:val="none" w:sz="0" w:space="0" w:color="auto"/>
                                                                                                <w:left w:val="none" w:sz="0" w:space="0" w:color="auto"/>
                                                                                                <w:bottom w:val="none" w:sz="0" w:space="0" w:color="auto"/>
                                                                                                <w:right w:val="none" w:sz="0" w:space="0" w:color="auto"/>
                                                                                              </w:divBdr>
                                                                                              <w:divsChild>
                                                                                                <w:div w:id="162562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2291422">
                                                                                      <w:marLeft w:val="0"/>
                                                                                      <w:marRight w:val="0"/>
                                                                                      <w:marTop w:val="0"/>
                                                                                      <w:marBottom w:val="0"/>
                                                                                      <w:divBdr>
                                                                                        <w:top w:val="single" w:sz="4" w:space="0" w:color="B9B9B9"/>
                                                                                        <w:left w:val="none" w:sz="0" w:space="0" w:color="auto"/>
                                                                                        <w:bottom w:val="none" w:sz="0" w:space="0" w:color="auto"/>
                                                                                        <w:right w:val="none" w:sz="0" w:space="0" w:color="auto"/>
                                                                                      </w:divBdr>
                                                                                      <w:divsChild>
                                                                                        <w:div w:id="2000377626">
                                                                                          <w:marLeft w:val="0"/>
                                                                                          <w:marRight w:val="0"/>
                                                                                          <w:marTop w:val="0"/>
                                                                                          <w:marBottom w:val="0"/>
                                                                                          <w:divBdr>
                                                                                            <w:top w:val="none" w:sz="0" w:space="0" w:color="auto"/>
                                                                                            <w:left w:val="none" w:sz="0" w:space="0" w:color="auto"/>
                                                                                            <w:bottom w:val="none" w:sz="0" w:space="0" w:color="auto"/>
                                                                                            <w:right w:val="none" w:sz="0" w:space="0" w:color="auto"/>
                                                                                          </w:divBdr>
                                                                                          <w:divsChild>
                                                                                            <w:div w:id="111247022">
                                                                                              <w:marLeft w:val="0"/>
                                                                                              <w:marRight w:val="0"/>
                                                                                              <w:marTop w:val="0"/>
                                                                                              <w:marBottom w:val="0"/>
                                                                                              <w:divBdr>
                                                                                                <w:top w:val="none" w:sz="0" w:space="0" w:color="auto"/>
                                                                                                <w:left w:val="none" w:sz="0" w:space="0" w:color="auto"/>
                                                                                                <w:bottom w:val="none" w:sz="0" w:space="0" w:color="auto"/>
                                                                                                <w:right w:val="none" w:sz="0" w:space="0" w:color="auto"/>
                                                                                              </w:divBdr>
                                                                                              <w:divsChild>
                                                                                                <w:div w:id="1492067210">
                                                                                                  <w:marLeft w:val="0"/>
                                                                                                  <w:marRight w:val="0"/>
                                                                                                  <w:marTop w:val="0"/>
                                                                                                  <w:marBottom w:val="0"/>
                                                                                                  <w:divBdr>
                                                                                                    <w:top w:val="none" w:sz="0" w:space="0" w:color="auto"/>
                                                                                                    <w:left w:val="none" w:sz="0" w:space="0" w:color="auto"/>
                                                                                                    <w:bottom w:val="none" w:sz="0" w:space="0" w:color="auto"/>
                                                                                                    <w:right w:val="none" w:sz="0" w:space="0" w:color="auto"/>
                                                                                                  </w:divBdr>
                                                                                                </w:div>
                                                                                              </w:divsChild>
                                                                                            </w:div>
                                                                                            <w:div w:id="1053969049">
                                                                                              <w:marLeft w:val="0"/>
                                                                                              <w:marRight w:val="0"/>
                                                                                              <w:marTop w:val="0"/>
                                                                                              <w:marBottom w:val="0"/>
                                                                                              <w:divBdr>
                                                                                                <w:top w:val="none" w:sz="0" w:space="0" w:color="auto"/>
                                                                                                <w:left w:val="none" w:sz="0" w:space="0" w:color="auto"/>
                                                                                                <w:bottom w:val="none" w:sz="0" w:space="0" w:color="auto"/>
                                                                                                <w:right w:val="none" w:sz="0" w:space="0" w:color="auto"/>
                                                                                              </w:divBdr>
                                                                                              <w:divsChild>
                                                                                                <w:div w:id="3786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068971">
                                                                                      <w:marLeft w:val="0"/>
                                                                                      <w:marRight w:val="0"/>
                                                                                      <w:marTop w:val="0"/>
                                                                                      <w:marBottom w:val="0"/>
                                                                                      <w:divBdr>
                                                                                        <w:top w:val="single" w:sz="4" w:space="0" w:color="B9B9B9"/>
                                                                                        <w:left w:val="none" w:sz="0" w:space="0" w:color="auto"/>
                                                                                        <w:bottom w:val="none" w:sz="0" w:space="0" w:color="auto"/>
                                                                                        <w:right w:val="none" w:sz="0" w:space="0" w:color="auto"/>
                                                                                      </w:divBdr>
                                                                                      <w:divsChild>
                                                                                        <w:div w:id="352074754">
                                                                                          <w:marLeft w:val="0"/>
                                                                                          <w:marRight w:val="0"/>
                                                                                          <w:marTop w:val="0"/>
                                                                                          <w:marBottom w:val="0"/>
                                                                                          <w:divBdr>
                                                                                            <w:top w:val="none" w:sz="0" w:space="0" w:color="auto"/>
                                                                                            <w:left w:val="none" w:sz="0" w:space="0" w:color="auto"/>
                                                                                            <w:bottom w:val="none" w:sz="0" w:space="0" w:color="auto"/>
                                                                                            <w:right w:val="none" w:sz="0" w:space="0" w:color="auto"/>
                                                                                          </w:divBdr>
                                                                                          <w:divsChild>
                                                                                            <w:div w:id="1057897016">
                                                                                              <w:marLeft w:val="0"/>
                                                                                              <w:marRight w:val="0"/>
                                                                                              <w:marTop w:val="0"/>
                                                                                              <w:marBottom w:val="0"/>
                                                                                              <w:divBdr>
                                                                                                <w:top w:val="none" w:sz="0" w:space="0" w:color="auto"/>
                                                                                                <w:left w:val="none" w:sz="0" w:space="0" w:color="auto"/>
                                                                                                <w:bottom w:val="none" w:sz="0" w:space="0" w:color="auto"/>
                                                                                                <w:right w:val="none" w:sz="0" w:space="0" w:color="auto"/>
                                                                                              </w:divBdr>
                                                                                              <w:divsChild>
                                                                                                <w:div w:id="379594576">
                                                                                                  <w:marLeft w:val="0"/>
                                                                                                  <w:marRight w:val="0"/>
                                                                                                  <w:marTop w:val="0"/>
                                                                                                  <w:marBottom w:val="0"/>
                                                                                                  <w:divBdr>
                                                                                                    <w:top w:val="none" w:sz="0" w:space="0" w:color="auto"/>
                                                                                                    <w:left w:val="none" w:sz="0" w:space="0" w:color="auto"/>
                                                                                                    <w:bottom w:val="none" w:sz="0" w:space="0" w:color="auto"/>
                                                                                                    <w:right w:val="none" w:sz="0" w:space="0" w:color="auto"/>
                                                                                                  </w:divBdr>
                                                                                                </w:div>
                                                                                              </w:divsChild>
                                                                                            </w:div>
                                                                                            <w:div w:id="1874801902">
                                                                                              <w:marLeft w:val="0"/>
                                                                                              <w:marRight w:val="0"/>
                                                                                              <w:marTop w:val="0"/>
                                                                                              <w:marBottom w:val="0"/>
                                                                                              <w:divBdr>
                                                                                                <w:top w:val="none" w:sz="0" w:space="0" w:color="auto"/>
                                                                                                <w:left w:val="none" w:sz="0" w:space="0" w:color="auto"/>
                                                                                                <w:bottom w:val="none" w:sz="0" w:space="0" w:color="auto"/>
                                                                                                <w:right w:val="none" w:sz="0" w:space="0" w:color="auto"/>
                                                                                              </w:divBdr>
                                                                                              <w:divsChild>
                                                                                                <w:div w:id="1550917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9157685">
                                                                                      <w:marLeft w:val="0"/>
                                                                                      <w:marRight w:val="0"/>
                                                                                      <w:marTop w:val="0"/>
                                                                                      <w:marBottom w:val="0"/>
                                                                                      <w:divBdr>
                                                                                        <w:top w:val="single" w:sz="4" w:space="0" w:color="B9B9B9"/>
                                                                                        <w:left w:val="none" w:sz="0" w:space="0" w:color="auto"/>
                                                                                        <w:bottom w:val="none" w:sz="0" w:space="0" w:color="auto"/>
                                                                                        <w:right w:val="none" w:sz="0" w:space="0" w:color="auto"/>
                                                                                      </w:divBdr>
                                                                                      <w:divsChild>
                                                                                        <w:div w:id="2039961971">
                                                                                          <w:marLeft w:val="0"/>
                                                                                          <w:marRight w:val="0"/>
                                                                                          <w:marTop w:val="0"/>
                                                                                          <w:marBottom w:val="0"/>
                                                                                          <w:divBdr>
                                                                                            <w:top w:val="none" w:sz="0" w:space="0" w:color="auto"/>
                                                                                            <w:left w:val="none" w:sz="0" w:space="0" w:color="auto"/>
                                                                                            <w:bottom w:val="none" w:sz="0" w:space="0" w:color="auto"/>
                                                                                            <w:right w:val="none" w:sz="0" w:space="0" w:color="auto"/>
                                                                                          </w:divBdr>
                                                                                          <w:divsChild>
                                                                                            <w:div w:id="1219510259">
                                                                                              <w:marLeft w:val="0"/>
                                                                                              <w:marRight w:val="0"/>
                                                                                              <w:marTop w:val="0"/>
                                                                                              <w:marBottom w:val="0"/>
                                                                                              <w:divBdr>
                                                                                                <w:top w:val="none" w:sz="0" w:space="0" w:color="auto"/>
                                                                                                <w:left w:val="none" w:sz="0" w:space="0" w:color="auto"/>
                                                                                                <w:bottom w:val="none" w:sz="0" w:space="0" w:color="auto"/>
                                                                                                <w:right w:val="none" w:sz="0" w:space="0" w:color="auto"/>
                                                                                              </w:divBdr>
                                                                                              <w:divsChild>
                                                                                                <w:div w:id="1435705031">
                                                                                                  <w:marLeft w:val="0"/>
                                                                                                  <w:marRight w:val="0"/>
                                                                                                  <w:marTop w:val="0"/>
                                                                                                  <w:marBottom w:val="0"/>
                                                                                                  <w:divBdr>
                                                                                                    <w:top w:val="none" w:sz="0" w:space="0" w:color="auto"/>
                                                                                                    <w:left w:val="none" w:sz="0" w:space="0" w:color="auto"/>
                                                                                                    <w:bottom w:val="none" w:sz="0" w:space="0" w:color="auto"/>
                                                                                                    <w:right w:val="none" w:sz="0" w:space="0" w:color="auto"/>
                                                                                                  </w:divBdr>
                                                                                                </w:div>
                                                                                              </w:divsChild>
                                                                                            </w:div>
                                                                                            <w:div w:id="1585528368">
                                                                                              <w:marLeft w:val="0"/>
                                                                                              <w:marRight w:val="0"/>
                                                                                              <w:marTop w:val="0"/>
                                                                                              <w:marBottom w:val="0"/>
                                                                                              <w:divBdr>
                                                                                                <w:top w:val="none" w:sz="0" w:space="0" w:color="auto"/>
                                                                                                <w:left w:val="none" w:sz="0" w:space="0" w:color="auto"/>
                                                                                                <w:bottom w:val="none" w:sz="0" w:space="0" w:color="auto"/>
                                                                                                <w:right w:val="none" w:sz="0" w:space="0" w:color="auto"/>
                                                                                              </w:divBdr>
                                                                                              <w:divsChild>
                                                                                                <w:div w:id="105358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3164507">
                                                                                      <w:marLeft w:val="0"/>
                                                                                      <w:marRight w:val="0"/>
                                                                                      <w:marTop w:val="0"/>
                                                                                      <w:marBottom w:val="0"/>
                                                                                      <w:divBdr>
                                                                                        <w:top w:val="single" w:sz="4" w:space="0" w:color="B9B9B9"/>
                                                                                        <w:left w:val="none" w:sz="0" w:space="0" w:color="auto"/>
                                                                                        <w:bottom w:val="none" w:sz="0" w:space="0" w:color="auto"/>
                                                                                        <w:right w:val="none" w:sz="0" w:space="0" w:color="auto"/>
                                                                                      </w:divBdr>
                                                                                      <w:divsChild>
                                                                                        <w:div w:id="735594752">
                                                                                          <w:marLeft w:val="0"/>
                                                                                          <w:marRight w:val="0"/>
                                                                                          <w:marTop w:val="0"/>
                                                                                          <w:marBottom w:val="0"/>
                                                                                          <w:divBdr>
                                                                                            <w:top w:val="none" w:sz="0" w:space="0" w:color="auto"/>
                                                                                            <w:left w:val="none" w:sz="0" w:space="0" w:color="auto"/>
                                                                                            <w:bottom w:val="none" w:sz="0" w:space="0" w:color="auto"/>
                                                                                            <w:right w:val="none" w:sz="0" w:space="0" w:color="auto"/>
                                                                                          </w:divBdr>
                                                                                          <w:divsChild>
                                                                                            <w:div w:id="249000626">
                                                                                              <w:marLeft w:val="0"/>
                                                                                              <w:marRight w:val="0"/>
                                                                                              <w:marTop w:val="0"/>
                                                                                              <w:marBottom w:val="0"/>
                                                                                              <w:divBdr>
                                                                                                <w:top w:val="none" w:sz="0" w:space="0" w:color="auto"/>
                                                                                                <w:left w:val="none" w:sz="0" w:space="0" w:color="auto"/>
                                                                                                <w:bottom w:val="none" w:sz="0" w:space="0" w:color="auto"/>
                                                                                                <w:right w:val="none" w:sz="0" w:space="0" w:color="auto"/>
                                                                                              </w:divBdr>
                                                                                              <w:divsChild>
                                                                                                <w:div w:id="1377193556">
                                                                                                  <w:marLeft w:val="0"/>
                                                                                                  <w:marRight w:val="0"/>
                                                                                                  <w:marTop w:val="0"/>
                                                                                                  <w:marBottom w:val="0"/>
                                                                                                  <w:divBdr>
                                                                                                    <w:top w:val="none" w:sz="0" w:space="0" w:color="auto"/>
                                                                                                    <w:left w:val="none" w:sz="0" w:space="0" w:color="auto"/>
                                                                                                    <w:bottom w:val="none" w:sz="0" w:space="0" w:color="auto"/>
                                                                                                    <w:right w:val="none" w:sz="0" w:space="0" w:color="auto"/>
                                                                                                  </w:divBdr>
                                                                                                </w:div>
                                                                                              </w:divsChild>
                                                                                            </w:div>
                                                                                            <w:div w:id="1451507597">
                                                                                              <w:marLeft w:val="0"/>
                                                                                              <w:marRight w:val="0"/>
                                                                                              <w:marTop w:val="0"/>
                                                                                              <w:marBottom w:val="0"/>
                                                                                              <w:divBdr>
                                                                                                <w:top w:val="none" w:sz="0" w:space="0" w:color="auto"/>
                                                                                                <w:left w:val="none" w:sz="0" w:space="0" w:color="auto"/>
                                                                                                <w:bottom w:val="none" w:sz="0" w:space="0" w:color="auto"/>
                                                                                                <w:right w:val="none" w:sz="0" w:space="0" w:color="auto"/>
                                                                                              </w:divBdr>
                                                                                              <w:divsChild>
                                                                                                <w:div w:id="1320187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4157340">
                                                                                      <w:marLeft w:val="0"/>
                                                                                      <w:marRight w:val="0"/>
                                                                                      <w:marTop w:val="0"/>
                                                                                      <w:marBottom w:val="0"/>
                                                                                      <w:divBdr>
                                                                                        <w:top w:val="single" w:sz="4" w:space="0" w:color="B9B9B9"/>
                                                                                        <w:left w:val="none" w:sz="0" w:space="0" w:color="auto"/>
                                                                                        <w:bottom w:val="none" w:sz="0" w:space="0" w:color="auto"/>
                                                                                        <w:right w:val="none" w:sz="0" w:space="0" w:color="auto"/>
                                                                                      </w:divBdr>
                                                                                      <w:divsChild>
                                                                                        <w:div w:id="562178696">
                                                                                          <w:marLeft w:val="0"/>
                                                                                          <w:marRight w:val="0"/>
                                                                                          <w:marTop w:val="0"/>
                                                                                          <w:marBottom w:val="0"/>
                                                                                          <w:divBdr>
                                                                                            <w:top w:val="none" w:sz="0" w:space="0" w:color="auto"/>
                                                                                            <w:left w:val="none" w:sz="0" w:space="0" w:color="auto"/>
                                                                                            <w:bottom w:val="none" w:sz="0" w:space="0" w:color="auto"/>
                                                                                            <w:right w:val="none" w:sz="0" w:space="0" w:color="auto"/>
                                                                                          </w:divBdr>
                                                                                          <w:divsChild>
                                                                                            <w:div w:id="919101821">
                                                                                              <w:marLeft w:val="0"/>
                                                                                              <w:marRight w:val="0"/>
                                                                                              <w:marTop w:val="0"/>
                                                                                              <w:marBottom w:val="0"/>
                                                                                              <w:divBdr>
                                                                                                <w:top w:val="none" w:sz="0" w:space="0" w:color="auto"/>
                                                                                                <w:left w:val="none" w:sz="0" w:space="0" w:color="auto"/>
                                                                                                <w:bottom w:val="none" w:sz="0" w:space="0" w:color="auto"/>
                                                                                                <w:right w:val="none" w:sz="0" w:space="0" w:color="auto"/>
                                                                                              </w:divBdr>
                                                                                              <w:divsChild>
                                                                                                <w:div w:id="55861650">
                                                                                                  <w:marLeft w:val="0"/>
                                                                                                  <w:marRight w:val="0"/>
                                                                                                  <w:marTop w:val="0"/>
                                                                                                  <w:marBottom w:val="0"/>
                                                                                                  <w:divBdr>
                                                                                                    <w:top w:val="none" w:sz="0" w:space="0" w:color="auto"/>
                                                                                                    <w:left w:val="none" w:sz="0" w:space="0" w:color="auto"/>
                                                                                                    <w:bottom w:val="none" w:sz="0" w:space="0" w:color="auto"/>
                                                                                                    <w:right w:val="none" w:sz="0" w:space="0" w:color="auto"/>
                                                                                                  </w:divBdr>
                                                                                                </w:div>
                                                                                              </w:divsChild>
                                                                                            </w:div>
                                                                                            <w:div w:id="2026056680">
                                                                                              <w:marLeft w:val="0"/>
                                                                                              <w:marRight w:val="0"/>
                                                                                              <w:marTop w:val="0"/>
                                                                                              <w:marBottom w:val="0"/>
                                                                                              <w:divBdr>
                                                                                                <w:top w:val="none" w:sz="0" w:space="0" w:color="auto"/>
                                                                                                <w:left w:val="none" w:sz="0" w:space="0" w:color="auto"/>
                                                                                                <w:bottom w:val="none" w:sz="0" w:space="0" w:color="auto"/>
                                                                                                <w:right w:val="none" w:sz="0" w:space="0" w:color="auto"/>
                                                                                              </w:divBdr>
                                                                                              <w:divsChild>
                                                                                                <w:div w:id="1852136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359834">
                                                                                      <w:marLeft w:val="0"/>
                                                                                      <w:marRight w:val="0"/>
                                                                                      <w:marTop w:val="0"/>
                                                                                      <w:marBottom w:val="0"/>
                                                                                      <w:divBdr>
                                                                                        <w:top w:val="single" w:sz="4" w:space="0" w:color="B9B9B9"/>
                                                                                        <w:left w:val="none" w:sz="0" w:space="0" w:color="auto"/>
                                                                                        <w:bottom w:val="none" w:sz="0" w:space="0" w:color="auto"/>
                                                                                        <w:right w:val="none" w:sz="0" w:space="0" w:color="auto"/>
                                                                                      </w:divBdr>
                                                                                      <w:divsChild>
                                                                                        <w:div w:id="1838838453">
                                                                                          <w:marLeft w:val="0"/>
                                                                                          <w:marRight w:val="0"/>
                                                                                          <w:marTop w:val="0"/>
                                                                                          <w:marBottom w:val="0"/>
                                                                                          <w:divBdr>
                                                                                            <w:top w:val="none" w:sz="0" w:space="0" w:color="auto"/>
                                                                                            <w:left w:val="none" w:sz="0" w:space="0" w:color="auto"/>
                                                                                            <w:bottom w:val="none" w:sz="0" w:space="0" w:color="auto"/>
                                                                                            <w:right w:val="none" w:sz="0" w:space="0" w:color="auto"/>
                                                                                          </w:divBdr>
                                                                                          <w:divsChild>
                                                                                            <w:div w:id="141436657">
                                                                                              <w:marLeft w:val="0"/>
                                                                                              <w:marRight w:val="0"/>
                                                                                              <w:marTop w:val="0"/>
                                                                                              <w:marBottom w:val="0"/>
                                                                                              <w:divBdr>
                                                                                                <w:top w:val="none" w:sz="0" w:space="0" w:color="auto"/>
                                                                                                <w:left w:val="none" w:sz="0" w:space="0" w:color="auto"/>
                                                                                                <w:bottom w:val="none" w:sz="0" w:space="0" w:color="auto"/>
                                                                                                <w:right w:val="none" w:sz="0" w:space="0" w:color="auto"/>
                                                                                              </w:divBdr>
                                                                                              <w:divsChild>
                                                                                                <w:div w:id="385951353">
                                                                                                  <w:marLeft w:val="0"/>
                                                                                                  <w:marRight w:val="0"/>
                                                                                                  <w:marTop w:val="0"/>
                                                                                                  <w:marBottom w:val="0"/>
                                                                                                  <w:divBdr>
                                                                                                    <w:top w:val="none" w:sz="0" w:space="0" w:color="auto"/>
                                                                                                    <w:left w:val="none" w:sz="0" w:space="0" w:color="auto"/>
                                                                                                    <w:bottom w:val="none" w:sz="0" w:space="0" w:color="auto"/>
                                                                                                    <w:right w:val="none" w:sz="0" w:space="0" w:color="auto"/>
                                                                                                  </w:divBdr>
                                                                                                </w:div>
                                                                                              </w:divsChild>
                                                                                            </w:div>
                                                                                            <w:div w:id="908348672">
                                                                                              <w:marLeft w:val="0"/>
                                                                                              <w:marRight w:val="0"/>
                                                                                              <w:marTop w:val="0"/>
                                                                                              <w:marBottom w:val="0"/>
                                                                                              <w:divBdr>
                                                                                                <w:top w:val="none" w:sz="0" w:space="0" w:color="auto"/>
                                                                                                <w:left w:val="none" w:sz="0" w:space="0" w:color="auto"/>
                                                                                                <w:bottom w:val="none" w:sz="0" w:space="0" w:color="auto"/>
                                                                                                <w:right w:val="none" w:sz="0" w:space="0" w:color="auto"/>
                                                                                              </w:divBdr>
                                                                                              <w:divsChild>
                                                                                                <w:div w:id="1332903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7704496">
                                                                                      <w:marLeft w:val="0"/>
                                                                                      <w:marRight w:val="0"/>
                                                                                      <w:marTop w:val="0"/>
                                                                                      <w:marBottom w:val="0"/>
                                                                                      <w:divBdr>
                                                                                        <w:top w:val="single" w:sz="4" w:space="0" w:color="B9B9B9"/>
                                                                                        <w:left w:val="none" w:sz="0" w:space="0" w:color="auto"/>
                                                                                        <w:bottom w:val="none" w:sz="0" w:space="0" w:color="auto"/>
                                                                                        <w:right w:val="none" w:sz="0" w:space="0" w:color="auto"/>
                                                                                      </w:divBdr>
                                                                                      <w:divsChild>
                                                                                        <w:div w:id="168448170">
                                                                                          <w:marLeft w:val="0"/>
                                                                                          <w:marRight w:val="0"/>
                                                                                          <w:marTop w:val="0"/>
                                                                                          <w:marBottom w:val="0"/>
                                                                                          <w:divBdr>
                                                                                            <w:top w:val="none" w:sz="0" w:space="0" w:color="auto"/>
                                                                                            <w:left w:val="none" w:sz="0" w:space="0" w:color="auto"/>
                                                                                            <w:bottom w:val="none" w:sz="0" w:space="0" w:color="auto"/>
                                                                                            <w:right w:val="none" w:sz="0" w:space="0" w:color="auto"/>
                                                                                          </w:divBdr>
                                                                                          <w:divsChild>
                                                                                            <w:div w:id="131098118">
                                                                                              <w:marLeft w:val="0"/>
                                                                                              <w:marRight w:val="0"/>
                                                                                              <w:marTop w:val="0"/>
                                                                                              <w:marBottom w:val="0"/>
                                                                                              <w:divBdr>
                                                                                                <w:top w:val="none" w:sz="0" w:space="0" w:color="auto"/>
                                                                                                <w:left w:val="none" w:sz="0" w:space="0" w:color="auto"/>
                                                                                                <w:bottom w:val="none" w:sz="0" w:space="0" w:color="auto"/>
                                                                                                <w:right w:val="none" w:sz="0" w:space="0" w:color="auto"/>
                                                                                              </w:divBdr>
                                                                                              <w:divsChild>
                                                                                                <w:div w:id="879784368">
                                                                                                  <w:marLeft w:val="0"/>
                                                                                                  <w:marRight w:val="0"/>
                                                                                                  <w:marTop w:val="0"/>
                                                                                                  <w:marBottom w:val="0"/>
                                                                                                  <w:divBdr>
                                                                                                    <w:top w:val="none" w:sz="0" w:space="0" w:color="auto"/>
                                                                                                    <w:left w:val="none" w:sz="0" w:space="0" w:color="auto"/>
                                                                                                    <w:bottom w:val="none" w:sz="0" w:space="0" w:color="auto"/>
                                                                                                    <w:right w:val="none" w:sz="0" w:space="0" w:color="auto"/>
                                                                                                  </w:divBdr>
                                                                                                </w:div>
                                                                                              </w:divsChild>
                                                                                            </w:div>
                                                                                            <w:div w:id="1771580053">
                                                                                              <w:marLeft w:val="0"/>
                                                                                              <w:marRight w:val="0"/>
                                                                                              <w:marTop w:val="0"/>
                                                                                              <w:marBottom w:val="0"/>
                                                                                              <w:divBdr>
                                                                                                <w:top w:val="none" w:sz="0" w:space="0" w:color="auto"/>
                                                                                                <w:left w:val="none" w:sz="0" w:space="0" w:color="auto"/>
                                                                                                <w:bottom w:val="none" w:sz="0" w:space="0" w:color="auto"/>
                                                                                                <w:right w:val="none" w:sz="0" w:space="0" w:color="auto"/>
                                                                                              </w:divBdr>
                                                                                              <w:divsChild>
                                                                                                <w:div w:id="1678845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43313">
                                                                                      <w:marLeft w:val="0"/>
                                                                                      <w:marRight w:val="0"/>
                                                                                      <w:marTop w:val="0"/>
                                                                                      <w:marBottom w:val="0"/>
                                                                                      <w:divBdr>
                                                                                        <w:top w:val="single" w:sz="4" w:space="0" w:color="B9B9B9"/>
                                                                                        <w:left w:val="none" w:sz="0" w:space="0" w:color="auto"/>
                                                                                        <w:bottom w:val="none" w:sz="0" w:space="0" w:color="auto"/>
                                                                                        <w:right w:val="none" w:sz="0" w:space="0" w:color="auto"/>
                                                                                      </w:divBdr>
                                                                                      <w:divsChild>
                                                                                        <w:div w:id="1950313604">
                                                                                          <w:marLeft w:val="0"/>
                                                                                          <w:marRight w:val="0"/>
                                                                                          <w:marTop w:val="0"/>
                                                                                          <w:marBottom w:val="0"/>
                                                                                          <w:divBdr>
                                                                                            <w:top w:val="none" w:sz="0" w:space="0" w:color="auto"/>
                                                                                            <w:left w:val="none" w:sz="0" w:space="0" w:color="auto"/>
                                                                                            <w:bottom w:val="none" w:sz="0" w:space="0" w:color="auto"/>
                                                                                            <w:right w:val="none" w:sz="0" w:space="0" w:color="auto"/>
                                                                                          </w:divBdr>
                                                                                          <w:divsChild>
                                                                                            <w:div w:id="266277464">
                                                                                              <w:marLeft w:val="0"/>
                                                                                              <w:marRight w:val="0"/>
                                                                                              <w:marTop w:val="0"/>
                                                                                              <w:marBottom w:val="0"/>
                                                                                              <w:divBdr>
                                                                                                <w:top w:val="none" w:sz="0" w:space="0" w:color="auto"/>
                                                                                                <w:left w:val="none" w:sz="0" w:space="0" w:color="auto"/>
                                                                                                <w:bottom w:val="none" w:sz="0" w:space="0" w:color="auto"/>
                                                                                                <w:right w:val="none" w:sz="0" w:space="0" w:color="auto"/>
                                                                                              </w:divBdr>
                                                                                              <w:divsChild>
                                                                                                <w:div w:id="2081174856">
                                                                                                  <w:marLeft w:val="0"/>
                                                                                                  <w:marRight w:val="0"/>
                                                                                                  <w:marTop w:val="0"/>
                                                                                                  <w:marBottom w:val="0"/>
                                                                                                  <w:divBdr>
                                                                                                    <w:top w:val="none" w:sz="0" w:space="0" w:color="auto"/>
                                                                                                    <w:left w:val="none" w:sz="0" w:space="0" w:color="auto"/>
                                                                                                    <w:bottom w:val="none" w:sz="0" w:space="0" w:color="auto"/>
                                                                                                    <w:right w:val="none" w:sz="0" w:space="0" w:color="auto"/>
                                                                                                  </w:divBdr>
                                                                                                </w:div>
                                                                                              </w:divsChild>
                                                                                            </w:div>
                                                                                            <w:div w:id="630793842">
                                                                                              <w:marLeft w:val="0"/>
                                                                                              <w:marRight w:val="0"/>
                                                                                              <w:marTop w:val="0"/>
                                                                                              <w:marBottom w:val="0"/>
                                                                                              <w:divBdr>
                                                                                                <w:top w:val="none" w:sz="0" w:space="0" w:color="auto"/>
                                                                                                <w:left w:val="none" w:sz="0" w:space="0" w:color="auto"/>
                                                                                                <w:bottom w:val="none" w:sz="0" w:space="0" w:color="auto"/>
                                                                                                <w:right w:val="none" w:sz="0" w:space="0" w:color="auto"/>
                                                                                              </w:divBdr>
                                                                                              <w:divsChild>
                                                                                                <w:div w:id="1244027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670422">
                                                                                      <w:marLeft w:val="0"/>
                                                                                      <w:marRight w:val="0"/>
                                                                                      <w:marTop w:val="0"/>
                                                                                      <w:marBottom w:val="0"/>
                                                                                      <w:divBdr>
                                                                                        <w:top w:val="single" w:sz="4" w:space="0" w:color="B9B9B9"/>
                                                                                        <w:left w:val="none" w:sz="0" w:space="0" w:color="auto"/>
                                                                                        <w:bottom w:val="none" w:sz="0" w:space="0" w:color="auto"/>
                                                                                        <w:right w:val="none" w:sz="0" w:space="0" w:color="auto"/>
                                                                                      </w:divBdr>
                                                                                      <w:divsChild>
                                                                                        <w:div w:id="267734800">
                                                                                          <w:marLeft w:val="0"/>
                                                                                          <w:marRight w:val="0"/>
                                                                                          <w:marTop w:val="0"/>
                                                                                          <w:marBottom w:val="0"/>
                                                                                          <w:divBdr>
                                                                                            <w:top w:val="none" w:sz="0" w:space="0" w:color="auto"/>
                                                                                            <w:left w:val="none" w:sz="0" w:space="0" w:color="auto"/>
                                                                                            <w:bottom w:val="none" w:sz="0" w:space="0" w:color="auto"/>
                                                                                            <w:right w:val="none" w:sz="0" w:space="0" w:color="auto"/>
                                                                                          </w:divBdr>
                                                                                          <w:divsChild>
                                                                                            <w:div w:id="1689865158">
                                                                                              <w:marLeft w:val="0"/>
                                                                                              <w:marRight w:val="0"/>
                                                                                              <w:marTop w:val="0"/>
                                                                                              <w:marBottom w:val="0"/>
                                                                                              <w:divBdr>
                                                                                                <w:top w:val="none" w:sz="0" w:space="0" w:color="auto"/>
                                                                                                <w:left w:val="none" w:sz="0" w:space="0" w:color="auto"/>
                                                                                                <w:bottom w:val="none" w:sz="0" w:space="0" w:color="auto"/>
                                                                                                <w:right w:val="none" w:sz="0" w:space="0" w:color="auto"/>
                                                                                              </w:divBdr>
                                                                                              <w:divsChild>
                                                                                                <w:div w:id="1493981917">
                                                                                                  <w:marLeft w:val="0"/>
                                                                                                  <w:marRight w:val="0"/>
                                                                                                  <w:marTop w:val="0"/>
                                                                                                  <w:marBottom w:val="0"/>
                                                                                                  <w:divBdr>
                                                                                                    <w:top w:val="none" w:sz="0" w:space="0" w:color="auto"/>
                                                                                                    <w:left w:val="none" w:sz="0" w:space="0" w:color="auto"/>
                                                                                                    <w:bottom w:val="none" w:sz="0" w:space="0" w:color="auto"/>
                                                                                                    <w:right w:val="none" w:sz="0" w:space="0" w:color="auto"/>
                                                                                                  </w:divBdr>
                                                                                                </w:div>
                                                                                              </w:divsChild>
                                                                                            </w:div>
                                                                                            <w:div w:id="1991716064">
                                                                                              <w:marLeft w:val="0"/>
                                                                                              <w:marRight w:val="0"/>
                                                                                              <w:marTop w:val="0"/>
                                                                                              <w:marBottom w:val="0"/>
                                                                                              <w:divBdr>
                                                                                                <w:top w:val="none" w:sz="0" w:space="0" w:color="auto"/>
                                                                                                <w:left w:val="none" w:sz="0" w:space="0" w:color="auto"/>
                                                                                                <w:bottom w:val="none" w:sz="0" w:space="0" w:color="auto"/>
                                                                                                <w:right w:val="none" w:sz="0" w:space="0" w:color="auto"/>
                                                                                              </w:divBdr>
                                                                                              <w:divsChild>
                                                                                                <w:div w:id="180820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3141612">
                                                                                      <w:marLeft w:val="0"/>
                                                                                      <w:marRight w:val="0"/>
                                                                                      <w:marTop w:val="0"/>
                                                                                      <w:marBottom w:val="0"/>
                                                                                      <w:divBdr>
                                                                                        <w:top w:val="single" w:sz="4" w:space="0" w:color="B9B9B9"/>
                                                                                        <w:left w:val="none" w:sz="0" w:space="0" w:color="auto"/>
                                                                                        <w:bottom w:val="none" w:sz="0" w:space="0" w:color="auto"/>
                                                                                        <w:right w:val="none" w:sz="0" w:space="0" w:color="auto"/>
                                                                                      </w:divBdr>
                                                                                      <w:divsChild>
                                                                                        <w:div w:id="734163647">
                                                                                          <w:marLeft w:val="0"/>
                                                                                          <w:marRight w:val="0"/>
                                                                                          <w:marTop w:val="0"/>
                                                                                          <w:marBottom w:val="0"/>
                                                                                          <w:divBdr>
                                                                                            <w:top w:val="none" w:sz="0" w:space="0" w:color="auto"/>
                                                                                            <w:left w:val="none" w:sz="0" w:space="0" w:color="auto"/>
                                                                                            <w:bottom w:val="none" w:sz="0" w:space="0" w:color="auto"/>
                                                                                            <w:right w:val="none" w:sz="0" w:space="0" w:color="auto"/>
                                                                                          </w:divBdr>
                                                                                          <w:divsChild>
                                                                                            <w:div w:id="739137303">
                                                                                              <w:marLeft w:val="0"/>
                                                                                              <w:marRight w:val="0"/>
                                                                                              <w:marTop w:val="0"/>
                                                                                              <w:marBottom w:val="0"/>
                                                                                              <w:divBdr>
                                                                                                <w:top w:val="none" w:sz="0" w:space="0" w:color="auto"/>
                                                                                                <w:left w:val="none" w:sz="0" w:space="0" w:color="auto"/>
                                                                                                <w:bottom w:val="none" w:sz="0" w:space="0" w:color="auto"/>
                                                                                                <w:right w:val="none" w:sz="0" w:space="0" w:color="auto"/>
                                                                                              </w:divBdr>
                                                                                              <w:divsChild>
                                                                                                <w:div w:id="1412316195">
                                                                                                  <w:marLeft w:val="0"/>
                                                                                                  <w:marRight w:val="0"/>
                                                                                                  <w:marTop w:val="0"/>
                                                                                                  <w:marBottom w:val="0"/>
                                                                                                  <w:divBdr>
                                                                                                    <w:top w:val="none" w:sz="0" w:space="0" w:color="auto"/>
                                                                                                    <w:left w:val="none" w:sz="0" w:space="0" w:color="auto"/>
                                                                                                    <w:bottom w:val="none" w:sz="0" w:space="0" w:color="auto"/>
                                                                                                    <w:right w:val="none" w:sz="0" w:space="0" w:color="auto"/>
                                                                                                  </w:divBdr>
                                                                                                </w:div>
                                                                                              </w:divsChild>
                                                                                            </w:div>
                                                                                            <w:div w:id="2026900352">
                                                                                              <w:marLeft w:val="0"/>
                                                                                              <w:marRight w:val="0"/>
                                                                                              <w:marTop w:val="0"/>
                                                                                              <w:marBottom w:val="0"/>
                                                                                              <w:divBdr>
                                                                                                <w:top w:val="none" w:sz="0" w:space="0" w:color="auto"/>
                                                                                                <w:left w:val="none" w:sz="0" w:space="0" w:color="auto"/>
                                                                                                <w:bottom w:val="none" w:sz="0" w:space="0" w:color="auto"/>
                                                                                                <w:right w:val="none" w:sz="0" w:space="0" w:color="auto"/>
                                                                                              </w:divBdr>
                                                                                              <w:divsChild>
                                                                                                <w:div w:id="602499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7294">
                                                                                      <w:marLeft w:val="0"/>
                                                                                      <w:marRight w:val="0"/>
                                                                                      <w:marTop w:val="0"/>
                                                                                      <w:marBottom w:val="0"/>
                                                                                      <w:divBdr>
                                                                                        <w:top w:val="single" w:sz="4" w:space="0" w:color="B9B9B9"/>
                                                                                        <w:left w:val="none" w:sz="0" w:space="0" w:color="auto"/>
                                                                                        <w:bottom w:val="none" w:sz="0" w:space="0" w:color="auto"/>
                                                                                        <w:right w:val="none" w:sz="0" w:space="0" w:color="auto"/>
                                                                                      </w:divBdr>
                                                                                      <w:divsChild>
                                                                                        <w:div w:id="1966036118">
                                                                                          <w:marLeft w:val="0"/>
                                                                                          <w:marRight w:val="0"/>
                                                                                          <w:marTop w:val="0"/>
                                                                                          <w:marBottom w:val="0"/>
                                                                                          <w:divBdr>
                                                                                            <w:top w:val="none" w:sz="0" w:space="0" w:color="auto"/>
                                                                                            <w:left w:val="none" w:sz="0" w:space="0" w:color="auto"/>
                                                                                            <w:bottom w:val="none" w:sz="0" w:space="0" w:color="auto"/>
                                                                                            <w:right w:val="none" w:sz="0" w:space="0" w:color="auto"/>
                                                                                          </w:divBdr>
                                                                                          <w:divsChild>
                                                                                            <w:div w:id="55471371">
                                                                                              <w:marLeft w:val="0"/>
                                                                                              <w:marRight w:val="0"/>
                                                                                              <w:marTop w:val="0"/>
                                                                                              <w:marBottom w:val="0"/>
                                                                                              <w:divBdr>
                                                                                                <w:top w:val="none" w:sz="0" w:space="0" w:color="auto"/>
                                                                                                <w:left w:val="none" w:sz="0" w:space="0" w:color="auto"/>
                                                                                                <w:bottom w:val="none" w:sz="0" w:space="0" w:color="auto"/>
                                                                                                <w:right w:val="none" w:sz="0" w:space="0" w:color="auto"/>
                                                                                              </w:divBdr>
                                                                                              <w:divsChild>
                                                                                                <w:div w:id="1314217287">
                                                                                                  <w:marLeft w:val="0"/>
                                                                                                  <w:marRight w:val="0"/>
                                                                                                  <w:marTop w:val="0"/>
                                                                                                  <w:marBottom w:val="0"/>
                                                                                                  <w:divBdr>
                                                                                                    <w:top w:val="none" w:sz="0" w:space="0" w:color="auto"/>
                                                                                                    <w:left w:val="none" w:sz="0" w:space="0" w:color="auto"/>
                                                                                                    <w:bottom w:val="none" w:sz="0" w:space="0" w:color="auto"/>
                                                                                                    <w:right w:val="none" w:sz="0" w:space="0" w:color="auto"/>
                                                                                                  </w:divBdr>
                                                                                                </w:div>
                                                                                              </w:divsChild>
                                                                                            </w:div>
                                                                                            <w:div w:id="1806199038">
                                                                                              <w:marLeft w:val="0"/>
                                                                                              <w:marRight w:val="0"/>
                                                                                              <w:marTop w:val="0"/>
                                                                                              <w:marBottom w:val="0"/>
                                                                                              <w:divBdr>
                                                                                                <w:top w:val="none" w:sz="0" w:space="0" w:color="auto"/>
                                                                                                <w:left w:val="none" w:sz="0" w:space="0" w:color="auto"/>
                                                                                                <w:bottom w:val="none" w:sz="0" w:space="0" w:color="auto"/>
                                                                                                <w:right w:val="none" w:sz="0" w:space="0" w:color="auto"/>
                                                                                              </w:divBdr>
                                                                                              <w:divsChild>
                                                                                                <w:div w:id="1906448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269117">
                                                                                      <w:marLeft w:val="0"/>
                                                                                      <w:marRight w:val="0"/>
                                                                                      <w:marTop w:val="0"/>
                                                                                      <w:marBottom w:val="0"/>
                                                                                      <w:divBdr>
                                                                                        <w:top w:val="single" w:sz="4" w:space="0" w:color="B9B9B9"/>
                                                                                        <w:left w:val="none" w:sz="0" w:space="0" w:color="auto"/>
                                                                                        <w:bottom w:val="none" w:sz="0" w:space="0" w:color="auto"/>
                                                                                        <w:right w:val="none" w:sz="0" w:space="0" w:color="auto"/>
                                                                                      </w:divBdr>
                                                                                      <w:divsChild>
                                                                                        <w:div w:id="1932203010">
                                                                                          <w:marLeft w:val="0"/>
                                                                                          <w:marRight w:val="0"/>
                                                                                          <w:marTop w:val="0"/>
                                                                                          <w:marBottom w:val="0"/>
                                                                                          <w:divBdr>
                                                                                            <w:top w:val="none" w:sz="0" w:space="0" w:color="auto"/>
                                                                                            <w:left w:val="none" w:sz="0" w:space="0" w:color="auto"/>
                                                                                            <w:bottom w:val="none" w:sz="0" w:space="0" w:color="auto"/>
                                                                                            <w:right w:val="none" w:sz="0" w:space="0" w:color="auto"/>
                                                                                          </w:divBdr>
                                                                                          <w:divsChild>
                                                                                            <w:div w:id="15424158">
                                                                                              <w:marLeft w:val="0"/>
                                                                                              <w:marRight w:val="0"/>
                                                                                              <w:marTop w:val="0"/>
                                                                                              <w:marBottom w:val="0"/>
                                                                                              <w:divBdr>
                                                                                                <w:top w:val="none" w:sz="0" w:space="0" w:color="auto"/>
                                                                                                <w:left w:val="none" w:sz="0" w:space="0" w:color="auto"/>
                                                                                                <w:bottom w:val="none" w:sz="0" w:space="0" w:color="auto"/>
                                                                                                <w:right w:val="none" w:sz="0" w:space="0" w:color="auto"/>
                                                                                              </w:divBdr>
                                                                                              <w:divsChild>
                                                                                                <w:div w:id="1652368220">
                                                                                                  <w:marLeft w:val="0"/>
                                                                                                  <w:marRight w:val="0"/>
                                                                                                  <w:marTop w:val="0"/>
                                                                                                  <w:marBottom w:val="0"/>
                                                                                                  <w:divBdr>
                                                                                                    <w:top w:val="none" w:sz="0" w:space="0" w:color="auto"/>
                                                                                                    <w:left w:val="none" w:sz="0" w:space="0" w:color="auto"/>
                                                                                                    <w:bottom w:val="none" w:sz="0" w:space="0" w:color="auto"/>
                                                                                                    <w:right w:val="none" w:sz="0" w:space="0" w:color="auto"/>
                                                                                                  </w:divBdr>
                                                                                                </w:div>
                                                                                              </w:divsChild>
                                                                                            </w:div>
                                                                                            <w:div w:id="1315256213">
                                                                                              <w:marLeft w:val="0"/>
                                                                                              <w:marRight w:val="0"/>
                                                                                              <w:marTop w:val="0"/>
                                                                                              <w:marBottom w:val="0"/>
                                                                                              <w:divBdr>
                                                                                                <w:top w:val="none" w:sz="0" w:space="0" w:color="auto"/>
                                                                                                <w:left w:val="none" w:sz="0" w:space="0" w:color="auto"/>
                                                                                                <w:bottom w:val="none" w:sz="0" w:space="0" w:color="auto"/>
                                                                                                <w:right w:val="none" w:sz="0" w:space="0" w:color="auto"/>
                                                                                              </w:divBdr>
                                                                                              <w:divsChild>
                                                                                                <w:div w:id="53615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8016">
                                                                                      <w:marLeft w:val="0"/>
                                                                                      <w:marRight w:val="0"/>
                                                                                      <w:marTop w:val="0"/>
                                                                                      <w:marBottom w:val="0"/>
                                                                                      <w:divBdr>
                                                                                        <w:top w:val="single" w:sz="4" w:space="0" w:color="B9B9B9"/>
                                                                                        <w:left w:val="none" w:sz="0" w:space="0" w:color="auto"/>
                                                                                        <w:bottom w:val="none" w:sz="0" w:space="0" w:color="auto"/>
                                                                                        <w:right w:val="none" w:sz="0" w:space="0" w:color="auto"/>
                                                                                      </w:divBdr>
                                                                                      <w:divsChild>
                                                                                        <w:div w:id="355354723">
                                                                                          <w:marLeft w:val="0"/>
                                                                                          <w:marRight w:val="0"/>
                                                                                          <w:marTop w:val="0"/>
                                                                                          <w:marBottom w:val="0"/>
                                                                                          <w:divBdr>
                                                                                            <w:top w:val="none" w:sz="0" w:space="0" w:color="auto"/>
                                                                                            <w:left w:val="none" w:sz="0" w:space="0" w:color="auto"/>
                                                                                            <w:bottom w:val="none" w:sz="0" w:space="0" w:color="auto"/>
                                                                                            <w:right w:val="none" w:sz="0" w:space="0" w:color="auto"/>
                                                                                          </w:divBdr>
                                                                                          <w:divsChild>
                                                                                            <w:div w:id="1077822616">
                                                                                              <w:marLeft w:val="0"/>
                                                                                              <w:marRight w:val="0"/>
                                                                                              <w:marTop w:val="0"/>
                                                                                              <w:marBottom w:val="0"/>
                                                                                              <w:divBdr>
                                                                                                <w:top w:val="none" w:sz="0" w:space="0" w:color="auto"/>
                                                                                                <w:left w:val="none" w:sz="0" w:space="0" w:color="auto"/>
                                                                                                <w:bottom w:val="none" w:sz="0" w:space="0" w:color="auto"/>
                                                                                                <w:right w:val="none" w:sz="0" w:space="0" w:color="auto"/>
                                                                                              </w:divBdr>
                                                                                              <w:divsChild>
                                                                                                <w:div w:id="343746161">
                                                                                                  <w:marLeft w:val="0"/>
                                                                                                  <w:marRight w:val="0"/>
                                                                                                  <w:marTop w:val="0"/>
                                                                                                  <w:marBottom w:val="0"/>
                                                                                                  <w:divBdr>
                                                                                                    <w:top w:val="none" w:sz="0" w:space="0" w:color="auto"/>
                                                                                                    <w:left w:val="none" w:sz="0" w:space="0" w:color="auto"/>
                                                                                                    <w:bottom w:val="none" w:sz="0" w:space="0" w:color="auto"/>
                                                                                                    <w:right w:val="none" w:sz="0" w:space="0" w:color="auto"/>
                                                                                                  </w:divBdr>
                                                                                                </w:div>
                                                                                              </w:divsChild>
                                                                                            </w:div>
                                                                                            <w:div w:id="1448311870">
                                                                                              <w:marLeft w:val="0"/>
                                                                                              <w:marRight w:val="0"/>
                                                                                              <w:marTop w:val="0"/>
                                                                                              <w:marBottom w:val="0"/>
                                                                                              <w:divBdr>
                                                                                                <w:top w:val="none" w:sz="0" w:space="0" w:color="auto"/>
                                                                                                <w:left w:val="none" w:sz="0" w:space="0" w:color="auto"/>
                                                                                                <w:bottom w:val="none" w:sz="0" w:space="0" w:color="auto"/>
                                                                                                <w:right w:val="none" w:sz="0" w:space="0" w:color="auto"/>
                                                                                              </w:divBdr>
                                                                                              <w:divsChild>
                                                                                                <w:div w:id="1046679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125390">
                                                                                      <w:marLeft w:val="0"/>
                                                                                      <w:marRight w:val="0"/>
                                                                                      <w:marTop w:val="0"/>
                                                                                      <w:marBottom w:val="0"/>
                                                                                      <w:divBdr>
                                                                                        <w:top w:val="single" w:sz="4" w:space="0" w:color="B9B9B9"/>
                                                                                        <w:left w:val="none" w:sz="0" w:space="0" w:color="auto"/>
                                                                                        <w:bottom w:val="none" w:sz="0" w:space="0" w:color="auto"/>
                                                                                        <w:right w:val="none" w:sz="0" w:space="0" w:color="auto"/>
                                                                                      </w:divBdr>
                                                                                      <w:divsChild>
                                                                                        <w:div w:id="1420366350">
                                                                                          <w:marLeft w:val="0"/>
                                                                                          <w:marRight w:val="0"/>
                                                                                          <w:marTop w:val="0"/>
                                                                                          <w:marBottom w:val="0"/>
                                                                                          <w:divBdr>
                                                                                            <w:top w:val="none" w:sz="0" w:space="0" w:color="auto"/>
                                                                                            <w:left w:val="none" w:sz="0" w:space="0" w:color="auto"/>
                                                                                            <w:bottom w:val="none" w:sz="0" w:space="0" w:color="auto"/>
                                                                                            <w:right w:val="none" w:sz="0" w:space="0" w:color="auto"/>
                                                                                          </w:divBdr>
                                                                                          <w:divsChild>
                                                                                            <w:div w:id="867448748">
                                                                                              <w:marLeft w:val="0"/>
                                                                                              <w:marRight w:val="0"/>
                                                                                              <w:marTop w:val="0"/>
                                                                                              <w:marBottom w:val="0"/>
                                                                                              <w:divBdr>
                                                                                                <w:top w:val="none" w:sz="0" w:space="0" w:color="auto"/>
                                                                                                <w:left w:val="none" w:sz="0" w:space="0" w:color="auto"/>
                                                                                                <w:bottom w:val="none" w:sz="0" w:space="0" w:color="auto"/>
                                                                                                <w:right w:val="none" w:sz="0" w:space="0" w:color="auto"/>
                                                                                              </w:divBdr>
                                                                                              <w:divsChild>
                                                                                                <w:div w:id="75786362">
                                                                                                  <w:marLeft w:val="0"/>
                                                                                                  <w:marRight w:val="0"/>
                                                                                                  <w:marTop w:val="0"/>
                                                                                                  <w:marBottom w:val="0"/>
                                                                                                  <w:divBdr>
                                                                                                    <w:top w:val="none" w:sz="0" w:space="0" w:color="auto"/>
                                                                                                    <w:left w:val="none" w:sz="0" w:space="0" w:color="auto"/>
                                                                                                    <w:bottom w:val="none" w:sz="0" w:space="0" w:color="auto"/>
                                                                                                    <w:right w:val="none" w:sz="0" w:space="0" w:color="auto"/>
                                                                                                  </w:divBdr>
                                                                                                </w:div>
                                                                                              </w:divsChild>
                                                                                            </w:div>
                                                                                            <w:div w:id="978339084">
                                                                                              <w:marLeft w:val="0"/>
                                                                                              <w:marRight w:val="0"/>
                                                                                              <w:marTop w:val="0"/>
                                                                                              <w:marBottom w:val="0"/>
                                                                                              <w:divBdr>
                                                                                                <w:top w:val="none" w:sz="0" w:space="0" w:color="auto"/>
                                                                                                <w:left w:val="none" w:sz="0" w:space="0" w:color="auto"/>
                                                                                                <w:bottom w:val="none" w:sz="0" w:space="0" w:color="auto"/>
                                                                                                <w:right w:val="none" w:sz="0" w:space="0" w:color="auto"/>
                                                                                              </w:divBdr>
                                                                                              <w:divsChild>
                                                                                                <w:div w:id="18446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1703262">
                                                                                      <w:marLeft w:val="0"/>
                                                                                      <w:marRight w:val="0"/>
                                                                                      <w:marTop w:val="0"/>
                                                                                      <w:marBottom w:val="0"/>
                                                                                      <w:divBdr>
                                                                                        <w:top w:val="single" w:sz="4" w:space="0" w:color="B9B9B9"/>
                                                                                        <w:left w:val="none" w:sz="0" w:space="0" w:color="auto"/>
                                                                                        <w:bottom w:val="none" w:sz="0" w:space="0" w:color="auto"/>
                                                                                        <w:right w:val="none" w:sz="0" w:space="0" w:color="auto"/>
                                                                                      </w:divBdr>
                                                                                      <w:divsChild>
                                                                                        <w:div w:id="745540613">
                                                                                          <w:marLeft w:val="0"/>
                                                                                          <w:marRight w:val="0"/>
                                                                                          <w:marTop w:val="0"/>
                                                                                          <w:marBottom w:val="0"/>
                                                                                          <w:divBdr>
                                                                                            <w:top w:val="none" w:sz="0" w:space="0" w:color="auto"/>
                                                                                            <w:left w:val="none" w:sz="0" w:space="0" w:color="auto"/>
                                                                                            <w:bottom w:val="none" w:sz="0" w:space="0" w:color="auto"/>
                                                                                            <w:right w:val="none" w:sz="0" w:space="0" w:color="auto"/>
                                                                                          </w:divBdr>
                                                                                          <w:divsChild>
                                                                                            <w:div w:id="138811241">
                                                                                              <w:marLeft w:val="0"/>
                                                                                              <w:marRight w:val="0"/>
                                                                                              <w:marTop w:val="0"/>
                                                                                              <w:marBottom w:val="0"/>
                                                                                              <w:divBdr>
                                                                                                <w:top w:val="none" w:sz="0" w:space="0" w:color="auto"/>
                                                                                                <w:left w:val="none" w:sz="0" w:space="0" w:color="auto"/>
                                                                                                <w:bottom w:val="none" w:sz="0" w:space="0" w:color="auto"/>
                                                                                                <w:right w:val="none" w:sz="0" w:space="0" w:color="auto"/>
                                                                                              </w:divBdr>
                                                                                              <w:divsChild>
                                                                                                <w:div w:id="482502053">
                                                                                                  <w:marLeft w:val="0"/>
                                                                                                  <w:marRight w:val="0"/>
                                                                                                  <w:marTop w:val="0"/>
                                                                                                  <w:marBottom w:val="0"/>
                                                                                                  <w:divBdr>
                                                                                                    <w:top w:val="none" w:sz="0" w:space="0" w:color="auto"/>
                                                                                                    <w:left w:val="none" w:sz="0" w:space="0" w:color="auto"/>
                                                                                                    <w:bottom w:val="none" w:sz="0" w:space="0" w:color="auto"/>
                                                                                                    <w:right w:val="none" w:sz="0" w:space="0" w:color="auto"/>
                                                                                                  </w:divBdr>
                                                                                                </w:div>
                                                                                              </w:divsChild>
                                                                                            </w:div>
                                                                                            <w:div w:id="2010013213">
                                                                                              <w:marLeft w:val="0"/>
                                                                                              <w:marRight w:val="0"/>
                                                                                              <w:marTop w:val="0"/>
                                                                                              <w:marBottom w:val="0"/>
                                                                                              <w:divBdr>
                                                                                                <w:top w:val="none" w:sz="0" w:space="0" w:color="auto"/>
                                                                                                <w:left w:val="none" w:sz="0" w:space="0" w:color="auto"/>
                                                                                                <w:bottom w:val="none" w:sz="0" w:space="0" w:color="auto"/>
                                                                                                <w:right w:val="none" w:sz="0" w:space="0" w:color="auto"/>
                                                                                              </w:divBdr>
                                                                                              <w:divsChild>
                                                                                                <w:div w:id="1309899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666257">
                                                                                      <w:marLeft w:val="0"/>
                                                                                      <w:marRight w:val="0"/>
                                                                                      <w:marTop w:val="0"/>
                                                                                      <w:marBottom w:val="0"/>
                                                                                      <w:divBdr>
                                                                                        <w:top w:val="single" w:sz="4" w:space="0" w:color="B9B9B9"/>
                                                                                        <w:left w:val="none" w:sz="0" w:space="0" w:color="auto"/>
                                                                                        <w:bottom w:val="none" w:sz="0" w:space="0" w:color="auto"/>
                                                                                        <w:right w:val="none" w:sz="0" w:space="0" w:color="auto"/>
                                                                                      </w:divBdr>
                                                                                      <w:divsChild>
                                                                                        <w:div w:id="800803906">
                                                                                          <w:marLeft w:val="0"/>
                                                                                          <w:marRight w:val="0"/>
                                                                                          <w:marTop w:val="0"/>
                                                                                          <w:marBottom w:val="0"/>
                                                                                          <w:divBdr>
                                                                                            <w:top w:val="none" w:sz="0" w:space="0" w:color="auto"/>
                                                                                            <w:left w:val="none" w:sz="0" w:space="0" w:color="auto"/>
                                                                                            <w:bottom w:val="none" w:sz="0" w:space="0" w:color="auto"/>
                                                                                            <w:right w:val="none" w:sz="0" w:space="0" w:color="auto"/>
                                                                                          </w:divBdr>
                                                                                          <w:divsChild>
                                                                                            <w:div w:id="1487208916">
                                                                                              <w:marLeft w:val="0"/>
                                                                                              <w:marRight w:val="0"/>
                                                                                              <w:marTop w:val="0"/>
                                                                                              <w:marBottom w:val="0"/>
                                                                                              <w:divBdr>
                                                                                                <w:top w:val="none" w:sz="0" w:space="0" w:color="auto"/>
                                                                                                <w:left w:val="none" w:sz="0" w:space="0" w:color="auto"/>
                                                                                                <w:bottom w:val="none" w:sz="0" w:space="0" w:color="auto"/>
                                                                                                <w:right w:val="none" w:sz="0" w:space="0" w:color="auto"/>
                                                                                              </w:divBdr>
                                                                                              <w:divsChild>
                                                                                                <w:div w:id="557712890">
                                                                                                  <w:marLeft w:val="0"/>
                                                                                                  <w:marRight w:val="0"/>
                                                                                                  <w:marTop w:val="0"/>
                                                                                                  <w:marBottom w:val="0"/>
                                                                                                  <w:divBdr>
                                                                                                    <w:top w:val="none" w:sz="0" w:space="0" w:color="auto"/>
                                                                                                    <w:left w:val="none" w:sz="0" w:space="0" w:color="auto"/>
                                                                                                    <w:bottom w:val="none" w:sz="0" w:space="0" w:color="auto"/>
                                                                                                    <w:right w:val="none" w:sz="0" w:space="0" w:color="auto"/>
                                                                                                  </w:divBdr>
                                                                                                </w:div>
                                                                                              </w:divsChild>
                                                                                            </w:div>
                                                                                            <w:div w:id="2142918586">
                                                                                              <w:marLeft w:val="0"/>
                                                                                              <w:marRight w:val="0"/>
                                                                                              <w:marTop w:val="0"/>
                                                                                              <w:marBottom w:val="0"/>
                                                                                              <w:divBdr>
                                                                                                <w:top w:val="none" w:sz="0" w:space="0" w:color="auto"/>
                                                                                                <w:left w:val="none" w:sz="0" w:space="0" w:color="auto"/>
                                                                                                <w:bottom w:val="none" w:sz="0" w:space="0" w:color="auto"/>
                                                                                                <w:right w:val="none" w:sz="0" w:space="0" w:color="auto"/>
                                                                                              </w:divBdr>
                                                                                              <w:divsChild>
                                                                                                <w:div w:id="71338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978769">
                                                                                      <w:marLeft w:val="0"/>
                                                                                      <w:marRight w:val="0"/>
                                                                                      <w:marTop w:val="0"/>
                                                                                      <w:marBottom w:val="0"/>
                                                                                      <w:divBdr>
                                                                                        <w:top w:val="single" w:sz="4" w:space="0" w:color="B9B9B9"/>
                                                                                        <w:left w:val="none" w:sz="0" w:space="0" w:color="auto"/>
                                                                                        <w:bottom w:val="none" w:sz="0" w:space="0" w:color="auto"/>
                                                                                        <w:right w:val="none" w:sz="0" w:space="0" w:color="auto"/>
                                                                                      </w:divBdr>
                                                                                      <w:divsChild>
                                                                                        <w:div w:id="731389381">
                                                                                          <w:marLeft w:val="0"/>
                                                                                          <w:marRight w:val="0"/>
                                                                                          <w:marTop w:val="0"/>
                                                                                          <w:marBottom w:val="0"/>
                                                                                          <w:divBdr>
                                                                                            <w:top w:val="none" w:sz="0" w:space="0" w:color="auto"/>
                                                                                            <w:left w:val="none" w:sz="0" w:space="0" w:color="auto"/>
                                                                                            <w:bottom w:val="none" w:sz="0" w:space="0" w:color="auto"/>
                                                                                            <w:right w:val="none" w:sz="0" w:space="0" w:color="auto"/>
                                                                                          </w:divBdr>
                                                                                          <w:divsChild>
                                                                                            <w:div w:id="172114065">
                                                                                              <w:marLeft w:val="0"/>
                                                                                              <w:marRight w:val="0"/>
                                                                                              <w:marTop w:val="0"/>
                                                                                              <w:marBottom w:val="0"/>
                                                                                              <w:divBdr>
                                                                                                <w:top w:val="none" w:sz="0" w:space="0" w:color="auto"/>
                                                                                                <w:left w:val="none" w:sz="0" w:space="0" w:color="auto"/>
                                                                                                <w:bottom w:val="none" w:sz="0" w:space="0" w:color="auto"/>
                                                                                                <w:right w:val="none" w:sz="0" w:space="0" w:color="auto"/>
                                                                                              </w:divBdr>
                                                                                              <w:divsChild>
                                                                                                <w:div w:id="628971500">
                                                                                                  <w:marLeft w:val="0"/>
                                                                                                  <w:marRight w:val="0"/>
                                                                                                  <w:marTop w:val="0"/>
                                                                                                  <w:marBottom w:val="0"/>
                                                                                                  <w:divBdr>
                                                                                                    <w:top w:val="none" w:sz="0" w:space="0" w:color="auto"/>
                                                                                                    <w:left w:val="none" w:sz="0" w:space="0" w:color="auto"/>
                                                                                                    <w:bottom w:val="none" w:sz="0" w:space="0" w:color="auto"/>
                                                                                                    <w:right w:val="none" w:sz="0" w:space="0" w:color="auto"/>
                                                                                                  </w:divBdr>
                                                                                                </w:div>
                                                                                              </w:divsChild>
                                                                                            </w:div>
                                                                                            <w:div w:id="557015225">
                                                                                              <w:marLeft w:val="0"/>
                                                                                              <w:marRight w:val="0"/>
                                                                                              <w:marTop w:val="0"/>
                                                                                              <w:marBottom w:val="0"/>
                                                                                              <w:divBdr>
                                                                                                <w:top w:val="none" w:sz="0" w:space="0" w:color="auto"/>
                                                                                                <w:left w:val="none" w:sz="0" w:space="0" w:color="auto"/>
                                                                                                <w:bottom w:val="none" w:sz="0" w:space="0" w:color="auto"/>
                                                                                                <w:right w:val="none" w:sz="0" w:space="0" w:color="auto"/>
                                                                                              </w:divBdr>
                                                                                              <w:divsChild>
                                                                                                <w:div w:id="45876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3667">
                                                                                      <w:marLeft w:val="0"/>
                                                                                      <w:marRight w:val="0"/>
                                                                                      <w:marTop w:val="0"/>
                                                                                      <w:marBottom w:val="0"/>
                                                                                      <w:divBdr>
                                                                                        <w:top w:val="single" w:sz="4" w:space="0" w:color="B9B9B9"/>
                                                                                        <w:left w:val="none" w:sz="0" w:space="0" w:color="auto"/>
                                                                                        <w:bottom w:val="none" w:sz="0" w:space="0" w:color="auto"/>
                                                                                        <w:right w:val="none" w:sz="0" w:space="0" w:color="auto"/>
                                                                                      </w:divBdr>
                                                                                      <w:divsChild>
                                                                                        <w:div w:id="1747529325">
                                                                                          <w:marLeft w:val="0"/>
                                                                                          <w:marRight w:val="0"/>
                                                                                          <w:marTop w:val="0"/>
                                                                                          <w:marBottom w:val="0"/>
                                                                                          <w:divBdr>
                                                                                            <w:top w:val="none" w:sz="0" w:space="0" w:color="auto"/>
                                                                                            <w:left w:val="none" w:sz="0" w:space="0" w:color="auto"/>
                                                                                            <w:bottom w:val="none" w:sz="0" w:space="0" w:color="auto"/>
                                                                                            <w:right w:val="none" w:sz="0" w:space="0" w:color="auto"/>
                                                                                          </w:divBdr>
                                                                                          <w:divsChild>
                                                                                            <w:div w:id="333805089">
                                                                                              <w:marLeft w:val="0"/>
                                                                                              <w:marRight w:val="0"/>
                                                                                              <w:marTop w:val="0"/>
                                                                                              <w:marBottom w:val="0"/>
                                                                                              <w:divBdr>
                                                                                                <w:top w:val="none" w:sz="0" w:space="0" w:color="auto"/>
                                                                                                <w:left w:val="none" w:sz="0" w:space="0" w:color="auto"/>
                                                                                                <w:bottom w:val="none" w:sz="0" w:space="0" w:color="auto"/>
                                                                                                <w:right w:val="none" w:sz="0" w:space="0" w:color="auto"/>
                                                                                              </w:divBdr>
                                                                                              <w:divsChild>
                                                                                                <w:div w:id="878204975">
                                                                                                  <w:marLeft w:val="0"/>
                                                                                                  <w:marRight w:val="0"/>
                                                                                                  <w:marTop w:val="0"/>
                                                                                                  <w:marBottom w:val="0"/>
                                                                                                  <w:divBdr>
                                                                                                    <w:top w:val="none" w:sz="0" w:space="0" w:color="auto"/>
                                                                                                    <w:left w:val="none" w:sz="0" w:space="0" w:color="auto"/>
                                                                                                    <w:bottom w:val="none" w:sz="0" w:space="0" w:color="auto"/>
                                                                                                    <w:right w:val="none" w:sz="0" w:space="0" w:color="auto"/>
                                                                                                  </w:divBdr>
                                                                                                </w:div>
                                                                                              </w:divsChild>
                                                                                            </w:div>
                                                                                            <w:div w:id="835263251">
                                                                                              <w:marLeft w:val="0"/>
                                                                                              <w:marRight w:val="0"/>
                                                                                              <w:marTop w:val="0"/>
                                                                                              <w:marBottom w:val="0"/>
                                                                                              <w:divBdr>
                                                                                                <w:top w:val="none" w:sz="0" w:space="0" w:color="auto"/>
                                                                                                <w:left w:val="none" w:sz="0" w:space="0" w:color="auto"/>
                                                                                                <w:bottom w:val="none" w:sz="0" w:space="0" w:color="auto"/>
                                                                                                <w:right w:val="none" w:sz="0" w:space="0" w:color="auto"/>
                                                                                              </w:divBdr>
                                                                                              <w:divsChild>
                                                                                                <w:div w:id="789206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059846">
                                                                                      <w:marLeft w:val="0"/>
                                                                                      <w:marRight w:val="0"/>
                                                                                      <w:marTop w:val="0"/>
                                                                                      <w:marBottom w:val="0"/>
                                                                                      <w:divBdr>
                                                                                        <w:top w:val="single" w:sz="4" w:space="0" w:color="B9B9B9"/>
                                                                                        <w:left w:val="none" w:sz="0" w:space="0" w:color="auto"/>
                                                                                        <w:bottom w:val="none" w:sz="0" w:space="0" w:color="auto"/>
                                                                                        <w:right w:val="none" w:sz="0" w:space="0" w:color="auto"/>
                                                                                      </w:divBdr>
                                                                                      <w:divsChild>
                                                                                        <w:div w:id="2140343158">
                                                                                          <w:marLeft w:val="0"/>
                                                                                          <w:marRight w:val="0"/>
                                                                                          <w:marTop w:val="0"/>
                                                                                          <w:marBottom w:val="0"/>
                                                                                          <w:divBdr>
                                                                                            <w:top w:val="none" w:sz="0" w:space="0" w:color="auto"/>
                                                                                            <w:left w:val="none" w:sz="0" w:space="0" w:color="auto"/>
                                                                                            <w:bottom w:val="none" w:sz="0" w:space="0" w:color="auto"/>
                                                                                            <w:right w:val="none" w:sz="0" w:space="0" w:color="auto"/>
                                                                                          </w:divBdr>
                                                                                          <w:divsChild>
                                                                                            <w:div w:id="129330340">
                                                                                              <w:marLeft w:val="0"/>
                                                                                              <w:marRight w:val="0"/>
                                                                                              <w:marTop w:val="0"/>
                                                                                              <w:marBottom w:val="0"/>
                                                                                              <w:divBdr>
                                                                                                <w:top w:val="none" w:sz="0" w:space="0" w:color="auto"/>
                                                                                                <w:left w:val="none" w:sz="0" w:space="0" w:color="auto"/>
                                                                                                <w:bottom w:val="none" w:sz="0" w:space="0" w:color="auto"/>
                                                                                                <w:right w:val="none" w:sz="0" w:space="0" w:color="auto"/>
                                                                                              </w:divBdr>
                                                                                              <w:divsChild>
                                                                                                <w:div w:id="405495985">
                                                                                                  <w:marLeft w:val="0"/>
                                                                                                  <w:marRight w:val="0"/>
                                                                                                  <w:marTop w:val="0"/>
                                                                                                  <w:marBottom w:val="0"/>
                                                                                                  <w:divBdr>
                                                                                                    <w:top w:val="none" w:sz="0" w:space="0" w:color="auto"/>
                                                                                                    <w:left w:val="none" w:sz="0" w:space="0" w:color="auto"/>
                                                                                                    <w:bottom w:val="none" w:sz="0" w:space="0" w:color="auto"/>
                                                                                                    <w:right w:val="none" w:sz="0" w:space="0" w:color="auto"/>
                                                                                                  </w:divBdr>
                                                                                                </w:div>
                                                                                              </w:divsChild>
                                                                                            </w:div>
                                                                                            <w:div w:id="657076091">
                                                                                              <w:marLeft w:val="0"/>
                                                                                              <w:marRight w:val="0"/>
                                                                                              <w:marTop w:val="0"/>
                                                                                              <w:marBottom w:val="0"/>
                                                                                              <w:divBdr>
                                                                                                <w:top w:val="none" w:sz="0" w:space="0" w:color="auto"/>
                                                                                                <w:left w:val="none" w:sz="0" w:space="0" w:color="auto"/>
                                                                                                <w:bottom w:val="none" w:sz="0" w:space="0" w:color="auto"/>
                                                                                                <w:right w:val="none" w:sz="0" w:space="0" w:color="auto"/>
                                                                                              </w:divBdr>
                                                                                              <w:divsChild>
                                                                                                <w:div w:id="38727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5294006">
                                                                                      <w:marLeft w:val="0"/>
                                                                                      <w:marRight w:val="0"/>
                                                                                      <w:marTop w:val="0"/>
                                                                                      <w:marBottom w:val="0"/>
                                                                                      <w:divBdr>
                                                                                        <w:top w:val="single" w:sz="4" w:space="0" w:color="B9B9B9"/>
                                                                                        <w:left w:val="none" w:sz="0" w:space="0" w:color="auto"/>
                                                                                        <w:bottom w:val="none" w:sz="0" w:space="0" w:color="auto"/>
                                                                                        <w:right w:val="none" w:sz="0" w:space="0" w:color="auto"/>
                                                                                      </w:divBdr>
                                                                                      <w:divsChild>
                                                                                        <w:div w:id="395932775">
                                                                                          <w:marLeft w:val="0"/>
                                                                                          <w:marRight w:val="0"/>
                                                                                          <w:marTop w:val="0"/>
                                                                                          <w:marBottom w:val="0"/>
                                                                                          <w:divBdr>
                                                                                            <w:top w:val="none" w:sz="0" w:space="0" w:color="auto"/>
                                                                                            <w:left w:val="none" w:sz="0" w:space="0" w:color="auto"/>
                                                                                            <w:bottom w:val="none" w:sz="0" w:space="0" w:color="auto"/>
                                                                                            <w:right w:val="none" w:sz="0" w:space="0" w:color="auto"/>
                                                                                          </w:divBdr>
                                                                                          <w:divsChild>
                                                                                            <w:div w:id="885995369">
                                                                                              <w:marLeft w:val="0"/>
                                                                                              <w:marRight w:val="0"/>
                                                                                              <w:marTop w:val="0"/>
                                                                                              <w:marBottom w:val="0"/>
                                                                                              <w:divBdr>
                                                                                                <w:top w:val="none" w:sz="0" w:space="0" w:color="auto"/>
                                                                                                <w:left w:val="none" w:sz="0" w:space="0" w:color="auto"/>
                                                                                                <w:bottom w:val="none" w:sz="0" w:space="0" w:color="auto"/>
                                                                                                <w:right w:val="none" w:sz="0" w:space="0" w:color="auto"/>
                                                                                              </w:divBdr>
                                                                                              <w:divsChild>
                                                                                                <w:div w:id="1906258905">
                                                                                                  <w:marLeft w:val="0"/>
                                                                                                  <w:marRight w:val="0"/>
                                                                                                  <w:marTop w:val="0"/>
                                                                                                  <w:marBottom w:val="0"/>
                                                                                                  <w:divBdr>
                                                                                                    <w:top w:val="none" w:sz="0" w:space="0" w:color="auto"/>
                                                                                                    <w:left w:val="none" w:sz="0" w:space="0" w:color="auto"/>
                                                                                                    <w:bottom w:val="none" w:sz="0" w:space="0" w:color="auto"/>
                                                                                                    <w:right w:val="none" w:sz="0" w:space="0" w:color="auto"/>
                                                                                                  </w:divBdr>
                                                                                                </w:div>
                                                                                              </w:divsChild>
                                                                                            </w:div>
                                                                                            <w:div w:id="1316911760">
                                                                                              <w:marLeft w:val="0"/>
                                                                                              <w:marRight w:val="0"/>
                                                                                              <w:marTop w:val="0"/>
                                                                                              <w:marBottom w:val="0"/>
                                                                                              <w:divBdr>
                                                                                                <w:top w:val="none" w:sz="0" w:space="0" w:color="auto"/>
                                                                                                <w:left w:val="none" w:sz="0" w:space="0" w:color="auto"/>
                                                                                                <w:bottom w:val="none" w:sz="0" w:space="0" w:color="auto"/>
                                                                                                <w:right w:val="none" w:sz="0" w:space="0" w:color="auto"/>
                                                                                              </w:divBdr>
                                                                                              <w:divsChild>
                                                                                                <w:div w:id="1628511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9226706">
                                                                                      <w:marLeft w:val="0"/>
                                                                                      <w:marRight w:val="0"/>
                                                                                      <w:marTop w:val="0"/>
                                                                                      <w:marBottom w:val="0"/>
                                                                                      <w:divBdr>
                                                                                        <w:top w:val="single" w:sz="4" w:space="0" w:color="B9B9B9"/>
                                                                                        <w:left w:val="none" w:sz="0" w:space="0" w:color="auto"/>
                                                                                        <w:bottom w:val="none" w:sz="0" w:space="0" w:color="auto"/>
                                                                                        <w:right w:val="none" w:sz="0" w:space="0" w:color="auto"/>
                                                                                      </w:divBdr>
                                                                                      <w:divsChild>
                                                                                        <w:div w:id="1744912533">
                                                                                          <w:marLeft w:val="0"/>
                                                                                          <w:marRight w:val="0"/>
                                                                                          <w:marTop w:val="0"/>
                                                                                          <w:marBottom w:val="0"/>
                                                                                          <w:divBdr>
                                                                                            <w:top w:val="none" w:sz="0" w:space="0" w:color="auto"/>
                                                                                            <w:left w:val="none" w:sz="0" w:space="0" w:color="auto"/>
                                                                                            <w:bottom w:val="none" w:sz="0" w:space="0" w:color="auto"/>
                                                                                            <w:right w:val="none" w:sz="0" w:space="0" w:color="auto"/>
                                                                                          </w:divBdr>
                                                                                          <w:divsChild>
                                                                                            <w:div w:id="99959497">
                                                                                              <w:marLeft w:val="0"/>
                                                                                              <w:marRight w:val="0"/>
                                                                                              <w:marTop w:val="0"/>
                                                                                              <w:marBottom w:val="0"/>
                                                                                              <w:divBdr>
                                                                                                <w:top w:val="none" w:sz="0" w:space="0" w:color="auto"/>
                                                                                                <w:left w:val="none" w:sz="0" w:space="0" w:color="auto"/>
                                                                                                <w:bottom w:val="none" w:sz="0" w:space="0" w:color="auto"/>
                                                                                                <w:right w:val="none" w:sz="0" w:space="0" w:color="auto"/>
                                                                                              </w:divBdr>
                                                                                              <w:divsChild>
                                                                                                <w:div w:id="30031543">
                                                                                                  <w:marLeft w:val="0"/>
                                                                                                  <w:marRight w:val="0"/>
                                                                                                  <w:marTop w:val="0"/>
                                                                                                  <w:marBottom w:val="0"/>
                                                                                                  <w:divBdr>
                                                                                                    <w:top w:val="none" w:sz="0" w:space="0" w:color="auto"/>
                                                                                                    <w:left w:val="none" w:sz="0" w:space="0" w:color="auto"/>
                                                                                                    <w:bottom w:val="none" w:sz="0" w:space="0" w:color="auto"/>
                                                                                                    <w:right w:val="none" w:sz="0" w:space="0" w:color="auto"/>
                                                                                                  </w:divBdr>
                                                                                                </w:div>
                                                                                              </w:divsChild>
                                                                                            </w:div>
                                                                                            <w:div w:id="566499079">
                                                                                              <w:marLeft w:val="0"/>
                                                                                              <w:marRight w:val="0"/>
                                                                                              <w:marTop w:val="0"/>
                                                                                              <w:marBottom w:val="0"/>
                                                                                              <w:divBdr>
                                                                                                <w:top w:val="none" w:sz="0" w:space="0" w:color="auto"/>
                                                                                                <w:left w:val="none" w:sz="0" w:space="0" w:color="auto"/>
                                                                                                <w:bottom w:val="none" w:sz="0" w:space="0" w:color="auto"/>
                                                                                                <w:right w:val="none" w:sz="0" w:space="0" w:color="auto"/>
                                                                                              </w:divBdr>
                                                                                              <w:divsChild>
                                                                                                <w:div w:id="619453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66504">
                                                                                      <w:marLeft w:val="0"/>
                                                                                      <w:marRight w:val="0"/>
                                                                                      <w:marTop w:val="0"/>
                                                                                      <w:marBottom w:val="0"/>
                                                                                      <w:divBdr>
                                                                                        <w:top w:val="single" w:sz="4" w:space="0" w:color="B9B9B9"/>
                                                                                        <w:left w:val="none" w:sz="0" w:space="0" w:color="auto"/>
                                                                                        <w:bottom w:val="none" w:sz="0" w:space="0" w:color="auto"/>
                                                                                        <w:right w:val="none" w:sz="0" w:space="0" w:color="auto"/>
                                                                                      </w:divBdr>
                                                                                      <w:divsChild>
                                                                                        <w:div w:id="513498026">
                                                                                          <w:marLeft w:val="0"/>
                                                                                          <w:marRight w:val="0"/>
                                                                                          <w:marTop w:val="0"/>
                                                                                          <w:marBottom w:val="0"/>
                                                                                          <w:divBdr>
                                                                                            <w:top w:val="none" w:sz="0" w:space="0" w:color="auto"/>
                                                                                            <w:left w:val="none" w:sz="0" w:space="0" w:color="auto"/>
                                                                                            <w:bottom w:val="none" w:sz="0" w:space="0" w:color="auto"/>
                                                                                            <w:right w:val="none" w:sz="0" w:space="0" w:color="auto"/>
                                                                                          </w:divBdr>
                                                                                          <w:divsChild>
                                                                                            <w:div w:id="1371569753">
                                                                                              <w:marLeft w:val="0"/>
                                                                                              <w:marRight w:val="0"/>
                                                                                              <w:marTop w:val="0"/>
                                                                                              <w:marBottom w:val="0"/>
                                                                                              <w:divBdr>
                                                                                                <w:top w:val="none" w:sz="0" w:space="0" w:color="auto"/>
                                                                                                <w:left w:val="none" w:sz="0" w:space="0" w:color="auto"/>
                                                                                                <w:bottom w:val="none" w:sz="0" w:space="0" w:color="auto"/>
                                                                                                <w:right w:val="none" w:sz="0" w:space="0" w:color="auto"/>
                                                                                              </w:divBdr>
                                                                                              <w:divsChild>
                                                                                                <w:div w:id="425351176">
                                                                                                  <w:marLeft w:val="0"/>
                                                                                                  <w:marRight w:val="0"/>
                                                                                                  <w:marTop w:val="0"/>
                                                                                                  <w:marBottom w:val="0"/>
                                                                                                  <w:divBdr>
                                                                                                    <w:top w:val="none" w:sz="0" w:space="0" w:color="auto"/>
                                                                                                    <w:left w:val="none" w:sz="0" w:space="0" w:color="auto"/>
                                                                                                    <w:bottom w:val="none" w:sz="0" w:space="0" w:color="auto"/>
                                                                                                    <w:right w:val="none" w:sz="0" w:space="0" w:color="auto"/>
                                                                                                  </w:divBdr>
                                                                                                </w:div>
                                                                                              </w:divsChild>
                                                                                            </w:div>
                                                                                            <w:div w:id="1898663061">
                                                                                              <w:marLeft w:val="0"/>
                                                                                              <w:marRight w:val="0"/>
                                                                                              <w:marTop w:val="0"/>
                                                                                              <w:marBottom w:val="0"/>
                                                                                              <w:divBdr>
                                                                                                <w:top w:val="none" w:sz="0" w:space="0" w:color="auto"/>
                                                                                                <w:left w:val="none" w:sz="0" w:space="0" w:color="auto"/>
                                                                                                <w:bottom w:val="none" w:sz="0" w:space="0" w:color="auto"/>
                                                                                                <w:right w:val="none" w:sz="0" w:space="0" w:color="auto"/>
                                                                                              </w:divBdr>
                                                                                              <w:divsChild>
                                                                                                <w:div w:id="12261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138024">
                                                                                      <w:marLeft w:val="0"/>
                                                                                      <w:marRight w:val="0"/>
                                                                                      <w:marTop w:val="0"/>
                                                                                      <w:marBottom w:val="0"/>
                                                                                      <w:divBdr>
                                                                                        <w:top w:val="single" w:sz="4" w:space="0" w:color="B9B9B9"/>
                                                                                        <w:left w:val="none" w:sz="0" w:space="0" w:color="auto"/>
                                                                                        <w:bottom w:val="none" w:sz="0" w:space="0" w:color="auto"/>
                                                                                        <w:right w:val="none" w:sz="0" w:space="0" w:color="auto"/>
                                                                                      </w:divBdr>
                                                                                      <w:divsChild>
                                                                                        <w:div w:id="272440153">
                                                                                          <w:marLeft w:val="0"/>
                                                                                          <w:marRight w:val="0"/>
                                                                                          <w:marTop w:val="0"/>
                                                                                          <w:marBottom w:val="0"/>
                                                                                          <w:divBdr>
                                                                                            <w:top w:val="none" w:sz="0" w:space="0" w:color="auto"/>
                                                                                            <w:left w:val="none" w:sz="0" w:space="0" w:color="auto"/>
                                                                                            <w:bottom w:val="none" w:sz="0" w:space="0" w:color="auto"/>
                                                                                            <w:right w:val="none" w:sz="0" w:space="0" w:color="auto"/>
                                                                                          </w:divBdr>
                                                                                          <w:divsChild>
                                                                                            <w:div w:id="230894035">
                                                                                              <w:marLeft w:val="0"/>
                                                                                              <w:marRight w:val="0"/>
                                                                                              <w:marTop w:val="0"/>
                                                                                              <w:marBottom w:val="0"/>
                                                                                              <w:divBdr>
                                                                                                <w:top w:val="none" w:sz="0" w:space="0" w:color="auto"/>
                                                                                                <w:left w:val="none" w:sz="0" w:space="0" w:color="auto"/>
                                                                                                <w:bottom w:val="none" w:sz="0" w:space="0" w:color="auto"/>
                                                                                                <w:right w:val="none" w:sz="0" w:space="0" w:color="auto"/>
                                                                                              </w:divBdr>
                                                                                              <w:divsChild>
                                                                                                <w:div w:id="1345479103">
                                                                                                  <w:marLeft w:val="0"/>
                                                                                                  <w:marRight w:val="0"/>
                                                                                                  <w:marTop w:val="0"/>
                                                                                                  <w:marBottom w:val="0"/>
                                                                                                  <w:divBdr>
                                                                                                    <w:top w:val="none" w:sz="0" w:space="0" w:color="auto"/>
                                                                                                    <w:left w:val="none" w:sz="0" w:space="0" w:color="auto"/>
                                                                                                    <w:bottom w:val="none" w:sz="0" w:space="0" w:color="auto"/>
                                                                                                    <w:right w:val="none" w:sz="0" w:space="0" w:color="auto"/>
                                                                                                  </w:divBdr>
                                                                                                </w:div>
                                                                                              </w:divsChild>
                                                                                            </w:div>
                                                                                            <w:div w:id="1648120136">
                                                                                              <w:marLeft w:val="0"/>
                                                                                              <w:marRight w:val="0"/>
                                                                                              <w:marTop w:val="0"/>
                                                                                              <w:marBottom w:val="0"/>
                                                                                              <w:divBdr>
                                                                                                <w:top w:val="none" w:sz="0" w:space="0" w:color="auto"/>
                                                                                                <w:left w:val="none" w:sz="0" w:space="0" w:color="auto"/>
                                                                                                <w:bottom w:val="none" w:sz="0" w:space="0" w:color="auto"/>
                                                                                                <w:right w:val="none" w:sz="0" w:space="0" w:color="auto"/>
                                                                                              </w:divBdr>
                                                                                              <w:divsChild>
                                                                                                <w:div w:id="2337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2599948">
                                                                                      <w:marLeft w:val="0"/>
                                                                                      <w:marRight w:val="0"/>
                                                                                      <w:marTop w:val="0"/>
                                                                                      <w:marBottom w:val="0"/>
                                                                                      <w:divBdr>
                                                                                        <w:top w:val="single" w:sz="4" w:space="0" w:color="B9B9B9"/>
                                                                                        <w:left w:val="none" w:sz="0" w:space="0" w:color="auto"/>
                                                                                        <w:bottom w:val="none" w:sz="0" w:space="0" w:color="auto"/>
                                                                                        <w:right w:val="none" w:sz="0" w:space="0" w:color="auto"/>
                                                                                      </w:divBdr>
                                                                                      <w:divsChild>
                                                                                        <w:div w:id="49962819">
                                                                                          <w:marLeft w:val="0"/>
                                                                                          <w:marRight w:val="0"/>
                                                                                          <w:marTop w:val="0"/>
                                                                                          <w:marBottom w:val="0"/>
                                                                                          <w:divBdr>
                                                                                            <w:top w:val="none" w:sz="0" w:space="0" w:color="auto"/>
                                                                                            <w:left w:val="none" w:sz="0" w:space="0" w:color="auto"/>
                                                                                            <w:bottom w:val="none" w:sz="0" w:space="0" w:color="auto"/>
                                                                                            <w:right w:val="none" w:sz="0" w:space="0" w:color="auto"/>
                                                                                          </w:divBdr>
                                                                                          <w:divsChild>
                                                                                            <w:div w:id="844058606">
                                                                                              <w:marLeft w:val="0"/>
                                                                                              <w:marRight w:val="0"/>
                                                                                              <w:marTop w:val="0"/>
                                                                                              <w:marBottom w:val="0"/>
                                                                                              <w:divBdr>
                                                                                                <w:top w:val="none" w:sz="0" w:space="0" w:color="auto"/>
                                                                                                <w:left w:val="none" w:sz="0" w:space="0" w:color="auto"/>
                                                                                                <w:bottom w:val="none" w:sz="0" w:space="0" w:color="auto"/>
                                                                                                <w:right w:val="none" w:sz="0" w:space="0" w:color="auto"/>
                                                                                              </w:divBdr>
                                                                                              <w:divsChild>
                                                                                                <w:div w:id="1030685874">
                                                                                                  <w:marLeft w:val="0"/>
                                                                                                  <w:marRight w:val="0"/>
                                                                                                  <w:marTop w:val="0"/>
                                                                                                  <w:marBottom w:val="0"/>
                                                                                                  <w:divBdr>
                                                                                                    <w:top w:val="none" w:sz="0" w:space="0" w:color="auto"/>
                                                                                                    <w:left w:val="none" w:sz="0" w:space="0" w:color="auto"/>
                                                                                                    <w:bottom w:val="none" w:sz="0" w:space="0" w:color="auto"/>
                                                                                                    <w:right w:val="none" w:sz="0" w:space="0" w:color="auto"/>
                                                                                                  </w:divBdr>
                                                                                                </w:div>
                                                                                              </w:divsChild>
                                                                                            </w:div>
                                                                                            <w:div w:id="1715227366">
                                                                                              <w:marLeft w:val="0"/>
                                                                                              <w:marRight w:val="0"/>
                                                                                              <w:marTop w:val="0"/>
                                                                                              <w:marBottom w:val="0"/>
                                                                                              <w:divBdr>
                                                                                                <w:top w:val="none" w:sz="0" w:space="0" w:color="auto"/>
                                                                                                <w:left w:val="none" w:sz="0" w:space="0" w:color="auto"/>
                                                                                                <w:bottom w:val="none" w:sz="0" w:space="0" w:color="auto"/>
                                                                                                <w:right w:val="none" w:sz="0" w:space="0" w:color="auto"/>
                                                                                              </w:divBdr>
                                                                                              <w:divsChild>
                                                                                                <w:div w:id="252058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013602">
                                                                                      <w:marLeft w:val="0"/>
                                                                                      <w:marRight w:val="0"/>
                                                                                      <w:marTop w:val="0"/>
                                                                                      <w:marBottom w:val="0"/>
                                                                                      <w:divBdr>
                                                                                        <w:top w:val="single" w:sz="4" w:space="0" w:color="B9B9B9"/>
                                                                                        <w:left w:val="none" w:sz="0" w:space="0" w:color="auto"/>
                                                                                        <w:bottom w:val="none" w:sz="0" w:space="0" w:color="auto"/>
                                                                                        <w:right w:val="none" w:sz="0" w:space="0" w:color="auto"/>
                                                                                      </w:divBdr>
                                                                                      <w:divsChild>
                                                                                        <w:div w:id="629555429">
                                                                                          <w:marLeft w:val="0"/>
                                                                                          <w:marRight w:val="0"/>
                                                                                          <w:marTop w:val="0"/>
                                                                                          <w:marBottom w:val="0"/>
                                                                                          <w:divBdr>
                                                                                            <w:top w:val="none" w:sz="0" w:space="0" w:color="auto"/>
                                                                                            <w:left w:val="none" w:sz="0" w:space="0" w:color="auto"/>
                                                                                            <w:bottom w:val="none" w:sz="0" w:space="0" w:color="auto"/>
                                                                                            <w:right w:val="none" w:sz="0" w:space="0" w:color="auto"/>
                                                                                          </w:divBdr>
                                                                                          <w:divsChild>
                                                                                            <w:div w:id="41177654">
                                                                                              <w:marLeft w:val="0"/>
                                                                                              <w:marRight w:val="0"/>
                                                                                              <w:marTop w:val="0"/>
                                                                                              <w:marBottom w:val="0"/>
                                                                                              <w:divBdr>
                                                                                                <w:top w:val="none" w:sz="0" w:space="0" w:color="auto"/>
                                                                                                <w:left w:val="none" w:sz="0" w:space="0" w:color="auto"/>
                                                                                                <w:bottom w:val="none" w:sz="0" w:space="0" w:color="auto"/>
                                                                                                <w:right w:val="none" w:sz="0" w:space="0" w:color="auto"/>
                                                                                              </w:divBdr>
                                                                                              <w:divsChild>
                                                                                                <w:div w:id="1490366621">
                                                                                                  <w:marLeft w:val="0"/>
                                                                                                  <w:marRight w:val="0"/>
                                                                                                  <w:marTop w:val="0"/>
                                                                                                  <w:marBottom w:val="0"/>
                                                                                                  <w:divBdr>
                                                                                                    <w:top w:val="none" w:sz="0" w:space="0" w:color="auto"/>
                                                                                                    <w:left w:val="none" w:sz="0" w:space="0" w:color="auto"/>
                                                                                                    <w:bottom w:val="none" w:sz="0" w:space="0" w:color="auto"/>
                                                                                                    <w:right w:val="none" w:sz="0" w:space="0" w:color="auto"/>
                                                                                                  </w:divBdr>
                                                                                                </w:div>
                                                                                              </w:divsChild>
                                                                                            </w:div>
                                                                                            <w:div w:id="484860218">
                                                                                              <w:marLeft w:val="0"/>
                                                                                              <w:marRight w:val="0"/>
                                                                                              <w:marTop w:val="0"/>
                                                                                              <w:marBottom w:val="0"/>
                                                                                              <w:divBdr>
                                                                                                <w:top w:val="none" w:sz="0" w:space="0" w:color="auto"/>
                                                                                                <w:left w:val="none" w:sz="0" w:space="0" w:color="auto"/>
                                                                                                <w:bottom w:val="none" w:sz="0" w:space="0" w:color="auto"/>
                                                                                                <w:right w:val="none" w:sz="0" w:space="0" w:color="auto"/>
                                                                                              </w:divBdr>
                                                                                              <w:divsChild>
                                                                                                <w:div w:id="1902015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6920188">
                                                                                      <w:marLeft w:val="0"/>
                                                                                      <w:marRight w:val="0"/>
                                                                                      <w:marTop w:val="0"/>
                                                                                      <w:marBottom w:val="0"/>
                                                                                      <w:divBdr>
                                                                                        <w:top w:val="single" w:sz="4" w:space="0" w:color="B9B9B9"/>
                                                                                        <w:left w:val="none" w:sz="0" w:space="0" w:color="auto"/>
                                                                                        <w:bottom w:val="none" w:sz="0" w:space="0" w:color="auto"/>
                                                                                        <w:right w:val="none" w:sz="0" w:space="0" w:color="auto"/>
                                                                                      </w:divBdr>
                                                                                      <w:divsChild>
                                                                                        <w:div w:id="905337246">
                                                                                          <w:marLeft w:val="0"/>
                                                                                          <w:marRight w:val="0"/>
                                                                                          <w:marTop w:val="0"/>
                                                                                          <w:marBottom w:val="0"/>
                                                                                          <w:divBdr>
                                                                                            <w:top w:val="none" w:sz="0" w:space="0" w:color="auto"/>
                                                                                            <w:left w:val="none" w:sz="0" w:space="0" w:color="auto"/>
                                                                                            <w:bottom w:val="none" w:sz="0" w:space="0" w:color="auto"/>
                                                                                            <w:right w:val="none" w:sz="0" w:space="0" w:color="auto"/>
                                                                                          </w:divBdr>
                                                                                          <w:divsChild>
                                                                                            <w:div w:id="539123066">
                                                                                              <w:marLeft w:val="0"/>
                                                                                              <w:marRight w:val="0"/>
                                                                                              <w:marTop w:val="0"/>
                                                                                              <w:marBottom w:val="0"/>
                                                                                              <w:divBdr>
                                                                                                <w:top w:val="none" w:sz="0" w:space="0" w:color="auto"/>
                                                                                                <w:left w:val="none" w:sz="0" w:space="0" w:color="auto"/>
                                                                                                <w:bottom w:val="none" w:sz="0" w:space="0" w:color="auto"/>
                                                                                                <w:right w:val="none" w:sz="0" w:space="0" w:color="auto"/>
                                                                                              </w:divBdr>
                                                                                              <w:divsChild>
                                                                                                <w:div w:id="716050717">
                                                                                                  <w:marLeft w:val="0"/>
                                                                                                  <w:marRight w:val="0"/>
                                                                                                  <w:marTop w:val="0"/>
                                                                                                  <w:marBottom w:val="0"/>
                                                                                                  <w:divBdr>
                                                                                                    <w:top w:val="none" w:sz="0" w:space="0" w:color="auto"/>
                                                                                                    <w:left w:val="none" w:sz="0" w:space="0" w:color="auto"/>
                                                                                                    <w:bottom w:val="none" w:sz="0" w:space="0" w:color="auto"/>
                                                                                                    <w:right w:val="none" w:sz="0" w:space="0" w:color="auto"/>
                                                                                                  </w:divBdr>
                                                                                                </w:div>
                                                                                              </w:divsChild>
                                                                                            </w:div>
                                                                                            <w:div w:id="1152914911">
                                                                                              <w:marLeft w:val="0"/>
                                                                                              <w:marRight w:val="0"/>
                                                                                              <w:marTop w:val="0"/>
                                                                                              <w:marBottom w:val="0"/>
                                                                                              <w:divBdr>
                                                                                                <w:top w:val="none" w:sz="0" w:space="0" w:color="auto"/>
                                                                                                <w:left w:val="none" w:sz="0" w:space="0" w:color="auto"/>
                                                                                                <w:bottom w:val="none" w:sz="0" w:space="0" w:color="auto"/>
                                                                                                <w:right w:val="none" w:sz="0" w:space="0" w:color="auto"/>
                                                                                              </w:divBdr>
                                                                                              <w:divsChild>
                                                                                                <w:div w:id="49453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9882041">
                                                                                      <w:marLeft w:val="0"/>
                                                                                      <w:marRight w:val="0"/>
                                                                                      <w:marTop w:val="0"/>
                                                                                      <w:marBottom w:val="0"/>
                                                                                      <w:divBdr>
                                                                                        <w:top w:val="single" w:sz="4" w:space="0" w:color="B9B9B9"/>
                                                                                        <w:left w:val="none" w:sz="0" w:space="0" w:color="auto"/>
                                                                                        <w:bottom w:val="none" w:sz="0" w:space="0" w:color="auto"/>
                                                                                        <w:right w:val="none" w:sz="0" w:space="0" w:color="auto"/>
                                                                                      </w:divBdr>
                                                                                      <w:divsChild>
                                                                                        <w:div w:id="433210711">
                                                                                          <w:marLeft w:val="0"/>
                                                                                          <w:marRight w:val="0"/>
                                                                                          <w:marTop w:val="0"/>
                                                                                          <w:marBottom w:val="0"/>
                                                                                          <w:divBdr>
                                                                                            <w:top w:val="none" w:sz="0" w:space="0" w:color="auto"/>
                                                                                            <w:left w:val="none" w:sz="0" w:space="0" w:color="auto"/>
                                                                                            <w:bottom w:val="none" w:sz="0" w:space="0" w:color="auto"/>
                                                                                            <w:right w:val="none" w:sz="0" w:space="0" w:color="auto"/>
                                                                                          </w:divBdr>
                                                                                          <w:divsChild>
                                                                                            <w:div w:id="667516526">
                                                                                              <w:marLeft w:val="0"/>
                                                                                              <w:marRight w:val="0"/>
                                                                                              <w:marTop w:val="0"/>
                                                                                              <w:marBottom w:val="0"/>
                                                                                              <w:divBdr>
                                                                                                <w:top w:val="none" w:sz="0" w:space="0" w:color="auto"/>
                                                                                                <w:left w:val="none" w:sz="0" w:space="0" w:color="auto"/>
                                                                                                <w:bottom w:val="none" w:sz="0" w:space="0" w:color="auto"/>
                                                                                                <w:right w:val="none" w:sz="0" w:space="0" w:color="auto"/>
                                                                                              </w:divBdr>
                                                                                              <w:divsChild>
                                                                                                <w:div w:id="1254556596">
                                                                                                  <w:marLeft w:val="0"/>
                                                                                                  <w:marRight w:val="0"/>
                                                                                                  <w:marTop w:val="0"/>
                                                                                                  <w:marBottom w:val="0"/>
                                                                                                  <w:divBdr>
                                                                                                    <w:top w:val="none" w:sz="0" w:space="0" w:color="auto"/>
                                                                                                    <w:left w:val="none" w:sz="0" w:space="0" w:color="auto"/>
                                                                                                    <w:bottom w:val="none" w:sz="0" w:space="0" w:color="auto"/>
                                                                                                    <w:right w:val="none" w:sz="0" w:space="0" w:color="auto"/>
                                                                                                  </w:divBdr>
                                                                                                </w:div>
                                                                                              </w:divsChild>
                                                                                            </w:div>
                                                                                            <w:div w:id="1208764592">
                                                                                              <w:marLeft w:val="0"/>
                                                                                              <w:marRight w:val="0"/>
                                                                                              <w:marTop w:val="0"/>
                                                                                              <w:marBottom w:val="0"/>
                                                                                              <w:divBdr>
                                                                                                <w:top w:val="none" w:sz="0" w:space="0" w:color="auto"/>
                                                                                                <w:left w:val="none" w:sz="0" w:space="0" w:color="auto"/>
                                                                                                <w:bottom w:val="none" w:sz="0" w:space="0" w:color="auto"/>
                                                                                                <w:right w:val="none" w:sz="0" w:space="0" w:color="auto"/>
                                                                                              </w:divBdr>
                                                                                              <w:divsChild>
                                                                                                <w:div w:id="1723627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776102">
                                                                                      <w:marLeft w:val="0"/>
                                                                                      <w:marRight w:val="0"/>
                                                                                      <w:marTop w:val="0"/>
                                                                                      <w:marBottom w:val="0"/>
                                                                                      <w:divBdr>
                                                                                        <w:top w:val="single" w:sz="4" w:space="0" w:color="B9B9B9"/>
                                                                                        <w:left w:val="none" w:sz="0" w:space="0" w:color="auto"/>
                                                                                        <w:bottom w:val="none" w:sz="0" w:space="0" w:color="auto"/>
                                                                                        <w:right w:val="none" w:sz="0" w:space="0" w:color="auto"/>
                                                                                      </w:divBdr>
                                                                                      <w:divsChild>
                                                                                        <w:div w:id="1240289574">
                                                                                          <w:marLeft w:val="0"/>
                                                                                          <w:marRight w:val="0"/>
                                                                                          <w:marTop w:val="0"/>
                                                                                          <w:marBottom w:val="0"/>
                                                                                          <w:divBdr>
                                                                                            <w:top w:val="none" w:sz="0" w:space="0" w:color="auto"/>
                                                                                            <w:left w:val="none" w:sz="0" w:space="0" w:color="auto"/>
                                                                                            <w:bottom w:val="none" w:sz="0" w:space="0" w:color="auto"/>
                                                                                            <w:right w:val="none" w:sz="0" w:space="0" w:color="auto"/>
                                                                                          </w:divBdr>
                                                                                          <w:divsChild>
                                                                                            <w:div w:id="706418294">
                                                                                              <w:marLeft w:val="0"/>
                                                                                              <w:marRight w:val="0"/>
                                                                                              <w:marTop w:val="0"/>
                                                                                              <w:marBottom w:val="0"/>
                                                                                              <w:divBdr>
                                                                                                <w:top w:val="none" w:sz="0" w:space="0" w:color="auto"/>
                                                                                                <w:left w:val="none" w:sz="0" w:space="0" w:color="auto"/>
                                                                                                <w:bottom w:val="none" w:sz="0" w:space="0" w:color="auto"/>
                                                                                                <w:right w:val="none" w:sz="0" w:space="0" w:color="auto"/>
                                                                                              </w:divBdr>
                                                                                              <w:divsChild>
                                                                                                <w:div w:id="1005060320">
                                                                                                  <w:marLeft w:val="0"/>
                                                                                                  <w:marRight w:val="0"/>
                                                                                                  <w:marTop w:val="0"/>
                                                                                                  <w:marBottom w:val="0"/>
                                                                                                  <w:divBdr>
                                                                                                    <w:top w:val="none" w:sz="0" w:space="0" w:color="auto"/>
                                                                                                    <w:left w:val="none" w:sz="0" w:space="0" w:color="auto"/>
                                                                                                    <w:bottom w:val="none" w:sz="0" w:space="0" w:color="auto"/>
                                                                                                    <w:right w:val="none" w:sz="0" w:space="0" w:color="auto"/>
                                                                                                  </w:divBdr>
                                                                                                </w:div>
                                                                                              </w:divsChild>
                                                                                            </w:div>
                                                                                            <w:div w:id="1828741719">
                                                                                              <w:marLeft w:val="0"/>
                                                                                              <w:marRight w:val="0"/>
                                                                                              <w:marTop w:val="0"/>
                                                                                              <w:marBottom w:val="0"/>
                                                                                              <w:divBdr>
                                                                                                <w:top w:val="none" w:sz="0" w:space="0" w:color="auto"/>
                                                                                                <w:left w:val="none" w:sz="0" w:space="0" w:color="auto"/>
                                                                                                <w:bottom w:val="none" w:sz="0" w:space="0" w:color="auto"/>
                                                                                                <w:right w:val="none" w:sz="0" w:space="0" w:color="auto"/>
                                                                                              </w:divBdr>
                                                                                              <w:divsChild>
                                                                                                <w:div w:id="1908034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3932728">
                                                                                      <w:marLeft w:val="0"/>
                                                                                      <w:marRight w:val="0"/>
                                                                                      <w:marTop w:val="0"/>
                                                                                      <w:marBottom w:val="0"/>
                                                                                      <w:divBdr>
                                                                                        <w:top w:val="single" w:sz="4" w:space="0" w:color="B9B9B9"/>
                                                                                        <w:left w:val="none" w:sz="0" w:space="0" w:color="auto"/>
                                                                                        <w:bottom w:val="none" w:sz="0" w:space="0" w:color="auto"/>
                                                                                        <w:right w:val="none" w:sz="0" w:space="0" w:color="auto"/>
                                                                                      </w:divBdr>
                                                                                      <w:divsChild>
                                                                                        <w:div w:id="1844855861">
                                                                                          <w:marLeft w:val="0"/>
                                                                                          <w:marRight w:val="0"/>
                                                                                          <w:marTop w:val="0"/>
                                                                                          <w:marBottom w:val="0"/>
                                                                                          <w:divBdr>
                                                                                            <w:top w:val="none" w:sz="0" w:space="0" w:color="auto"/>
                                                                                            <w:left w:val="none" w:sz="0" w:space="0" w:color="auto"/>
                                                                                            <w:bottom w:val="none" w:sz="0" w:space="0" w:color="auto"/>
                                                                                            <w:right w:val="none" w:sz="0" w:space="0" w:color="auto"/>
                                                                                          </w:divBdr>
                                                                                          <w:divsChild>
                                                                                            <w:div w:id="712312467">
                                                                                              <w:marLeft w:val="0"/>
                                                                                              <w:marRight w:val="0"/>
                                                                                              <w:marTop w:val="0"/>
                                                                                              <w:marBottom w:val="0"/>
                                                                                              <w:divBdr>
                                                                                                <w:top w:val="none" w:sz="0" w:space="0" w:color="auto"/>
                                                                                                <w:left w:val="none" w:sz="0" w:space="0" w:color="auto"/>
                                                                                                <w:bottom w:val="none" w:sz="0" w:space="0" w:color="auto"/>
                                                                                                <w:right w:val="none" w:sz="0" w:space="0" w:color="auto"/>
                                                                                              </w:divBdr>
                                                                                              <w:divsChild>
                                                                                                <w:div w:id="513299343">
                                                                                                  <w:marLeft w:val="0"/>
                                                                                                  <w:marRight w:val="0"/>
                                                                                                  <w:marTop w:val="0"/>
                                                                                                  <w:marBottom w:val="0"/>
                                                                                                  <w:divBdr>
                                                                                                    <w:top w:val="none" w:sz="0" w:space="0" w:color="auto"/>
                                                                                                    <w:left w:val="none" w:sz="0" w:space="0" w:color="auto"/>
                                                                                                    <w:bottom w:val="none" w:sz="0" w:space="0" w:color="auto"/>
                                                                                                    <w:right w:val="none" w:sz="0" w:space="0" w:color="auto"/>
                                                                                                  </w:divBdr>
                                                                                                </w:div>
                                                                                              </w:divsChild>
                                                                                            </w:div>
                                                                                            <w:div w:id="754396613">
                                                                                              <w:marLeft w:val="0"/>
                                                                                              <w:marRight w:val="0"/>
                                                                                              <w:marTop w:val="0"/>
                                                                                              <w:marBottom w:val="0"/>
                                                                                              <w:divBdr>
                                                                                                <w:top w:val="none" w:sz="0" w:space="0" w:color="auto"/>
                                                                                                <w:left w:val="none" w:sz="0" w:space="0" w:color="auto"/>
                                                                                                <w:bottom w:val="none" w:sz="0" w:space="0" w:color="auto"/>
                                                                                                <w:right w:val="none" w:sz="0" w:space="0" w:color="auto"/>
                                                                                              </w:divBdr>
                                                                                              <w:divsChild>
                                                                                                <w:div w:id="106957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5321370">
                                                                                      <w:marLeft w:val="0"/>
                                                                                      <w:marRight w:val="0"/>
                                                                                      <w:marTop w:val="0"/>
                                                                                      <w:marBottom w:val="0"/>
                                                                                      <w:divBdr>
                                                                                        <w:top w:val="single" w:sz="4" w:space="0" w:color="B9B9B9"/>
                                                                                        <w:left w:val="none" w:sz="0" w:space="0" w:color="auto"/>
                                                                                        <w:bottom w:val="none" w:sz="0" w:space="0" w:color="auto"/>
                                                                                        <w:right w:val="none" w:sz="0" w:space="0" w:color="auto"/>
                                                                                      </w:divBdr>
                                                                                      <w:divsChild>
                                                                                        <w:div w:id="928151638">
                                                                                          <w:marLeft w:val="0"/>
                                                                                          <w:marRight w:val="0"/>
                                                                                          <w:marTop w:val="0"/>
                                                                                          <w:marBottom w:val="0"/>
                                                                                          <w:divBdr>
                                                                                            <w:top w:val="none" w:sz="0" w:space="0" w:color="auto"/>
                                                                                            <w:left w:val="none" w:sz="0" w:space="0" w:color="auto"/>
                                                                                            <w:bottom w:val="none" w:sz="0" w:space="0" w:color="auto"/>
                                                                                            <w:right w:val="none" w:sz="0" w:space="0" w:color="auto"/>
                                                                                          </w:divBdr>
                                                                                          <w:divsChild>
                                                                                            <w:div w:id="1639841824">
                                                                                              <w:marLeft w:val="0"/>
                                                                                              <w:marRight w:val="0"/>
                                                                                              <w:marTop w:val="0"/>
                                                                                              <w:marBottom w:val="0"/>
                                                                                              <w:divBdr>
                                                                                                <w:top w:val="none" w:sz="0" w:space="0" w:color="auto"/>
                                                                                                <w:left w:val="none" w:sz="0" w:space="0" w:color="auto"/>
                                                                                                <w:bottom w:val="none" w:sz="0" w:space="0" w:color="auto"/>
                                                                                                <w:right w:val="none" w:sz="0" w:space="0" w:color="auto"/>
                                                                                              </w:divBdr>
                                                                                              <w:divsChild>
                                                                                                <w:div w:id="843907141">
                                                                                                  <w:marLeft w:val="0"/>
                                                                                                  <w:marRight w:val="0"/>
                                                                                                  <w:marTop w:val="0"/>
                                                                                                  <w:marBottom w:val="0"/>
                                                                                                  <w:divBdr>
                                                                                                    <w:top w:val="none" w:sz="0" w:space="0" w:color="auto"/>
                                                                                                    <w:left w:val="none" w:sz="0" w:space="0" w:color="auto"/>
                                                                                                    <w:bottom w:val="none" w:sz="0" w:space="0" w:color="auto"/>
                                                                                                    <w:right w:val="none" w:sz="0" w:space="0" w:color="auto"/>
                                                                                                  </w:divBdr>
                                                                                                </w:div>
                                                                                              </w:divsChild>
                                                                                            </w:div>
                                                                                            <w:div w:id="1662808113">
                                                                                              <w:marLeft w:val="0"/>
                                                                                              <w:marRight w:val="0"/>
                                                                                              <w:marTop w:val="0"/>
                                                                                              <w:marBottom w:val="0"/>
                                                                                              <w:divBdr>
                                                                                                <w:top w:val="none" w:sz="0" w:space="0" w:color="auto"/>
                                                                                                <w:left w:val="none" w:sz="0" w:space="0" w:color="auto"/>
                                                                                                <w:bottom w:val="none" w:sz="0" w:space="0" w:color="auto"/>
                                                                                                <w:right w:val="none" w:sz="0" w:space="0" w:color="auto"/>
                                                                                              </w:divBdr>
                                                                                              <w:divsChild>
                                                                                                <w:div w:id="171831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1362792">
                                                                                      <w:marLeft w:val="0"/>
                                                                                      <w:marRight w:val="0"/>
                                                                                      <w:marTop w:val="0"/>
                                                                                      <w:marBottom w:val="0"/>
                                                                                      <w:divBdr>
                                                                                        <w:top w:val="single" w:sz="4" w:space="0" w:color="B9B9B9"/>
                                                                                        <w:left w:val="none" w:sz="0" w:space="0" w:color="auto"/>
                                                                                        <w:bottom w:val="none" w:sz="0" w:space="0" w:color="auto"/>
                                                                                        <w:right w:val="none" w:sz="0" w:space="0" w:color="auto"/>
                                                                                      </w:divBdr>
                                                                                      <w:divsChild>
                                                                                        <w:div w:id="1951623824">
                                                                                          <w:marLeft w:val="0"/>
                                                                                          <w:marRight w:val="0"/>
                                                                                          <w:marTop w:val="0"/>
                                                                                          <w:marBottom w:val="0"/>
                                                                                          <w:divBdr>
                                                                                            <w:top w:val="none" w:sz="0" w:space="0" w:color="auto"/>
                                                                                            <w:left w:val="none" w:sz="0" w:space="0" w:color="auto"/>
                                                                                            <w:bottom w:val="none" w:sz="0" w:space="0" w:color="auto"/>
                                                                                            <w:right w:val="none" w:sz="0" w:space="0" w:color="auto"/>
                                                                                          </w:divBdr>
                                                                                          <w:divsChild>
                                                                                            <w:div w:id="553934307">
                                                                                              <w:marLeft w:val="0"/>
                                                                                              <w:marRight w:val="0"/>
                                                                                              <w:marTop w:val="0"/>
                                                                                              <w:marBottom w:val="0"/>
                                                                                              <w:divBdr>
                                                                                                <w:top w:val="none" w:sz="0" w:space="0" w:color="auto"/>
                                                                                                <w:left w:val="none" w:sz="0" w:space="0" w:color="auto"/>
                                                                                                <w:bottom w:val="none" w:sz="0" w:space="0" w:color="auto"/>
                                                                                                <w:right w:val="none" w:sz="0" w:space="0" w:color="auto"/>
                                                                                              </w:divBdr>
                                                                                              <w:divsChild>
                                                                                                <w:div w:id="1457796718">
                                                                                                  <w:marLeft w:val="0"/>
                                                                                                  <w:marRight w:val="0"/>
                                                                                                  <w:marTop w:val="0"/>
                                                                                                  <w:marBottom w:val="0"/>
                                                                                                  <w:divBdr>
                                                                                                    <w:top w:val="none" w:sz="0" w:space="0" w:color="auto"/>
                                                                                                    <w:left w:val="none" w:sz="0" w:space="0" w:color="auto"/>
                                                                                                    <w:bottom w:val="none" w:sz="0" w:space="0" w:color="auto"/>
                                                                                                    <w:right w:val="none" w:sz="0" w:space="0" w:color="auto"/>
                                                                                                  </w:divBdr>
                                                                                                </w:div>
                                                                                              </w:divsChild>
                                                                                            </w:div>
                                                                                            <w:div w:id="1073551324">
                                                                                              <w:marLeft w:val="0"/>
                                                                                              <w:marRight w:val="0"/>
                                                                                              <w:marTop w:val="0"/>
                                                                                              <w:marBottom w:val="0"/>
                                                                                              <w:divBdr>
                                                                                                <w:top w:val="none" w:sz="0" w:space="0" w:color="auto"/>
                                                                                                <w:left w:val="none" w:sz="0" w:space="0" w:color="auto"/>
                                                                                                <w:bottom w:val="none" w:sz="0" w:space="0" w:color="auto"/>
                                                                                                <w:right w:val="none" w:sz="0" w:space="0" w:color="auto"/>
                                                                                              </w:divBdr>
                                                                                              <w:divsChild>
                                                                                                <w:div w:id="19857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6654340">
                                                                                      <w:marLeft w:val="0"/>
                                                                                      <w:marRight w:val="0"/>
                                                                                      <w:marTop w:val="0"/>
                                                                                      <w:marBottom w:val="0"/>
                                                                                      <w:divBdr>
                                                                                        <w:top w:val="single" w:sz="4" w:space="0" w:color="B9B9B9"/>
                                                                                        <w:left w:val="none" w:sz="0" w:space="0" w:color="auto"/>
                                                                                        <w:bottom w:val="none" w:sz="0" w:space="0" w:color="auto"/>
                                                                                        <w:right w:val="none" w:sz="0" w:space="0" w:color="auto"/>
                                                                                      </w:divBdr>
                                                                                      <w:divsChild>
                                                                                        <w:div w:id="1543009993">
                                                                                          <w:marLeft w:val="0"/>
                                                                                          <w:marRight w:val="0"/>
                                                                                          <w:marTop w:val="0"/>
                                                                                          <w:marBottom w:val="0"/>
                                                                                          <w:divBdr>
                                                                                            <w:top w:val="none" w:sz="0" w:space="0" w:color="auto"/>
                                                                                            <w:left w:val="none" w:sz="0" w:space="0" w:color="auto"/>
                                                                                            <w:bottom w:val="none" w:sz="0" w:space="0" w:color="auto"/>
                                                                                            <w:right w:val="none" w:sz="0" w:space="0" w:color="auto"/>
                                                                                          </w:divBdr>
                                                                                          <w:divsChild>
                                                                                            <w:div w:id="956567582">
                                                                                              <w:marLeft w:val="0"/>
                                                                                              <w:marRight w:val="0"/>
                                                                                              <w:marTop w:val="0"/>
                                                                                              <w:marBottom w:val="0"/>
                                                                                              <w:divBdr>
                                                                                                <w:top w:val="none" w:sz="0" w:space="0" w:color="auto"/>
                                                                                                <w:left w:val="none" w:sz="0" w:space="0" w:color="auto"/>
                                                                                                <w:bottom w:val="none" w:sz="0" w:space="0" w:color="auto"/>
                                                                                                <w:right w:val="none" w:sz="0" w:space="0" w:color="auto"/>
                                                                                              </w:divBdr>
                                                                                              <w:divsChild>
                                                                                                <w:div w:id="15424974">
                                                                                                  <w:marLeft w:val="0"/>
                                                                                                  <w:marRight w:val="0"/>
                                                                                                  <w:marTop w:val="0"/>
                                                                                                  <w:marBottom w:val="0"/>
                                                                                                  <w:divBdr>
                                                                                                    <w:top w:val="none" w:sz="0" w:space="0" w:color="auto"/>
                                                                                                    <w:left w:val="none" w:sz="0" w:space="0" w:color="auto"/>
                                                                                                    <w:bottom w:val="none" w:sz="0" w:space="0" w:color="auto"/>
                                                                                                    <w:right w:val="none" w:sz="0" w:space="0" w:color="auto"/>
                                                                                                  </w:divBdr>
                                                                                                </w:div>
                                                                                              </w:divsChild>
                                                                                            </w:div>
                                                                                            <w:div w:id="1207180023">
                                                                                              <w:marLeft w:val="0"/>
                                                                                              <w:marRight w:val="0"/>
                                                                                              <w:marTop w:val="0"/>
                                                                                              <w:marBottom w:val="0"/>
                                                                                              <w:divBdr>
                                                                                                <w:top w:val="none" w:sz="0" w:space="0" w:color="auto"/>
                                                                                                <w:left w:val="none" w:sz="0" w:space="0" w:color="auto"/>
                                                                                                <w:bottom w:val="none" w:sz="0" w:space="0" w:color="auto"/>
                                                                                                <w:right w:val="none" w:sz="0" w:space="0" w:color="auto"/>
                                                                                              </w:divBdr>
                                                                                              <w:divsChild>
                                                                                                <w:div w:id="9182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693183">
                                                                                      <w:marLeft w:val="0"/>
                                                                                      <w:marRight w:val="0"/>
                                                                                      <w:marTop w:val="0"/>
                                                                                      <w:marBottom w:val="0"/>
                                                                                      <w:divBdr>
                                                                                        <w:top w:val="single" w:sz="4" w:space="0" w:color="B9B9B9"/>
                                                                                        <w:left w:val="none" w:sz="0" w:space="0" w:color="auto"/>
                                                                                        <w:bottom w:val="none" w:sz="0" w:space="0" w:color="auto"/>
                                                                                        <w:right w:val="none" w:sz="0" w:space="0" w:color="auto"/>
                                                                                      </w:divBdr>
                                                                                      <w:divsChild>
                                                                                        <w:div w:id="1730422498">
                                                                                          <w:marLeft w:val="0"/>
                                                                                          <w:marRight w:val="0"/>
                                                                                          <w:marTop w:val="0"/>
                                                                                          <w:marBottom w:val="0"/>
                                                                                          <w:divBdr>
                                                                                            <w:top w:val="none" w:sz="0" w:space="0" w:color="auto"/>
                                                                                            <w:left w:val="none" w:sz="0" w:space="0" w:color="auto"/>
                                                                                            <w:bottom w:val="none" w:sz="0" w:space="0" w:color="auto"/>
                                                                                            <w:right w:val="none" w:sz="0" w:space="0" w:color="auto"/>
                                                                                          </w:divBdr>
                                                                                          <w:divsChild>
                                                                                            <w:div w:id="323704798">
                                                                                              <w:marLeft w:val="0"/>
                                                                                              <w:marRight w:val="0"/>
                                                                                              <w:marTop w:val="0"/>
                                                                                              <w:marBottom w:val="0"/>
                                                                                              <w:divBdr>
                                                                                                <w:top w:val="none" w:sz="0" w:space="0" w:color="auto"/>
                                                                                                <w:left w:val="none" w:sz="0" w:space="0" w:color="auto"/>
                                                                                                <w:bottom w:val="none" w:sz="0" w:space="0" w:color="auto"/>
                                                                                                <w:right w:val="none" w:sz="0" w:space="0" w:color="auto"/>
                                                                                              </w:divBdr>
                                                                                              <w:divsChild>
                                                                                                <w:div w:id="1506633919">
                                                                                                  <w:marLeft w:val="0"/>
                                                                                                  <w:marRight w:val="0"/>
                                                                                                  <w:marTop w:val="0"/>
                                                                                                  <w:marBottom w:val="0"/>
                                                                                                  <w:divBdr>
                                                                                                    <w:top w:val="none" w:sz="0" w:space="0" w:color="auto"/>
                                                                                                    <w:left w:val="none" w:sz="0" w:space="0" w:color="auto"/>
                                                                                                    <w:bottom w:val="none" w:sz="0" w:space="0" w:color="auto"/>
                                                                                                    <w:right w:val="none" w:sz="0" w:space="0" w:color="auto"/>
                                                                                                  </w:divBdr>
                                                                                                </w:div>
                                                                                              </w:divsChild>
                                                                                            </w:div>
                                                                                            <w:div w:id="734743376">
                                                                                              <w:marLeft w:val="0"/>
                                                                                              <w:marRight w:val="0"/>
                                                                                              <w:marTop w:val="0"/>
                                                                                              <w:marBottom w:val="0"/>
                                                                                              <w:divBdr>
                                                                                                <w:top w:val="none" w:sz="0" w:space="0" w:color="auto"/>
                                                                                                <w:left w:val="none" w:sz="0" w:space="0" w:color="auto"/>
                                                                                                <w:bottom w:val="none" w:sz="0" w:space="0" w:color="auto"/>
                                                                                                <w:right w:val="none" w:sz="0" w:space="0" w:color="auto"/>
                                                                                              </w:divBdr>
                                                                                              <w:divsChild>
                                                                                                <w:div w:id="1954046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391346">
                                                                                      <w:marLeft w:val="0"/>
                                                                                      <w:marRight w:val="0"/>
                                                                                      <w:marTop w:val="0"/>
                                                                                      <w:marBottom w:val="0"/>
                                                                                      <w:divBdr>
                                                                                        <w:top w:val="single" w:sz="4" w:space="0" w:color="B9B9B9"/>
                                                                                        <w:left w:val="none" w:sz="0" w:space="0" w:color="auto"/>
                                                                                        <w:bottom w:val="none" w:sz="0" w:space="0" w:color="auto"/>
                                                                                        <w:right w:val="none" w:sz="0" w:space="0" w:color="auto"/>
                                                                                      </w:divBdr>
                                                                                      <w:divsChild>
                                                                                        <w:div w:id="1940066269">
                                                                                          <w:marLeft w:val="0"/>
                                                                                          <w:marRight w:val="0"/>
                                                                                          <w:marTop w:val="0"/>
                                                                                          <w:marBottom w:val="0"/>
                                                                                          <w:divBdr>
                                                                                            <w:top w:val="none" w:sz="0" w:space="0" w:color="auto"/>
                                                                                            <w:left w:val="none" w:sz="0" w:space="0" w:color="auto"/>
                                                                                            <w:bottom w:val="none" w:sz="0" w:space="0" w:color="auto"/>
                                                                                            <w:right w:val="none" w:sz="0" w:space="0" w:color="auto"/>
                                                                                          </w:divBdr>
                                                                                          <w:divsChild>
                                                                                            <w:div w:id="496578666">
                                                                                              <w:marLeft w:val="0"/>
                                                                                              <w:marRight w:val="0"/>
                                                                                              <w:marTop w:val="0"/>
                                                                                              <w:marBottom w:val="0"/>
                                                                                              <w:divBdr>
                                                                                                <w:top w:val="none" w:sz="0" w:space="0" w:color="auto"/>
                                                                                                <w:left w:val="none" w:sz="0" w:space="0" w:color="auto"/>
                                                                                                <w:bottom w:val="none" w:sz="0" w:space="0" w:color="auto"/>
                                                                                                <w:right w:val="none" w:sz="0" w:space="0" w:color="auto"/>
                                                                                              </w:divBdr>
                                                                                              <w:divsChild>
                                                                                                <w:div w:id="511535949">
                                                                                                  <w:marLeft w:val="0"/>
                                                                                                  <w:marRight w:val="0"/>
                                                                                                  <w:marTop w:val="0"/>
                                                                                                  <w:marBottom w:val="0"/>
                                                                                                  <w:divBdr>
                                                                                                    <w:top w:val="none" w:sz="0" w:space="0" w:color="auto"/>
                                                                                                    <w:left w:val="none" w:sz="0" w:space="0" w:color="auto"/>
                                                                                                    <w:bottom w:val="none" w:sz="0" w:space="0" w:color="auto"/>
                                                                                                    <w:right w:val="none" w:sz="0" w:space="0" w:color="auto"/>
                                                                                                  </w:divBdr>
                                                                                                </w:div>
                                                                                              </w:divsChild>
                                                                                            </w:div>
                                                                                            <w:div w:id="1020162766">
                                                                                              <w:marLeft w:val="0"/>
                                                                                              <w:marRight w:val="0"/>
                                                                                              <w:marTop w:val="0"/>
                                                                                              <w:marBottom w:val="0"/>
                                                                                              <w:divBdr>
                                                                                                <w:top w:val="none" w:sz="0" w:space="0" w:color="auto"/>
                                                                                                <w:left w:val="none" w:sz="0" w:space="0" w:color="auto"/>
                                                                                                <w:bottom w:val="none" w:sz="0" w:space="0" w:color="auto"/>
                                                                                                <w:right w:val="none" w:sz="0" w:space="0" w:color="auto"/>
                                                                                              </w:divBdr>
                                                                                              <w:divsChild>
                                                                                                <w:div w:id="1523783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737009">
                                                                                      <w:marLeft w:val="0"/>
                                                                                      <w:marRight w:val="0"/>
                                                                                      <w:marTop w:val="0"/>
                                                                                      <w:marBottom w:val="0"/>
                                                                                      <w:divBdr>
                                                                                        <w:top w:val="single" w:sz="4" w:space="0" w:color="B9B9B9"/>
                                                                                        <w:left w:val="none" w:sz="0" w:space="0" w:color="auto"/>
                                                                                        <w:bottom w:val="none" w:sz="0" w:space="0" w:color="auto"/>
                                                                                        <w:right w:val="none" w:sz="0" w:space="0" w:color="auto"/>
                                                                                      </w:divBdr>
                                                                                      <w:divsChild>
                                                                                        <w:div w:id="1530529083">
                                                                                          <w:marLeft w:val="0"/>
                                                                                          <w:marRight w:val="0"/>
                                                                                          <w:marTop w:val="0"/>
                                                                                          <w:marBottom w:val="0"/>
                                                                                          <w:divBdr>
                                                                                            <w:top w:val="none" w:sz="0" w:space="0" w:color="auto"/>
                                                                                            <w:left w:val="none" w:sz="0" w:space="0" w:color="auto"/>
                                                                                            <w:bottom w:val="none" w:sz="0" w:space="0" w:color="auto"/>
                                                                                            <w:right w:val="none" w:sz="0" w:space="0" w:color="auto"/>
                                                                                          </w:divBdr>
                                                                                          <w:divsChild>
                                                                                            <w:div w:id="1284729042">
                                                                                              <w:marLeft w:val="0"/>
                                                                                              <w:marRight w:val="0"/>
                                                                                              <w:marTop w:val="0"/>
                                                                                              <w:marBottom w:val="0"/>
                                                                                              <w:divBdr>
                                                                                                <w:top w:val="none" w:sz="0" w:space="0" w:color="auto"/>
                                                                                                <w:left w:val="none" w:sz="0" w:space="0" w:color="auto"/>
                                                                                                <w:bottom w:val="none" w:sz="0" w:space="0" w:color="auto"/>
                                                                                                <w:right w:val="none" w:sz="0" w:space="0" w:color="auto"/>
                                                                                              </w:divBdr>
                                                                                              <w:divsChild>
                                                                                                <w:div w:id="1985502036">
                                                                                                  <w:marLeft w:val="0"/>
                                                                                                  <w:marRight w:val="0"/>
                                                                                                  <w:marTop w:val="0"/>
                                                                                                  <w:marBottom w:val="0"/>
                                                                                                  <w:divBdr>
                                                                                                    <w:top w:val="none" w:sz="0" w:space="0" w:color="auto"/>
                                                                                                    <w:left w:val="none" w:sz="0" w:space="0" w:color="auto"/>
                                                                                                    <w:bottom w:val="none" w:sz="0" w:space="0" w:color="auto"/>
                                                                                                    <w:right w:val="none" w:sz="0" w:space="0" w:color="auto"/>
                                                                                                  </w:divBdr>
                                                                                                </w:div>
                                                                                              </w:divsChild>
                                                                                            </w:div>
                                                                                            <w:div w:id="1546602380">
                                                                                              <w:marLeft w:val="0"/>
                                                                                              <w:marRight w:val="0"/>
                                                                                              <w:marTop w:val="0"/>
                                                                                              <w:marBottom w:val="0"/>
                                                                                              <w:divBdr>
                                                                                                <w:top w:val="none" w:sz="0" w:space="0" w:color="auto"/>
                                                                                                <w:left w:val="none" w:sz="0" w:space="0" w:color="auto"/>
                                                                                                <w:bottom w:val="none" w:sz="0" w:space="0" w:color="auto"/>
                                                                                                <w:right w:val="none" w:sz="0" w:space="0" w:color="auto"/>
                                                                                              </w:divBdr>
                                                                                              <w:divsChild>
                                                                                                <w:div w:id="90565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023270">
                                                                                      <w:marLeft w:val="0"/>
                                                                                      <w:marRight w:val="0"/>
                                                                                      <w:marTop w:val="0"/>
                                                                                      <w:marBottom w:val="0"/>
                                                                                      <w:divBdr>
                                                                                        <w:top w:val="single" w:sz="4" w:space="0" w:color="B9B9B9"/>
                                                                                        <w:left w:val="none" w:sz="0" w:space="0" w:color="auto"/>
                                                                                        <w:bottom w:val="none" w:sz="0" w:space="0" w:color="auto"/>
                                                                                        <w:right w:val="none" w:sz="0" w:space="0" w:color="auto"/>
                                                                                      </w:divBdr>
                                                                                      <w:divsChild>
                                                                                        <w:div w:id="1734742489">
                                                                                          <w:marLeft w:val="0"/>
                                                                                          <w:marRight w:val="0"/>
                                                                                          <w:marTop w:val="0"/>
                                                                                          <w:marBottom w:val="0"/>
                                                                                          <w:divBdr>
                                                                                            <w:top w:val="none" w:sz="0" w:space="0" w:color="auto"/>
                                                                                            <w:left w:val="none" w:sz="0" w:space="0" w:color="auto"/>
                                                                                            <w:bottom w:val="none" w:sz="0" w:space="0" w:color="auto"/>
                                                                                            <w:right w:val="none" w:sz="0" w:space="0" w:color="auto"/>
                                                                                          </w:divBdr>
                                                                                          <w:divsChild>
                                                                                            <w:div w:id="332223556">
                                                                                              <w:marLeft w:val="0"/>
                                                                                              <w:marRight w:val="0"/>
                                                                                              <w:marTop w:val="0"/>
                                                                                              <w:marBottom w:val="0"/>
                                                                                              <w:divBdr>
                                                                                                <w:top w:val="none" w:sz="0" w:space="0" w:color="auto"/>
                                                                                                <w:left w:val="none" w:sz="0" w:space="0" w:color="auto"/>
                                                                                                <w:bottom w:val="none" w:sz="0" w:space="0" w:color="auto"/>
                                                                                                <w:right w:val="none" w:sz="0" w:space="0" w:color="auto"/>
                                                                                              </w:divBdr>
                                                                                              <w:divsChild>
                                                                                                <w:div w:id="1367216964">
                                                                                                  <w:marLeft w:val="0"/>
                                                                                                  <w:marRight w:val="0"/>
                                                                                                  <w:marTop w:val="0"/>
                                                                                                  <w:marBottom w:val="0"/>
                                                                                                  <w:divBdr>
                                                                                                    <w:top w:val="none" w:sz="0" w:space="0" w:color="auto"/>
                                                                                                    <w:left w:val="none" w:sz="0" w:space="0" w:color="auto"/>
                                                                                                    <w:bottom w:val="none" w:sz="0" w:space="0" w:color="auto"/>
                                                                                                    <w:right w:val="none" w:sz="0" w:space="0" w:color="auto"/>
                                                                                                  </w:divBdr>
                                                                                                </w:div>
                                                                                              </w:divsChild>
                                                                                            </w:div>
                                                                                            <w:div w:id="1750537563">
                                                                                              <w:marLeft w:val="0"/>
                                                                                              <w:marRight w:val="0"/>
                                                                                              <w:marTop w:val="0"/>
                                                                                              <w:marBottom w:val="0"/>
                                                                                              <w:divBdr>
                                                                                                <w:top w:val="none" w:sz="0" w:space="0" w:color="auto"/>
                                                                                                <w:left w:val="none" w:sz="0" w:space="0" w:color="auto"/>
                                                                                                <w:bottom w:val="none" w:sz="0" w:space="0" w:color="auto"/>
                                                                                                <w:right w:val="none" w:sz="0" w:space="0" w:color="auto"/>
                                                                                              </w:divBdr>
                                                                                              <w:divsChild>
                                                                                                <w:div w:id="2699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559606">
                                                                                      <w:marLeft w:val="0"/>
                                                                                      <w:marRight w:val="0"/>
                                                                                      <w:marTop w:val="0"/>
                                                                                      <w:marBottom w:val="0"/>
                                                                                      <w:divBdr>
                                                                                        <w:top w:val="single" w:sz="4" w:space="0" w:color="B9B9B9"/>
                                                                                        <w:left w:val="none" w:sz="0" w:space="0" w:color="auto"/>
                                                                                        <w:bottom w:val="none" w:sz="0" w:space="0" w:color="auto"/>
                                                                                        <w:right w:val="none" w:sz="0" w:space="0" w:color="auto"/>
                                                                                      </w:divBdr>
                                                                                      <w:divsChild>
                                                                                        <w:div w:id="690498234">
                                                                                          <w:marLeft w:val="0"/>
                                                                                          <w:marRight w:val="0"/>
                                                                                          <w:marTop w:val="0"/>
                                                                                          <w:marBottom w:val="0"/>
                                                                                          <w:divBdr>
                                                                                            <w:top w:val="none" w:sz="0" w:space="0" w:color="auto"/>
                                                                                            <w:left w:val="none" w:sz="0" w:space="0" w:color="auto"/>
                                                                                            <w:bottom w:val="none" w:sz="0" w:space="0" w:color="auto"/>
                                                                                            <w:right w:val="none" w:sz="0" w:space="0" w:color="auto"/>
                                                                                          </w:divBdr>
                                                                                          <w:divsChild>
                                                                                            <w:div w:id="1213883350">
                                                                                              <w:marLeft w:val="0"/>
                                                                                              <w:marRight w:val="0"/>
                                                                                              <w:marTop w:val="0"/>
                                                                                              <w:marBottom w:val="0"/>
                                                                                              <w:divBdr>
                                                                                                <w:top w:val="none" w:sz="0" w:space="0" w:color="auto"/>
                                                                                                <w:left w:val="none" w:sz="0" w:space="0" w:color="auto"/>
                                                                                                <w:bottom w:val="none" w:sz="0" w:space="0" w:color="auto"/>
                                                                                                <w:right w:val="none" w:sz="0" w:space="0" w:color="auto"/>
                                                                                              </w:divBdr>
                                                                                              <w:divsChild>
                                                                                                <w:div w:id="632634774">
                                                                                                  <w:marLeft w:val="0"/>
                                                                                                  <w:marRight w:val="0"/>
                                                                                                  <w:marTop w:val="0"/>
                                                                                                  <w:marBottom w:val="0"/>
                                                                                                  <w:divBdr>
                                                                                                    <w:top w:val="none" w:sz="0" w:space="0" w:color="auto"/>
                                                                                                    <w:left w:val="none" w:sz="0" w:space="0" w:color="auto"/>
                                                                                                    <w:bottom w:val="none" w:sz="0" w:space="0" w:color="auto"/>
                                                                                                    <w:right w:val="none" w:sz="0" w:space="0" w:color="auto"/>
                                                                                                  </w:divBdr>
                                                                                                </w:div>
                                                                                              </w:divsChild>
                                                                                            </w:div>
                                                                                            <w:div w:id="1968731552">
                                                                                              <w:marLeft w:val="0"/>
                                                                                              <w:marRight w:val="0"/>
                                                                                              <w:marTop w:val="0"/>
                                                                                              <w:marBottom w:val="0"/>
                                                                                              <w:divBdr>
                                                                                                <w:top w:val="none" w:sz="0" w:space="0" w:color="auto"/>
                                                                                                <w:left w:val="none" w:sz="0" w:space="0" w:color="auto"/>
                                                                                                <w:bottom w:val="none" w:sz="0" w:space="0" w:color="auto"/>
                                                                                                <w:right w:val="none" w:sz="0" w:space="0" w:color="auto"/>
                                                                                              </w:divBdr>
                                                                                              <w:divsChild>
                                                                                                <w:div w:id="1810125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691615">
                                                                                      <w:marLeft w:val="0"/>
                                                                                      <w:marRight w:val="0"/>
                                                                                      <w:marTop w:val="0"/>
                                                                                      <w:marBottom w:val="0"/>
                                                                                      <w:divBdr>
                                                                                        <w:top w:val="single" w:sz="4" w:space="0" w:color="B9B9B9"/>
                                                                                        <w:left w:val="none" w:sz="0" w:space="0" w:color="auto"/>
                                                                                        <w:bottom w:val="none" w:sz="0" w:space="0" w:color="auto"/>
                                                                                        <w:right w:val="none" w:sz="0" w:space="0" w:color="auto"/>
                                                                                      </w:divBdr>
                                                                                      <w:divsChild>
                                                                                        <w:div w:id="1094128933">
                                                                                          <w:marLeft w:val="0"/>
                                                                                          <w:marRight w:val="0"/>
                                                                                          <w:marTop w:val="0"/>
                                                                                          <w:marBottom w:val="0"/>
                                                                                          <w:divBdr>
                                                                                            <w:top w:val="none" w:sz="0" w:space="0" w:color="auto"/>
                                                                                            <w:left w:val="none" w:sz="0" w:space="0" w:color="auto"/>
                                                                                            <w:bottom w:val="none" w:sz="0" w:space="0" w:color="auto"/>
                                                                                            <w:right w:val="none" w:sz="0" w:space="0" w:color="auto"/>
                                                                                          </w:divBdr>
                                                                                          <w:divsChild>
                                                                                            <w:div w:id="1212113812">
                                                                                              <w:marLeft w:val="0"/>
                                                                                              <w:marRight w:val="0"/>
                                                                                              <w:marTop w:val="0"/>
                                                                                              <w:marBottom w:val="0"/>
                                                                                              <w:divBdr>
                                                                                                <w:top w:val="none" w:sz="0" w:space="0" w:color="auto"/>
                                                                                                <w:left w:val="none" w:sz="0" w:space="0" w:color="auto"/>
                                                                                                <w:bottom w:val="none" w:sz="0" w:space="0" w:color="auto"/>
                                                                                                <w:right w:val="none" w:sz="0" w:space="0" w:color="auto"/>
                                                                                              </w:divBdr>
                                                                                              <w:divsChild>
                                                                                                <w:div w:id="183860018">
                                                                                                  <w:marLeft w:val="0"/>
                                                                                                  <w:marRight w:val="0"/>
                                                                                                  <w:marTop w:val="0"/>
                                                                                                  <w:marBottom w:val="0"/>
                                                                                                  <w:divBdr>
                                                                                                    <w:top w:val="none" w:sz="0" w:space="0" w:color="auto"/>
                                                                                                    <w:left w:val="none" w:sz="0" w:space="0" w:color="auto"/>
                                                                                                    <w:bottom w:val="none" w:sz="0" w:space="0" w:color="auto"/>
                                                                                                    <w:right w:val="none" w:sz="0" w:space="0" w:color="auto"/>
                                                                                                  </w:divBdr>
                                                                                                </w:div>
                                                                                              </w:divsChild>
                                                                                            </w:div>
                                                                                            <w:div w:id="1645500916">
                                                                                              <w:marLeft w:val="0"/>
                                                                                              <w:marRight w:val="0"/>
                                                                                              <w:marTop w:val="0"/>
                                                                                              <w:marBottom w:val="0"/>
                                                                                              <w:divBdr>
                                                                                                <w:top w:val="none" w:sz="0" w:space="0" w:color="auto"/>
                                                                                                <w:left w:val="none" w:sz="0" w:space="0" w:color="auto"/>
                                                                                                <w:bottom w:val="none" w:sz="0" w:space="0" w:color="auto"/>
                                                                                                <w:right w:val="none" w:sz="0" w:space="0" w:color="auto"/>
                                                                                              </w:divBdr>
                                                                                              <w:divsChild>
                                                                                                <w:div w:id="15607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5148549">
                                                                                      <w:marLeft w:val="0"/>
                                                                                      <w:marRight w:val="0"/>
                                                                                      <w:marTop w:val="0"/>
                                                                                      <w:marBottom w:val="0"/>
                                                                                      <w:divBdr>
                                                                                        <w:top w:val="single" w:sz="4" w:space="0" w:color="B9B9B9"/>
                                                                                        <w:left w:val="none" w:sz="0" w:space="0" w:color="auto"/>
                                                                                        <w:bottom w:val="none" w:sz="0" w:space="0" w:color="auto"/>
                                                                                        <w:right w:val="none" w:sz="0" w:space="0" w:color="auto"/>
                                                                                      </w:divBdr>
                                                                                      <w:divsChild>
                                                                                        <w:div w:id="1403529640">
                                                                                          <w:marLeft w:val="0"/>
                                                                                          <w:marRight w:val="0"/>
                                                                                          <w:marTop w:val="0"/>
                                                                                          <w:marBottom w:val="0"/>
                                                                                          <w:divBdr>
                                                                                            <w:top w:val="none" w:sz="0" w:space="0" w:color="auto"/>
                                                                                            <w:left w:val="none" w:sz="0" w:space="0" w:color="auto"/>
                                                                                            <w:bottom w:val="none" w:sz="0" w:space="0" w:color="auto"/>
                                                                                            <w:right w:val="none" w:sz="0" w:space="0" w:color="auto"/>
                                                                                          </w:divBdr>
                                                                                          <w:divsChild>
                                                                                            <w:div w:id="1136528409">
                                                                                              <w:marLeft w:val="0"/>
                                                                                              <w:marRight w:val="0"/>
                                                                                              <w:marTop w:val="0"/>
                                                                                              <w:marBottom w:val="0"/>
                                                                                              <w:divBdr>
                                                                                                <w:top w:val="none" w:sz="0" w:space="0" w:color="auto"/>
                                                                                                <w:left w:val="none" w:sz="0" w:space="0" w:color="auto"/>
                                                                                                <w:bottom w:val="none" w:sz="0" w:space="0" w:color="auto"/>
                                                                                                <w:right w:val="none" w:sz="0" w:space="0" w:color="auto"/>
                                                                                              </w:divBdr>
                                                                                              <w:divsChild>
                                                                                                <w:div w:id="452291476">
                                                                                                  <w:marLeft w:val="0"/>
                                                                                                  <w:marRight w:val="0"/>
                                                                                                  <w:marTop w:val="0"/>
                                                                                                  <w:marBottom w:val="0"/>
                                                                                                  <w:divBdr>
                                                                                                    <w:top w:val="none" w:sz="0" w:space="0" w:color="auto"/>
                                                                                                    <w:left w:val="none" w:sz="0" w:space="0" w:color="auto"/>
                                                                                                    <w:bottom w:val="none" w:sz="0" w:space="0" w:color="auto"/>
                                                                                                    <w:right w:val="none" w:sz="0" w:space="0" w:color="auto"/>
                                                                                                  </w:divBdr>
                                                                                                </w:div>
                                                                                              </w:divsChild>
                                                                                            </w:div>
                                                                                            <w:div w:id="1212885894">
                                                                                              <w:marLeft w:val="0"/>
                                                                                              <w:marRight w:val="0"/>
                                                                                              <w:marTop w:val="0"/>
                                                                                              <w:marBottom w:val="0"/>
                                                                                              <w:divBdr>
                                                                                                <w:top w:val="none" w:sz="0" w:space="0" w:color="auto"/>
                                                                                                <w:left w:val="none" w:sz="0" w:space="0" w:color="auto"/>
                                                                                                <w:bottom w:val="none" w:sz="0" w:space="0" w:color="auto"/>
                                                                                                <w:right w:val="none" w:sz="0" w:space="0" w:color="auto"/>
                                                                                              </w:divBdr>
                                                                                              <w:divsChild>
                                                                                                <w:div w:id="417101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2472015">
                                                                                      <w:marLeft w:val="0"/>
                                                                                      <w:marRight w:val="0"/>
                                                                                      <w:marTop w:val="0"/>
                                                                                      <w:marBottom w:val="0"/>
                                                                                      <w:divBdr>
                                                                                        <w:top w:val="single" w:sz="4" w:space="0" w:color="B9B9B9"/>
                                                                                        <w:left w:val="none" w:sz="0" w:space="0" w:color="auto"/>
                                                                                        <w:bottom w:val="none" w:sz="0" w:space="0" w:color="auto"/>
                                                                                        <w:right w:val="none" w:sz="0" w:space="0" w:color="auto"/>
                                                                                      </w:divBdr>
                                                                                      <w:divsChild>
                                                                                        <w:div w:id="1208293933">
                                                                                          <w:marLeft w:val="0"/>
                                                                                          <w:marRight w:val="0"/>
                                                                                          <w:marTop w:val="0"/>
                                                                                          <w:marBottom w:val="0"/>
                                                                                          <w:divBdr>
                                                                                            <w:top w:val="none" w:sz="0" w:space="0" w:color="auto"/>
                                                                                            <w:left w:val="none" w:sz="0" w:space="0" w:color="auto"/>
                                                                                            <w:bottom w:val="none" w:sz="0" w:space="0" w:color="auto"/>
                                                                                            <w:right w:val="none" w:sz="0" w:space="0" w:color="auto"/>
                                                                                          </w:divBdr>
                                                                                          <w:divsChild>
                                                                                            <w:div w:id="50151528">
                                                                                              <w:marLeft w:val="0"/>
                                                                                              <w:marRight w:val="0"/>
                                                                                              <w:marTop w:val="0"/>
                                                                                              <w:marBottom w:val="0"/>
                                                                                              <w:divBdr>
                                                                                                <w:top w:val="none" w:sz="0" w:space="0" w:color="auto"/>
                                                                                                <w:left w:val="none" w:sz="0" w:space="0" w:color="auto"/>
                                                                                                <w:bottom w:val="none" w:sz="0" w:space="0" w:color="auto"/>
                                                                                                <w:right w:val="none" w:sz="0" w:space="0" w:color="auto"/>
                                                                                              </w:divBdr>
                                                                                              <w:divsChild>
                                                                                                <w:div w:id="1867676030">
                                                                                                  <w:marLeft w:val="0"/>
                                                                                                  <w:marRight w:val="0"/>
                                                                                                  <w:marTop w:val="0"/>
                                                                                                  <w:marBottom w:val="0"/>
                                                                                                  <w:divBdr>
                                                                                                    <w:top w:val="none" w:sz="0" w:space="0" w:color="auto"/>
                                                                                                    <w:left w:val="none" w:sz="0" w:space="0" w:color="auto"/>
                                                                                                    <w:bottom w:val="none" w:sz="0" w:space="0" w:color="auto"/>
                                                                                                    <w:right w:val="none" w:sz="0" w:space="0" w:color="auto"/>
                                                                                                  </w:divBdr>
                                                                                                </w:div>
                                                                                              </w:divsChild>
                                                                                            </w:div>
                                                                                            <w:div w:id="521746117">
                                                                                              <w:marLeft w:val="0"/>
                                                                                              <w:marRight w:val="0"/>
                                                                                              <w:marTop w:val="0"/>
                                                                                              <w:marBottom w:val="0"/>
                                                                                              <w:divBdr>
                                                                                                <w:top w:val="none" w:sz="0" w:space="0" w:color="auto"/>
                                                                                                <w:left w:val="none" w:sz="0" w:space="0" w:color="auto"/>
                                                                                                <w:bottom w:val="none" w:sz="0" w:space="0" w:color="auto"/>
                                                                                                <w:right w:val="none" w:sz="0" w:space="0" w:color="auto"/>
                                                                                              </w:divBdr>
                                                                                              <w:divsChild>
                                                                                                <w:div w:id="1908874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26364">
                                                                                      <w:marLeft w:val="0"/>
                                                                                      <w:marRight w:val="0"/>
                                                                                      <w:marTop w:val="0"/>
                                                                                      <w:marBottom w:val="0"/>
                                                                                      <w:divBdr>
                                                                                        <w:top w:val="single" w:sz="4" w:space="0" w:color="B9B9B9"/>
                                                                                        <w:left w:val="none" w:sz="0" w:space="0" w:color="auto"/>
                                                                                        <w:bottom w:val="none" w:sz="0" w:space="0" w:color="auto"/>
                                                                                        <w:right w:val="none" w:sz="0" w:space="0" w:color="auto"/>
                                                                                      </w:divBdr>
                                                                                      <w:divsChild>
                                                                                        <w:div w:id="590510123">
                                                                                          <w:marLeft w:val="0"/>
                                                                                          <w:marRight w:val="0"/>
                                                                                          <w:marTop w:val="0"/>
                                                                                          <w:marBottom w:val="0"/>
                                                                                          <w:divBdr>
                                                                                            <w:top w:val="none" w:sz="0" w:space="0" w:color="auto"/>
                                                                                            <w:left w:val="none" w:sz="0" w:space="0" w:color="auto"/>
                                                                                            <w:bottom w:val="none" w:sz="0" w:space="0" w:color="auto"/>
                                                                                            <w:right w:val="none" w:sz="0" w:space="0" w:color="auto"/>
                                                                                          </w:divBdr>
                                                                                          <w:divsChild>
                                                                                            <w:div w:id="1136752989">
                                                                                              <w:marLeft w:val="0"/>
                                                                                              <w:marRight w:val="0"/>
                                                                                              <w:marTop w:val="0"/>
                                                                                              <w:marBottom w:val="0"/>
                                                                                              <w:divBdr>
                                                                                                <w:top w:val="none" w:sz="0" w:space="0" w:color="auto"/>
                                                                                                <w:left w:val="none" w:sz="0" w:space="0" w:color="auto"/>
                                                                                                <w:bottom w:val="none" w:sz="0" w:space="0" w:color="auto"/>
                                                                                                <w:right w:val="none" w:sz="0" w:space="0" w:color="auto"/>
                                                                                              </w:divBdr>
                                                                                              <w:divsChild>
                                                                                                <w:div w:id="1736850077">
                                                                                                  <w:marLeft w:val="0"/>
                                                                                                  <w:marRight w:val="0"/>
                                                                                                  <w:marTop w:val="0"/>
                                                                                                  <w:marBottom w:val="0"/>
                                                                                                  <w:divBdr>
                                                                                                    <w:top w:val="none" w:sz="0" w:space="0" w:color="auto"/>
                                                                                                    <w:left w:val="none" w:sz="0" w:space="0" w:color="auto"/>
                                                                                                    <w:bottom w:val="none" w:sz="0" w:space="0" w:color="auto"/>
                                                                                                    <w:right w:val="none" w:sz="0" w:space="0" w:color="auto"/>
                                                                                                  </w:divBdr>
                                                                                                </w:div>
                                                                                              </w:divsChild>
                                                                                            </w:div>
                                                                                            <w:div w:id="1592272564">
                                                                                              <w:marLeft w:val="0"/>
                                                                                              <w:marRight w:val="0"/>
                                                                                              <w:marTop w:val="0"/>
                                                                                              <w:marBottom w:val="0"/>
                                                                                              <w:divBdr>
                                                                                                <w:top w:val="none" w:sz="0" w:space="0" w:color="auto"/>
                                                                                                <w:left w:val="none" w:sz="0" w:space="0" w:color="auto"/>
                                                                                                <w:bottom w:val="none" w:sz="0" w:space="0" w:color="auto"/>
                                                                                                <w:right w:val="none" w:sz="0" w:space="0" w:color="auto"/>
                                                                                              </w:divBdr>
                                                                                              <w:divsChild>
                                                                                                <w:div w:id="1758282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4397448">
                                                                                      <w:marLeft w:val="0"/>
                                                                                      <w:marRight w:val="0"/>
                                                                                      <w:marTop w:val="0"/>
                                                                                      <w:marBottom w:val="0"/>
                                                                                      <w:divBdr>
                                                                                        <w:top w:val="single" w:sz="4" w:space="0" w:color="B9B9B9"/>
                                                                                        <w:left w:val="none" w:sz="0" w:space="0" w:color="auto"/>
                                                                                        <w:bottom w:val="none" w:sz="0" w:space="0" w:color="auto"/>
                                                                                        <w:right w:val="none" w:sz="0" w:space="0" w:color="auto"/>
                                                                                      </w:divBdr>
                                                                                      <w:divsChild>
                                                                                        <w:div w:id="724111182">
                                                                                          <w:marLeft w:val="0"/>
                                                                                          <w:marRight w:val="0"/>
                                                                                          <w:marTop w:val="0"/>
                                                                                          <w:marBottom w:val="0"/>
                                                                                          <w:divBdr>
                                                                                            <w:top w:val="none" w:sz="0" w:space="0" w:color="auto"/>
                                                                                            <w:left w:val="none" w:sz="0" w:space="0" w:color="auto"/>
                                                                                            <w:bottom w:val="none" w:sz="0" w:space="0" w:color="auto"/>
                                                                                            <w:right w:val="none" w:sz="0" w:space="0" w:color="auto"/>
                                                                                          </w:divBdr>
                                                                                          <w:divsChild>
                                                                                            <w:div w:id="341207429">
                                                                                              <w:marLeft w:val="0"/>
                                                                                              <w:marRight w:val="0"/>
                                                                                              <w:marTop w:val="0"/>
                                                                                              <w:marBottom w:val="0"/>
                                                                                              <w:divBdr>
                                                                                                <w:top w:val="none" w:sz="0" w:space="0" w:color="auto"/>
                                                                                                <w:left w:val="none" w:sz="0" w:space="0" w:color="auto"/>
                                                                                                <w:bottom w:val="none" w:sz="0" w:space="0" w:color="auto"/>
                                                                                                <w:right w:val="none" w:sz="0" w:space="0" w:color="auto"/>
                                                                                              </w:divBdr>
                                                                                              <w:divsChild>
                                                                                                <w:div w:id="701593035">
                                                                                                  <w:marLeft w:val="0"/>
                                                                                                  <w:marRight w:val="0"/>
                                                                                                  <w:marTop w:val="0"/>
                                                                                                  <w:marBottom w:val="0"/>
                                                                                                  <w:divBdr>
                                                                                                    <w:top w:val="none" w:sz="0" w:space="0" w:color="auto"/>
                                                                                                    <w:left w:val="none" w:sz="0" w:space="0" w:color="auto"/>
                                                                                                    <w:bottom w:val="none" w:sz="0" w:space="0" w:color="auto"/>
                                                                                                    <w:right w:val="none" w:sz="0" w:space="0" w:color="auto"/>
                                                                                                  </w:divBdr>
                                                                                                </w:div>
                                                                                              </w:divsChild>
                                                                                            </w:div>
                                                                                            <w:div w:id="653341924">
                                                                                              <w:marLeft w:val="0"/>
                                                                                              <w:marRight w:val="0"/>
                                                                                              <w:marTop w:val="0"/>
                                                                                              <w:marBottom w:val="0"/>
                                                                                              <w:divBdr>
                                                                                                <w:top w:val="none" w:sz="0" w:space="0" w:color="auto"/>
                                                                                                <w:left w:val="none" w:sz="0" w:space="0" w:color="auto"/>
                                                                                                <w:bottom w:val="none" w:sz="0" w:space="0" w:color="auto"/>
                                                                                                <w:right w:val="none" w:sz="0" w:space="0" w:color="auto"/>
                                                                                              </w:divBdr>
                                                                                              <w:divsChild>
                                                                                                <w:div w:id="876551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300837">
                                                                                      <w:marLeft w:val="0"/>
                                                                                      <w:marRight w:val="0"/>
                                                                                      <w:marTop w:val="0"/>
                                                                                      <w:marBottom w:val="0"/>
                                                                                      <w:divBdr>
                                                                                        <w:top w:val="single" w:sz="4" w:space="0" w:color="B9B9B9"/>
                                                                                        <w:left w:val="none" w:sz="0" w:space="0" w:color="auto"/>
                                                                                        <w:bottom w:val="none" w:sz="0" w:space="0" w:color="auto"/>
                                                                                        <w:right w:val="none" w:sz="0" w:space="0" w:color="auto"/>
                                                                                      </w:divBdr>
                                                                                      <w:divsChild>
                                                                                        <w:div w:id="1530873515">
                                                                                          <w:marLeft w:val="0"/>
                                                                                          <w:marRight w:val="0"/>
                                                                                          <w:marTop w:val="0"/>
                                                                                          <w:marBottom w:val="0"/>
                                                                                          <w:divBdr>
                                                                                            <w:top w:val="none" w:sz="0" w:space="0" w:color="auto"/>
                                                                                            <w:left w:val="none" w:sz="0" w:space="0" w:color="auto"/>
                                                                                            <w:bottom w:val="none" w:sz="0" w:space="0" w:color="auto"/>
                                                                                            <w:right w:val="none" w:sz="0" w:space="0" w:color="auto"/>
                                                                                          </w:divBdr>
                                                                                          <w:divsChild>
                                                                                            <w:div w:id="912202576">
                                                                                              <w:marLeft w:val="0"/>
                                                                                              <w:marRight w:val="0"/>
                                                                                              <w:marTop w:val="0"/>
                                                                                              <w:marBottom w:val="0"/>
                                                                                              <w:divBdr>
                                                                                                <w:top w:val="none" w:sz="0" w:space="0" w:color="auto"/>
                                                                                                <w:left w:val="none" w:sz="0" w:space="0" w:color="auto"/>
                                                                                                <w:bottom w:val="none" w:sz="0" w:space="0" w:color="auto"/>
                                                                                                <w:right w:val="none" w:sz="0" w:space="0" w:color="auto"/>
                                                                                              </w:divBdr>
                                                                                              <w:divsChild>
                                                                                                <w:div w:id="886069702">
                                                                                                  <w:marLeft w:val="0"/>
                                                                                                  <w:marRight w:val="0"/>
                                                                                                  <w:marTop w:val="0"/>
                                                                                                  <w:marBottom w:val="0"/>
                                                                                                  <w:divBdr>
                                                                                                    <w:top w:val="none" w:sz="0" w:space="0" w:color="auto"/>
                                                                                                    <w:left w:val="none" w:sz="0" w:space="0" w:color="auto"/>
                                                                                                    <w:bottom w:val="none" w:sz="0" w:space="0" w:color="auto"/>
                                                                                                    <w:right w:val="none" w:sz="0" w:space="0" w:color="auto"/>
                                                                                                  </w:divBdr>
                                                                                                </w:div>
                                                                                              </w:divsChild>
                                                                                            </w:div>
                                                                                            <w:div w:id="1891454350">
                                                                                              <w:marLeft w:val="0"/>
                                                                                              <w:marRight w:val="0"/>
                                                                                              <w:marTop w:val="0"/>
                                                                                              <w:marBottom w:val="0"/>
                                                                                              <w:divBdr>
                                                                                                <w:top w:val="none" w:sz="0" w:space="0" w:color="auto"/>
                                                                                                <w:left w:val="none" w:sz="0" w:space="0" w:color="auto"/>
                                                                                                <w:bottom w:val="none" w:sz="0" w:space="0" w:color="auto"/>
                                                                                                <w:right w:val="none" w:sz="0" w:space="0" w:color="auto"/>
                                                                                              </w:divBdr>
                                                                                              <w:divsChild>
                                                                                                <w:div w:id="122483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2959207">
                                                                                      <w:marLeft w:val="0"/>
                                                                                      <w:marRight w:val="0"/>
                                                                                      <w:marTop w:val="0"/>
                                                                                      <w:marBottom w:val="0"/>
                                                                                      <w:divBdr>
                                                                                        <w:top w:val="single" w:sz="4" w:space="0" w:color="B9B9B9"/>
                                                                                        <w:left w:val="none" w:sz="0" w:space="0" w:color="auto"/>
                                                                                        <w:bottom w:val="none" w:sz="0" w:space="0" w:color="auto"/>
                                                                                        <w:right w:val="none" w:sz="0" w:space="0" w:color="auto"/>
                                                                                      </w:divBdr>
                                                                                      <w:divsChild>
                                                                                        <w:div w:id="1565482198">
                                                                                          <w:marLeft w:val="0"/>
                                                                                          <w:marRight w:val="0"/>
                                                                                          <w:marTop w:val="0"/>
                                                                                          <w:marBottom w:val="0"/>
                                                                                          <w:divBdr>
                                                                                            <w:top w:val="none" w:sz="0" w:space="0" w:color="auto"/>
                                                                                            <w:left w:val="none" w:sz="0" w:space="0" w:color="auto"/>
                                                                                            <w:bottom w:val="none" w:sz="0" w:space="0" w:color="auto"/>
                                                                                            <w:right w:val="none" w:sz="0" w:space="0" w:color="auto"/>
                                                                                          </w:divBdr>
                                                                                          <w:divsChild>
                                                                                            <w:div w:id="215288220">
                                                                                              <w:marLeft w:val="0"/>
                                                                                              <w:marRight w:val="0"/>
                                                                                              <w:marTop w:val="0"/>
                                                                                              <w:marBottom w:val="0"/>
                                                                                              <w:divBdr>
                                                                                                <w:top w:val="none" w:sz="0" w:space="0" w:color="auto"/>
                                                                                                <w:left w:val="none" w:sz="0" w:space="0" w:color="auto"/>
                                                                                                <w:bottom w:val="none" w:sz="0" w:space="0" w:color="auto"/>
                                                                                                <w:right w:val="none" w:sz="0" w:space="0" w:color="auto"/>
                                                                                              </w:divBdr>
                                                                                              <w:divsChild>
                                                                                                <w:div w:id="616912809">
                                                                                                  <w:marLeft w:val="0"/>
                                                                                                  <w:marRight w:val="0"/>
                                                                                                  <w:marTop w:val="0"/>
                                                                                                  <w:marBottom w:val="0"/>
                                                                                                  <w:divBdr>
                                                                                                    <w:top w:val="none" w:sz="0" w:space="0" w:color="auto"/>
                                                                                                    <w:left w:val="none" w:sz="0" w:space="0" w:color="auto"/>
                                                                                                    <w:bottom w:val="none" w:sz="0" w:space="0" w:color="auto"/>
                                                                                                    <w:right w:val="none" w:sz="0" w:space="0" w:color="auto"/>
                                                                                                  </w:divBdr>
                                                                                                </w:div>
                                                                                              </w:divsChild>
                                                                                            </w:div>
                                                                                            <w:div w:id="1314946256">
                                                                                              <w:marLeft w:val="0"/>
                                                                                              <w:marRight w:val="0"/>
                                                                                              <w:marTop w:val="0"/>
                                                                                              <w:marBottom w:val="0"/>
                                                                                              <w:divBdr>
                                                                                                <w:top w:val="none" w:sz="0" w:space="0" w:color="auto"/>
                                                                                                <w:left w:val="none" w:sz="0" w:space="0" w:color="auto"/>
                                                                                                <w:bottom w:val="none" w:sz="0" w:space="0" w:color="auto"/>
                                                                                                <w:right w:val="none" w:sz="0" w:space="0" w:color="auto"/>
                                                                                              </w:divBdr>
                                                                                              <w:divsChild>
                                                                                                <w:div w:id="788012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4148682">
                                                                                      <w:marLeft w:val="0"/>
                                                                                      <w:marRight w:val="0"/>
                                                                                      <w:marTop w:val="0"/>
                                                                                      <w:marBottom w:val="0"/>
                                                                                      <w:divBdr>
                                                                                        <w:top w:val="single" w:sz="4" w:space="0" w:color="B9B9B9"/>
                                                                                        <w:left w:val="none" w:sz="0" w:space="0" w:color="auto"/>
                                                                                        <w:bottom w:val="none" w:sz="0" w:space="0" w:color="auto"/>
                                                                                        <w:right w:val="none" w:sz="0" w:space="0" w:color="auto"/>
                                                                                      </w:divBdr>
                                                                                      <w:divsChild>
                                                                                        <w:div w:id="412707328">
                                                                                          <w:marLeft w:val="0"/>
                                                                                          <w:marRight w:val="0"/>
                                                                                          <w:marTop w:val="0"/>
                                                                                          <w:marBottom w:val="0"/>
                                                                                          <w:divBdr>
                                                                                            <w:top w:val="none" w:sz="0" w:space="0" w:color="auto"/>
                                                                                            <w:left w:val="none" w:sz="0" w:space="0" w:color="auto"/>
                                                                                            <w:bottom w:val="none" w:sz="0" w:space="0" w:color="auto"/>
                                                                                            <w:right w:val="none" w:sz="0" w:space="0" w:color="auto"/>
                                                                                          </w:divBdr>
                                                                                          <w:divsChild>
                                                                                            <w:div w:id="285625473">
                                                                                              <w:marLeft w:val="0"/>
                                                                                              <w:marRight w:val="0"/>
                                                                                              <w:marTop w:val="0"/>
                                                                                              <w:marBottom w:val="0"/>
                                                                                              <w:divBdr>
                                                                                                <w:top w:val="none" w:sz="0" w:space="0" w:color="auto"/>
                                                                                                <w:left w:val="none" w:sz="0" w:space="0" w:color="auto"/>
                                                                                                <w:bottom w:val="none" w:sz="0" w:space="0" w:color="auto"/>
                                                                                                <w:right w:val="none" w:sz="0" w:space="0" w:color="auto"/>
                                                                                              </w:divBdr>
                                                                                              <w:divsChild>
                                                                                                <w:div w:id="908154486">
                                                                                                  <w:marLeft w:val="0"/>
                                                                                                  <w:marRight w:val="0"/>
                                                                                                  <w:marTop w:val="0"/>
                                                                                                  <w:marBottom w:val="0"/>
                                                                                                  <w:divBdr>
                                                                                                    <w:top w:val="none" w:sz="0" w:space="0" w:color="auto"/>
                                                                                                    <w:left w:val="none" w:sz="0" w:space="0" w:color="auto"/>
                                                                                                    <w:bottom w:val="none" w:sz="0" w:space="0" w:color="auto"/>
                                                                                                    <w:right w:val="none" w:sz="0" w:space="0" w:color="auto"/>
                                                                                                  </w:divBdr>
                                                                                                </w:div>
                                                                                              </w:divsChild>
                                                                                            </w:div>
                                                                                            <w:div w:id="1012608605">
                                                                                              <w:marLeft w:val="0"/>
                                                                                              <w:marRight w:val="0"/>
                                                                                              <w:marTop w:val="0"/>
                                                                                              <w:marBottom w:val="0"/>
                                                                                              <w:divBdr>
                                                                                                <w:top w:val="none" w:sz="0" w:space="0" w:color="auto"/>
                                                                                                <w:left w:val="none" w:sz="0" w:space="0" w:color="auto"/>
                                                                                                <w:bottom w:val="none" w:sz="0" w:space="0" w:color="auto"/>
                                                                                                <w:right w:val="none" w:sz="0" w:space="0" w:color="auto"/>
                                                                                              </w:divBdr>
                                                                                              <w:divsChild>
                                                                                                <w:div w:id="1275559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045776">
                                                                                      <w:marLeft w:val="0"/>
                                                                                      <w:marRight w:val="0"/>
                                                                                      <w:marTop w:val="0"/>
                                                                                      <w:marBottom w:val="0"/>
                                                                                      <w:divBdr>
                                                                                        <w:top w:val="single" w:sz="4" w:space="0" w:color="B9B9B9"/>
                                                                                        <w:left w:val="none" w:sz="0" w:space="0" w:color="auto"/>
                                                                                        <w:bottom w:val="none" w:sz="0" w:space="0" w:color="auto"/>
                                                                                        <w:right w:val="none" w:sz="0" w:space="0" w:color="auto"/>
                                                                                      </w:divBdr>
                                                                                      <w:divsChild>
                                                                                        <w:div w:id="1315796631">
                                                                                          <w:marLeft w:val="0"/>
                                                                                          <w:marRight w:val="0"/>
                                                                                          <w:marTop w:val="0"/>
                                                                                          <w:marBottom w:val="0"/>
                                                                                          <w:divBdr>
                                                                                            <w:top w:val="none" w:sz="0" w:space="0" w:color="auto"/>
                                                                                            <w:left w:val="none" w:sz="0" w:space="0" w:color="auto"/>
                                                                                            <w:bottom w:val="none" w:sz="0" w:space="0" w:color="auto"/>
                                                                                            <w:right w:val="none" w:sz="0" w:space="0" w:color="auto"/>
                                                                                          </w:divBdr>
                                                                                          <w:divsChild>
                                                                                            <w:div w:id="254755096">
                                                                                              <w:marLeft w:val="0"/>
                                                                                              <w:marRight w:val="0"/>
                                                                                              <w:marTop w:val="0"/>
                                                                                              <w:marBottom w:val="0"/>
                                                                                              <w:divBdr>
                                                                                                <w:top w:val="none" w:sz="0" w:space="0" w:color="auto"/>
                                                                                                <w:left w:val="none" w:sz="0" w:space="0" w:color="auto"/>
                                                                                                <w:bottom w:val="none" w:sz="0" w:space="0" w:color="auto"/>
                                                                                                <w:right w:val="none" w:sz="0" w:space="0" w:color="auto"/>
                                                                                              </w:divBdr>
                                                                                              <w:divsChild>
                                                                                                <w:div w:id="1587886208">
                                                                                                  <w:marLeft w:val="0"/>
                                                                                                  <w:marRight w:val="0"/>
                                                                                                  <w:marTop w:val="0"/>
                                                                                                  <w:marBottom w:val="0"/>
                                                                                                  <w:divBdr>
                                                                                                    <w:top w:val="none" w:sz="0" w:space="0" w:color="auto"/>
                                                                                                    <w:left w:val="none" w:sz="0" w:space="0" w:color="auto"/>
                                                                                                    <w:bottom w:val="none" w:sz="0" w:space="0" w:color="auto"/>
                                                                                                    <w:right w:val="none" w:sz="0" w:space="0" w:color="auto"/>
                                                                                                  </w:divBdr>
                                                                                                </w:div>
                                                                                              </w:divsChild>
                                                                                            </w:div>
                                                                                            <w:div w:id="1057125326">
                                                                                              <w:marLeft w:val="0"/>
                                                                                              <w:marRight w:val="0"/>
                                                                                              <w:marTop w:val="0"/>
                                                                                              <w:marBottom w:val="0"/>
                                                                                              <w:divBdr>
                                                                                                <w:top w:val="none" w:sz="0" w:space="0" w:color="auto"/>
                                                                                                <w:left w:val="none" w:sz="0" w:space="0" w:color="auto"/>
                                                                                                <w:bottom w:val="none" w:sz="0" w:space="0" w:color="auto"/>
                                                                                                <w:right w:val="none" w:sz="0" w:space="0" w:color="auto"/>
                                                                                              </w:divBdr>
                                                                                              <w:divsChild>
                                                                                                <w:div w:id="115856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7162435">
                                                                                      <w:marLeft w:val="0"/>
                                                                                      <w:marRight w:val="0"/>
                                                                                      <w:marTop w:val="0"/>
                                                                                      <w:marBottom w:val="0"/>
                                                                                      <w:divBdr>
                                                                                        <w:top w:val="single" w:sz="4" w:space="0" w:color="B9B9B9"/>
                                                                                        <w:left w:val="none" w:sz="0" w:space="0" w:color="auto"/>
                                                                                        <w:bottom w:val="none" w:sz="0" w:space="0" w:color="auto"/>
                                                                                        <w:right w:val="none" w:sz="0" w:space="0" w:color="auto"/>
                                                                                      </w:divBdr>
                                                                                      <w:divsChild>
                                                                                        <w:div w:id="1976719691">
                                                                                          <w:marLeft w:val="0"/>
                                                                                          <w:marRight w:val="0"/>
                                                                                          <w:marTop w:val="0"/>
                                                                                          <w:marBottom w:val="0"/>
                                                                                          <w:divBdr>
                                                                                            <w:top w:val="none" w:sz="0" w:space="0" w:color="auto"/>
                                                                                            <w:left w:val="none" w:sz="0" w:space="0" w:color="auto"/>
                                                                                            <w:bottom w:val="none" w:sz="0" w:space="0" w:color="auto"/>
                                                                                            <w:right w:val="none" w:sz="0" w:space="0" w:color="auto"/>
                                                                                          </w:divBdr>
                                                                                          <w:divsChild>
                                                                                            <w:div w:id="337201130">
                                                                                              <w:marLeft w:val="0"/>
                                                                                              <w:marRight w:val="0"/>
                                                                                              <w:marTop w:val="0"/>
                                                                                              <w:marBottom w:val="0"/>
                                                                                              <w:divBdr>
                                                                                                <w:top w:val="none" w:sz="0" w:space="0" w:color="auto"/>
                                                                                                <w:left w:val="none" w:sz="0" w:space="0" w:color="auto"/>
                                                                                                <w:bottom w:val="none" w:sz="0" w:space="0" w:color="auto"/>
                                                                                                <w:right w:val="none" w:sz="0" w:space="0" w:color="auto"/>
                                                                                              </w:divBdr>
                                                                                              <w:divsChild>
                                                                                                <w:div w:id="2033993630">
                                                                                                  <w:marLeft w:val="0"/>
                                                                                                  <w:marRight w:val="0"/>
                                                                                                  <w:marTop w:val="0"/>
                                                                                                  <w:marBottom w:val="0"/>
                                                                                                  <w:divBdr>
                                                                                                    <w:top w:val="none" w:sz="0" w:space="0" w:color="auto"/>
                                                                                                    <w:left w:val="none" w:sz="0" w:space="0" w:color="auto"/>
                                                                                                    <w:bottom w:val="none" w:sz="0" w:space="0" w:color="auto"/>
                                                                                                    <w:right w:val="none" w:sz="0" w:space="0" w:color="auto"/>
                                                                                                  </w:divBdr>
                                                                                                </w:div>
                                                                                              </w:divsChild>
                                                                                            </w:div>
                                                                                            <w:div w:id="1328512859">
                                                                                              <w:marLeft w:val="0"/>
                                                                                              <w:marRight w:val="0"/>
                                                                                              <w:marTop w:val="0"/>
                                                                                              <w:marBottom w:val="0"/>
                                                                                              <w:divBdr>
                                                                                                <w:top w:val="none" w:sz="0" w:space="0" w:color="auto"/>
                                                                                                <w:left w:val="none" w:sz="0" w:space="0" w:color="auto"/>
                                                                                                <w:bottom w:val="none" w:sz="0" w:space="0" w:color="auto"/>
                                                                                                <w:right w:val="none" w:sz="0" w:space="0" w:color="auto"/>
                                                                                              </w:divBdr>
                                                                                              <w:divsChild>
                                                                                                <w:div w:id="1677263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895982">
                                                                                      <w:marLeft w:val="0"/>
                                                                                      <w:marRight w:val="0"/>
                                                                                      <w:marTop w:val="0"/>
                                                                                      <w:marBottom w:val="0"/>
                                                                                      <w:divBdr>
                                                                                        <w:top w:val="single" w:sz="4" w:space="0" w:color="B9B9B9"/>
                                                                                        <w:left w:val="none" w:sz="0" w:space="0" w:color="auto"/>
                                                                                        <w:bottom w:val="none" w:sz="0" w:space="0" w:color="auto"/>
                                                                                        <w:right w:val="none" w:sz="0" w:space="0" w:color="auto"/>
                                                                                      </w:divBdr>
                                                                                      <w:divsChild>
                                                                                        <w:div w:id="527909717">
                                                                                          <w:marLeft w:val="0"/>
                                                                                          <w:marRight w:val="0"/>
                                                                                          <w:marTop w:val="0"/>
                                                                                          <w:marBottom w:val="0"/>
                                                                                          <w:divBdr>
                                                                                            <w:top w:val="none" w:sz="0" w:space="0" w:color="auto"/>
                                                                                            <w:left w:val="none" w:sz="0" w:space="0" w:color="auto"/>
                                                                                            <w:bottom w:val="none" w:sz="0" w:space="0" w:color="auto"/>
                                                                                            <w:right w:val="none" w:sz="0" w:space="0" w:color="auto"/>
                                                                                          </w:divBdr>
                                                                                          <w:divsChild>
                                                                                            <w:div w:id="845052240">
                                                                                              <w:marLeft w:val="0"/>
                                                                                              <w:marRight w:val="0"/>
                                                                                              <w:marTop w:val="0"/>
                                                                                              <w:marBottom w:val="0"/>
                                                                                              <w:divBdr>
                                                                                                <w:top w:val="none" w:sz="0" w:space="0" w:color="auto"/>
                                                                                                <w:left w:val="none" w:sz="0" w:space="0" w:color="auto"/>
                                                                                                <w:bottom w:val="none" w:sz="0" w:space="0" w:color="auto"/>
                                                                                                <w:right w:val="none" w:sz="0" w:space="0" w:color="auto"/>
                                                                                              </w:divBdr>
                                                                                              <w:divsChild>
                                                                                                <w:div w:id="531502103">
                                                                                                  <w:marLeft w:val="0"/>
                                                                                                  <w:marRight w:val="0"/>
                                                                                                  <w:marTop w:val="0"/>
                                                                                                  <w:marBottom w:val="0"/>
                                                                                                  <w:divBdr>
                                                                                                    <w:top w:val="none" w:sz="0" w:space="0" w:color="auto"/>
                                                                                                    <w:left w:val="none" w:sz="0" w:space="0" w:color="auto"/>
                                                                                                    <w:bottom w:val="none" w:sz="0" w:space="0" w:color="auto"/>
                                                                                                    <w:right w:val="none" w:sz="0" w:space="0" w:color="auto"/>
                                                                                                  </w:divBdr>
                                                                                                </w:div>
                                                                                              </w:divsChild>
                                                                                            </w:div>
                                                                                            <w:div w:id="1410931111">
                                                                                              <w:marLeft w:val="0"/>
                                                                                              <w:marRight w:val="0"/>
                                                                                              <w:marTop w:val="0"/>
                                                                                              <w:marBottom w:val="0"/>
                                                                                              <w:divBdr>
                                                                                                <w:top w:val="none" w:sz="0" w:space="0" w:color="auto"/>
                                                                                                <w:left w:val="none" w:sz="0" w:space="0" w:color="auto"/>
                                                                                                <w:bottom w:val="none" w:sz="0" w:space="0" w:color="auto"/>
                                                                                                <w:right w:val="none" w:sz="0" w:space="0" w:color="auto"/>
                                                                                              </w:divBdr>
                                                                                              <w:divsChild>
                                                                                                <w:div w:id="47213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056687">
                                                                                      <w:marLeft w:val="0"/>
                                                                                      <w:marRight w:val="0"/>
                                                                                      <w:marTop w:val="0"/>
                                                                                      <w:marBottom w:val="0"/>
                                                                                      <w:divBdr>
                                                                                        <w:top w:val="single" w:sz="4" w:space="0" w:color="B9B9B9"/>
                                                                                        <w:left w:val="none" w:sz="0" w:space="0" w:color="auto"/>
                                                                                        <w:bottom w:val="none" w:sz="0" w:space="0" w:color="auto"/>
                                                                                        <w:right w:val="none" w:sz="0" w:space="0" w:color="auto"/>
                                                                                      </w:divBdr>
                                                                                      <w:divsChild>
                                                                                        <w:div w:id="1401097889">
                                                                                          <w:marLeft w:val="0"/>
                                                                                          <w:marRight w:val="0"/>
                                                                                          <w:marTop w:val="0"/>
                                                                                          <w:marBottom w:val="0"/>
                                                                                          <w:divBdr>
                                                                                            <w:top w:val="none" w:sz="0" w:space="0" w:color="auto"/>
                                                                                            <w:left w:val="none" w:sz="0" w:space="0" w:color="auto"/>
                                                                                            <w:bottom w:val="none" w:sz="0" w:space="0" w:color="auto"/>
                                                                                            <w:right w:val="none" w:sz="0" w:space="0" w:color="auto"/>
                                                                                          </w:divBdr>
                                                                                          <w:divsChild>
                                                                                            <w:div w:id="181482180">
                                                                                              <w:marLeft w:val="0"/>
                                                                                              <w:marRight w:val="0"/>
                                                                                              <w:marTop w:val="0"/>
                                                                                              <w:marBottom w:val="0"/>
                                                                                              <w:divBdr>
                                                                                                <w:top w:val="none" w:sz="0" w:space="0" w:color="auto"/>
                                                                                                <w:left w:val="none" w:sz="0" w:space="0" w:color="auto"/>
                                                                                                <w:bottom w:val="none" w:sz="0" w:space="0" w:color="auto"/>
                                                                                                <w:right w:val="none" w:sz="0" w:space="0" w:color="auto"/>
                                                                                              </w:divBdr>
                                                                                              <w:divsChild>
                                                                                                <w:div w:id="430856188">
                                                                                                  <w:marLeft w:val="0"/>
                                                                                                  <w:marRight w:val="0"/>
                                                                                                  <w:marTop w:val="0"/>
                                                                                                  <w:marBottom w:val="0"/>
                                                                                                  <w:divBdr>
                                                                                                    <w:top w:val="none" w:sz="0" w:space="0" w:color="auto"/>
                                                                                                    <w:left w:val="none" w:sz="0" w:space="0" w:color="auto"/>
                                                                                                    <w:bottom w:val="none" w:sz="0" w:space="0" w:color="auto"/>
                                                                                                    <w:right w:val="none" w:sz="0" w:space="0" w:color="auto"/>
                                                                                                  </w:divBdr>
                                                                                                </w:div>
                                                                                              </w:divsChild>
                                                                                            </w:div>
                                                                                            <w:div w:id="1126042840">
                                                                                              <w:marLeft w:val="0"/>
                                                                                              <w:marRight w:val="0"/>
                                                                                              <w:marTop w:val="0"/>
                                                                                              <w:marBottom w:val="0"/>
                                                                                              <w:divBdr>
                                                                                                <w:top w:val="none" w:sz="0" w:space="0" w:color="auto"/>
                                                                                                <w:left w:val="none" w:sz="0" w:space="0" w:color="auto"/>
                                                                                                <w:bottom w:val="none" w:sz="0" w:space="0" w:color="auto"/>
                                                                                                <w:right w:val="none" w:sz="0" w:space="0" w:color="auto"/>
                                                                                              </w:divBdr>
                                                                                              <w:divsChild>
                                                                                                <w:div w:id="56984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712912">
                                                                                      <w:marLeft w:val="0"/>
                                                                                      <w:marRight w:val="0"/>
                                                                                      <w:marTop w:val="0"/>
                                                                                      <w:marBottom w:val="0"/>
                                                                                      <w:divBdr>
                                                                                        <w:top w:val="single" w:sz="4" w:space="0" w:color="B9B9B9"/>
                                                                                        <w:left w:val="none" w:sz="0" w:space="0" w:color="auto"/>
                                                                                        <w:bottom w:val="none" w:sz="0" w:space="0" w:color="auto"/>
                                                                                        <w:right w:val="none" w:sz="0" w:space="0" w:color="auto"/>
                                                                                      </w:divBdr>
                                                                                      <w:divsChild>
                                                                                        <w:div w:id="1556041551">
                                                                                          <w:marLeft w:val="0"/>
                                                                                          <w:marRight w:val="0"/>
                                                                                          <w:marTop w:val="0"/>
                                                                                          <w:marBottom w:val="0"/>
                                                                                          <w:divBdr>
                                                                                            <w:top w:val="none" w:sz="0" w:space="0" w:color="auto"/>
                                                                                            <w:left w:val="none" w:sz="0" w:space="0" w:color="auto"/>
                                                                                            <w:bottom w:val="none" w:sz="0" w:space="0" w:color="auto"/>
                                                                                            <w:right w:val="none" w:sz="0" w:space="0" w:color="auto"/>
                                                                                          </w:divBdr>
                                                                                          <w:divsChild>
                                                                                            <w:div w:id="1326779792">
                                                                                              <w:marLeft w:val="0"/>
                                                                                              <w:marRight w:val="0"/>
                                                                                              <w:marTop w:val="0"/>
                                                                                              <w:marBottom w:val="0"/>
                                                                                              <w:divBdr>
                                                                                                <w:top w:val="none" w:sz="0" w:space="0" w:color="auto"/>
                                                                                                <w:left w:val="none" w:sz="0" w:space="0" w:color="auto"/>
                                                                                                <w:bottom w:val="none" w:sz="0" w:space="0" w:color="auto"/>
                                                                                                <w:right w:val="none" w:sz="0" w:space="0" w:color="auto"/>
                                                                                              </w:divBdr>
                                                                                              <w:divsChild>
                                                                                                <w:div w:id="1613782695">
                                                                                                  <w:marLeft w:val="0"/>
                                                                                                  <w:marRight w:val="0"/>
                                                                                                  <w:marTop w:val="0"/>
                                                                                                  <w:marBottom w:val="0"/>
                                                                                                  <w:divBdr>
                                                                                                    <w:top w:val="none" w:sz="0" w:space="0" w:color="auto"/>
                                                                                                    <w:left w:val="none" w:sz="0" w:space="0" w:color="auto"/>
                                                                                                    <w:bottom w:val="none" w:sz="0" w:space="0" w:color="auto"/>
                                                                                                    <w:right w:val="none" w:sz="0" w:space="0" w:color="auto"/>
                                                                                                  </w:divBdr>
                                                                                                </w:div>
                                                                                              </w:divsChild>
                                                                                            </w:div>
                                                                                            <w:div w:id="1953242293">
                                                                                              <w:marLeft w:val="0"/>
                                                                                              <w:marRight w:val="0"/>
                                                                                              <w:marTop w:val="0"/>
                                                                                              <w:marBottom w:val="0"/>
                                                                                              <w:divBdr>
                                                                                                <w:top w:val="none" w:sz="0" w:space="0" w:color="auto"/>
                                                                                                <w:left w:val="none" w:sz="0" w:space="0" w:color="auto"/>
                                                                                                <w:bottom w:val="none" w:sz="0" w:space="0" w:color="auto"/>
                                                                                                <w:right w:val="none" w:sz="0" w:space="0" w:color="auto"/>
                                                                                              </w:divBdr>
                                                                                              <w:divsChild>
                                                                                                <w:div w:id="327943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900690">
                                                                                      <w:marLeft w:val="0"/>
                                                                                      <w:marRight w:val="0"/>
                                                                                      <w:marTop w:val="0"/>
                                                                                      <w:marBottom w:val="0"/>
                                                                                      <w:divBdr>
                                                                                        <w:top w:val="single" w:sz="4" w:space="0" w:color="B9B9B9"/>
                                                                                        <w:left w:val="none" w:sz="0" w:space="0" w:color="auto"/>
                                                                                        <w:bottom w:val="none" w:sz="0" w:space="0" w:color="auto"/>
                                                                                        <w:right w:val="none" w:sz="0" w:space="0" w:color="auto"/>
                                                                                      </w:divBdr>
                                                                                      <w:divsChild>
                                                                                        <w:div w:id="1495027285">
                                                                                          <w:marLeft w:val="0"/>
                                                                                          <w:marRight w:val="0"/>
                                                                                          <w:marTop w:val="0"/>
                                                                                          <w:marBottom w:val="0"/>
                                                                                          <w:divBdr>
                                                                                            <w:top w:val="none" w:sz="0" w:space="0" w:color="auto"/>
                                                                                            <w:left w:val="none" w:sz="0" w:space="0" w:color="auto"/>
                                                                                            <w:bottom w:val="none" w:sz="0" w:space="0" w:color="auto"/>
                                                                                            <w:right w:val="none" w:sz="0" w:space="0" w:color="auto"/>
                                                                                          </w:divBdr>
                                                                                          <w:divsChild>
                                                                                            <w:div w:id="158932210">
                                                                                              <w:marLeft w:val="0"/>
                                                                                              <w:marRight w:val="0"/>
                                                                                              <w:marTop w:val="0"/>
                                                                                              <w:marBottom w:val="0"/>
                                                                                              <w:divBdr>
                                                                                                <w:top w:val="none" w:sz="0" w:space="0" w:color="auto"/>
                                                                                                <w:left w:val="none" w:sz="0" w:space="0" w:color="auto"/>
                                                                                                <w:bottom w:val="none" w:sz="0" w:space="0" w:color="auto"/>
                                                                                                <w:right w:val="none" w:sz="0" w:space="0" w:color="auto"/>
                                                                                              </w:divBdr>
                                                                                              <w:divsChild>
                                                                                                <w:div w:id="1625303847">
                                                                                                  <w:marLeft w:val="0"/>
                                                                                                  <w:marRight w:val="0"/>
                                                                                                  <w:marTop w:val="0"/>
                                                                                                  <w:marBottom w:val="0"/>
                                                                                                  <w:divBdr>
                                                                                                    <w:top w:val="none" w:sz="0" w:space="0" w:color="auto"/>
                                                                                                    <w:left w:val="none" w:sz="0" w:space="0" w:color="auto"/>
                                                                                                    <w:bottom w:val="none" w:sz="0" w:space="0" w:color="auto"/>
                                                                                                    <w:right w:val="none" w:sz="0" w:space="0" w:color="auto"/>
                                                                                                  </w:divBdr>
                                                                                                </w:div>
                                                                                              </w:divsChild>
                                                                                            </w:div>
                                                                                            <w:div w:id="1036811168">
                                                                                              <w:marLeft w:val="0"/>
                                                                                              <w:marRight w:val="0"/>
                                                                                              <w:marTop w:val="0"/>
                                                                                              <w:marBottom w:val="0"/>
                                                                                              <w:divBdr>
                                                                                                <w:top w:val="none" w:sz="0" w:space="0" w:color="auto"/>
                                                                                                <w:left w:val="none" w:sz="0" w:space="0" w:color="auto"/>
                                                                                                <w:bottom w:val="none" w:sz="0" w:space="0" w:color="auto"/>
                                                                                                <w:right w:val="none" w:sz="0" w:space="0" w:color="auto"/>
                                                                                              </w:divBdr>
                                                                                              <w:divsChild>
                                                                                                <w:div w:id="1948151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4975597">
                                                                                      <w:marLeft w:val="0"/>
                                                                                      <w:marRight w:val="0"/>
                                                                                      <w:marTop w:val="0"/>
                                                                                      <w:marBottom w:val="0"/>
                                                                                      <w:divBdr>
                                                                                        <w:top w:val="single" w:sz="4" w:space="0" w:color="B9B9B9"/>
                                                                                        <w:left w:val="none" w:sz="0" w:space="0" w:color="auto"/>
                                                                                        <w:bottom w:val="none" w:sz="0" w:space="0" w:color="auto"/>
                                                                                        <w:right w:val="none" w:sz="0" w:space="0" w:color="auto"/>
                                                                                      </w:divBdr>
                                                                                      <w:divsChild>
                                                                                        <w:div w:id="407076577">
                                                                                          <w:marLeft w:val="0"/>
                                                                                          <w:marRight w:val="0"/>
                                                                                          <w:marTop w:val="0"/>
                                                                                          <w:marBottom w:val="0"/>
                                                                                          <w:divBdr>
                                                                                            <w:top w:val="none" w:sz="0" w:space="0" w:color="auto"/>
                                                                                            <w:left w:val="none" w:sz="0" w:space="0" w:color="auto"/>
                                                                                            <w:bottom w:val="none" w:sz="0" w:space="0" w:color="auto"/>
                                                                                            <w:right w:val="none" w:sz="0" w:space="0" w:color="auto"/>
                                                                                          </w:divBdr>
                                                                                          <w:divsChild>
                                                                                            <w:div w:id="1053847797">
                                                                                              <w:marLeft w:val="0"/>
                                                                                              <w:marRight w:val="0"/>
                                                                                              <w:marTop w:val="0"/>
                                                                                              <w:marBottom w:val="0"/>
                                                                                              <w:divBdr>
                                                                                                <w:top w:val="none" w:sz="0" w:space="0" w:color="auto"/>
                                                                                                <w:left w:val="none" w:sz="0" w:space="0" w:color="auto"/>
                                                                                                <w:bottom w:val="none" w:sz="0" w:space="0" w:color="auto"/>
                                                                                                <w:right w:val="none" w:sz="0" w:space="0" w:color="auto"/>
                                                                                              </w:divBdr>
                                                                                              <w:divsChild>
                                                                                                <w:div w:id="340132108">
                                                                                                  <w:marLeft w:val="0"/>
                                                                                                  <w:marRight w:val="0"/>
                                                                                                  <w:marTop w:val="0"/>
                                                                                                  <w:marBottom w:val="0"/>
                                                                                                  <w:divBdr>
                                                                                                    <w:top w:val="none" w:sz="0" w:space="0" w:color="auto"/>
                                                                                                    <w:left w:val="none" w:sz="0" w:space="0" w:color="auto"/>
                                                                                                    <w:bottom w:val="none" w:sz="0" w:space="0" w:color="auto"/>
                                                                                                    <w:right w:val="none" w:sz="0" w:space="0" w:color="auto"/>
                                                                                                  </w:divBdr>
                                                                                                </w:div>
                                                                                              </w:divsChild>
                                                                                            </w:div>
                                                                                            <w:div w:id="2136022802">
                                                                                              <w:marLeft w:val="0"/>
                                                                                              <w:marRight w:val="0"/>
                                                                                              <w:marTop w:val="0"/>
                                                                                              <w:marBottom w:val="0"/>
                                                                                              <w:divBdr>
                                                                                                <w:top w:val="none" w:sz="0" w:space="0" w:color="auto"/>
                                                                                                <w:left w:val="none" w:sz="0" w:space="0" w:color="auto"/>
                                                                                                <w:bottom w:val="none" w:sz="0" w:space="0" w:color="auto"/>
                                                                                                <w:right w:val="none" w:sz="0" w:space="0" w:color="auto"/>
                                                                                              </w:divBdr>
                                                                                              <w:divsChild>
                                                                                                <w:div w:id="5055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6913811">
                                                                                      <w:marLeft w:val="0"/>
                                                                                      <w:marRight w:val="0"/>
                                                                                      <w:marTop w:val="0"/>
                                                                                      <w:marBottom w:val="0"/>
                                                                                      <w:divBdr>
                                                                                        <w:top w:val="single" w:sz="4" w:space="0" w:color="B9B9B9"/>
                                                                                        <w:left w:val="none" w:sz="0" w:space="0" w:color="auto"/>
                                                                                        <w:bottom w:val="none" w:sz="0" w:space="0" w:color="auto"/>
                                                                                        <w:right w:val="none" w:sz="0" w:space="0" w:color="auto"/>
                                                                                      </w:divBdr>
                                                                                      <w:divsChild>
                                                                                        <w:div w:id="791436346">
                                                                                          <w:marLeft w:val="0"/>
                                                                                          <w:marRight w:val="0"/>
                                                                                          <w:marTop w:val="0"/>
                                                                                          <w:marBottom w:val="0"/>
                                                                                          <w:divBdr>
                                                                                            <w:top w:val="none" w:sz="0" w:space="0" w:color="auto"/>
                                                                                            <w:left w:val="none" w:sz="0" w:space="0" w:color="auto"/>
                                                                                            <w:bottom w:val="none" w:sz="0" w:space="0" w:color="auto"/>
                                                                                            <w:right w:val="none" w:sz="0" w:space="0" w:color="auto"/>
                                                                                          </w:divBdr>
                                                                                          <w:divsChild>
                                                                                            <w:div w:id="1411318015">
                                                                                              <w:marLeft w:val="0"/>
                                                                                              <w:marRight w:val="0"/>
                                                                                              <w:marTop w:val="0"/>
                                                                                              <w:marBottom w:val="0"/>
                                                                                              <w:divBdr>
                                                                                                <w:top w:val="none" w:sz="0" w:space="0" w:color="auto"/>
                                                                                                <w:left w:val="none" w:sz="0" w:space="0" w:color="auto"/>
                                                                                                <w:bottom w:val="none" w:sz="0" w:space="0" w:color="auto"/>
                                                                                                <w:right w:val="none" w:sz="0" w:space="0" w:color="auto"/>
                                                                                              </w:divBdr>
                                                                                              <w:divsChild>
                                                                                                <w:div w:id="1724478054">
                                                                                                  <w:marLeft w:val="0"/>
                                                                                                  <w:marRight w:val="0"/>
                                                                                                  <w:marTop w:val="0"/>
                                                                                                  <w:marBottom w:val="0"/>
                                                                                                  <w:divBdr>
                                                                                                    <w:top w:val="none" w:sz="0" w:space="0" w:color="auto"/>
                                                                                                    <w:left w:val="none" w:sz="0" w:space="0" w:color="auto"/>
                                                                                                    <w:bottom w:val="none" w:sz="0" w:space="0" w:color="auto"/>
                                                                                                    <w:right w:val="none" w:sz="0" w:space="0" w:color="auto"/>
                                                                                                  </w:divBdr>
                                                                                                </w:div>
                                                                                              </w:divsChild>
                                                                                            </w:div>
                                                                                            <w:div w:id="1982074613">
                                                                                              <w:marLeft w:val="0"/>
                                                                                              <w:marRight w:val="0"/>
                                                                                              <w:marTop w:val="0"/>
                                                                                              <w:marBottom w:val="0"/>
                                                                                              <w:divBdr>
                                                                                                <w:top w:val="none" w:sz="0" w:space="0" w:color="auto"/>
                                                                                                <w:left w:val="none" w:sz="0" w:space="0" w:color="auto"/>
                                                                                                <w:bottom w:val="none" w:sz="0" w:space="0" w:color="auto"/>
                                                                                                <w:right w:val="none" w:sz="0" w:space="0" w:color="auto"/>
                                                                                              </w:divBdr>
                                                                                              <w:divsChild>
                                                                                                <w:div w:id="366878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487431">
                                                                                      <w:marLeft w:val="0"/>
                                                                                      <w:marRight w:val="0"/>
                                                                                      <w:marTop w:val="0"/>
                                                                                      <w:marBottom w:val="0"/>
                                                                                      <w:divBdr>
                                                                                        <w:top w:val="single" w:sz="4" w:space="0" w:color="B9B9B9"/>
                                                                                        <w:left w:val="none" w:sz="0" w:space="0" w:color="auto"/>
                                                                                        <w:bottom w:val="none" w:sz="0" w:space="0" w:color="auto"/>
                                                                                        <w:right w:val="none" w:sz="0" w:space="0" w:color="auto"/>
                                                                                      </w:divBdr>
                                                                                      <w:divsChild>
                                                                                        <w:div w:id="1144734269">
                                                                                          <w:marLeft w:val="0"/>
                                                                                          <w:marRight w:val="0"/>
                                                                                          <w:marTop w:val="0"/>
                                                                                          <w:marBottom w:val="0"/>
                                                                                          <w:divBdr>
                                                                                            <w:top w:val="none" w:sz="0" w:space="0" w:color="auto"/>
                                                                                            <w:left w:val="none" w:sz="0" w:space="0" w:color="auto"/>
                                                                                            <w:bottom w:val="none" w:sz="0" w:space="0" w:color="auto"/>
                                                                                            <w:right w:val="none" w:sz="0" w:space="0" w:color="auto"/>
                                                                                          </w:divBdr>
                                                                                          <w:divsChild>
                                                                                            <w:div w:id="1451975562">
                                                                                              <w:marLeft w:val="0"/>
                                                                                              <w:marRight w:val="0"/>
                                                                                              <w:marTop w:val="0"/>
                                                                                              <w:marBottom w:val="0"/>
                                                                                              <w:divBdr>
                                                                                                <w:top w:val="none" w:sz="0" w:space="0" w:color="auto"/>
                                                                                                <w:left w:val="none" w:sz="0" w:space="0" w:color="auto"/>
                                                                                                <w:bottom w:val="none" w:sz="0" w:space="0" w:color="auto"/>
                                                                                                <w:right w:val="none" w:sz="0" w:space="0" w:color="auto"/>
                                                                                              </w:divBdr>
                                                                                              <w:divsChild>
                                                                                                <w:div w:id="1181432558">
                                                                                                  <w:marLeft w:val="0"/>
                                                                                                  <w:marRight w:val="0"/>
                                                                                                  <w:marTop w:val="0"/>
                                                                                                  <w:marBottom w:val="0"/>
                                                                                                  <w:divBdr>
                                                                                                    <w:top w:val="none" w:sz="0" w:space="0" w:color="auto"/>
                                                                                                    <w:left w:val="none" w:sz="0" w:space="0" w:color="auto"/>
                                                                                                    <w:bottom w:val="none" w:sz="0" w:space="0" w:color="auto"/>
                                                                                                    <w:right w:val="none" w:sz="0" w:space="0" w:color="auto"/>
                                                                                                  </w:divBdr>
                                                                                                </w:div>
                                                                                              </w:divsChild>
                                                                                            </w:div>
                                                                                            <w:div w:id="1739358012">
                                                                                              <w:marLeft w:val="0"/>
                                                                                              <w:marRight w:val="0"/>
                                                                                              <w:marTop w:val="0"/>
                                                                                              <w:marBottom w:val="0"/>
                                                                                              <w:divBdr>
                                                                                                <w:top w:val="none" w:sz="0" w:space="0" w:color="auto"/>
                                                                                                <w:left w:val="none" w:sz="0" w:space="0" w:color="auto"/>
                                                                                                <w:bottom w:val="none" w:sz="0" w:space="0" w:color="auto"/>
                                                                                                <w:right w:val="none" w:sz="0" w:space="0" w:color="auto"/>
                                                                                              </w:divBdr>
                                                                                              <w:divsChild>
                                                                                                <w:div w:id="4409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8907502">
                                                                                      <w:marLeft w:val="0"/>
                                                                                      <w:marRight w:val="0"/>
                                                                                      <w:marTop w:val="0"/>
                                                                                      <w:marBottom w:val="0"/>
                                                                                      <w:divBdr>
                                                                                        <w:top w:val="single" w:sz="4" w:space="0" w:color="B9B9B9"/>
                                                                                        <w:left w:val="none" w:sz="0" w:space="0" w:color="auto"/>
                                                                                        <w:bottom w:val="none" w:sz="0" w:space="0" w:color="auto"/>
                                                                                        <w:right w:val="none" w:sz="0" w:space="0" w:color="auto"/>
                                                                                      </w:divBdr>
                                                                                      <w:divsChild>
                                                                                        <w:div w:id="1469710387">
                                                                                          <w:marLeft w:val="0"/>
                                                                                          <w:marRight w:val="0"/>
                                                                                          <w:marTop w:val="0"/>
                                                                                          <w:marBottom w:val="0"/>
                                                                                          <w:divBdr>
                                                                                            <w:top w:val="none" w:sz="0" w:space="0" w:color="auto"/>
                                                                                            <w:left w:val="none" w:sz="0" w:space="0" w:color="auto"/>
                                                                                            <w:bottom w:val="none" w:sz="0" w:space="0" w:color="auto"/>
                                                                                            <w:right w:val="none" w:sz="0" w:space="0" w:color="auto"/>
                                                                                          </w:divBdr>
                                                                                          <w:divsChild>
                                                                                            <w:div w:id="142550718">
                                                                                              <w:marLeft w:val="0"/>
                                                                                              <w:marRight w:val="0"/>
                                                                                              <w:marTop w:val="0"/>
                                                                                              <w:marBottom w:val="0"/>
                                                                                              <w:divBdr>
                                                                                                <w:top w:val="none" w:sz="0" w:space="0" w:color="auto"/>
                                                                                                <w:left w:val="none" w:sz="0" w:space="0" w:color="auto"/>
                                                                                                <w:bottom w:val="none" w:sz="0" w:space="0" w:color="auto"/>
                                                                                                <w:right w:val="none" w:sz="0" w:space="0" w:color="auto"/>
                                                                                              </w:divBdr>
                                                                                              <w:divsChild>
                                                                                                <w:div w:id="1251159564">
                                                                                                  <w:marLeft w:val="0"/>
                                                                                                  <w:marRight w:val="0"/>
                                                                                                  <w:marTop w:val="0"/>
                                                                                                  <w:marBottom w:val="0"/>
                                                                                                  <w:divBdr>
                                                                                                    <w:top w:val="none" w:sz="0" w:space="0" w:color="auto"/>
                                                                                                    <w:left w:val="none" w:sz="0" w:space="0" w:color="auto"/>
                                                                                                    <w:bottom w:val="none" w:sz="0" w:space="0" w:color="auto"/>
                                                                                                    <w:right w:val="none" w:sz="0" w:space="0" w:color="auto"/>
                                                                                                  </w:divBdr>
                                                                                                </w:div>
                                                                                              </w:divsChild>
                                                                                            </w:div>
                                                                                            <w:div w:id="842209460">
                                                                                              <w:marLeft w:val="0"/>
                                                                                              <w:marRight w:val="0"/>
                                                                                              <w:marTop w:val="0"/>
                                                                                              <w:marBottom w:val="0"/>
                                                                                              <w:divBdr>
                                                                                                <w:top w:val="none" w:sz="0" w:space="0" w:color="auto"/>
                                                                                                <w:left w:val="none" w:sz="0" w:space="0" w:color="auto"/>
                                                                                                <w:bottom w:val="none" w:sz="0" w:space="0" w:color="auto"/>
                                                                                                <w:right w:val="none" w:sz="0" w:space="0" w:color="auto"/>
                                                                                              </w:divBdr>
                                                                                              <w:divsChild>
                                                                                                <w:div w:id="1509294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309160">
                                                                                      <w:marLeft w:val="0"/>
                                                                                      <w:marRight w:val="0"/>
                                                                                      <w:marTop w:val="0"/>
                                                                                      <w:marBottom w:val="0"/>
                                                                                      <w:divBdr>
                                                                                        <w:top w:val="single" w:sz="4" w:space="0" w:color="B9B9B9"/>
                                                                                        <w:left w:val="none" w:sz="0" w:space="0" w:color="auto"/>
                                                                                        <w:bottom w:val="none" w:sz="0" w:space="0" w:color="auto"/>
                                                                                        <w:right w:val="none" w:sz="0" w:space="0" w:color="auto"/>
                                                                                      </w:divBdr>
                                                                                      <w:divsChild>
                                                                                        <w:div w:id="733242343">
                                                                                          <w:marLeft w:val="0"/>
                                                                                          <w:marRight w:val="0"/>
                                                                                          <w:marTop w:val="0"/>
                                                                                          <w:marBottom w:val="0"/>
                                                                                          <w:divBdr>
                                                                                            <w:top w:val="none" w:sz="0" w:space="0" w:color="auto"/>
                                                                                            <w:left w:val="none" w:sz="0" w:space="0" w:color="auto"/>
                                                                                            <w:bottom w:val="none" w:sz="0" w:space="0" w:color="auto"/>
                                                                                            <w:right w:val="none" w:sz="0" w:space="0" w:color="auto"/>
                                                                                          </w:divBdr>
                                                                                          <w:divsChild>
                                                                                            <w:div w:id="964460230">
                                                                                              <w:marLeft w:val="0"/>
                                                                                              <w:marRight w:val="0"/>
                                                                                              <w:marTop w:val="0"/>
                                                                                              <w:marBottom w:val="0"/>
                                                                                              <w:divBdr>
                                                                                                <w:top w:val="none" w:sz="0" w:space="0" w:color="auto"/>
                                                                                                <w:left w:val="none" w:sz="0" w:space="0" w:color="auto"/>
                                                                                                <w:bottom w:val="none" w:sz="0" w:space="0" w:color="auto"/>
                                                                                                <w:right w:val="none" w:sz="0" w:space="0" w:color="auto"/>
                                                                                              </w:divBdr>
                                                                                              <w:divsChild>
                                                                                                <w:div w:id="1679961660">
                                                                                                  <w:marLeft w:val="0"/>
                                                                                                  <w:marRight w:val="0"/>
                                                                                                  <w:marTop w:val="0"/>
                                                                                                  <w:marBottom w:val="0"/>
                                                                                                  <w:divBdr>
                                                                                                    <w:top w:val="none" w:sz="0" w:space="0" w:color="auto"/>
                                                                                                    <w:left w:val="none" w:sz="0" w:space="0" w:color="auto"/>
                                                                                                    <w:bottom w:val="none" w:sz="0" w:space="0" w:color="auto"/>
                                                                                                    <w:right w:val="none" w:sz="0" w:space="0" w:color="auto"/>
                                                                                                  </w:divBdr>
                                                                                                </w:div>
                                                                                              </w:divsChild>
                                                                                            </w:div>
                                                                                            <w:div w:id="1100612064">
                                                                                              <w:marLeft w:val="0"/>
                                                                                              <w:marRight w:val="0"/>
                                                                                              <w:marTop w:val="0"/>
                                                                                              <w:marBottom w:val="0"/>
                                                                                              <w:divBdr>
                                                                                                <w:top w:val="none" w:sz="0" w:space="0" w:color="auto"/>
                                                                                                <w:left w:val="none" w:sz="0" w:space="0" w:color="auto"/>
                                                                                                <w:bottom w:val="none" w:sz="0" w:space="0" w:color="auto"/>
                                                                                                <w:right w:val="none" w:sz="0" w:space="0" w:color="auto"/>
                                                                                              </w:divBdr>
                                                                                              <w:divsChild>
                                                                                                <w:div w:id="307248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2960554">
                                                                                      <w:marLeft w:val="0"/>
                                                                                      <w:marRight w:val="0"/>
                                                                                      <w:marTop w:val="0"/>
                                                                                      <w:marBottom w:val="0"/>
                                                                                      <w:divBdr>
                                                                                        <w:top w:val="single" w:sz="4" w:space="0" w:color="B9B9B9"/>
                                                                                        <w:left w:val="none" w:sz="0" w:space="0" w:color="auto"/>
                                                                                        <w:bottom w:val="none" w:sz="0" w:space="0" w:color="auto"/>
                                                                                        <w:right w:val="none" w:sz="0" w:space="0" w:color="auto"/>
                                                                                      </w:divBdr>
                                                                                      <w:divsChild>
                                                                                        <w:div w:id="1365443739">
                                                                                          <w:marLeft w:val="0"/>
                                                                                          <w:marRight w:val="0"/>
                                                                                          <w:marTop w:val="0"/>
                                                                                          <w:marBottom w:val="0"/>
                                                                                          <w:divBdr>
                                                                                            <w:top w:val="none" w:sz="0" w:space="0" w:color="auto"/>
                                                                                            <w:left w:val="none" w:sz="0" w:space="0" w:color="auto"/>
                                                                                            <w:bottom w:val="none" w:sz="0" w:space="0" w:color="auto"/>
                                                                                            <w:right w:val="none" w:sz="0" w:space="0" w:color="auto"/>
                                                                                          </w:divBdr>
                                                                                          <w:divsChild>
                                                                                            <w:div w:id="1373842352">
                                                                                              <w:marLeft w:val="0"/>
                                                                                              <w:marRight w:val="0"/>
                                                                                              <w:marTop w:val="0"/>
                                                                                              <w:marBottom w:val="0"/>
                                                                                              <w:divBdr>
                                                                                                <w:top w:val="none" w:sz="0" w:space="0" w:color="auto"/>
                                                                                                <w:left w:val="none" w:sz="0" w:space="0" w:color="auto"/>
                                                                                                <w:bottom w:val="none" w:sz="0" w:space="0" w:color="auto"/>
                                                                                                <w:right w:val="none" w:sz="0" w:space="0" w:color="auto"/>
                                                                                              </w:divBdr>
                                                                                              <w:divsChild>
                                                                                                <w:div w:id="1886215750">
                                                                                                  <w:marLeft w:val="0"/>
                                                                                                  <w:marRight w:val="0"/>
                                                                                                  <w:marTop w:val="0"/>
                                                                                                  <w:marBottom w:val="0"/>
                                                                                                  <w:divBdr>
                                                                                                    <w:top w:val="none" w:sz="0" w:space="0" w:color="auto"/>
                                                                                                    <w:left w:val="none" w:sz="0" w:space="0" w:color="auto"/>
                                                                                                    <w:bottom w:val="none" w:sz="0" w:space="0" w:color="auto"/>
                                                                                                    <w:right w:val="none" w:sz="0" w:space="0" w:color="auto"/>
                                                                                                  </w:divBdr>
                                                                                                </w:div>
                                                                                              </w:divsChild>
                                                                                            </w:div>
                                                                                            <w:div w:id="1526794259">
                                                                                              <w:marLeft w:val="0"/>
                                                                                              <w:marRight w:val="0"/>
                                                                                              <w:marTop w:val="0"/>
                                                                                              <w:marBottom w:val="0"/>
                                                                                              <w:divBdr>
                                                                                                <w:top w:val="none" w:sz="0" w:space="0" w:color="auto"/>
                                                                                                <w:left w:val="none" w:sz="0" w:space="0" w:color="auto"/>
                                                                                                <w:bottom w:val="none" w:sz="0" w:space="0" w:color="auto"/>
                                                                                                <w:right w:val="none" w:sz="0" w:space="0" w:color="auto"/>
                                                                                              </w:divBdr>
                                                                                              <w:divsChild>
                                                                                                <w:div w:id="4139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442472">
                                                                                      <w:marLeft w:val="0"/>
                                                                                      <w:marRight w:val="0"/>
                                                                                      <w:marTop w:val="0"/>
                                                                                      <w:marBottom w:val="0"/>
                                                                                      <w:divBdr>
                                                                                        <w:top w:val="single" w:sz="4" w:space="0" w:color="B9B9B9"/>
                                                                                        <w:left w:val="none" w:sz="0" w:space="0" w:color="auto"/>
                                                                                        <w:bottom w:val="none" w:sz="0" w:space="0" w:color="auto"/>
                                                                                        <w:right w:val="none" w:sz="0" w:space="0" w:color="auto"/>
                                                                                      </w:divBdr>
                                                                                      <w:divsChild>
                                                                                        <w:div w:id="11927650">
                                                                                          <w:marLeft w:val="0"/>
                                                                                          <w:marRight w:val="0"/>
                                                                                          <w:marTop w:val="0"/>
                                                                                          <w:marBottom w:val="0"/>
                                                                                          <w:divBdr>
                                                                                            <w:top w:val="none" w:sz="0" w:space="0" w:color="auto"/>
                                                                                            <w:left w:val="none" w:sz="0" w:space="0" w:color="auto"/>
                                                                                            <w:bottom w:val="none" w:sz="0" w:space="0" w:color="auto"/>
                                                                                            <w:right w:val="none" w:sz="0" w:space="0" w:color="auto"/>
                                                                                          </w:divBdr>
                                                                                          <w:divsChild>
                                                                                            <w:div w:id="662783664">
                                                                                              <w:marLeft w:val="0"/>
                                                                                              <w:marRight w:val="0"/>
                                                                                              <w:marTop w:val="0"/>
                                                                                              <w:marBottom w:val="0"/>
                                                                                              <w:divBdr>
                                                                                                <w:top w:val="none" w:sz="0" w:space="0" w:color="auto"/>
                                                                                                <w:left w:val="none" w:sz="0" w:space="0" w:color="auto"/>
                                                                                                <w:bottom w:val="none" w:sz="0" w:space="0" w:color="auto"/>
                                                                                                <w:right w:val="none" w:sz="0" w:space="0" w:color="auto"/>
                                                                                              </w:divBdr>
                                                                                              <w:divsChild>
                                                                                                <w:div w:id="663554737">
                                                                                                  <w:marLeft w:val="0"/>
                                                                                                  <w:marRight w:val="0"/>
                                                                                                  <w:marTop w:val="0"/>
                                                                                                  <w:marBottom w:val="0"/>
                                                                                                  <w:divBdr>
                                                                                                    <w:top w:val="none" w:sz="0" w:space="0" w:color="auto"/>
                                                                                                    <w:left w:val="none" w:sz="0" w:space="0" w:color="auto"/>
                                                                                                    <w:bottom w:val="none" w:sz="0" w:space="0" w:color="auto"/>
                                                                                                    <w:right w:val="none" w:sz="0" w:space="0" w:color="auto"/>
                                                                                                  </w:divBdr>
                                                                                                </w:div>
                                                                                              </w:divsChild>
                                                                                            </w:div>
                                                                                            <w:div w:id="1974552911">
                                                                                              <w:marLeft w:val="0"/>
                                                                                              <w:marRight w:val="0"/>
                                                                                              <w:marTop w:val="0"/>
                                                                                              <w:marBottom w:val="0"/>
                                                                                              <w:divBdr>
                                                                                                <w:top w:val="none" w:sz="0" w:space="0" w:color="auto"/>
                                                                                                <w:left w:val="none" w:sz="0" w:space="0" w:color="auto"/>
                                                                                                <w:bottom w:val="none" w:sz="0" w:space="0" w:color="auto"/>
                                                                                                <w:right w:val="none" w:sz="0" w:space="0" w:color="auto"/>
                                                                                              </w:divBdr>
                                                                                              <w:divsChild>
                                                                                                <w:div w:id="1931307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4146218">
                                                                                      <w:marLeft w:val="0"/>
                                                                                      <w:marRight w:val="0"/>
                                                                                      <w:marTop w:val="0"/>
                                                                                      <w:marBottom w:val="0"/>
                                                                                      <w:divBdr>
                                                                                        <w:top w:val="single" w:sz="4" w:space="0" w:color="B9B9B9"/>
                                                                                        <w:left w:val="none" w:sz="0" w:space="0" w:color="auto"/>
                                                                                        <w:bottom w:val="none" w:sz="0" w:space="0" w:color="auto"/>
                                                                                        <w:right w:val="none" w:sz="0" w:space="0" w:color="auto"/>
                                                                                      </w:divBdr>
                                                                                      <w:divsChild>
                                                                                        <w:div w:id="1353996756">
                                                                                          <w:marLeft w:val="0"/>
                                                                                          <w:marRight w:val="0"/>
                                                                                          <w:marTop w:val="0"/>
                                                                                          <w:marBottom w:val="0"/>
                                                                                          <w:divBdr>
                                                                                            <w:top w:val="none" w:sz="0" w:space="0" w:color="auto"/>
                                                                                            <w:left w:val="none" w:sz="0" w:space="0" w:color="auto"/>
                                                                                            <w:bottom w:val="none" w:sz="0" w:space="0" w:color="auto"/>
                                                                                            <w:right w:val="none" w:sz="0" w:space="0" w:color="auto"/>
                                                                                          </w:divBdr>
                                                                                          <w:divsChild>
                                                                                            <w:div w:id="1031419543">
                                                                                              <w:marLeft w:val="0"/>
                                                                                              <w:marRight w:val="0"/>
                                                                                              <w:marTop w:val="0"/>
                                                                                              <w:marBottom w:val="0"/>
                                                                                              <w:divBdr>
                                                                                                <w:top w:val="none" w:sz="0" w:space="0" w:color="auto"/>
                                                                                                <w:left w:val="none" w:sz="0" w:space="0" w:color="auto"/>
                                                                                                <w:bottom w:val="none" w:sz="0" w:space="0" w:color="auto"/>
                                                                                                <w:right w:val="none" w:sz="0" w:space="0" w:color="auto"/>
                                                                                              </w:divBdr>
                                                                                              <w:divsChild>
                                                                                                <w:div w:id="1799494336">
                                                                                                  <w:marLeft w:val="0"/>
                                                                                                  <w:marRight w:val="0"/>
                                                                                                  <w:marTop w:val="0"/>
                                                                                                  <w:marBottom w:val="0"/>
                                                                                                  <w:divBdr>
                                                                                                    <w:top w:val="none" w:sz="0" w:space="0" w:color="auto"/>
                                                                                                    <w:left w:val="none" w:sz="0" w:space="0" w:color="auto"/>
                                                                                                    <w:bottom w:val="none" w:sz="0" w:space="0" w:color="auto"/>
                                                                                                    <w:right w:val="none" w:sz="0" w:space="0" w:color="auto"/>
                                                                                                  </w:divBdr>
                                                                                                </w:div>
                                                                                              </w:divsChild>
                                                                                            </w:div>
                                                                                            <w:div w:id="1537962571">
                                                                                              <w:marLeft w:val="0"/>
                                                                                              <w:marRight w:val="0"/>
                                                                                              <w:marTop w:val="0"/>
                                                                                              <w:marBottom w:val="0"/>
                                                                                              <w:divBdr>
                                                                                                <w:top w:val="none" w:sz="0" w:space="0" w:color="auto"/>
                                                                                                <w:left w:val="none" w:sz="0" w:space="0" w:color="auto"/>
                                                                                                <w:bottom w:val="none" w:sz="0" w:space="0" w:color="auto"/>
                                                                                                <w:right w:val="none" w:sz="0" w:space="0" w:color="auto"/>
                                                                                              </w:divBdr>
                                                                                              <w:divsChild>
                                                                                                <w:div w:id="145806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5457555">
                                                                                      <w:marLeft w:val="0"/>
                                                                                      <w:marRight w:val="0"/>
                                                                                      <w:marTop w:val="0"/>
                                                                                      <w:marBottom w:val="0"/>
                                                                                      <w:divBdr>
                                                                                        <w:top w:val="single" w:sz="4" w:space="0" w:color="B9B9B9"/>
                                                                                        <w:left w:val="none" w:sz="0" w:space="0" w:color="auto"/>
                                                                                        <w:bottom w:val="none" w:sz="0" w:space="0" w:color="auto"/>
                                                                                        <w:right w:val="none" w:sz="0" w:space="0" w:color="auto"/>
                                                                                      </w:divBdr>
                                                                                      <w:divsChild>
                                                                                        <w:div w:id="910845073">
                                                                                          <w:marLeft w:val="0"/>
                                                                                          <w:marRight w:val="0"/>
                                                                                          <w:marTop w:val="0"/>
                                                                                          <w:marBottom w:val="0"/>
                                                                                          <w:divBdr>
                                                                                            <w:top w:val="none" w:sz="0" w:space="0" w:color="auto"/>
                                                                                            <w:left w:val="none" w:sz="0" w:space="0" w:color="auto"/>
                                                                                            <w:bottom w:val="none" w:sz="0" w:space="0" w:color="auto"/>
                                                                                            <w:right w:val="none" w:sz="0" w:space="0" w:color="auto"/>
                                                                                          </w:divBdr>
                                                                                          <w:divsChild>
                                                                                            <w:div w:id="1534997355">
                                                                                              <w:marLeft w:val="0"/>
                                                                                              <w:marRight w:val="0"/>
                                                                                              <w:marTop w:val="0"/>
                                                                                              <w:marBottom w:val="0"/>
                                                                                              <w:divBdr>
                                                                                                <w:top w:val="none" w:sz="0" w:space="0" w:color="auto"/>
                                                                                                <w:left w:val="none" w:sz="0" w:space="0" w:color="auto"/>
                                                                                                <w:bottom w:val="none" w:sz="0" w:space="0" w:color="auto"/>
                                                                                                <w:right w:val="none" w:sz="0" w:space="0" w:color="auto"/>
                                                                                              </w:divBdr>
                                                                                              <w:divsChild>
                                                                                                <w:div w:id="1981416918">
                                                                                                  <w:marLeft w:val="0"/>
                                                                                                  <w:marRight w:val="0"/>
                                                                                                  <w:marTop w:val="0"/>
                                                                                                  <w:marBottom w:val="0"/>
                                                                                                  <w:divBdr>
                                                                                                    <w:top w:val="none" w:sz="0" w:space="0" w:color="auto"/>
                                                                                                    <w:left w:val="none" w:sz="0" w:space="0" w:color="auto"/>
                                                                                                    <w:bottom w:val="none" w:sz="0" w:space="0" w:color="auto"/>
                                                                                                    <w:right w:val="none" w:sz="0" w:space="0" w:color="auto"/>
                                                                                                  </w:divBdr>
                                                                                                </w:div>
                                                                                              </w:divsChild>
                                                                                            </w:div>
                                                                                            <w:div w:id="2141260043">
                                                                                              <w:marLeft w:val="0"/>
                                                                                              <w:marRight w:val="0"/>
                                                                                              <w:marTop w:val="0"/>
                                                                                              <w:marBottom w:val="0"/>
                                                                                              <w:divBdr>
                                                                                                <w:top w:val="none" w:sz="0" w:space="0" w:color="auto"/>
                                                                                                <w:left w:val="none" w:sz="0" w:space="0" w:color="auto"/>
                                                                                                <w:bottom w:val="none" w:sz="0" w:space="0" w:color="auto"/>
                                                                                                <w:right w:val="none" w:sz="0" w:space="0" w:color="auto"/>
                                                                                              </w:divBdr>
                                                                                              <w:divsChild>
                                                                                                <w:div w:id="134736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3924915">
                                                                                      <w:marLeft w:val="0"/>
                                                                                      <w:marRight w:val="0"/>
                                                                                      <w:marTop w:val="0"/>
                                                                                      <w:marBottom w:val="0"/>
                                                                                      <w:divBdr>
                                                                                        <w:top w:val="single" w:sz="4" w:space="0" w:color="B9B9B9"/>
                                                                                        <w:left w:val="none" w:sz="0" w:space="0" w:color="auto"/>
                                                                                        <w:bottom w:val="none" w:sz="0" w:space="0" w:color="auto"/>
                                                                                        <w:right w:val="none" w:sz="0" w:space="0" w:color="auto"/>
                                                                                      </w:divBdr>
                                                                                      <w:divsChild>
                                                                                        <w:div w:id="1483504300">
                                                                                          <w:marLeft w:val="0"/>
                                                                                          <w:marRight w:val="0"/>
                                                                                          <w:marTop w:val="0"/>
                                                                                          <w:marBottom w:val="0"/>
                                                                                          <w:divBdr>
                                                                                            <w:top w:val="none" w:sz="0" w:space="0" w:color="auto"/>
                                                                                            <w:left w:val="none" w:sz="0" w:space="0" w:color="auto"/>
                                                                                            <w:bottom w:val="none" w:sz="0" w:space="0" w:color="auto"/>
                                                                                            <w:right w:val="none" w:sz="0" w:space="0" w:color="auto"/>
                                                                                          </w:divBdr>
                                                                                          <w:divsChild>
                                                                                            <w:div w:id="1162701503">
                                                                                              <w:marLeft w:val="0"/>
                                                                                              <w:marRight w:val="0"/>
                                                                                              <w:marTop w:val="0"/>
                                                                                              <w:marBottom w:val="0"/>
                                                                                              <w:divBdr>
                                                                                                <w:top w:val="none" w:sz="0" w:space="0" w:color="auto"/>
                                                                                                <w:left w:val="none" w:sz="0" w:space="0" w:color="auto"/>
                                                                                                <w:bottom w:val="none" w:sz="0" w:space="0" w:color="auto"/>
                                                                                                <w:right w:val="none" w:sz="0" w:space="0" w:color="auto"/>
                                                                                              </w:divBdr>
                                                                                              <w:divsChild>
                                                                                                <w:div w:id="1305353723">
                                                                                                  <w:marLeft w:val="0"/>
                                                                                                  <w:marRight w:val="0"/>
                                                                                                  <w:marTop w:val="0"/>
                                                                                                  <w:marBottom w:val="0"/>
                                                                                                  <w:divBdr>
                                                                                                    <w:top w:val="none" w:sz="0" w:space="0" w:color="auto"/>
                                                                                                    <w:left w:val="none" w:sz="0" w:space="0" w:color="auto"/>
                                                                                                    <w:bottom w:val="none" w:sz="0" w:space="0" w:color="auto"/>
                                                                                                    <w:right w:val="none" w:sz="0" w:space="0" w:color="auto"/>
                                                                                                  </w:divBdr>
                                                                                                </w:div>
                                                                                              </w:divsChild>
                                                                                            </w:div>
                                                                                            <w:div w:id="2098356836">
                                                                                              <w:marLeft w:val="0"/>
                                                                                              <w:marRight w:val="0"/>
                                                                                              <w:marTop w:val="0"/>
                                                                                              <w:marBottom w:val="0"/>
                                                                                              <w:divBdr>
                                                                                                <w:top w:val="none" w:sz="0" w:space="0" w:color="auto"/>
                                                                                                <w:left w:val="none" w:sz="0" w:space="0" w:color="auto"/>
                                                                                                <w:bottom w:val="none" w:sz="0" w:space="0" w:color="auto"/>
                                                                                                <w:right w:val="none" w:sz="0" w:space="0" w:color="auto"/>
                                                                                              </w:divBdr>
                                                                                              <w:divsChild>
                                                                                                <w:div w:id="56169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043623">
                                                                                      <w:marLeft w:val="0"/>
                                                                                      <w:marRight w:val="0"/>
                                                                                      <w:marTop w:val="0"/>
                                                                                      <w:marBottom w:val="0"/>
                                                                                      <w:divBdr>
                                                                                        <w:top w:val="single" w:sz="4" w:space="0" w:color="B9B9B9"/>
                                                                                        <w:left w:val="none" w:sz="0" w:space="0" w:color="auto"/>
                                                                                        <w:bottom w:val="none" w:sz="0" w:space="0" w:color="auto"/>
                                                                                        <w:right w:val="none" w:sz="0" w:space="0" w:color="auto"/>
                                                                                      </w:divBdr>
                                                                                      <w:divsChild>
                                                                                        <w:div w:id="896361494">
                                                                                          <w:marLeft w:val="0"/>
                                                                                          <w:marRight w:val="0"/>
                                                                                          <w:marTop w:val="0"/>
                                                                                          <w:marBottom w:val="0"/>
                                                                                          <w:divBdr>
                                                                                            <w:top w:val="none" w:sz="0" w:space="0" w:color="auto"/>
                                                                                            <w:left w:val="none" w:sz="0" w:space="0" w:color="auto"/>
                                                                                            <w:bottom w:val="none" w:sz="0" w:space="0" w:color="auto"/>
                                                                                            <w:right w:val="none" w:sz="0" w:space="0" w:color="auto"/>
                                                                                          </w:divBdr>
                                                                                          <w:divsChild>
                                                                                            <w:div w:id="412775146">
                                                                                              <w:marLeft w:val="0"/>
                                                                                              <w:marRight w:val="0"/>
                                                                                              <w:marTop w:val="0"/>
                                                                                              <w:marBottom w:val="0"/>
                                                                                              <w:divBdr>
                                                                                                <w:top w:val="none" w:sz="0" w:space="0" w:color="auto"/>
                                                                                                <w:left w:val="none" w:sz="0" w:space="0" w:color="auto"/>
                                                                                                <w:bottom w:val="none" w:sz="0" w:space="0" w:color="auto"/>
                                                                                                <w:right w:val="none" w:sz="0" w:space="0" w:color="auto"/>
                                                                                              </w:divBdr>
                                                                                              <w:divsChild>
                                                                                                <w:div w:id="2022467835">
                                                                                                  <w:marLeft w:val="0"/>
                                                                                                  <w:marRight w:val="0"/>
                                                                                                  <w:marTop w:val="0"/>
                                                                                                  <w:marBottom w:val="0"/>
                                                                                                  <w:divBdr>
                                                                                                    <w:top w:val="none" w:sz="0" w:space="0" w:color="auto"/>
                                                                                                    <w:left w:val="none" w:sz="0" w:space="0" w:color="auto"/>
                                                                                                    <w:bottom w:val="none" w:sz="0" w:space="0" w:color="auto"/>
                                                                                                    <w:right w:val="none" w:sz="0" w:space="0" w:color="auto"/>
                                                                                                  </w:divBdr>
                                                                                                </w:div>
                                                                                              </w:divsChild>
                                                                                            </w:div>
                                                                                            <w:div w:id="1381368075">
                                                                                              <w:marLeft w:val="0"/>
                                                                                              <w:marRight w:val="0"/>
                                                                                              <w:marTop w:val="0"/>
                                                                                              <w:marBottom w:val="0"/>
                                                                                              <w:divBdr>
                                                                                                <w:top w:val="none" w:sz="0" w:space="0" w:color="auto"/>
                                                                                                <w:left w:val="none" w:sz="0" w:space="0" w:color="auto"/>
                                                                                                <w:bottom w:val="none" w:sz="0" w:space="0" w:color="auto"/>
                                                                                                <w:right w:val="none" w:sz="0" w:space="0" w:color="auto"/>
                                                                                              </w:divBdr>
                                                                                              <w:divsChild>
                                                                                                <w:div w:id="136239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823535">
                                                                                      <w:marLeft w:val="0"/>
                                                                                      <w:marRight w:val="0"/>
                                                                                      <w:marTop w:val="0"/>
                                                                                      <w:marBottom w:val="0"/>
                                                                                      <w:divBdr>
                                                                                        <w:top w:val="single" w:sz="4" w:space="0" w:color="B9B9B9"/>
                                                                                        <w:left w:val="none" w:sz="0" w:space="0" w:color="auto"/>
                                                                                        <w:bottom w:val="none" w:sz="0" w:space="0" w:color="auto"/>
                                                                                        <w:right w:val="none" w:sz="0" w:space="0" w:color="auto"/>
                                                                                      </w:divBdr>
                                                                                      <w:divsChild>
                                                                                        <w:div w:id="1365909107">
                                                                                          <w:marLeft w:val="0"/>
                                                                                          <w:marRight w:val="0"/>
                                                                                          <w:marTop w:val="0"/>
                                                                                          <w:marBottom w:val="0"/>
                                                                                          <w:divBdr>
                                                                                            <w:top w:val="none" w:sz="0" w:space="0" w:color="auto"/>
                                                                                            <w:left w:val="none" w:sz="0" w:space="0" w:color="auto"/>
                                                                                            <w:bottom w:val="none" w:sz="0" w:space="0" w:color="auto"/>
                                                                                            <w:right w:val="none" w:sz="0" w:space="0" w:color="auto"/>
                                                                                          </w:divBdr>
                                                                                          <w:divsChild>
                                                                                            <w:div w:id="183521521">
                                                                                              <w:marLeft w:val="0"/>
                                                                                              <w:marRight w:val="0"/>
                                                                                              <w:marTop w:val="0"/>
                                                                                              <w:marBottom w:val="0"/>
                                                                                              <w:divBdr>
                                                                                                <w:top w:val="none" w:sz="0" w:space="0" w:color="auto"/>
                                                                                                <w:left w:val="none" w:sz="0" w:space="0" w:color="auto"/>
                                                                                                <w:bottom w:val="none" w:sz="0" w:space="0" w:color="auto"/>
                                                                                                <w:right w:val="none" w:sz="0" w:space="0" w:color="auto"/>
                                                                                              </w:divBdr>
                                                                                              <w:divsChild>
                                                                                                <w:div w:id="924656442">
                                                                                                  <w:marLeft w:val="0"/>
                                                                                                  <w:marRight w:val="0"/>
                                                                                                  <w:marTop w:val="0"/>
                                                                                                  <w:marBottom w:val="0"/>
                                                                                                  <w:divBdr>
                                                                                                    <w:top w:val="none" w:sz="0" w:space="0" w:color="auto"/>
                                                                                                    <w:left w:val="none" w:sz="0" w:space="0" w:color="auto"/>
                                                                                                    <w:bottom w:val="none" w:sz="0" w:space="0" w:color="auto"/>
                                                                                                    <w:right w:val="none" w:sz="0" w:space="0" w:color="auto"/>
                                                                                                  </w:divBdr>
                                                                                                </w:div>
                                                                                              </w:divsChild>
                                                                                            </w:div>
                                                                                            <w:div w:id="817916623">
                                                                                              <w:marLeft w:val="0"/>
                                                                                              <w:marRight w:val="0"/>
                                                                                              <w:marTop w:val="0"/>
                                                                                              <w:marBottom w:val="0"/>
                                                                                              <w:divBdr>
                                                                                                <w:top w:val="none" w:sz="0" w:space="0" w:color="auto"/>
                                                                                                <w:left w:val="none" w:sz="0" w:space="0" w:color="auto"/>
                                                                                                <w:bottom w:val="none" w:sz="0" w:space="0" w:color="auto"/>
                                                                                                <w:right w:val="none" w:sz="0" w:space="0" w:color="auto"/>
                                                                                              </w:divBdr>
                                                                                              <w:divsChild>
                                                                                                <w:div w:id="660695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175452">
                                                                                      <w:marLeft w:val="0"/>
                                                                                      <w:marRight w:val="0"/>
                                                                                      <w:marTop w:val="0"/>
                                                                                      <w:marBottom w:val="0"/>
                                                                                      <w:divBdr>
                                                                                        <w:top w:val="single" w:sz="4" w:space="0" w:color="B9B9B9"/>
                                                                                        <w:left w:val="none" w:sz="0" w:space="0" w:color="auto"/>
                                                                                        <w:bottom w:val="none" w:sz="0" w:space="0" w:color="auto"/>
                                                                                        <w:right w:val="none" w:sz="0" w:space="0" w:color="auto"/>
                                                                                      </w:divBdr>
                                                                                      <w:divsChild>
                                                                                        <w:div w:id="1962223874">
                                                                                          <w:marLeft w:val="0"/>
                                                                                          <w:marRight w:val="0"/>
                                                                                          <w:marTop w:val="0"/>
                                                                                          <w:marBottom w:val="0"/>
                                                                                          <w:divBdr>
                                                                                            <w:top w:val="none" w:sz="0" w:space="0" w:color="auto"/>
                                                                                            <w:left w:val="none" w:sz="0" w:space="0" w:color="auto"/>
                                                                                            <w:bottom w:val="none" w:sz="0" w:space="0" w:color="auto"/>
                                                                                            <w:right w:val="none" w:sz="0" w:space="0" w:color="auto"/>
                                                                                          </w:divBdr>
                                                                                          <w:divsChild>
                                                                                            <w:div w:id="898901759">
                                                                                              <w:marLeft w:val="0"/>
                                                                                              <w:marRight w:val="0"/>
                                                                                              <w:marTop w:val="0"/>
                                                                                              <w:marBottom w:val="0"/>
                                                                                              <w:divBdr>
                                                                                                <w:top w:val="none" w:sz="0" w:space="0" w:color="auto"/>
                                                                                                <w:left w:val="none" w:sz="0" w:space="0" w:color="auto"/>
                                                                                                <w:bottom w:val="none" w:sz="0" w:space="0" w:color="auto"/>
                                                                                                <w:right w:val="none" w:sz="0" w:space="0" w:color="auto"/>
                                                                                              </w:divBdr>
                                                                                              <w:divsChild>
                                                                                                <w:div w:id="123542534">
                                                                                                  <w:marLeft w:val="0"/>
                                                                                                  <w:marRight w:val="0"/>
                                                                                                  <w:marTop w:val="0"/>
                                                                                                  <w:marBottom w:val="0"/>
                                                                                                  <w:divBdr>
                                                                                                    <w:top w:val="none" w:sz="0" w:space="0" w:color="auto"/>
                                                                                                    <w:left w:val="none" w:sz="0" w:space="0" w:color="auto"/>
                                                                                                    <w:bottom w:val="none" w:sz="0" w:space="0" w:color="auto"/>
                                                                                                    <w:right w:val="none" w:sz="0" w:space="0" w:color="auto"/>
                                                                                                  </w:divBdr>
                                                                                                </w:div>
                                                                                              </w:divsChild>
                                                                                            </w:div>
                                                                                            <w:div w:id="1056078126">
                                                                                              <w:marLeft w:val="0"/>
                                                                                              <w:marRight w:val="0"/>
                                                                                              <w:marTop w:val="0"/>
                                                                                              <w:marBottom w:val="0"/>
                                                                                              <w:divBdr>
                                                                                                <w:top w:val="none" w:sz="0" w:space="0" w:color="auto"/>
                                                                                                <w:left w:val="none" w:sz="0" w:space="0" w:color="auto"/>
                                                                                                <w:bottom w:val="none" w:sz="0" w:space="0" w:color="auto"/>
                                                                                                <w:right w:val="none" w:sz="0" w:space="0" w:color="auto"/>
                                                                                              </w:divBdr>
                                                                                              <w:divsChild>
                                                                                                <w:div w:id="514270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0409986">
                                                                                      <w:marLeft w:val="0"/>
                                                                                      <w:marRight w:val="0"/>
                                                                                      <w:marTop w:val="0"/>
                                                                                      <w:marBottom w:val="0"/>
                                                                                      <w:divBdr>
                                                                                        <w:top w:val="single" w:sz="4" w:space="0" w:color="B9B9B9"/>
                                                                                        <w:left w:val="none" w:sz="0" w:space="0" w:color="auto"/>
                                                                                        <w:bottom w:val="none" w:sz="0" w:space="0" w:color="auto"/>
                                                                                        <w:right w:val="none" w:sz="0" w:space="0" w:color="auto"/>
                                                                                      </w:divBdr>
                                                                                      <w:divsChild>
                                                                                        <w:div w:id="2021394177">
                                                                                          <w:marLeft w:val="0"/>
                                                                                          <w:marRight w:val="0"/>
                                                                                          <w:marTop w:val="0"/>
                                                                                          <w:marBottom w:val="0"/>
                                                                                          <w:divBdr>
                                                                                            <w:top w:val="none" w:sz="0" w:space="0" w:color="auto"/>
                                                                                            <w:left w:val="none" w:sz="0" w:space="0" w:color="auto"/>
                                                                                            <w:bottom w:val="none" w:sz="0" w:space="0" w:color="auto"/>
                                                                                            <w:right w:val="none" w:sz="0" w:space="0" w:color="auto"/>
                                                                                          </w:divBdr>
                                                                                          <w:divsChild>
                                                                                            <w:div w:id="771902305">
                                                                                              <w:marLeft w:val="0"/>
                                                                                              <w:marRight w:val="0"/>
                                                                                              <w:marTop w:val="0"/>
                                                                                              <w:marBottom w:val="0"/>
                                                                                              <w:divBdr>
                                                                                                <w:top w:val="none" w:sz="0" w:space="0" w:color="auto"/>
                                                                                                <w:left w:val="none" w:sz="0" w:space="0" w:color="auto"/>
                                                                                                <w:bottom w:val="none" w:sz="0" w:space="0" w:color="auto"/>
                                                                                                <w:right w:val="none" w:sz="0" w:space="0" w:color="auto"/>
                                                                                              </w:divBdr>
                                                                                              <w:divsChild>
                                                                                                <w:div w:id="1487824624">
                                                                                                  <w:marLeft w:val="0"/>
                                                                                                  <w:marRight w:val="0"/>
                                                                                                  <w:marTop w:val="0"/>
                                                                                                  <w:marBottom w:val="0"/>
                                                                                                  <w:divBdr>
                                                                                                    <w:top w:val="none" w:sz="0" w:space="0" w:color="auto"/>
                                                                                                    <w:left w:val="none" w:sz="0" w:space="0" w:color="auto"/>
                                                                                                    <w:bottom w:val="none" w:sz="0" w:space="0" w:color="auto"/>
                                                                                                    <w:right w:val="none" w:sz="0" w:space="0" w:color="auto"/>
                                                                                                  </w:divBdr>
                                                                                                </w:div>
                                                                                              </w:divsChild>
                                                                                            </w:div>
                                                                                            <w:div w:id="1600916740">
                                                                                              <w:marLeft w:val="0"/>
                                                                                              <w:marRight w:val="0"/>
                                                                                              <w:marTop w:val="0"/>
                                                                                              <w:marBottom w:val="0"/>
                                                                                              <w:divBdr>
                                                                                                <w:top w:val="none" w:sz="0" w:space="0" w:color="auto"/>
                                                                                                <w:left w:val="none" w:sz="0" w:space="0" w:color="auto"/>
                                                                                                <w:bottom w:val="none" w:sz="0" w:space="0" w:color="auto"/>
                                                                                                <w:right w:val="none" w:sz="0" w:space="0" w:color="auto"/>
                                                                                              </w:divBdr>
                                                                                              <w:divsChild>
                                                                                                <w:div w:id="515853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521590">
                                                                                      <w:marLeft w:val="0"/>
                                                                                      <w:marRight w:val="0"/>
                                                                                      <w:marTop w:val="0"/>
                                                                                      <w:marBottom w:val="0"/>
                                                                                      <w:divBdr>
                                                                                        <w:top w:val="single" w:sz="4" w:space="0" w:color="B9B9B9"/>
                                                                                        <w:left w:val="none" w:sz="0" w:space="0" w:color="auto"/>
                                                                                        <w:bottom w:val="none" w:sz="0" w:space="0" w:color="auto"/>
                                                                                        <w:right w:val="none" w:sz="0" w:space="0" w:color="auto"/>
                                                                                      </w:divBdr>
                                                                                      <w:divsChild>
                                                                                        <w:div w:id="1057434582">
                                                                                          <w:marLeft w:val="0"/>
                                                                                          <w:marRight w:val="0"/>
                                                                                          <w:marTop w:val="0"/>
                                                                                          <w:marBottom w:val="0"/>
                                                                                          <w:divBdr>
                                                                                            <w:top w:val="none" w:sz="0" w:space="0" w:color="auto"/>
                                                                                            <w:left w:val="none" w:sz="0" w:space="0" w:color="auto"/>
                                                                                            <w:bottom w:val="none" w:sz="0" w:space="0" w:color="auto"/>
                                                                                            <w:right w:val="none" w:sz="0" w:space="0" w:color="auto"/>
                                                                                          </w:divBdr>
                                                                                          <w:divsChild>
                                                                                            <w:div w:id="227813212">
                                                                                              <w:marLeft w:val="0"/>
                                                                                              <w:marRight w:val="0"/>
                                                                                              <w:marTop w:val="0"/>
                                                                                              <w:marBottom w:val="0"/>
                                                                                              <w:divBdr>
                                                                                                <w:top w:val="none" w:sz="0" w:space="0" w:color="auto"/>
                                                                                                <w:left w:val="none" w:sz="0" w:space="0" w:color="auto"/>
                                                                                                <w:bottom w:val="none" w:sz="0" w:space="0" w:color="auto"/>
                                                                                                <w:right w:val="none" w:sz="0" w:space="0" w:color="auto"/>
                                                                                              </w:divBdr>
                                                                                              <w:divsChild>
                                                                                                <w:div w:id="1278683396">
                                                                                                  <w:marLeft w:val="0"/>
                                                                                                  <w:marRight w:val="0"/>
                                                                                                  <w:marTop w:val="0"/>
                                                                                                  <w:marBottom w:val="0"/>
                                                                                                  <w:divBdr>
                                                                                                    <w:top w:val="none" w:sz="0" w:space="0" w:color="auto"/>
                                                                                                    <w:left w:val="none" w:sz="0" w:space="0" w:color="auto"/>
                                                                                                    <w:bottom w:val="none" w:sz="0" w:space="0" w:color="auto"/>
                                                                                                    <w:right w:val="none" w:sz="0" w:space="0" w:color="auto"/>
                                                                                                  </w:divBdr>
                                                                                                </w:div>
                                                                                              </w:divsChild>
                                                                                            </w:div>
                                                                                            <w:div w:id="704869559">
                                                                                              <w:marLeft w:val="0"/>
                                                                                              <w:marRight w:val="0"/>
                                                                                              <w:marTop w:val="0"/>
                                                                                              <w:marBottom w:val="0"/>
                                                                                              <w:divBdr>
                                                                                                <w:top w:val="none" w:sz="0" w:space="0" w:color="auto"/>
                                                                                                <w:left w:val="none" w:sz="0" w:space="0" w:color="auto"/>
                                                                                                <w:bottom w:val="none" w:sz="0" w:space="0" w:color="auto"/>
                                                                                                <w:right w:val="none" w:sz="0" w:space="0" w:color="auto"/>
                                                                                              </w:divBdr>
                                                                                              <w:divsChild>
                                                                                                <w:div w:id="18718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1987909">
                                                                                      <w:marLeft w:val="0"/>
                                                                                      <w:marRight w:val="0"/>
                                                                                      <w:marTop w:val="0"/>
                                                                                      <w:marBottom w:val="0"/>
                                                                                      <w:divBdr>
                                                                                        <w:top w:val="single" w:sz="4" w:space="0" w:color="B9B9B9"/>
                                                                                        <w:left w:val="none" w:sz="0" w:space="0" w:color="auto"/>
                                                                                        <w:bottom w:val="none" w:sz="0" w:space="0" w:color="auto"/>
                                                                                        <w:right w:val="none" w:sz="0" w:space="0" w:color="auto"/>
                                                                                      </w:divBdr>
                                                                                      <w:divsChild>
                                                                                        <w:div w:id="1503277965">
                                                                                          <w:marLeft w:val="0"/>
                                                                                          <w:marRight w:val="0"/>
                                                                                          <w:marTop w:val="0"/>
                                                                                          <w:marBottom w:val="0"/>
                                                                                          <w:divBdr>
                                                                                            <w:top w:val="none" w:sz="0" w:space="0" w:color="auto"/>
                                                                                            <w:left w:val="none" w:sz="0" w:space="0" w:color="auto"/>
                                                                                            <w:bottom w:val="none" w:sz="0" w:space="0" w:color="auto"/>
                                                                                            <w:right w:val="none" w:sz="0" w:space="0" w:color="auto"/>
                                                                                          </w:divBdr>
                                                                                          <w:divsChild>
                                                                                            <w:div w:id="1426999952">
                                                                                              <w:marLeft w:val="0"/>
                                                                                              <w:marRight w:val="0"/>
                                                                                              <w:marTop w:val="0"/>
                                                                                              <w:marBottom w:val="0"/>
                                                                                              <w:divBdr>
                                                                                                <w:top w:val="none" w:sz="0" w:space="0" w:color="auto"/>
                                                                                                <w:left w:val="none" w:sz="0" w:space="0" w:color="auto"/>
                                                                                                <w:bottom w:val="none" w:sz="0" w:space="0" w:color="auto"/>
                                                                                                <w:right w:val="none" w:sz="0" w:space="0" w:color="auto"/>
                                                                                              </w:divBdr>
                                                                                              <w:divsChild>
                                                                                                <w:div w:id="1605723412">
                                                                                                  <w:marLeft w:val="0"/>
                                                                                                  <w:marRight w:val="0"/>
                                                                                                  <w:marTop w:val="0"/>
                                                                                                  <w:marBottom w:val="0"/>
                                                                                                  <w:divBdr>
                                                                                                    <w:top w:val="none" w:sz="0" w:space="0" w:color="auto"/>
                                                                                                    <w:left w:val="none" w:sz="0" w:space="0" w:color="auto"/>
                                                                                                    <w:bottom w:val="none" w:sz="0" w:space="0" w:color="auto"/>
                                                                                                    <w:right w:val="none" w:sz="0" w:space="0" w:color="auto"/>
                                                                                                  </w:divBdr>
                                                                                                </w:div>
                                                                                              </w:divsChild>
                                                                                            </w:div>
                                                                                            <w:div w:id="1916742461">
                                                                                              <w:marLeft w:val="0"/>
                                                                                              <w:marRight w:val="0"/>
                                                                                              <w:marTop w:val="0"/>
                                                                                              <w:marBottom w:val="0"/>
                                                                                              <w:divBdr>
                                                                                                <w:top w:val="none" w:sz="0" w:space="0" w:color="auto"/>
                                                                                                <w:left w:val="none" w:sz="0" w:space="0" w:color="auto"/>
                                                                                                <w:bottom w:val="none" w:sz="0" w:space="0" w:color="auto"/>
                                                                                                <w:right w:val="none" w:sz="0" w:space="0" w:color="auto"/>
                                                                                              </w:divBdr>
                                                                                              <w:divsChild>
                                                                                                <w:div w:id="164442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3218481">
                                                                                      <w:marLeft w:val="0"/>
                                                                                      <w:marRight w:val="0"/>
                                                                                      <w:marTop w:val="0"/>
                                                                                      <w:marBottom w:val="0"/>
                                                                                      <w:divBdr>
                                                                                        <w:top w:val="single" w:sz="4" w:space="0" w:color="B9B9B9"/>
                                                                                        <w:left w:val="none" w:sz="0" w:space="0" w:color="auto"/>
                                                                                        <w:bottom w:val="none" w:sz="0" w:space="0" w:color="auto"/>
                                                                                        <w:right w:val="none" w:sz="0" w:space="0" w:color="auto"/>
                                                                                      </w:divBdr>
                                                                                      <w:divsChild>
                                                                                        <w:div w:id="1188522026">
                                                                                          <w:marLeft w:val="0"/>
                                                                                          <w:marRight w:val="0"/>
                                                                                          <w:marTop w:val="0"/>
                                                                                          <w:marBottom w:val="0"/>
                                                                                          <w:divBdr>
                                                                                            <w:top w:val="none" w:sz="0" w:space="0" w:color="auto"/>
                                                                                            <w:left w:val="none" w:sz="0" w:space="0" w:color="auto"/>
                                                                                            <w:bottom w:val="none" w:sz="0" w:space="0" w:color="auto"/>
                                                                                            <w:right w:val="none" w:sz="0" w:space="0" w:color="auto"/>
                                                                                          </w:divBdr>
                                                                                          <w:divsChild>
                                                                                            <w:div w:id="1803040744">
                                                                                              <w:marLeft w:val="0"/>
                                                                                              <w:marRight w:val="0"/>
                                                                                              <w:marTop w:val="0"/>
                                                                                              <w:marBottom w:val="0"/>
                                                                                              <w:divBdr>
                                                                                                <w:top w:val="none" w:sz="0" w:space="0" w:color="auto"/>
                                                                                                <w:left w:val="none" w:sz="0" w:space="0" w:color="auto"/>
                                                                                                <w:bottom w:val="none" w:sz="0" w:space="0" w:color="auto"/>
                                                                                                <w:right w:val="none" w:sz="0" w:space="0" w:color="auto"/>
                                                                                              </w:divBdr>
                                                                                              <w:divsChild>
                                                                                                <w:div w:id="955528242">
                                                                                                  <w:marLeft w:val="0"/>
                                                                                                  <w:marRight w:val="0"/>
                                                                                                  <w:marTop w:val="0"/>
                                                                                                  <w:marBottom w:val="0"/>
                                                                                                  <w:divBdr>
                                                                                                    <w:top w:val="none" w:sz="0" w:space="0" w:color="auto"/>
                                                                                                    <w:left w:val="none" w:sz="0" w:space="0" w:color="auto"/>
                                                                                                    <w:bottom w:val="none" w:sz="0" w:space="0" w:color="auto"/>
                                                                                                    <w:right w:val="none" w:sz="0" w:space="0" w:color="auto"/>
                                                                                                  </w:divBdr>
                                                                                                </w:div>
                                                                                              </w:divsChild>
                                                                                            </w:div>
                                                                                            <w:div w:id="1948197992">
                                                                                              <w:marLeft w:val="0"/>
                                                                                              <w:marRight w:val="0"/>
                                                                                              <w:marTop w:val="0"/>
                                                                                              <w:marBottom w:val="0"/>
                                                                                              <w:divBdr>
                                                                                                <w:top w:val="none" w:sz="0" w:space="0" w:color="auto"/>
                                                                                                <w:left w:val="none" w:sz="0" w:space="0" w:color="auto"/>
                                                                                                <w:bottom w:val="none" w:sz="0" w:space="0" w:color="auto"/>
                                                                                                <w:right w:val="none" w:sz="0" w:space="0" w:color="auto"/>
                                                                                              </w:divBdr>
                                                                                              <w:divsChild>
                                                                                                <w:div w:id="116374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577832">
                                                                                      <w:marLeft w:val="0"/>
                                                                                      <w:marRight w:val="0"/>
                                                                                      <w:marTop w:val="0"/>
                                                                                      <w:marBottom w:val="0"/>
                                                                                      <w:divBdr>
                                                                                        <w:top w:val="single" w:sz="4" w:space="0" w:color="B9B9B9"/>
                                                                                        <w:left w:val="none" w:sz="0" w:space="0" w:color="auto"/>
                                                                                        <w:bottom w:val="none" w:sz="0" w:space="0" w:color="auto"/>
                                                                                        <w:right w:val="none" w:sz="0" w:space="0" w:color="auto"/>
                                                                                      </w:divBdr>
                                                                                      <w:divsChild>
                                                                                        <w:div w:id="1450322491">
                                                                                          <w:marLeft w:val="0"/>
                                                                                          <w:marRight w:val="0"/>
                                                                                          <w:marTop w:val="0"/>
                                                                                          <w:marBottom w:val="0"/>
                                                                                          <w:divBdr>
                                                                                            <w:top w:val="none" w:sz="0" w:space="0" w:color="auto"/>
                                                                                            <w:left w:val="none" w:sz="0" w:space="0" w:color="auto"/>
                                                                                            <w:bottom w:val="none" w:sz="0" w:space="0" w:color="auto"/>
                                                                                            <w:right w:val="none" w:sz="0" w:space="0" w:color="auto"/>
                                                                                          </w:divBdr>
                                                                                          <w:divsChild>
                                                                                            <w:div w:id="93520908">
                                                                                              <w:marLeft w:val="0"/>
                                                                                              <w:marRight w:val="0"/>
                                                                                              <w:marTop w:val="0"/>
                                                                                              <w:marBottom w:val="0"/>
                                                                                              <w:divBdr>
                                                                                                <w:top w:val="none" w:sz="0" w:space="0" w:color="auto"/>
                                                                                                <w:left w:val="none" w:sz="0" w:space="0" w:color="auto"/>
                                                                                                <w:bottom w:val="none" w:sz="0" w:space="0" w:color="auto"/>
                                                                                                <w:right w:val="none" w:sz="0" w:space="0" w:color="auto"/>
                                                                                              </w:divBdr>
                                                                                              <w:divsChild>
                                                                                                <w:div w:id="442770578">
                                                                                                  <w:marLeft w:val="0"/>
                                                                                                  <w:marRight w:val="0"/>
                                                                                                  <w:marTop w:val="0"/>
                                                                                                  <w:marBottom w:val="0"/>
                                                                                                  <w:divBdr>
                                                                                                    <w:top w:val="none" w:sz="0" w:space="0" w:color="auto"/>
                                                                                                    <w:left w:val="none" w:sz="0" w:space="0" w:color="auto"/>
                                                                                                    <w:bottom w:val="none" w:sz="0" w:space="0" w:color="auto"/>
                                                                                                    <w:right w:val="none" w:sz="0" w:space="0" w:color="auto"/>
                                                                                                  </w:divBdr>
                                                                                                </w:div>
                                                                                              </w:divsChild>
                                                                                            </w:div>
                                                                                            <w:div w:id="1617562041">
                                                                                              <w:marLeft w:val="0"/>
                                                                                              <w:marRight w:val="0"/>
                                                                                              <w:marTop w:val="0"/>
                                                                                              <w:marBottom w:val="0"/>
                                                                                              <w:divBdr>
                                                                                                <w:top w:val="none" w:sz="0" w:space="0" w:color="auto"/>
                                                                                                <w:left w:val="none" w:sz="0" w:space="0" w:color="auto"/>
                                                                                                <w:bottom w:val="none" w:sz="0" w:space="0" w:color="auto"/>
                                                                                                <w:right w:val="none" w:sz="0" w:space="0" w:color="auto"/>
                                                                                              </w:divBdr>
                                                                                              <w:divsChild>
                                                                                                <w:div w:id="704715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7807430">
                                                                                      <w:marLeft w:val="0"/>
                                                                                      <w:marRight w:val="0"/>
                                                                                      <w:marTop w:val="0"/>
                                                                                      <w:marBottom w:val="0"/>
                                                                                      <w:divBdr>
                                                                                        <w:top w:val="single" w:sz="4" w:space="0" w:color="B9B9B9"/>
                                                                                        <w:left w:val="none" w:sz="0" w:space="0" w:color="auto"/>
                                                                                        <w:bottom w:val="none" w:sz="0" w:space="0" w:color="auto"/>
                                                                                        <w:right w:val="none" w:sz="0" w:space="0" w:color="auto"/>
                                                                                      </w:divBdr>
                                                                                      <w:divsChild>
                                                                                        <w:div w:id="670643362">
                                                                                          <w:marLeft w:val="0"/>
                                                                                          <w:marRight w:val="0"/>
                                                                                          <w:marTop w:val="0"/>
                                                                                          <w:marBottom w:val="0"/>
                                                                                          <w:divBdr>
                                                                                            <w:top w:val="none" w:sz="0" w:space="0" w:color="auto"/>
                                                                                            <w:left w:val="none" w:sz="0" w:space="0" w:color="auto"/>
                                                                                            <w:bottom w:val="none" w:sz="0" w:space="0" w:color="auto"/>
                                                                                            <w:right w:val="none" w:sz="0" w:space="0" w:color="auto"/>
                                                                                          </w:divBdr>
                                                                                          <w:divsChild>
                                                                                            <w:div w:id="200441138">
                                                                                              <w:marLeft w:val="0"/>
                                                                                              <w:marRight w:val="0"/>
                                                                                              <w:marTop w:val="0"/>
                                                                                              <w:marBottom w:val="0"/>
                                                                                              <w:divBdr>
                                                                                                <w:top w:val="none" w:sz="0" w:space="0" w:color="auto"/>
                                                                                                <w:left w:val="none" w:sz="0" w:space="0" w:color="auto"/>
                                                                                                <w:bottom w:val="none" w:sz="0" w:space="0" w:color="auto"/>
                                                                                                <w:right w:val="none" w:sz="0" w:space="0" w:color="auto"/>
                                                                                              </w:divBdr>
                                                                                              <w:divsChild>
                                                                                                <w:div w:id="2124185102">
                                                                                                  <w:marLeft w:val="0"/>
                                                                                                  <w:marRight w:val="0"/>
                                                                                                  <w:marTop w:val="0"/>
                                                                                                  <w:marBottom w:val="0"/>
                                                                                                  <w:divBdr>
                                                                                                    <w:top w:val="none" w:sz="0" w:space="0" w:color="auto"/>
                                                                                                    <w:left w:val="none" w:sz="0" w:space="0" w:color="auto"/>
                                                                                                    <w:bottom w:val="none" w:sz="0" w:space="0" w:color="auto"/>
                                                                                                    <w:right w:val="none" w:sz="0" w:space="0" w:color="auto"/>
                                                                                                  </w:divBdr>
                                                                                                </w:div>
                                                                                              </w:divsChild>
                                                                                            </w:div>
                                                                                            <w:div w:id="1968001277">
                                                                                              <w:marLeft w:val="0"/>
                                                                                              <w:marRight w:val="0"/>
                                                                                              <w:marTop w:val="0"/>
                                                                                              <w:marBottom w:val="0"/>
                                                                                              <w:divBdr>
                                                                                                <w:top w:val="none" w:sz="0" w:space="0" w:color="auto"/>
                                                                                                <w:left w:val="none" w:sz="0" w:space="0" w:color="auto"/>
                                                                                                <w:bottom w:val="none" w:sz="0" w:space="0" w:color="auto"/>
                                                                                                <w:right w:val="none" w:sz="0" w:space="0" w:color="auto"/>
                                                                                              </w:divBdr>
                                                                                              <w:divsChild>
                                                                                                <w:div w:id="61336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3011676">
                                                                                      <w:marLeft w:val="0"/>
                                                                                      <w:marRight w:val="0"/>
                                                                                      <w:marTop w:val="0"/>
                                                                                      <w:marBottom w:val="0"/>
                                                                                      <w:divBdr>
                                                                                        <w:top w:val="single" w:sz="4" w:space="0" w:color="B9B9B9"/>
                                                                                        <w:left w:val="none" w:sz="0" w:space="0" w:color="auto"/>
                                                                                        <w:bottom w:val="none" w:sz="0" w:space="0" w:color="auto"/>
                                                                                        <w:right w:val="none" w:sz="0" w:space="0" w:color="auto"/>
                                                                                      </w:divBdr>
                                                                                      <w:divsChild>
                                                                                        <w:div w:id="1964729412">
                                                                                          <w:marLeft w:val="0"/>
                                                                                          <w:marRight w:val="0"/>
                                                                                          <w:marTop w:val="0"/>
                                                                                          <w:marBottom w:val="0"/>
                                                                                          <w:divBdr>
                                                                                            <w:top w:val="none" w:sz="0" w:space="0" w:color="auto"/>
                                                                                            <w:left w:val="none" w:sz="0" w:space="0" w:color="auto"/>
                                                                                            <w:bottom w:val="none" w:sz="0" w:space="0" w:color="auto"/>
                                                                                            <w:right w:val="none" w:sz="0" w:space="0" w:color="auto"/>
                                                                                          </w:divBdr>
                                                                                          <w:divsChild>
                                                                                            <w:div w:id="414399681">
                                                                                              <w:marLeft w:val="0"/>
                                                                                              <w:marRight w:val="0"/>
                                                                                              <w:marTop w:val="0"/>
                                                                                              <w:marBottom w:val="0"/>
                                                                                              <w:divBdr>
                                                                                                <w:top w:val="none" w:sz="0" w:space="0" w:color="auto"/>
                                                                                                <w:left w:val="none" w:sz="0" w:space="0" w:color="auto"/>
                                                                                                <w:bottom w:val="none" w:sz="0" w:space="0" w:color="auto"/>
                                                                                                <w:right w:val="none" w:sz="0" w:space="0" w:color="auto"/>
                                                                                              </w:divBdr>
                                                                                              <w:divsChild>
                                                                                                <w:div w:id="1951890218">
                                                                                                  <w:marLeft w:val="0"/>
                                                                                                  <w:marRight w:val="0"/>
                                                                                                  <w:marTop w:val="0"/>
                                                                                                  <w:marBottom w:val="0"/>
                                                                                                  <w:divBdr>
                                                                                                    <w:top w:val="none" w:sz="0" w:space="0" w:color="auto"/>
                                                                                                    <w:left w:val="none" w:sz="0" w:space="0" w:color="auto"/>
                                                                                                    <w:bottom w:val="none" w:sz="0" w:space="0" w:color="auto"/>
                                                                                                    <w:right w:val="none" w:sz="0" w:space="0" w:color="auto"/>
                                                                                                  </w:divBdr>
                                                                                                </w:div>
                                                                                              </w:divsChild>
                                                                                            </w:div>
                                                                                            <w:div w:id="1432317129">
                                                                                              <w:marLeft w:val="0"/>
                                                                                              <w:marRight w:val="0"/>
                                                                                              <w:marTop w:val="0"/>
                                                                                              <w:marBottom w:val="0"/>
                                                                                              <w:divBdr>
                                                                                                <w:top w:val="none" w:sz="0" w:space="0" w:color="auto"/>
                                                                                                <w:left w:val="none" w:sz="0" w:space="0" w:color="auto"/>
                                                                                                <w:bottom w:val="none" w:sz="0" w:space="0" w:color="auto"/>
                                                                                                <w:right w:val="none" w:sz="0" w:space="0" w:color="auto"/>
                                                                                              </w:divBdr>
                                                                                              <w:divsChild>
                                                                                                <w:div w:id="151040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4775">
                                                                                      <w:marLeft w:val="0"/>
                                                                                      <w:marRight w:val="0"/>
                                                                                      <w:marTop w:val="0"/>
                                                                                      <w:marBottom w:val="0"/>
                                                                                      <w:divBdr>
                                                                                        <w:top w:val="single" w:sz="4" w:space="0" w:color="B9B9B9"/>
                                                                                        <w:left w:val="none" w:sz="0" w:space="0" w:color="auto"/>
                                                                                        <w:bottom w:val="none" w:sz="0" w:space="0" w:color="auto"/>
                                                                                        <w:right w:val="none" w:sz="0" w:space="0" w:color="auto"/>
                                                                                      </w:divBdr>
                                                                                      <w:divsChild>
                                                                                        <w:div w:id="148909591">
                                                                                          <w:marLeft w:val="0"/>
                                                                                          <w:marRight w:val="0"/>
                                                                                          <w:marTop w:val="0"/>
                                                                                          <w:marBottom w:val="0"/>
                                                                                          <w:divBdr>
                                                                                            <w:top w:val="none" w:sz="0" w:space="0" w:color="auto"/>
                                                                                            <w:left w:val="none" w:sz="0" w:space="0" w:color="auto"/>
                                                                                            <w:bottom w:val="none" w:sz="0" w:space="0" w:color="auto"/>
                                                                                            <w:right w:val="none" w:sz="0" w:space="0" w:color="auto"/>
                                                                                          </w:divBdr>
                                                                                          <w:divsChild>
                                                                                            <w:div w:id="971061702">
                                                                                              <w:marLeft w:val="0"/>
                                                                                              <w:marRight w:val="0"/>
                                                                                              <w:marTop w:val="0"/>
                                                                                              <w:marBottom w:val="0"/>
                                                                                              <w:divBdr>
                                                                                                <w:top w:val="none" w:sz="0" w:space="0" w:color="auto"/>
                                                                                                <w:left w:val="none" w:sz="0" w:space="0" w:color="auto"/>
                                                                                                <w:bottom w:val="none" w:sz="0" w:space="0" w:color="auto"/>
                                                                                                <w:right w:val="none" w:sz="0" w:space="0" w:color="auto"/>
                                                                                              </w:divBdr>
                                                                                              <w:divsChild>
                                                                                                <w:div w:id="1028260769">
                                                                                                  <w:marLeft w:val="0"/>
                                                                                                  <w:marRight w:val="0"/>
                                                                                                  <w:marTop w:val="0"/>
                                                                                                  <w:marBottom w:val="0"/>
                                                                                                  <w:divBdr>
                                                                                                    <w:top w:val="none" w:sz="0" w:space="0" w:color="auto"/>
                                                                                                    <w:left w:val="none" w:sz="0" w:space="0" w:color="auto"/>
                                                                                                    <w:bottom w:val="none" w:sz="0" w:space="0" w:color="auto"/>
                                                                                                    <w:right w:val="none" w:sz="0" w:space="0" w:color="auto"/>
                                                                                                  </w:divBdr>
                                                                                                </w:div>
                                                                                              </w:divsChild>
                                                                                            </w:div>
                                                                                            <w:div w:id="1166283297">
                                                                                              <w:marLeft w:val="0"/>
                                                                                              <w:marRight w:val="0"/>
                                                                                              <w:marTop w:val="0"/>
                                                                                              <w:marBottom w:val="0"/>
                                                                                              <w:divBdr>
                                                                                                <w:top w:val="none" w:sz="0" w:space="0" w:color="auto"/>
                                                                                                <w:left w:val="none" w:sz="0" w:space="0" w:color="auto"/>
                                                                                                <w:bottom w:val="none" w:sz="0" w:space="0" w:color="auto"/>
                                                                                                <w:right w:val="none" w:sz="0" w:space="0" w:color="auto"/>
                                                                                              </w:divBdr>
                                                                                              <w:divsChild>
                                                                                                <w:div w:id="59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4261871">
                                                                                      <w:marLeft w:val="0"/>
                                                                                      <w:marRight w:val="0"/>
                                                                                      <w:marTop w:val="0"/>
                                                                                      <w:marBottom w:val="0"/>
                                                                                      <w:divBdr>
                                                                                        <w:top w:val="single" w:sz="4" w:space="0" w:color="B9B9B9"/>
                                                                                        <w:left w:val="none" w:sz="0" w:space="0" w:color="auto"/>
                                                                                        <w:bottom w:val="none" w:sz="0" w:space="0" w:color="auto"/>
                                                                                        <w:right w:val="none" w:sz="0" w:space="0" w:color="auto"/>
                                                                                      </w:divBdr>
                                                                                      <w:divsChild>
                                                                                        <w:div w:id="204415380">
                                                                                          <w:marLeft w:val="0"/>
                                                                                          <w:marRight w:val="0"/>
                                                                                          <w:marTop w:val="0"/>
                                                                                          <w:marBottom w:val="0"/>
                                                                                          <w:divBdr>
                                                                                            <w:top w:val="none" w:sz="0" w:space="0" w:color="auto"/>
                                                                                            <w:left w:val="none" w:sz="0" w:space="0" w:color="auto"/>
                                                                                            <w:bottom w:val="none" w:sz="0" w:space="0" w:color="auto"/>
                                                                                            <w:right w:val="none" w:sz="0" w:space="0" w:color="auto"/>
                                                                                          </w:divBdr>
                                                                                          <w:divsChild>
                                                                                            <w:div w:id="65491557">
                                                                                              <w:marLeft w:val="0"/>
                                                                                              <w:marRight w:val="0"/>
                                                                                              <w:marTop w:val="0"/>
                                                                                              <w:marBottom w:val="0"/>
                                                                                              <w:divBdr>
                                                                                                <w:top w:val="none" w:sz="0" w:space="0" w:color="auto"/>
                                                                                                <w:left w:val="none" w:sz="0" w:space="0" w:color="auto"/>
                                                                                                <w:bottom w:val="none" w:sz="0" w:space="0" w:color="auto"/>
                                                                                                <w:right w:val="none" w:sz="0" w:space="0" w:color="auto"/>
                                                                                              </w:divBdr>
                                                                                              <w:divsChild>
                                                                                                <w:div w:id="180290814">
                                                                                                  <w:marLeft w:val="0"/>
                                                                                                  <w:marRight w:val="0"/>
                                                                                                  <w:marTop w:val="0"/>
                                                                                                  <w:marBottom w:val="0"/>
                                                                                                  <w:divBdr>
                                                                                                    <w:top w:val="none" w:sz="0" w:space="0" w:color="auto"/>
                                                                                                    <w:left w:val="none" w:sz="0" w:space="0" w:color="auto"/>
                                                                                                    <w:bottom w:val="none" w:sz="0" w:space="0" w:color="auto"/>
                                                                                                    <w:right w:val="none" w:sz="0" w:space="0" w:color="auto"/>
                                                                                                  </w:divBdr>
                                                                                                </w:div>
                                                                                              </w:divsChild>
                                                                                            </w:div>
                                                                                            <w:div w:id="352416900">
                                                                                              <w:marLeft w:val="0"/>
                                                                                              <w:marRight w:val="0"/>
                                                                                              <w:marTop w:val="0"/>
                                                                                              <w:marBottom w:val="0"/>
                                                                                              <w:divBdr>
                                                                                                <w:top w:val="none" w:sz="0" w:space="0" w:color="auto"/>
                                                                                                <w:left w:val="none" w:sz="0" w:space="0" w:color="auto"/>
                                                                                                <w:bottom w:val="none" w:sz="0" w:space="0" w:color="auto"/>
                                                                                                <w:right w:val="none" w:sz="0" w:space="0" w:color="auto"/>
                                                                                              </w:divBdr>
                                                                                              <w:divsChild>
                                                                                                <w:div w:id="96030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545183">
                                                                                      <w:marLeft w:val="0"/>
                                                                                      <w:marRight w:val="0"/>
                                                                                      <w:marTop w:val="0"/>
                                                                                      <w:marBottom w:val="0"/>
                                                                                      <w:divBdr>
                                                                                        <w:top w:val="single" w:sz="4" w:space="0" w:color="B9B9B9"/>
                                                                                        <w:left w:val="none" w:sz="0" w:space="0" w:color="auto"/>
                                                                                        <w:bottom w:val="none" w:sz="0" w:space="0" w:color="auto"/>
                                                                                        <w:right w:val="none" w:sz="0" w:space="0" w:color="auto"/>
                                                                                      </w:divBdr>
                                                                                      <w:divsChild>
                                                                                        <w:div w:id="656690490">
                                                                                          <w:marLeft w:val="0"/>
                                                                                          <w:marRight w:val="0"/>
                                                                                          <w:marTop w:val="0"/>
                                                                                          <w:marBottom w:val="0"/>
                                                                                          <w:divBdr>
                                                                                            <w:top w:val="none" w:sz="0" w:space="0" w:color="auto"/>
                                                                                            <w:left w:val="none" w:sz="0" w:space="0" w:color="auto"/>
                                                                                            <w:bottom w:val="none" w:sz="0" w:space="0" w:color="auto"/>
                                                                                            <w:right w:val="none" w:sz="0" w:space="0" w:color="auto"/>
                                                                                          </w:divBdr>
                                                                                          <w:divsChild>
                                                                                            <w:div w:id="1799102760">
                                                                                              <w:marLeft w:val="0"/>
                                                                                              <w:marRight w:val="0"/>
                                                                                              <w:marTop w:val="0"/>
                                                                                              <w:marBottom w:val="0"/>
                                                                                              <w:divBdr>
                                                                                                <w:top w:val="none" w:sz="0" w:space="0" w:color="auto"/>
                                                                                                <w:left w:val="none" w:sz="0" w:space="0" w:color="auto"/>
                                                                                                <w:bottom w:val="none" w:sz="0" w:space="0" w:color="auto"/>
                                                                                                <w:right w:val="none" w:sz="0" w:space="0" w:color="auto"/>
                                                                                              </w:divBdr>
                                                                                              <w:divsChild>
                                                                                                <w:div w:id="528027385">
                                                                                                  <w:marLeft w:val="0"/>
                                                                                                  <w:marRight w:val="0"/>
                                                                                                  <w:marTop w:val="0"/>
                                                                                                  <w:marBottom w:val="0"/>
                                                                                                  <w:divBdr>
                                                                                                    <w:top w:val="none" w:sz="0" w:space="0" w:color="auto"/>
                                                                                                    <w:left w:val="none" w:sz="0" w:space="0" w:color="auto"/>
                                                                                                    <w:bottom w:val="none" w:sz="0" w:space="0" w:color="auto"/>
                                                                                                    <w:right w:val="none" w:sz="0" w:space="0" w:color="auto"/>
                                                                                                  </w:divBdr>
                                                                                                </w:div>
                                                                                              </w:divsChild>
                                                                                            </w:div>
                                                                                            <w:div w:id="1899129561">
                                                                                              <w:marLeft w:val="0"/>
                                                                                              <w:marRight w:val="0"/>
                                                                                              <w:marTop w:val="0"/>
                                                                                              <w:marBottom w:val="0"/>
                                                                                              <w:divBdr>
                                                                                                <w:top w:val="none" w:sz="0" w:space="0" w:color="auto"/>
                                                                                                <w:left w:val="none" w:sz="0" w:space="0" w:color="auto"/>
                                                                                                <w:bottom w:val="none" w:sz="0" w:space="0" w:color="auto"/>
                                                                                                <w:right w:val="none" w:sz="0" w:space="0" w:color="auto"/>
                                                                                              </w:divBdr>
                                                                                              <w:divsChild>
                                                                                                <w:div w:id="22101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242281">
                                                                                      <w:marLeft w:val="0"/>
                                                                                      <w:marRight w:val="0"/>
                                                                                      <w:marTop w:val="0"/>
                                                                                      <w:marBottom w:val="0"/>
                                                                                      <w:divBdr>
                                                                                        <w:top w:val="single" w:sz="4" w:space="0" w:color="B9B9B9"/>
                                                                                        <w:left w:val="none" w:sz="0" w:space="0" w:color="auto"/>
                                                                                        <w:bottom w:val="none" w:sz="0" w:space="0" w:color="auto"/>
                                                                                        <w:right w:val="none" w:sz="0" w:space="0" w:color="auto"/>
                                                                                      </w:divBdr>
                                                                                      <w:divsChild>
                                                                                        <w:div w:id="916285869">
                                                                                          <w:marLeft w:val="0"/>
                                                                                          <w:marRight w:val="0"/>
                                                                                          <w:marTop w:val="0"/>
                                                                                          <w:marBottom w:val="0"/>
                                                                                          <w:divBdr>
                                                                                            <w:top w:val="none" w:sz="0" w:space="0" w:color="auto"/>
                                                                                            <w:left w:val="none" w:sz="0" w:space="0" w:color="auto"/>
                                                                                            <w:bottom w:val="none" w:sz="0" w:space="0" w:color="auto"/>
                                                                                            <w:right w:val="none" w:sz="0" w:space="0" w:color="auto"/>
                                                                                          </w:divBdr>
                                                                                          <w:divsChild>
                                                                                            <w:div w:id="1167865881">
                                                                                              <w:marLeft w:val="0"/>
                                                                                              <w:marRight w:val="0"/>
                                                                                              <w:marTop w:val="0"/>
                                                                                              <w:marBottom w:val="0"/>
                                                                                              <w:divBdr>
                                                                                                <w:top w:val="none" w:sz="0" w:space="0" w:color="auto"/>
                                                                                                <w:left w:val="none" w:sz="0" w:space="0" w:color="auto"/>
                                                                                                <w:bottom w:val="none" w:sz="0" w:space="0" w:color="auto"/>
                                                                                                <w:right w:val="none" w:sz="0" w:space="0" w:color="auto"/>
                                                                                              </w:divBdr>
                                                                                              <w:divsChild>
                                                                                                <w:div w:id="2069693595">
                                                                                                  <w:marLeft w:val="0"/>
                                                                                                  <w:marRight w:val="0"/>
                                                                                                  <w:marTop w:val="0"/>
                                                                                                  <w:marBottom w:val="0"/>
                                                                                                  <w:divBdr>
                                                                                                    <w:top w:val="none" w:sz="0" w:space="0" w:color="auto"/>
                                                                                                    <w:left w:val="none" w:sz="0" w:space="0" w:color="auto"/>
                                                                                                    <w:bottom w:val="none" w:sz="0" w:space="0" w:color="auto"/>
                                                                                                    <w:right w:val="none" w:sz="0" w:space="0" w:color="auto"/>
                                                                                                  </w:divBdr>
                                                                                                </w:div>
                                                                                              </w:divsChild>
                                                                                            </w:div>
                                                                                            <w:div w:id="1387024956">
                                                                                              <w:marLeft w:val="0"/>
                                                                                              <w:marRight w:val="0"/>
                                                                                              <w:marTop w:val="0"/>
                                                                                              <w:marBottom w:val="0"/>
                                                                                              <w:divBdr>
                                                                                                <w:top w:val="none" w:sz="0" w:space="0" w:color="auto"/>
                                                                                                <w:left w:val="none" w:sz="0" w:space="0" w:color="auto"/>
                                                                                                <w:bottom w:val="none" w:sz="0" w:space="0" w:color="auto"/>
                                                                                                <w:right w:val="none" w:sz="0" w:space="0" w:color="auto"/>
                                                                                              </w:divBdr>
                                                                                              <w:divsChild>
                                                                                                <w:div w:id="6751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539137">
                                                                                      <w:marLeft w:val="0"/>
                                                                                      <w:marRight w:val="0"/>
                                                                                      <w:marTop w:val="0"/>
                                                                                      <w:marBottom w:val="0"/>
                                                                                      <w:divBdr>
                                                                                        <w:top w:val="single" w:sz="4" w:space="0" w:color="B9B9B9"/>
                                                                                        <w:left w:val="none" w:sz="0" w:space="0" w:color="auto"/>
                                                                                        <w:bottom w:val="none" w:sz="0" w:space="0" w:color="auto"/>
                                                                                        <w:right w:val="none" w:sz="0" w:space="0" w:color="auto"/>
                                                                                      </w:divBdr>
                                                                                      <w:divsChild>
                                                                                        <w:div w:id="1228105917">
                                                                                          <w:marLeft w:val="0"/>
                                                                                          <w:marRight w:val="0"/>
                                                                                          <w:marTop w:val="0"/>
                                                                                          <w:marBottom w:val="0"/>
                                                                                          <w:divBdr>
                                                                                            <w:top w:val="none" w:sz="0" w:space="0" w:color="auto"/>
                                                                                            <w:left w:val="none" w:sz="0" w:space="0" w:color="auto"/>
                                                                                            <w:bottom w:val="none" w:sz="0" w:space="0" w:color="auto"/>
                                                                                            <w:right w:val="none" w:sz="0" w:space="0" w:color="auto"/>
                                                                                          </w:divBdr>
                                                                                          <w:divsChild>
                                                                                            <w:div w:id="200947457">
                                                                                              <w:marLeft w:val="0"/>
                                                                                              <w:marRight w:val="0"/>
                                                                                              <w:marTop w:val="0"/>
                                                                                              <w:marBottom w:val="0"/>
                                                                                              <w:divBdr>
                                                                                                <w:top w:val="none" w:sz="0" w:space="0" w:color="auto"/>
                                                                                                <w:left w:val="none" w:sz="0" w:space="0" w:color="auto"/>
                                                                                                <w:bottom w:val="none" w:sz="0" w:space="0" w:color="auto"/>
                                                                                                <w:right w:val="none" w:sz="0" w:space="0" w:color="auto"/>
                                                                                              </w:divBdr>
                                                                                              <w:divsChild>
                                                                                                <w:div w:id="2136943302">
                                                                                                  <w:marLeft w:val="0"/>
                                                                                                  <w:marRight w:val="0"/>
                                                                                                  <w:marTop w:val="0"/>
                                                                                                  <w:marBottom w:val="0"/>
                                                                                                  <w:divBdr>
                                                                                                    <w:top w:val="none" w:sz="0" w:space="0" w:color="auto"/>
                                                                                                    <w:left w:val="none" w:sz="0" w:space="0" w:color="auto"/>
                                                                                                    <w:bottom w:val="none" w:sz="0" w:space="0" w:color="auto"/>
                                                                                                    <w:right w:val="none" w:sz="0" w:space="0" w:color="auto"/>
                                                                                                  </w:divBdr>
                                                                                                </w:div>
                                                                                              </w:divsChild>
                                                                                            </w:div>
                                                                                            <w:div w:id="2004967049">
                                                                                              <w:marLeft w:val="0"/>
                                                                                              <w:marRight w:val="0"/>
                                                                                              <w:marTop w:val="0"/>
                                                                                              <w:marBottom w:val="0"/>
                                                                                              <w:divBdr>
                                                                                                <w:top w:val="none" w:sz="0" w:space="0" w:color="auto"/>
                                                                                                <w:left w:val="none" w:sz="0" w:space="0" w:color="auto"/>
                                                                                                <w:bottom w:val="none" w:sz="0" w:space="0" w:color="auto"/>
                                                                                                <w:right w:val="none" w:sz="0" w:space="0" w:color="auto"/>
                                                                                              </w:divBdr>
                                                                                              <w:divsChild>
                                                                                                <w:div w:id="1212302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2760857">
                                                                                      <w:marLeft w:val="0"/>
                                                                                      <w:marRight w:val="0"/>
                                                                                      <w:marTop w:val="0"/>
                                                                                      <w:marBottom w:val="0"/>
                                                                                      <w:divBdr>
                                                                                        <w:top w:val="single" w:sz="4" w:space="0" w:color="B9B9B9"/>
                                                                                        <w:left w:val="none" w:sz="0" w:space="0" w:color="auto"/>
                                                                                        <w:bottom w:val="none" w:sz="0" w:space="0" w:color="auto"/>
                                                                                        <w:right w:val="none" w:sz="0" w:space="0" w:color="auto"/>
                                                                                      </w:divBdr>
                                                                                      <w:divsChild>
                                                                                        <w:div w:id="2061467051">
                                                                                          <w:marLeft w:val="0"/>
                                                                                          <w:marRight w:val="0"/>
                                                                                          <w:marTop w:val="0"/>
                                                                                          <w:marBottom w:val="0"/>
                                                                                          <w:divBdr>
                                                                                            <w:top w:val="none" w:sz="0" w:space="0" w:color="auto"/>
                                                                                            <w:left w:val="none" w:sz="0" w:space="0" w:color="auto"/>
                                                                                            <w:bottom w:val="none" w:sz="0" w:space="0" w:color="auto"/>
                                                                                            <w:right w:val="none" w:sz="0" w:space="0" w:color="auto"/>
                                                                                          </w:divBdr>
                                                                                          <w:divsChild>
                                                                                            <w:div w:id="623004339">
                                                                                              <w:marLeft w:val="0"/>
                                                                                              <w:marRight w:val="0"/>
                                                                                              <w:marTop w:val="0"/>
                                                                                              <w:marBottom w:val="0"/>
                                                                                              <w:divBdr>
                                                                                                <w:top w:val="none" w:sz="0" w:space="0" w:color="auto"/>
                                                                                                <w:left w:val="none" w:sz="0" w:space="0" w:color="auto"/>
                                                                                                <w:bottom w:val="none" w:sz="0" w:space="0" w:color="auto"/>
                                                                                                <w:right w:val="none" w:sz="0" w:space="0" w:color="auto"/>
                                                                                              </w:divBdr>
                                                                                              <w:divsChild>
                                                                                                <w:div w:id="1450318030">
                                                                                                  <w:marLeft w:val="0"/>
                                                                                                  <w:marRight w:val="0"/>
                                                                                                  <w:marTop w:val="0"/>
                                                                                                  <w:marBottom w:val="0"/>
                                                                                                  <w:divBdr>
                                                                                                    <w:top w:val="none" w:sz="0" w:space="0" w:color="auto"/>
                                                                                                    <w:left w:val="none" w:sz="0" w:space="0" w:color="auto"/>
                                                                                                    <w:bottom w:val="none" w:sz="0" w:space="0" w:color="auto"/>
                                                                                                    <w:right w:val="none" w:sz="0" w:space="0" w:color="auto"/>
                                                                                                  </w:divBdr>
                                                                                                </w:div>
                                                                                              </w:divsChild>
                                                                                            </w:div>
                                                                                            <w:div w:id="1517159140">
                                                                                              <w:marLeft w:val="0"/>
                                                                                              <w:marRight w:val="0"/>
                                                                                              <w:marTop w:val="0"/>
                                                                                              <w:marBottom w:val="0"/>
                                                                                              <w:divBdr>
                                                                                                <w:top w:val="none" w:sz="0" w:space="0" w:color="auto"/>
                                                                                                <w:left w:val="none" w:sz="0" w:space="0" w:color="auto"/>
                                                                                                <w:bottom w:val="none" w:sz="0" w:space="0" w:color="auto"/>
                                                                                                <w:right w:val="none" w:sz="0" w:space="0" w:color="auto"/>
                                                                                              </w:divBdr>
                                                                                              <w:divsChild>
                                                                                                <w:div w:id="1513685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20720">
                                                                                      <w:marLeft w:val="0"/>
                                                                                      <w:marRight w:val="0"/>
                                                                                      <w:marTop w:val="0"/>
                                                                                      <w:marBottom w:val="0"/>
                                                                                      <w:divBdr>
                                                                                        <w:top w:val="single" w:sz="4" w:space="0" w:color="B9B9B9"/>
                                                                                        <w:left w:val="none" w:sz="0" w:space="0" w:color="auto"/>
                                                                                        <w:bottom w:val="none" w:sz="0" w:space="0" w:color="auto"/>
                                                                                        <w:right w:val="none" w:sz="0" w:space="0" w:color="auto"/>
                                                                                      </w:divBdr>
                                                                                      <w:divsChild>
                                                                                        <w:div w:id="657270244">
                                                                                          <w:marLeft w:val="0"/>
                                                                                          <w:marRight w:val="0"/>
                                                                                          <w:marTop w:val="0"/>
                                                                                          <w:marBottom w:val="0"/>
                                                                                          <w:divBdr>
                                                                                            <w:top w:val="none" w:sz="0" w:space="0" w:color="auto"/>
                                                                                            <w:left w:val="none" w:sz="0" w:space="0" w:color="auto"/>
                                                                                            <w:bottom w:val="none" w:sz="0" w:space="0" w:color="auto"/>
                                                                                            <w:right w:val="none" w:sz="0" w:space="0" w:color="auto"/>
                                                                                          </w:divBdr>
                                                                                          <w:divsChild>
                                                                                            <w:div w:id="2038504694">
                                                                                              <w:marLeft w:val="0"/>
                                                                                              <w:marRight w:val="0"/>
                                                                                              <w:marTop w:val="0"/>
                                                                                              <w:marBottom w:val="0"/>
                                                                                              <w:divBdr>
                                                                                                <w:top w:val="none" w:sz="0" w:space="0" w:color="auto"/>
                                                                                                <w:left w:val="none" w:sz="0" w:space="0" w:color="auto"/>
                                                                                                <w:bottom w:val="none" w:sz="0" w:space="0" w:color="auto"/>
                                                                                                <w:right w:val="none" w:sz="0" w:space="0" w:color="auto"/>
                                                                                              </w:divBdr>
                                                                                              <w:divsChild>
                                                                                                <w:div w:id="801768278">
                                                                                                  <w:marLeft w:val="0"/>
                                                                                                  <w:marRight w:val="0"/>
                                                                                                  <w:marTop w:val="0"/>
                                                                                                  <w:marBottom w:val="0"/>
                                                                                                  <w:divBdr>
                                                                                                    <w:top w:val="none" w:sz="0" w:space="0" w:color="auto"/>
                                                                                                    <w:left w:val="none" w:sz="0" w:space="0" w:color="auto"/>
                                                                                                    <w:bottom w:val="none" w:sz="0" w:space="0" w:color="auto"/>
                                                                                                    <w:right w:val="none" w:sz="0" w:space="0" w:color="auto"/>
                                                                                                  </w:divBdr>
                                                                                                </w:div>
                                                                                              </w:divsChild>
                                                                                            </w:div>
                                                                                            <w:div w:id="2090417237">
                                                                                              <w:marLeft w:val="0"/>
                                                                                              <w:marRight w:val="0"/>
                                                                                              <w:marTop w:val="0"/>
                                                                                              <w:marBottom w:val="0"/>
                                                                                              <w:divBdr>
                                                                                                <w:top w:val="none" w:sz="0" w:space="0" w:color="auto"/>
                                                                                                <w:left w:val="none" w:sz="0" w:space="0" w:color="auto"/>
                                                                                                <w:bottom w:val="none" w:sz="0" w:space="0" w:color="auto"/>
                                                                                                <w:right w:val="none" w:sz="0" w:space="0" w:color="auto"/>
                                                                                              </w:divBdr>
                                                                                              <w:divsChild>
                                                                                                <w:div w:id="304160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063171">
                                                                                      <w:marLeft w:val="0"/>
                                                                                      <w:marRight w:val="0"/>
                                                                                      <w:marTop w:val="0"/>
                                                                                      <w:marBottom w:val="0"/>
                                                                                      <w:divBdr>
                                                                                        <w:top w:val="single" w:sz="4" w:space="0" w:color="B9B9B9"/>
                                                                                        <w:left w:val="none" w:sz="0" w:space="0" w:color="auto"/>
                                                                                        <w:bottom w:val="none" w:sz="0" w:space="0" w:color="auto"/>
                                                                                        <w:right w:val="none" w:sz="0" w:space="0" w:color="auto"/>
                                                                                      </w:divBdr>
                                                                                      <w:divsChild>
                                                                                        <w:div w:id="1049455875">
                                                                                          <w:marLeft w:val="0"/>
                                                                                          <w:marRight w:val="0"/>
                                                                                          <w:marTop w:val="0"/>
                                                                                          <w:marBottom w:val="0"/>
                                                                                          <w:divBdr>
                                                                                            <w:top w:val="none" w:sz="0" w:space="0" w:color="auto"/>
                                                                                            <w:left w:val="none" w:sz="0" w:space="0" w:color="auto"/>
                                                                                            <w:bottom w:val="none" w:sz="0" w:space="0" w:color="auto"/>
                                                                                            <w:right w:val="none" w:sz="0" w:space="0" w:color="auto"/>
                                                                                          </w:divBdr>
                                                                                          <w:divsChild>
                                                                                            <w:div w:id="341127176">
                                                                                              <w:marLeft w:val="0"/>
                                                                                              <w:marRight w:val="0"/>
                                                                                              <w:marTop w:val="0"/>
                                                                                              <w:marBottom w:val="0"/>
                                                                                              <w:divBdr>
                                                                                                <w:top w:val="none" w:sz="0" w:space="0" w:color="auto"/>
                                                                                                <w:left w:val="none" w:sz="0" w:space="0" w:color="auto"/>
                                                                                                <w:bottom w:val="none" w:sz="0" w:space="0" w:color="auto"/>
                                                                                                <w:right w:val="none" w:sz="0" w:space="0" w:color="auto"/>
                                                                                              </w:divBdr>
                                                                                              <w:divsChild>
                                                                                                <w:div w:id="968129865">
                                                                                                  <w:marLeft w:val="0"/>
                                                                                                  <w:marRight w:val="0"/>
                                                                                                  <w:marTop w:val="0"/>
                                                                                                  <w:marBottom w:val="0"/>
                                                                                                  <w:divBdr>
                                                                                                    <w:top w:val="none" w:sz="0" w:space="0" w:color="auto"/>
                                                                                                    <w:left w:val="none" w:sz="0" w:space="0" w:color="auto"/>
                                                                                                    <w:bottom w:val="none" w:sz="0" w:space="0" w:color="auto"/>
                                                                                                    <w:right w:val="none" w:sz="0" w:space="0" w:color="auto"/>
                                                                                                  </w:divBdr>
                                                                                                </w:div>
                                                                                              </w:divsChild>
                                                                                            </w:div>
                                                                                            <w:div w:id="563225023">
                                                                                              <w:marLeft w:val="0"/>
                                                                                              <w:marRight w:val="0"/>
                                                                                              <w:marTop w:val="0"/>
                                                                                              <w:marBottom w:val="0"/>
                                                                                              <w:divBdr>
                                                                                                <w:top w:val="none" w:sz="0" w:space="0" w:color="auto"/>
                                                                                                <w:left w:val="none" w:sz="0" w:space="0" w:color="auto"/>
                                                                                                <w:bottom w:val="none" w:sz="0" w:space="0" w:color="auto"/>
                                                                                                <w:right w:val="none" w:sz="0" w:space="0" w:color="auto"/>
                                                                                              </w:divBdr>
                                                                                              <w:divsChild>
                                                                                                <w:div w:id="1343167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688731">
                                                                                      <w:marLeft w:val="0"/>
                                                                                      <w:marRight w:val="0"/>
                                                                                      <w:marTop w:val="0"/>
                                                                                      <w:marBottom w:val="0"/>
                                                                                      <w:divBdr>
                                                                                        <w:top w:val="single" w:sz="4" w:space="0" w:color="B9B9B9"/>
                                                                                        <w:left w:val="none" w:sz="0" w:space="0" w:color="auto"/>
                                                                                        <w:bottom w:val="none" w:sz="0" w:space="0" w:color="auto"/>
                                                                                        <w:right w:val="none" w:sz="0" w:space="0" w:color="auto"/>
                                                                                      </w:divBdr>
                                                                                      <w:divsChild>
                                                                                        <w:div w:id="1237744824">
                                                                                          <w:marLeft w:val="0"/>
                                                                                          <w:marRight w:val="0"/>
                                                                                          <w:marTop w:val="0"/>
                                                                                          <w:marBottom w:val="0"/>
                                                                                          <w:divBdr>
                                                                                            <w:top w:val="none" w:sz="0" w:space="0" w:color="auto"/>
                                                                                            <w:left w:val="none" w:sz="0" w:space="0" w:color="auto"/>
                                                                                            <w:bottom w:val="none" w:sz="0" w:space="0" w:color="auto"/>
                                                                                            <w:right w:val="none" w:sz="0" w:space="0" w:color="auto"/>
                                                                                          </w:divBdr>
                                                                                          <w:divsChild>
                                                                                            <w:div w:id="1037661117">
                                                                                              <w:marLeft w:val="0"/>
                                                                                              <w:marRight w:val="0"/>
                                                                                              <w:marTop w:val="0"/>
                                                                                              <w:marBottom w:val="0"/>
                                                                                              <w:divBdr>
                                                                                                <w:top w:val="none" w:sz="0" w:space="0" w:color="auto"/>
                                                                                                <w:left w:val="none" w:sz="0" w:space="0" w:color="auto"/>
                                                                                                <w:bottom w:val="none" w:sz="0" w:space="0" w:color="auto"/>
                                                                                                <w:right w:val="none" w:sz="0" w:space="0" w:color="auto"/>
                                                                                              </w:divBdr>
                                                                                              <w:divsChild>
                                                                                                <w:div w:id="1395422154">
                                                                                                  <w:marLeft w:val="0"/>
                                                                                                  <w:marRight w:val="0"/>
                                                                                                  <w:marTop w:val="0"/>
                                                                                                  <w:marBottom w:val="0"/>
                                                                                                  <w:divBdr>
                                                                                                    <w:top w:val="none" w:sz="0" w:space="0" w:color="auto"/>
                                                                                                    <w:left w:val="none" w:sz="0" w:space="0" w:color="auto"/>
                                                                                                    <w:bottom w:val="none" w:sz="0" w:space="0" w:color="auto"/>
                                                                                                    <w:right w:val="none" w:sz="0" w:space="0" w:color="auto"/>
                                                                                                  </w:divBdr>
                                                                                                </w:div>
                                                                                              </w:divsChild>
                                                                                            </w:div>
                                                                                            <w:div w:id="1620839794">
                                                                                              <w:marLeft w:val="0"/>
                                                                                              <w:marRight w:val="0"/>
                                                                                              <w:marTop w:val="0"/>
                                                                                              <w:marBottom w:val="0"/>
                                                                                              <w:divBdr>
                                                                                                <w:top w:val="none" w:sz="0" w:space="0" w:color="auto"/>
                                                                                                <w:left w:val="none" w:sz="0" w:space="0" w:color="auto"/>
                                                                                                <w:bottom w:val="none" w:sz="0" w:space="0" w:color="auto"/>
                                                                                                <w:right w:val="none" w:sz="0" w:space="0" w:color="auto"/>
                                                                                              </w:divBdr>
                                                                                              <w:divsChild>
                                                                                                <w:div w:id="125134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613917">
                                                                                      <w:marLeft w:val="0"/>
                                                                                      <w:marRight w:val="0"/>
                                                                                      <w:marTop w:val="0"/>
                                                                                      <w:marBottom w:val="0"/>
                                                                                      <w:divBdr>
                                                                                        <w:top w:val="single" w:sz="4" w:space="0" w:color="B9B9B9"/>
                                                                                        <w:left w:val="none" w:sz="0" w:space="0" w:color="auto"/>
                                                                                        <w:bottom w:val="none" w:sz="0" w:space="0" w:color="auto"/>
                                                                                        <w:right w:val="none" w:sz="0" w:space="0" w:color="auto"/>
                                                                                      </w:divBdr>
                                                                                      <w:divsChild>
                                                                                        <w:div w:id="613482988">
                                                                                          <w:marLeft w:val="0"/>
                                                                                          <w:marRight w:val="0"/>
                                                                                          <w:marTop w:val="0"/>
                                                                                          <w:marBottom w:val="0"/>
                                                                                          <w:divBdr>
                                                                                            <w:top w:val="none" w:sz="0" w:space="0" w:color="auto"/>
                                                                                            <w:left w:val="none" w:sz="0" w:space="0" w:color="auto"/>
                                                                                            <w:bottom w:val="none" w:sz="0" w:space="0" w:color="auto"/>
                                                                                            <w:right w:val="none" w:sz="0" w:space="0" w:color="auto"/>
                                                                                          </w:divBdr>
                                                                                          <w:divsChild>
                                                                                            <w:div w:id="913391631">
                                                                                              <w:marLeft w:val="0"/>
                                                                                              <w:marRight w:val="0"/>
                                                                                              <w:marTop w:val="0"/>
                                                                                              <w:marBottom w:val="0"/>
                                                                                              <w:divBdr>
                                                                                                <w:top w:val="none" w:sz="0" w:space="0" w:color="auto"/>
                                                                                                <w:left w:val="none" w:sz="0" w:space="0" w:color="auto"/>
                                                                                                <w:bottom w:val="none" w:sz="0" w:space="0" w:color="auto"/>
                                                                                                <w:right w:val="none" w:sz="0" w:space="0" w:color="auto"/>
                                                                                              </w:divBdr>
                                                                                              <w:divsChild>
                                                                                                <w:div w:id="1049066209">
                                                                                                  <w:marLeft w:val="0"/>
                                                                                                  <w:marRight w:val="0"/>
                                                                                                  <w:marTop w:val="0"/>
                                                                                                  <w:marBottom w:val="0"/>
                                                                                                  <w:divBdr>
                                                                                                    <w:top w:val="none" w:sz="0" w:space="0" w:color="auto"/>
                                                                                                    <w:left w:val="none" w:sz="0" w:space="0" w:color="auto"/>
                                                                                                    <w:bottom w:val="none" w:sz="0" w:space="0" w:color="auto"/>
                                                                                                    <w:right w:val="none" w:sz="0" w:space="0" w:color="auto"/>
                                                                                                  </w:divBdr>
                                                                                                </w:div>
                                                                                              </w:divsChild>
                                                                                            </w:div>
                                                                                            <w:div w:id="1202473654">
                                                                                              <w:marLeft w:val="0"/>
                                                                                              <w:marRight w:val="0"/>
                                                                                              <w:marTop w:val="0"/>
                                                                                              <w:marBottom w:val="0"/>
                                                                                              <w:divBdr>
                                                                                                <w:top w:val="none" w:sz="0" w:space="0" w:color="auto"/>
                                                                                                <w:left w:val="none" w:sz="0" w:space="0" w:color="auto"/>
                                                                                                <w:bottom w:val="none" w:sz="0" w:space="0" w:color="auto"/>
                                                                                                <w:right w:val="none" w:sz="0" w:space="0" w:color="auto"/>
                                                                                              </w:divBdr>
                                                                                              <w:divsChild>
                                                                                                <w:div w:id="714735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8512743">
                                                                                      <w:marLeft w:val="0"/>
                                                                                      <w:marRight w:val="0"/>
                                                                                      <w:marTop w:val="0"/>
                                                                                      <w:marBottom w:val="0"/>
                                                                                      <w:divBdr>
                                                                                        <w:top w:val="single" w:sz="4" w:space="0" w:color="B9B9B9"/>
                                                                                        <w:left w:val="none" w:sz="0" w:space="0" w:color="auto"/>
                                                                                        <w:bottom w:val="none" w:sz="0" w:space="0" w:color="auto"/>
                                                                                        <w:right w:val="none" w:sz="0" w:space="0" w:color="auto"/>
                                                                                      </w:divBdr>
                                                                                      <w:divsChild>
                                                                                        <w:div w:id="352536119">
                                                                                          <w:marLeft w:val="0"/>
                                                                                          <w:marRight w:val="0"/>
                                                                                          <w:marTop w:val="0"/>
                                                                                          <w:marBottom w:val="0"/>
                                                                                          <w:divBdr>
                                                                                            <w:top w:val="none" w:sz="0" w:space="0" w:color="auto"/>
                                                                                            <w:left w:val="none" w:sz="0" w:space="0" w:color="auto"/>
                                                                                            <w:bottom w:val="none" w:sz="0" w:space="0" w:color="auto"/>
                                                                                            <w:right w:val="none" w:sz="0" w:space="0" w:color="auto"/>
                                                                                          </w:divBdr>
                                                                                          <w:divsChild>
                                                                                            <w:div w:id="810287658">
                                                                                              <w:marLeft w:val="0"/>
                                                                                              <w:marRight w:val="0"/>
                                                                                              <w:marTop w:val="0"/>
                                                                                              <w:marBottom w:val="0"/>
                                                                                              <w:divBdr>
                                                                                                <w:top w:val="none" w:sz="0" w:space="0" w:color="auto"/>
                                                                                                <w:left w:val="none" w:sz="0" w:space="0" w:color="auto"/>
                                                                                                <w:bottom w:val="none" w:sz="0" w:space="0" w:color="auto"/>
                                                                                                <w:right w:val="none" w:sz="0" w:space="0" w:color="auto"/>
                                                                                              </w:divBdr>
                                                                                              <w:divsChild>
                                                                                                <w:div w:id="1340809042">
                                                                                                  <w:marLeft w:val="0"/>
                                                                                                  <w:marRight w:val="0"/>
                                                                                                  <w:marTop w:val="0"/>
                                                                                                  <w:marBottom w:val="0"/>
                                                                                                  <w:divBdr>
                                                                                                    <w:top w:val="none" w:sz="0" w:space="0" w:color="auto"/>
                                                                                                    <w:left w:val="none" w:sz="0" w:space="0" w:color="auto"/>
                                                                                                    <w:bottom w:val="none" w:sz="0" w:space="0" w:color="auto"/>
                                                                                                    <w:right w:val="none" w:sz="0" w:space="0" w:color="auto"/>
                                                                                                  </w:divBdr>
                                                                                                </w:div>
                                                                                              </w:divsChild>
                                                                                            </w:div>
                                                                                            <w:div w:id="1460414292">
                                                                                              <w:marLeft w:val="0"/>
                                                                                              <w:marRight w:val="0"/>
                                                                                              <w:marTop w:val="0"/>
                                                                                              <w:marBottom w:val="0"/>
                                                                                              <w:divBdr>
                                                                                                <w:top w:val="none" w:sz="0" w:space="0" w:color="auto"/>
                                                                                                <w:left w:val="none" w:sz="0" w:space="0" w:color="auto"/>
                                                                                                <w:bottom w:val="none" w:sz="0" w:space="0" w:color="auto"/>
                                                                                                <w:right w:val="none" w:sz="0" w:space="0" w:color="auto"/>
                                                                                              </w:divBdr>
                                                                                              <w:divsChild>
                                                                                                <w:div w:id="25651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284551">
                                                                                      <w:marLeft w:val="0"/>
                                                                                      <w:marRight w:val="0"/>
                                                                                      <w:marTop w:val="0"/>
                                                                                      <w:marBottom w:val="0"/>
                                                                                      <w:divBdr>
                                                                                        <w:top w:val="single" w:sz="4" w:space="0" w:color="B9B9B9"/>
                                                                                        <w:left w:val="none" w:sz="0" w:space="0" w:color="auto"/>
                                                                                        <w:bottom w:val="none" w:sz="0" w:space="0" w:color="auto"/>
                                                                                        <w:right w:val="none" w:sz="0" w:space="0" w:color="auto"/>
                                                                                      </w:divBdr>
                                                                                      <w:divsChild>
                                                                                        <w:div w:id="93482947">
                                                                                          <w:marLeft w:val="0"/>
                                                                                          <w:marRight w:val="0"/>
                                                                                          <w:marTop w:val="0"/>
                                                                                          <w:marBottom w:val="0"/>
                                                                                          <w:divBdr>
                                                                                            <w:top w:val="none" w:sz="0" w:space="0" w:color="auto"/>
                                                                                            <w:left w:val="none" w:sz="0" w:space="0" w:color="auto"/>
                                                                                            <w:bottom w:val="none" w:sz="0" w:space="0" w:color="auto"/>
                                                                                            <w:right w:val="none" w:sz="0" w:space="0" w:color="auto"/>
                                                                                          </w:divBdr>
                                                                                          <w:divsChild>
                                                                                            <w:div w:id="283274151">
                                                                                              <w:marLeft w:val="0"/>
                                                                                              <w:marRight w:val="0"/>
                                                                                              <w:marTop w:val="0"/>
                                                                                              <w:marBottom w:val="0"/>
                                                                                              <w:divBdr>
                                                                                                <w:top w:val="none" w:sz="0" w:space="0" w:color="auto"/>
                                                                                                <w:left w:val="none" w:sz="0" w:space="0" w:color="auto"/>
                                                                                                <w:bottom w:val="none" w:sz="0" w:space="0" w:color="auto"/>
                                                                                                <w:right w:val="none" w:sz="0" w:space="0" w:color="auto"/>
                                                                                              </w:divBdr>
                                                                                              <w:divsChild>
                                                                                                <w:div w:id="1202551160">
                                                                                                  <w:marLeft w:val="0"/>
                                                                                                  <w:marRight w:val="0"/>
                                                                                                  <w:marTop w:val="0"/>
                                                                                                  <w:marBottom w:val="0"/>
                                                                                                  <w:divBdr>
                                                                                                    <w:top w:val="none" w:sz="0" w:space="0" w:color="auto"/>
                                                                                                    <w:left w:val="none" w:sz="0" w:space="0" w:color="auto"/>
                                                                                                    <w:bottom w:val="none" w:sz="0" w:space="0" w:color="auto"/>
                                                                                                    <w:right w:val="none" w:sz="0" w:space="0" w:color="auto"/>
                                                                                                  </w:divBdr>
                                                                                                </w:div>
                                                                                              </w:divsChild>
                                                                                            </w:div>
                                                                                            <w:div w:id="1759517893">
                                                                                              <w:marLeft w:val="0"/>
                                                                                              <w:marRight w:val="0"/>
                                                                                              <w:marTop w:val="0"/>
                                                                                              <w:marBottom w:val="0"/>
                                                                                              <w:divBdr>
                                                                                                <w:top w:val="none" w:sz="0" w:space="0" w:color="auto"/>
                                                                                                <w:left w:val="none" w:sz="0" w:space="0" w:color="auto"/>
                                                                                                <w:bottom w:val="none" w:sz="0" w:space="0" w:color="auto"/>
                                                                                                <w:right w:val="none" w:sz="0" w:space="0" w:color="auto"/>
                                                                                              </w:divBdr>
                                                                                              <w:divsChild>
                                                                                                <w:div w:id="255329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8337243">
                                                                                      <w:marLeft w:val="0"/>
                                                                                      <w:marRight w:val="0"/>
                                                                                      <w:marTop w:val="0"/>
                                                                                      <w:marBottom w:val="0"/>
                                                                                      <w:divBdr>
                                                                                        <w:top w:val="single" w:sz="4" w:space="0" w:color="B9B9B9"/>
                                                                                        <w:left w:val="none" w:sz="0" w:space="0" w:color="auto"/>
                                                                                        <w:bottom w:val="none" w:sz="0" w:space="0" w:color="auto"/>
                                                                                        <w:right w:val="none" w:sz="0" w:space="0" w:color="auto"/>
                                                                                      </w:divBdr>
                                                                                      <w:divsChild>
                                                                                        <w:div w:id="2007660924">
                                                                                          <w:marLeft w:val="0"/>
                                                                                          <w:marRight w:val="0"/>
                                                                                          <w:marTop w:val="0"/>
                                                                                          <w:marBottom w:val="0"/>
                                                                                          <w:divBdr>
                                                                                            <w:top w:val="none" w:sz="0" w:space="0" w:color="auto"/>
                                                                                            <w:left w:val="none" w:sz="0" w:space="0" w:color="auto"/>
                                                                                            <w:bottom w:val="none" w:sz="0" w:space="0" w:color="auto"/>
                                                                                            <w:right w:val="none" w:sz="0" w:space="0" w:color="auto"/>
                                                                                          </w:divBdr>
                                                                                          <w:divsChild>
                                                                                            <w:div w:id="407388843">
                                                                                              <w:marLeft w:val="0"/>
                                                                                              <w:marRight w:val="0"/>
                                                                                              <w:marTop w:val="0"/>
                                                                                              <w:marBottom w:val="0"/>
                                                                                              <w:divBdr>
                                                                                                <w:top w:val="none" w:sz="0" w:space="0" w:color="auto"/>
                                                                                                <w:left w:val="none" w:sz="0" w:space="0" w:color="auto"/>
                                                                                                <w:bottom w:val="none" w:sz="0" w:space="0" w:color="auto"/>
                                                                                                <w:right w:val="none" w:sz="0" w:space="0" w:color="auto"/>
                                                                                              </w:divBdr>
                                                                                              <w:divsChild>
                                                                                                <w:div w:id="869686439">
                                                                                                  <w:marLeft w:val="0"/>
                                                                                                  <w:marRight w:val="0"/>
                                                                                                  <w:marTop w:val="0"/>
                                                                                                  <w:marBottom w:val="0"/>
                                                                                                  <w:divBdr>
                                                                                                    <w:top w:val="none" w:sz="0" w:space="0" w:color="auto"/>
                                                                                                    <w:left w:val="none" w:sz="0" w:space="0" w:color="auto"/>
                                                                                                    <w:bottom w:val="none" w:sz="0" w:space="0" w:color="auto"/>
                                                                                                    <w:right w:val="none" w:sz="0" w:space="0" w:color="auto"/>
                                                                                                  </w:divBdr>
                                                                                                </w:div>
                                                                                              </w:divsChild>
                                                                                            </w:div>
                                                                                            <w:div w:id="929004372">
                                                                                              <w:marLeft w:val="0"/>
                                                                                              <w:marRight w:val="0"/>
                                                                                              <w:marTop w:val="0"/>
                                                                                              <w:marBottom w:val="0"/>
                                                                                              <w:divBdr>
                                                                                                <w:top w:val="none" w:sz="0" w:space="0" w:color="auto"/>
                                                                                                <w:left w:val="none" w:sz="0" w:space="0" w:color="auto"/>
                                                                                                <w:bottom w:val="none" w:sz="0" w:space="0" w:color="auto"/>
                                                                                                <w:right w:val="none" w:sz="0" w:space="0" w:color="auto"/>
                                                                                              </w:divBdr>
                                                                                              <w:divsChild>
                                                                                                <w:div w:id="102787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657654">
                                                                                      <w:marLeft w:val="0"/>
                                                                                      <w:marRight w:val="0"/>
                                                                                      <w:marTop w:val="0"/>
                                                                                      <w:marBottom w:val="0"/>
                                                                                      <w:divBdr>
                                                                                        <w:top w:val="single" w:sz="4" w:space="0" w:color="B9B9B9"/>
                                                                                        <w:left w:val="none" w:sz="0" w:space="0" w:color="auto"/>
                                                                                        <w:bottom w:val="none" w:sz="0" w:space="0" w:color="auto"/>
                                                                                        <w:right w:val="none" w:sz="0" w:space="0" w:color="auto"/>
                                                                                      </w:divBdr>
                                                                                      <w:divsChild>
                                                                                        <w:div w:id="1681618894">
                                                                                          <w:marLeft w:val="0"/>
                                                                                          <w:marRight w:val="0"/>
                                                                                          <w:marTop w:val="0"/>
                                                                                          <w:marBottom w:val="0"/>
                                                                                          <w:divBdr>
                                                                                            <w:top w:val="none" w:sz="0" w:space="0" w:color="auto"/>
                                                                                            <w:left w:val="none" w:sz="0" w:space="0" w:color="auto"/>
                                                                                            <w:bottom w:val="none" w:sz="0" w:space="0" w:color="auto"/>
                                                                                            <w:right w:val="none" w:sz="0" w:space="0" w:color="auto"/>
                                                                                          </w:divBdr>
                                                                                          <w:divsChild>
                                                                                            <w:div w:id="238368908">
                                                                                              <w:marLeft w:val="0"/>
                                                                                              <w:marRight w:val="0"/>
                                                                                              <w:marTop w:val="0"/>
                                                                                              <w:marBottom w:val="0"/>
                                                                                              <w:divBdr>
                                                                                                <w:top w:val="none" w:sz="0" w:space="0" w:color="auto"/>
                                                                                                <w:left w:val="none" w:sz="0" w:space="0" w:color="auto"/>
                                                                                                <w:bottom w:val="none" w:sz="0" w:space="0" w:color="auto"/>
                                                                                                <w:right w:val="none" w:sz="0" w:space="0" w:color="auto"/>
                                                                                              </w:divBdr>
                                                                                              <w:divsChild>
                                                                                                <w:div w:id="1986087638">
                                                                                                  <w:marLeft w:val="0"/>
                                                                                                  <w:marRight w:val="0"/>
                                                                                                  <w:marTop w:val="0"/>
                                                                                                  <w:marBottom w:val="0"/>
                                                                                                  <w:divBdr>
                                                                                                    <w:top w:val="none" w:sz="0" w:space="0" w:color="auto"/>
                                                                                                    <w:left w:val="none" w:sz="0" w:space="0" w:color="auto"/>
                                                                                                    <w:bottom w:val="none" w:sz="0" w:space="0" w:color="auto"/>
                                                                                                    <w:right w:val="none" w:sz="0" w:space="0" w:color="auto"/>
                                                                                                  </w:divBdr>
                                                                                                </w:div>
                                                                                              </w:divsChild>
                                                                                            </w:div>
                                                                                            <w:div w:id="1442144889">
                                                                                              <w:marLeft w:val="0"/>
                                                                                              <w:marRight w:val="0"/>
                                                                                              <w:marTop w:val="0"/>
                                                                                              <w:marBottom w:val="0"/>
                                                                                              <w:divBdr>
                                                                                                <w:top w:val="none" w:sz="0" w:space="0" w:color="auto"/>
                                                                                                <w:left w:val="none" w:sz="0" w:space="0" w:color="auto"/>
                                                                                                <w:bottom w:val="none" w:sz="0" w:space="0" w:color="auto"/>
                                                                                                <w:right w:val="none" w:sz="0" w:space="0" w:color="auto"/>
                                                                                              </w:divBdr>
                                                                                              <w:divsChild>
                                                                                                <w:div w:id="1529564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162918">
                                                                                      <w:marLeft w:val="0"/>
                                                                                      <w:marRight w:val="0"/>
                                                                                      <w:marTop w:val="0"/>
                                                                                      <w:marBottom w:val="0"/>
                                                                                      <w:divBdr>
                                                                                        <w:top w:val="single" w:sz="4" w:space="0" w:color="B9B9B9"/>
                                                                                        <w:left w:val="none" w:sz="0" w:space="0" w:color="auto"/>
                                                                                        <w:bottom w:val="none" w:sz="0" w:space="0" w:color="auto"/>
                                                                                        <w:right w:val="none" w:sz="0" w:space="0" w:color="auto"/>
                                                                                      </w:divBdr>
                                                                                      <w:divsChild>
                                                                                        <w:div w:id="895748208">
                                                                                          <w:marLeft w:val="0"/>
                                                                                          <w:marRight w:val="0"/>
                                                                                          <w:marTop w:val="0"/>
                                                                                          <w:marBottom w:val="0"/>
                                                                                          <w:divBdr>
                                                                                            <w:top w:val="none" w:sz="0" w:space="0" w:color="auto"/>
                                                                                            <w:left w:val="none" w:sz="0" w:space="0" w:color="auto"/>
                                                                                            <w:bottom w:val="none" w:sz="0" w:space="0" w:color="auto"/>
                                                                                            <w:right w:val="none" w:sz="0" w:space="0" w:color="auto"/>
                                                                                          </w:divBdr>
                                                                                          <w:divsChild>
                                                                                            <w:div w:id="333654320">
                                                                                              <w:marLeft w:val="0"/>
                                                                                              <w:marRight w:val="0"/>
                                                                                              <w:marTop w:val="0"/>
                                                                                              <w:marBottom w:val="0"/>
                                                                                              <w:divBdr>
                                                                                                <w:top w:val="none" w:sz="0" w:space="0" w:color="auto"/>
                                                                                                <w:left w:val="none" w:sz="0" w:space="0" w:color="auto"/>
                                                                                                <w:bottom w:val="none" w:sz="0" w:space="0" w:color="auto"/>
                                                                                                <w:right w:val="none" w:sz="0" w:space="0" w:color="auto"/>
                                                                                              </w:divBdr>
                                                                                              <w:divsChild>
                                                                                                <w:div w:id="456070643">
                                                                                                  <w:marLeft w:val="0"/>
                                                                                                  <w:marRight w:val="0"/>
                                                                                                  <w:marTop w:val="0"/>
                                                                                                  <w:marBottom w:val="0"/>
                                                                                                  <w:divBdr>
                                                                                                    <w:top w:val="none" w:sz="0" w:space="0" w:color="auto"/>
                                                                                                    <w:left w:val="none" w:sz="0" w:space="0" w:color="auto"/>
                                                                                                    <w:bottom w:val="none" w:sz="0" w:space="0" w:color="auto"/>
                                                                                                    <w:right w:val="none" w:sz="0" w:space="0" w:color="auto"/>
                                                                                                  </w:divBdr>
                                                                                                </w:div>
                                                                                              </w:divsChild>
                                                                                            </w:div>
                                                                                            <w:div w:id="1246920613">
                                                                                              <w:marLeft w:val="0"/>
                                                                                              <w:marRight w:val="0"/>
                                                                                              <w:marTop w:val="0"/>
                                                                                              <w:marBottom w:val="0"/>
                                                                                              <w:divBdr>
                                                                                                <w:top w:val="none" w:sz="0" w:space="0" w:color="auto"/>
                                                                                                <w:left w:val="none" w:sz="0" w:space="0" w:color="auto"/>
                                                                                                <w:bottom w:val="none" w:sz="0" w:space="0" w:color="auto"/>
                                                                                                <w:right w:val="none" w:sz="0" w:space="0" w:color="auto"/>
                                                                                              </w:divBdr>
                                                                                              <w:divsChild>
                                                                                                <w:div w:id="95369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5818434">
                                                                                      <w:marLeft w:val="0"/>
                                                                                      <w:marRight w:val="0"/>
                                                                                      <w:marTop w:val="0"/>
                                                                                      <w:marBottom w:val="0"/>
                                                                                      <w:divBdr>
                                                                                        <w:top w:val="single" w:sz="4" w:space="0" w:color="B9B9B9"/>
                                                                                        <w:left w:val="none" w:sz="0" w:space="0" w:color="auto"/>
                                                                                        <w:bottom w:val="none" w:sz="0" w:space="0" w:color="auto"/>
                                                                                        <w:right w:val="none" w:sz="0" w:space="0" w:color="auto"/>
                                                                                      </w:divBdr>
                                                                                      <w:divsChild>
                                                                                        <w:div w:id="689331905">
                                                                                          <w:marLeft w:val="0"/>
                                                                                          <w:marRight w:val="0"/>
                                                                                          <w:marTop w:val="0"/>
                                                                                          <w:marBottom w:val="0"/>
                                                                                          <w:divBdr>
                                                                                            <w:top w:val="none" w:sz="0" w:space="0" w:color="auto"/>
                                                                                            <w:left w:val="none" w:sz="0" w:space="0" w:color="auto"/>
                                                                                            <w:bottom w:val="none" w:sz="0" w:space="0" w:color="auto"/>
                                                                                            <w:right w:val="none" w:sz="0" w:space="0" w:color="auto"/>
                                                                                          </w:divBdr>
                                                                                          <w:divsChild>
                                                                                            <w:div w:id="334118267">
                                                                                              <w:marLeft w:val="0"/>
                                                                                              <w:marRight w:val="0"/>
                                                                                              <w:marTop w:val="0"/>
                                                                                              <w:marBottom w:val="0"/>
                                                                                              <w:divBdr>
                                                                                                <w:top w:val="none" w:sz="0" w:space="0" w:color="auto"/>
                                                                                                <w:left w:val="none" w:sz="0" w:space="0" w:color="auto"/>
                                                                                                <w:bottom w:val="none" w:sz="0" w:space="0" w:color="auto"/>
                                                                                                <w:right w:val="none" w:sz="0" w:space="0" w:color="auto"/>
                                                                                              </w:divBdr>
                                                                                              <w:divsChild>
                                                                                                <w:div w:id="795493104">
                                                                                                  <w:marLeft w:val="0"/>
                                                                                                  <w:marRight w:val="0"/>
                                                                                                  <w:marTop w:val="0"/>
                                                                                                  <w:marBottom w:val="0"/>
                                                                                                  <w:divBdr>
                                                                                                    <w:top w:val="none" w:sz="0" w:space="0" w:color="auto"/>
                                                                                                    <w:left w:val="none" w:sz="0" w:space="0" w:color="auto"/>
                                                                                                    <w:bottom w:val="none" w:sz="0" w:space="0" w:color="auto"/>
                                                                                                    <w:right w:val="none" w:sz="0" w:space="0" w:color="auto"/>
                                                                                                  </w:divBdr>
                                                                                                </w:div>
                                                                                              </w:divsChild>
                                                                                            </w:div>
                                                                                            <w:div w:id="455563028">
                                                                                              <w:marLeft w:val="0"/>
                                                                                              <w:marRight w:val="0"/>
                                                                                              <w:marTop w:val="0"/>
                                                                                              <w:marBottom w:val="0"/>
                                                                                              <w:divBdr>
                                                                                                <w:top w:val="none" w:sz="0" w:space="0" w:color="auto"/>
                                                                                                <w:left w:val="none" w:sz="0" w:space="0" w:color="auto"/>
                                                                                                <w:bottom w:val="none" w:sz="0" w:space="0" w:color="auto"/>
                                                                                                <w:right w:val="none" w:sz="0" w:space="0" w:color="auto"/>
                                                                                              </w:divBdr>
                                                                                              <w:divsChild>
                                                                                                <w:div w:id="90321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472822">
                                                                                      <w:marLeft w:val="0"/>
                                                                                      <w:marRight w:val="0"/>
                                                                                      <w:marTop w:val="0"/>
                                                                                      <w:marBottom w:val="0"/>
                                                                                      <w:divBdr>
                                                                                        <w:top w:val="single" w:sz="4" w:space="0" w:color="B9B9B9"/>
                                                                                        <w:left w:val="none" w:sz="0" w:space="0" w:color="auto"/>
                                                                                        <w:bottom w:val="none" w:sz="0" w:space="0" w:color="auto"/>
                                                                                        <w:right w:val="none" w:sz="0" w:space="0" w:color="auto"/>
                                                                                      </w:divBdr>
                                                                                      <w:divsChild>
                                                                                        <w:div w:id="776483988">
                                                                                          <w:marLeft w:val="0"/>
                                                                                          <w:marRight w:val="0"/>
                                                                                          <w:marTop w:val="0"/>
                                                                                          <w:marBottom w:val="0"/>
                                                                                          <w:divBdr>
                                                                                            <w:top w:val="none" w:sz="0" w:space="0" w:color="auto"/>
                                                                                            <w:left w:val="none" w:sz="0" w:space="0" w:color="auto"/>
                                                                                            <w:bottom w:val="none" w:sz="0" w:space="0" w:color="auto"/>
                                                                                            <w:right w:val="none" w:sz="0" w:space="0" w:color="auto"/>
                                                                                          </w:divBdr>
                                                                                          <w:divsChild>
                                                                                            <w:div w:id="237984415">
                                                                                              <w:marLeft w:val="0"/>
                                                                                              <w:marRight w:val="0"/>
                                                                                              <w:marTop w:val="0"/>
                                                                                              <w:marBottom w:val="0"/>
                                                                                              <w:divBdr>
                                                                                                <w:top w:val="none" w:sz="0" w:space="0" w:color="auto"/>
                                                                                                <w:left w:val="none" w:sz="0" w:space="0" w:color="auto"/>
                                                                                                <w:bottom w:val="none" w:sz="0" w:space="0" w:color="auto"/>
                                                                                                <w:right w:val="none" w:sz="0" w:space="0" w:color="auto"/>
                                                                                              </w:divBdr>
                                                                                              <w:divsChild>
                                                                                                <w:div w:id="436678890">
                                                                                                  <w:marLeft w:val="0"/>
                                                                                                  <w:marRight w:val="0"/>
                                                                                                  <w:marTop w:val="0"/>
                                                                                                  <w:marBottom w:val="0"/>
                                                                                                  <w:divBdr>
                                                                                                    <w:top w:val="none" w:sz="0" w:space="0" w:color="auto"/>
                                                                                                    <w:left w:val="none" w:sz="0" w:space="0" w:color="auto"/>
                                                                                                    <w:bottom w:val="none" w:sz="0" w:space="0" w:color="auto"/>
                                                                                                    <w:right w:val="none" w:sz="0" w:space="0" w:color="auto"/>
                                                                                                  </w:divBdr>
                                                                                                </w:div>
                                                                                              </w:divsChild>
                                                                                            </w:div>
                                                                                            <w:div w:id="732048371">
                                                                                              <w:marLeft w:val="0"/>
                                                                                              <w:marRight w:val="0"/>
                                                                                              <w:marTop w:val="0"/>
                                                                                              <w:marBottom w:val="0"/>
                                                                                              <w:divBdr>
                                                                                                <w:top w:val="none" w:sz="0" w:space="0" w:color="auto"/>
                                                                                                <w:left w:val="none" w:sz="0" w:space="0" w:color="auto"/>
                                                                                                <w:bottom w:val="none" w:sz="0" w:space="0" w:color="auto"/>
                                                                                                <w:right w:val="none" w:sz="0" w:space="0" w:color="auto"/>
                                                                                              </w:divBdr>
                                                                                              <w:divsChild>
                                                                                                <w:div w:id="1693339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9944965">
                                                                                      <w:marLeft w:val="0"/>
                                                                                      <w:marRight w:val="0"/>
                                                                                      <w:marTop w:val="0"/>
                                                                                      <w:marBottom w:val="0"/>
                                                                                      <w:divBdr>
                                                                                        <w:top w:val="single" w:sz="4" w:space="0" w:color="B9B9B9"/>
                                                                                        <w:left w:val="none" w:sz="0" w:space="0" w:color="auto"/>
                                                                                        <w:bottom w:val="none" w:sz="0" w:space="0" w:color="auto"/>
                                                                                        <w:right w:val="none" w:sz="0" w:space="0" w:color="auto"/>
                                                                                      </w:divBdr>
                                                                                      <w:divsChild>
                                                                                        <w:div w:id="267394729">
                                                                                          <w:marLeft w:val="0"/>
                                                                                          <w:marRight w:val="0"/>
                                                                                          <w:marTop w:val="0"/>
                                                                                          <w:marBottom w:val="0"/>
                                                                                          <w:divBdr>
                                                                                            <w:top w:val="none" w:sz="0" w:space="0" w:color="auto"/>
                                                                                            <w:left w:val="none" w:sz="0" w:space="0" w:color="auto"/>
                                                                                            <w:bottom w:val="none" w:sz="0" w:space="0" w:color="auto"/>
                                                                                            <w:right w:val="none" w:sz="0" w:space="0" w:color="auto"/>
                                                                                          </w:divBdr>
                                                                                          <w:divsChild>
                                                                                            <w:div w:id="854340543">
                                                                                              <w:marLeft w:val="0"/>
                                                                                              <w:marRight w:val="0"/>
                                                                                              <w:marTop w:val="0"/>
                                                                                              <w:marBottom w:val="0"/>
                                                                                              <w:divBdr>
                                                                                                <w:top w:val="none" w:sz="0" w:space="0" w:color="auto"/>
                                                                                                <w:left w:val="none" w:sz="0" w:space="0" w:color="auto"/>
                                                                                                <w:bottom w:val="none" w:sz="0" w:space="0" w:color="auto"/>
                                                                                                <w:right w:val="none" w:sz="0" w:space="0" w:color="auto"/>
                                                                                              </w:divBdr>
                                                                                              <w:divsChild>
                                                                                                <w:div w:id="938566104">
                                                                                                  <w:marLeft w:val="0"/>
                                                                                                  <w:marRight w:val="0"/>
                                                                                                  <w:marTop w:val="0"/>
                                                                                                  <w:marBottom w:val="0"/>
                                                                                                  <w:divBdr>
                                                                                                    <w:top w:val="none" w:sz="0" w:space="0" w:color="auto"/>
                                                                                                    <w:left w:val="none" w:sz="0" w:space="0" w:color="auto"/>
                                                                                                    <w:bottom w:val="none" w:sz="0" w:space="0" w:color="auto"/>
                                                                                                    <w:right w:val="none" w:sz="0" w:space="0" w:color="auto"/>
                                                                                                  </w:divBdr>
                                                                                                </w:div>
                                                                                              </w:divsChild>
                                                                                            </w:div>
                                                                                            <w:div w:id="1853030650">
                                                                                              <w:marLeft w:val="0"/>
                                                                                              <w:marRight w:val="0"/>
                                                                                              <w:marTop w:val="0"/>
                                                                                              <w:marBottom w:val="0"/>
                                                                                              <w:divBdr>
                                                                                                <w:top w:val="none" w:sz="0" w:space="0" w:color="auto"/>
                                                                                                <w:left w:val="none" w:sz="0" w:space="0" w:color="auto"/>
                                                                                                <w:bottom w:val="none" w:sz="0" w:space="0" w:color="auto"/>
                                                                                                <w:right w:val="none" w:sz="0" w:space="0" w:color="auto"/>
                                                                                              </w:divBdr>
                                                                                              <w:divsChild>
                                                                                                <w:div w:id="1172794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023642">
                                                                                      <w:marLeft w:val="0"/>
                                                                                      <w:marRight w:val="0"/>
                                                                                      <w:marTop w:val="0"/>
                                                                                      <w:marBottom w:val="0"/>
                                                                                      <w:divBdr>
                                                                                        <w:top w:val="single" w:sz="4" w:space="0" w:color="B9B9B9"/>
                                                                                        <w:left w:val="none" w:sz="0" w:space="0" w:color="auto"/>
                                                                                        <w:bottom w:val="none" w:sz="0" w:space="0" w:color="auto"/>
                                                                                        <w:right w:val="none" w:sz="0" w:space="0" w:color="auto"/>
                                                                                      </w:divBdr>
                                                                                      <w:divsChild>
                                                                                        <w:div w:id="1453942329">
                                                                                          <w:marLeft w:val="0"/>
                                                                                          <w:marRight w:val="0"/>
                                                                                          <w:marTop w:val="0"/>
                                                                                          <w:marBottom w:val="0"/>
                                                                                          <w:divBdr>
                                                                                            <w:top w:val="none" w:sz="0" w:space="0" w:color="auto"/>
                                                                                            <w:left w:val="none" w:sz="0" w:space="0" w:color="auto"/>
                                                                                            <w:bottom w:val="none" w:sz="0" w:space="0" w:color="auto"/>
                                                                                            <w:right w:val="none" w:sz="0" w:space="0" w:color="auto"/>
                                                                                          </w:divBdr>
                                                                                          <w:divsChild>
                                                                                            <w:div w:id="339553859">
                                                                                              <w:marLeft w:val="0"/>
                                                                                              <w:marRight w:val="0"/>
                                                                                              <w:marTop w:val="0"/>
                                                                                              <w:marBottom w:val="0"/>
                                                                                              <w:divBdr>
                                                                                                <w:top w:val="none" w:sz="0" w:space="0" w:color="auto"/>
                                                                                                <w:left w:val="none" w:sz="0" w:space="0" w:color="auto"/>
                                                                                                <w:bottom w:val="none" w:sz="0" w:space="0" w:color="auto"/>
                                                                                                <w:right w:val="none" w:sz="0" w:space="0" w:color="auto"/>
                                                                                              </w:divBdr>
                                                                                              <w:divsChild>
                                                                                                <w:div w:id="64960006">
                                                                                                  <w:marLeft w:val="0"/>
                                                                                                  <w:marRight w:val="0"/>
                                                                                                  <w:marTop w:val="0"/>
                                                                                                  <w:marBottom w:val="0"/>
                                                                                                  <w:divBdr>
                                                                                                    <w:top w:val="none" w:sz="0" w:space="0" w:color="auto"/>
                                                                                                    <w:left w:val="none" w:sz="0" w:space="0" w:color="auto"/>
                                                                                                    <w:bottom w:val="none" w:sz="0" w:space="0" w:color="auto"/>
                                                                                                    <w:right w:val="none" w:sz="0" w:space="0" w:color="auto"/>
                                                                                                  </w:divBdr>
                                                                                                </w:div>
                                                                                              </w:divsChild>
                                                                                            </w:div>
                                                                                            <w:div w:id="1952131065">
                                                                                              <w:marLeft w:val="0"/>
                                                                                              <w:marRight w:val="0"/>
                                                                                              <w:marTop w:val="0"/>
                                                                                              <w:marBottom w:val="0"/>
                                                                                              <w:divBdr>
                                                                                                <w:top w:val="none" w:sz="0" w:space="0" w:color="auto"/>
                                                                                                <w:left w:val="none" w:sz="0" w:space="0" w:color="auto"/>
                                                                                                <w:bottom w:val="none" w:sz="0" w:space="0" w:color="auto"/>
                                                                                                <w:right w:val="none" w:sz="0" w:space="0" w:color="auto"/>
                                                                                              </w:divBdr>
                                                                                              <w:divsChild>
                                                                                                <w:div w:id="9097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527175">
                                                                                      <w:marLeft w:val="0"/>
                                                                                      <w:marRight w:val="0"/>
                                                                                      <w:marTop w:val="0"/>
                                                                                      <w:marBottom w:val="0"/>
                                                                                      <w:divBdr>
                                                                                        <w:top w:val="single" w:sz="4" w:space="0" w:color="B9B9B9"/>
                                                                                        <w:left w:val="none" w:sz="0" w:space="0" w:color="auto"/>
                                                                                        <w:bottom w:val="none" w:sz="0" w:space="0" w:color="auto"/>
                                                                                        <w:right w:val="none" w:sz="0" w:space="0" w:color="auto"/>
                                                                                      </w:divBdr>
                                                                                      <w:divsChild>
                                                                                        <w:div w:id="1840073204">
                                                                                          <w:marLeft w:val="0"/>
                                                                                          <w:marRight w:val="0"/>
                                                                                          <w:marTop w:val="0"/>
                                                                                          <w:marBottom w:val="0"/>
                                                                                          <w:divBdr>
                                                                                            <w:top w:val="none" w:sz="0" w:space="0" w:color="auto"/>
                                                                                            <w:left w:val="none" w:sz="0" w:space="0" w:color="auto"/>
                                                                                            <w:bottom w:val="none" w:sz="0" w:space="0" w:color="auto"/>
                                                                                            <w:right w:val="none" w:sz="0" w:space="0" w:color="auto"/>
                                                                                          </w:divBdr>
                                                                                          <w:divsChild>
                                                                                            <w:div w:id="329993535">
                                                                                              <w:marLeft w:val="0"/>
                                                                                              <w:marRight w:val="0"/>
                                                                                              <w:marTop w:val="0"/>
                                                                                              <w:marBottom w:val="0"/>
                                                                                              <w:divBdr>
                                                                                                <w:top w:val="none" w:sz="0" w:space="0" w:color="auto"/>
                                                                                                <w:left w:val="none" w:sz="0" w:space="0" w:color="auto"/>
                                                                                                <w:bottom w:val="none" w:sz="0" w:space="0" w:color="auto"/>
                                                                                                <w:right w:val="none" w:sz="0" w:space="0" w:color="auto"/>
                                                                                              </w:divBdr>
                                                                                              <w:divsChild>
                                                                                                <w:div w:id="1844473254">
                                                                                                  <w:marLeft w:val="0"/>
                                                                                                  <w:marRight w:val="0"/>
                                                                                                  <w:marTop w:val="0"/>
                                                                                                  <w:marBottom w:val="0"/>
                                                                                                  <w:divBdr>
                                                                                                    <w:top w:val="none" w:sz="0" w:space="0" w:color="auto"/>
                                                                                                    <w:left w:val="none" w:sz="0" w:space="0" w:color="auto"/>
                                                                                                    <w:bottom w:val="none" w:sz="0" w:space="0" w:color="auto"/>
                                                                                                    <w:right w:val="none" w:sz="0" w:space="0" w:color="auto"/>
                                                                                                  </w:divBdr>
                                                                                                </w:div>
                                                                                              </w:divsChild>
                                                                                            </w:div>
                                                                                            <w:div w:id="1576933407">
                                                                                              <w:marLeft w:val="0"/>
                                                                                              <w:marRight w:val="0"/>
                                                                                              <w:marTop w:val="0"/>
                                                                                              <w:marBottom w:val="0"/>
                                                                                              <w:divBdr>
                                                                                                <w:top w:val="none" w:sz="0" w:space="0" w:color="auto"/>
                                                                                                <w:left w:val="none" w:sz="0" w:space="0" w:color="auto"/>
                                                                                                <w:bottom w:val="none" w:sz="0" w:space="0" w:color="auto"/>
                                                                                                <w:right w:val="none" w:sz="0" w:space="0" w:color="auto"/>
                                                                                              </w:divBdr>
                                                                                              <w:divsChild>
                                                                                                <w:div w:id="372657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223957">
                                                                                      <w:marLeft w:val="0"/>
                                                                                      <w:marRight w:val="0"/>
                                                                                      <w:marTop w:val="0"/>
                                                                                      <w:marBottom w:val="0"/>
                                                                                      <w:divBdr>
                                                                                        <w:top w:val="single" w:sz="4" w:space="0" w:color="B9B9B9"/>
                                                                                        <w:left w:val="none" w:sz="0" w:space="0" w:color="auto"/>
                                                                                        <w:bottom w:val="none" w:sz="0" w:space="0" w:color="auto"/>
                                                                                        <w:right w:val="none" w:sz="0" w:space="0" w:color="auto"/>
                                                                                      </w:divBdr>
                                                                                      <w:divsChild>
                                                                                        <w:div w:id="2041005479">
                                                                                          <w:marLeft w:val="0"/>
                                                                                          <w:marRight w:val="0"/>
                                                                                          <w:marTop w:val="0"/>
                                                                                          <w:marBottom w:val="0"/>
                                                                                          <w:divBdr>
                                                                                            <w:top w:val="none" w:sz="0" w:space="0" w:color="auto"/>
                                                                                            <w:left w:val="none" w:sz="0" w:space="0" w:color="auto"/>
                                                                                            <w:bottom w:val="none" w:sz="0" w:space="0" w:color="auto"/>
                                                                                            <w:right w:val="none" w:sz="0" w:space="0" w:color="auto"/>
                                                                                          </w:divBdr>
                                                                                          <w:divsChild>
                                                                                            <w:div w:id="219093204">
                                                                                              <w:marLeft w:val="0"/>
                                                                                              <w:marRight w:val="0"/>
                                                                                              <w:marTop w:val="0"/>
                                                                                              <w:marBottom w:val="0"/>
                                                                                              <w:divBdr>
                                                                                                <w:top w:val="none" w:sz="0" w:space="0" w:color="auto"/>
                                                                                                <w:left w:val="none" w:sz="0" w:space="0" w:color="auto"/>
                                                                                                <w:bottom w:val="none" w:sz="0" w:space="0" w:color="auto"/>
                                                                                                <w:right w:val="none" w:sz="0" w:space="0" w:color="auto"/>
                                                                                              </w:divBdr>
                                                                                              <w:divsChild>
                                                                                                <w:div w:id="40374547">
                                                                                                  <w:marLeft w:val="0"/>
                                                                                                  <w:marRight w:val="0"/>
                                                                                                  <w:marTop w:val="0"/>
                                                                                                  <w:marBottom w:val="0"/>
                                                                                                  <w:divBdr>
                                                                                                    <w:top w:val="none" w:sz="0" w:space="0" w:color="auto"/>
                                                                                                    <w:left w:val="none" w:sz="0" w:space="0" w:color="auto"/>
                                                                                                    <w:bottom w:val="none" w:sz="0" w:space="0" w:color="auto"/>
                                                                                                    <w:right w:val="none" w:sz="0" w:space="0" w:color="auto"/>
                                                                                                  </w:divBdr>
                                                                                                </w:div>
                                                                                              </w:divsChild>
                                                                                            </w:div>
                                                                                            <w:div w:id="2012484593">
                                                                                              <w:marLeft w:val="0"/>
                                                                                              <w:marRight w:val="0"/>
                                                                                              <w:marTop w:val="0"/>
                                                                                              <w:marBottom w:val="0"/>
                                                                                              <w:divBdr>
                                                                                                <w:top w:val="none" w:sz="0" w:space="0" w:color="auto"/>
                                                                                                <w:left w:val="none" w:sz="0" w:space="0" w:color="auto"/>
                                                                                                <w:bottom w:val="none" w:sz="0" w:space="0" w:color="auto"/>
                                                                                                <w:right w:val="none" w:sz="0" w:space="0" w:color="auto"/>
                                                                                              </w:divBdr>
                                                                                              <w:divsChild>
                                                                                                <w:div w:id="1842118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8388695">
                                                                                      <w:marLeft w:val="0"/>
                                                                                      <w:marRight w:val="0"/>
                                                                                      <w:marTop w:val="0"/>
                                                                                      <w:marBottom w:val="0"/>
                                                                                      <w:divBdr>
                                                                                        <w:top w:val="single" w:sz="4" w:space="0" w:color="B9B9B9"/>
                                                                                        <w:left w:val="none" w:sz="0" w:space="0" w:color="auto"/>
                                                                                        <w:bottom w:val="none" w:sz="0" w:space="0" w:color="auto"/>
                                                                                        <w:right w:val="none" w:sz="0" w:space="0" w:color="auto"/>
                                                                                      </w:divBdr>
                                                                                      <w:divsChild>
                                                                                        <w:div w:id="993728121">
                                                                                          <w:marLeft w:val="0"/>
                                                                                          <w:marRight w:val="0"/>
                                                                                          <w:marTop w:val="0"/>
                                                                                          <w:marBottom w:val="0"/>
                                                                                          <w:divBdr>
                                                                                            <w:top w:val="none" w:sz="0" w:space="0" w:color="auto"/>
                                                                                            <w:left w:val="none" w:sz="0" w:space="0" w:color="auto"/>
                                                                                            <w:bottom w:val="none" w:sz="0" w:space="0" w:color="auto"/>
                                                                                            <w:right w:val="none" w:sz="0" w:space="0" w:color="auto"/>
                                                                                          </w:divBdr>
                                                                                          <w:divsChild>
                                                                                            <w:div w:id="1383482526">
                                                                                              <w:marLeft w:val="0"/>
                                                                                              <w:marRight w:val="0"/>
                                                                                              <w:marTop w:val="0"/>
                                                                                              <w:marBottom w:val="0"/>
                                                                                              <w:divBdr>
                                                                                                <w:top w:val="none" w:sz="0" w:space="0" w:color="auto"/>
                                                                                                <w:left w:val="none" w:sz="0" w:space="0" w:color="auto"/>
                                                                                                <w:bottom w:val="none" w:sz="0" w:space="0" w:color="auto"/>
                                                                                                <w:right w:val="none" w:sz="0" w:space="0" w:color="auto"/>
                                                                                              </w:divBdr>
                                                                                              <w:divsChild>
                                                                                                <w:div w:id="1177037198">
                                                                                                  <w:marLeft w:val="0"/>
                                                                                                  <w:marRight w:val="0"/>
                                                                                                  <w:marTop w:val="0"/>
                                                                                                  <w:marBottom w:val="0"/>
                                                                                                  <w:divBdr>
                                                                                                    <w:top w:val="none" w:sz="0" w:space="0" w:color="auto"/>
                                                                                                    <w:left w:val="none" w:sz="0" w:space="0" w:color="auto"/>
                                                                                                    <w:bottom w:val="none" w:sz="0" w:space="0" w:color="auto"/>
                                                                                                    <w:right w:val="none" w:sz="0" w:space="0" w:color="auto"/>
                                                                                                  </w:divBdr>
                                                                                                </w:div>
                                                                                              </w:divsChild>
                                                                                            </w:div>
                                                                                            <w:div w:id="1718122135">
                                                                                              <w:marLeft w:val="0"/>
                                                                                              <w:marRight w:val="0"/>
                                                                                              <w:marTop w:val="0"/>
                                                                                              <w:marBottom w:val="0"/>
                                                                                              <w:divBdr>
                                                                                                <w:top w:val="none" w:sz="0" w:space="0" w:color="auto"/>
                                                                                                <w:left w:val="none" w:sz="0" w:space="0" w:color="auto"/>
                                                                                                <w:bottom w:val="none" w:sz="0" w:space="0" w:color="auto"/>
                                                                                                <w:right w:val="none" w:sz="0" w:space="0" w:color="auto"/>
                                                                                              </w:divBdr>
                                                                                              <w:divsChild>
                                                                                                <w:div w:id="204848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0623108">
                                                                                      <w:marLeft w:val="0"/>
                                                                                      <w:marRight w:val="0"/>
                                                                                      <w:marTop w:val="0"/>
                                                                                      <w:marBottom w:val="0"/>
                                                                                      <w:divBdr>
                                                                                        <w:top w:val="single" w:sz="4" w:space="0" w:color="B9B9B9"/>
                                                                                        <w:left w:val="none" w:sz="0" w:space="0" w:color="auto"/>
                                                                                        <w:bottom w:val="none" w:sz="0" w:space="0" w:color="auto"/>
                                                                                        <w:right w:val="none" w:sz="0" w:space="0" w:color="auto"/>
                                                                                      </w:divBdr>
                                                                                      <w:divsChild>
                                                                                        <w:div w:id="670910544">
                                                                                          <w:marLeft w:val="0"/>
                                                                                          <w:marRight w:val="0"/>
                                                                                          <w:marTop w:val="0"/>
                                                                                          <w:marBottom w:val="0"/>
                                                                                          <w:divBdr>
                                                                                            <w:top w:val="none" w:sz="0" w:space="0" w:color="auto"/>
                                                                                            <w:left w:val="none" w:sz="0" w:space="0" w:color="auto"/>
                                                                                            <w:bottom w:val="none" w:sz="0" w:space="0" w:color="auto"/>
                                                                                            <w:right w:val="none" w:sz="0" w:space="0" w:color="auto"/>
                                                                                          </w:divBdr>
                                                                                          <w:divsChild>
                                                                                            <w:div w:id="1119254160">
                                                                                              <w:marLeft w:val="0"/>
                                                                                              <w:marRight w:val="0"/>
                                                                                              <w:marTop w:val="0"/>
                                                                                              <w:marBottom w:val="0"/>
                                                                                              <w:divBdr>
                                                                                                <w:top w:val="none" w:sz="0" w:space="0" w:color="auto"/>
                                                                                                <w:left w:val="none" w:sz="0" w:space="0" w:color="auto"/>
                                                                                                <w:bottom w:val="none" w:sz="0" w:space="0" w:color="auto"/>
                                                                                                <w:right w:val="none" w:sz="0" w:space="0" w:color="auto"/>
                                                                                              </w:divBdr>
                                                                                              <w:divsChild>
                                                                                                <w:div w:id="338502897">
                                                                                                  <w:marLeft w:val="0"/>
                                                                                                  <w:marRight w:val="0"/>
                                                                                                  <w:marTop w:val="0"/>
                                                                                                  <w:marBottom w:val="0"/>
                                                                                                  <w:divBdr>
                                                                                                    <w:top w:val="none" w:sz="0" w:space="0" w:color="auto"/>
                                                                                                    <w:left w:val="none" w:sz="0" w:space="0" w:color="auto"/>
                                                                                                    <w:bottom w:val="none" w:sz="0" w:space="0" w:color="auto"/>
                                                                                                    <w:right w:val="none" w:sz="0" w:space="0" w:color="auto"/>
                                                                                                  </w:divBdr>
                                                                                                </w:div>
                                                                                              </w:divsChild>
                                                                                            </w:div>
                                                                                            <w:div w:id="1201012750">
                                                                                              <w:marLeft w:val="0"/>
                                                                                              <w:marRight w:val="0"/>
                                                                                              <w:marTop w:val="0"/>
                                                                                              <w:marBottom w:val="0"/>
                                                                                              <w:divBdr>
                                                                                                <w:top w:val="none" w:sz="0" w:space="0" w:color="auto"/>
                                                                                                <w:left w:val="none" w:sz="0" w:space="0" w:color="auto"/>
                                                                                                <w:bottom w:val="none" w:sz="0" w:space="0" w:color="auto"/>
                                                                                                <w:right w:val="none" w:sz="0" w:space="0" w:color="auto"/>
                                                                                              </w:divBdr>
                                                                                              <w:divsChild>
                                                                                                <w:div w:id="107755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590696">
                                                                                      <w:marLeft w:val="0"/>
                                                                                      <w:marRight w:val="0"/>
                                                                                      <w:marTop w:val="0"/>
                                                                                      <w:marBottom w:val="0"/>
                                                                                      <w:divBdr>
                                                                                        <w:top w:val="single" w:sz="4" w:space="0" w:color="B9B9B9"/>
                                                                                        <w:left w:val="none" w:sz="0" w:space="0" w:color="auto"/>
                                                                                        <w:bottom w:val="none" w:sz="0" w:space="0" w:color="auto"/>
                                                                                        <w:right w:val="none" w:sz="0" w:space="0" w:color="auto"/>
                                                                                      </w:divBdr>
                                                                                      <w:divsChild>
                                                                                        <w:div w:id="193809435">
                                                                                          <w:marLeft w:val="0"/>
                                                                                          <w:marRight w:val="0"/>
                                                                                          <w:marTop w:val="0"/>
                                                                                          <w:marBottom w:val="0"/>
                                                                                          <w:divBdr>
                                                                                            <w:top w:val="none" w:sz="0" w:space="0" w:color="auto"/>
                                                                                            <w:left w:val="none" w:sz="0" w:space="0" w:color="auto"/>
                                                                                            <w:bottom w:val="none" w:sz="0" w:space="0" w:color="auto"/>
                                                                                            <w:right w:val="none" w:sz="0" w:space="0" w:color="auto"/>
                                                                                          </w:divBdr>
                                                                                          <w:divsChild>
                                                                                            <w:div w:id="15498771">
                                                                                              <w:marLeft w:val="0"/>
                                                                                              <w:marRight w:val="0"/>
                                                                                              <w:marTop w:val="0"/>
                                                                                              <w:marBottom w:val="0"/>
                                                                                              <w:divBdr>
                                                                                                <w:top w:val="none" w:sz="0" w:space="0" w:color="auto"/>
                                                                                                <w:left w:val="none" w:sz="0" w:space="0" w:color="auto"/>
                                                                                                <w:bottom w:val="none" w:sz="0" w:space="0" w:color="auto"/>
                                                                                                <w:right w:val="none" w:sz="0" w:space="0" w:color="auto"/>
                                                                                              </w:divBdr>
                                                                                              <w:divsChild>
                                                                                                <w:div w:id="1589579360">
                                                                                                  <w:marLeft w:val="0"/>
                                                                                                  <w:marRight w:val="0"/>
                                                                                                  <w:marTop w:val="0"/>
                                                                                                  <w:marBottom w:val="0"/>
                                                                                                  <w:divBdr>
                                                                                                    <w:top w:val="none" w:sz="0" w:space="0" w:color="auto"/>
                                                                                                    <w:left w:val="none" w:sz="0" w:space="0" w:color="auto"/>
                                                                                                    <w:bottom w:val="none" w:sz="0" w:space="0" w:color="auto"/>
                                                                                                    <w:right w:val="none" w:sz="0" w:space="0" w:color="auto"/>
                                                                                                  </w:divBdr>
                                                                                                </w:div>
                                                                                              </w:divsChild>
                                                                                            </w:div>
                                                                                            <w:div w:id="144014592">
                                                                                              <w:marLeft w:val="0"/>
                                                                                              <w:marRight w:val="0"/>
                                                                                              <w:marTop w:val="0"/>
                                                                                              <w:marBottom w:val="0"/>
                                                                                              <w:divBdr>
                                                                                                <w:top w:val="none" w:sz="0" w:space="0" w:color="auto"/>
                                                                                                <w:left w:val="none" w:sz="0" w:space="0" w:color="auto"/>
                                                                                                <w:bottom w:val="none" w:sz="0" w:space="0" w:color="auto"/>
                                                                                                <w:right w:val="none" w:sz="0" w:space="0" w:color="auto"/>
                                                                                              </w:divBdr>
                                                                                              <w:divsChild>
                                                                                                <w:div w:id="1514149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9454595">
                                                                                      <w:marLeft w:val="0"/>
                                                                                      <w:marRight w:val="0"/>
                                                                                      <w:marTop w:val="0"/>
                                                                                      <w:marBottom w:val="0"/>
                                                                                      <w:divBdr>
                                                                                        <w:top w:val="single" w:sz="4" w:space="0" w:color="B9B9B9"/>
                                                                                        <w:left w:val="none" w:sz="0" w:space="0" w:color="auto"/>
                                                                                        <w:bottom w:val="none" w:sz="0" w:space="0" w:color="auto"/>
                                                                                        <w:right w:val="none" w:sz="0" w:space="0" w:color="auto"/>
                                                                                      </w:divBdr>
                                                                                      <w:divsChild>
                                                                                        <w:div w:id="1569533526">
                                                                                          <w:marLeft w:val="0"/>
                                                                                          <w:marRight w:val="0"/>
                                                                                          <w:marTop w:val="0"/>
                                                                                          <w:marBottom w:val="0"/>
                                                                                          <w:divBdr>
                                                                                            <w:top w:val="none" w:sz="0" w:space="0" w:color="auto"/>
                                                                                            <w:left w:val="none" w:sz="0" w:space="0" w:color="auto"/>
                                                                                            <w:bottom w:val="none" w:sz="0" w:space="0" w:color="auto"/>
                                                                                            <w:right w:val="none" w:sz="0" w:space="0" w:color="auto"/>
                                                                                          </w:divBdr>
                                                                                          <w:divsChild>
                                                                                            <w:div w:id="49575920">
                                                                                              <w:marLeft w:val="0"/>
                                                                                              <w:marRight w:val="0"/>
                                                                                              <w:marTop w:val="0"/>
                                                                                              <w:marBottom w:val="0"/>
                                                                                              <w:divBdr>
                                                                                                <w:top w:val="none" w:sz="0" w:space="0" w:color="auto"/>
                                                                                                <w:left w:val="none" w:sz="0" w:space="0" w:color="auto"/>
                                                                                                <w:bottom w:val="none" w:sz="0" w:space="0" w:color="auto"/>
                                                                                                <w:right w:val="none" w:sz="0" w:space="0" w:color="auto"/>
                                                                                              </w:divBdr>
                                                                                              <w:divsChild>
                                                                                                <w:div w:id="1188719487">
                                                                                                  <w:marLeft w:val="0"/>
                                                                                                  <w:marRight w:val="0"/>
                                                                                                  <w:marTop w:val="0"/>
                                                                                                  <w:marBottom w:val="0"/>
                                                                                                  <w:divBdr>
                                                                                                    <w:top w:val="none" w:sz="0" w:space="0" w:color="auto"/>
                                                                                                    <w:left w:val="none" w:sz="0" w:space="0" w:color="auto"/>
                                                                                                    <w:bottom w:val="none" w:sz="0" w:space="0" w:color="auto"/>
                                                                                                    <w:right w:val="none" w:sz="0" w:space="0" w:color="auto"/>
                                                                                                  </w:divBdr>
                                                                                                </w:div>
                                                                                              </w:divsChild>
                                                                                            </w:div>
                                                                                            <w:div w:id="1113129339">
                                                                                              <w:marLeft w:val="0"/>
                                                                                              <w:marRight w:val="0"/>
                                                                                              <w:marTop w:val="0"/>
                                                                                              <w:marBottom w:val="0"/>
                                                                                              <w:divBdr>
                                                                                                <w:top w:val="none" w:sz="0" w:space="0" w:color="auto"/>
                                                                                                <w:left w:val="none" w:sz="0" w:space="0" w:color="auto"/>
                                                                                                <w:bottom w:val="none" w:sz="0" w:space="0" w:color="auto"/>
                                                                                                <w:right w:val="none" w:sz="0" w:space="0" w:color="auto"/>
                                                                                              </w:divBdr>
                                                                                              <w:divsChild>
                                                                                                <w:div w:id="1293949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258260">
                                                                                      <w:marLeft w:val="0"/>
                                                                                      <w:marRight w:val="0"/>
                                                                                      <w:marTop w:val="0"/>
                                                                                      <w:marBottom w:val="0"/>
                                                                                      <w:divBdr>
                                                                                        <w:top w:val="single" w:sz="4" w:space="0" w:color="B9B9B9"/>
                                                                                        <w:left w:val="none" w:sz="0" w:space="0" w:color="auto"/>
                                                                                        <w:bottom w:val="none" w:sz="0" w:space="0" w:color="auto"/>
                                                                                        <w:right w:val="none" w:sz="0" w:space="0" w:color="auto"/>
                                                                                      </w:divBdr>
                                                                                      <w:divsChild>
                                                                                        <w:div w:id="1325205790">
                                                                                          <w:marLeft w:val="0"/>
                                                                                          <w:marRight w:val="0"/>
                                                                                          <w:marTop w:val="0"/>
                                                                                          <w:marBottom w:val="0"/>
                                                                                          <w:divBdr>
                                                                                            <w:top w:val="none" w:sz="0" w:space="0" w:color="auto"/>
                                                                                            <w:left w:val="none" w:sz="0" w:space="0" w:color="auto"/>
                                                                                            <w:bottom w:val="none" w:sz="0" w:space="0" w:color="auto"/>
                                                                                            <w:right w:val="none" w:sz="0" w:space="0" w:color="auto"/>
                                                                                          </w:divBdr>
                                                                                          <w:divsChild>
                                                                                            <w:div w:id="376709455">
                                                                                              <w:marLeft w:val="0"/>
                                                                                              <w:marRight w:val="0"/>
                                                                                              <w:marTop w:val="0"/>
                                                                                              <w:marBottom w:val="0"/>
                                                                                              <w:divBdr>
                                                                                                <w:top w:val="none" w:sz="0" w:space="0" w:color="auto"/>
                                                                                                <w:left w:val="none" w:sz="0" w:space="0" w:color="auto"/>
                                                                                                <w:bottom w:val="none" w:sz="0" w:space="0" w:color="auto"/>
                                                                                                <w:right w:val="none" w:sz="0" w:space="0" w:color="auto"/>
                                                                                              </w:divBdr>
                                                                                              <w:divsChild>
                                                                                                <w:div w:id="1069811970">
                                                                                                  <w:marLeft w:val="0"/>
                                                                                                  <w:marRight w:val="0"/>
                                                                                                  <w:marTop w:val="0"/>
                                                                                                  <w:marBottom w:val="0"/>
                                                                                                  <w:divBdr>
                                                                                                    <w:top w:val="none" w:sz="0" w:space="0" w:color="auto"/>
                                                                                                    <w:left w:val="none" w:sz="0" w:space="0" w:color="auto"/>
                                                                                                    <w:bottom w:val="none" w:sz="0" w:space="0" w:color="auto"/>
                                                                                                    <w:right w:val="none" w:sz="0" w:space="0" w:color="auto"/>
                                                                                                  </w:divBdr>
                                                                                                </w:div>
                                                                                              </w:divsChild>
                                                                                            </w:div>
                                                                                            <w:div w:id="1021051556">
                                                                                              <w:marLeft w:val="0"/>
                                                                                              <w:marRight w:val="0"/>
                                                                                              <w:marTop w:val="0"/>
                                                                                              <w:marBottom w:val="0"/>
                                                                                              <w:divBdr>
                                                                                                <w:top w:val="none" w:sz="0" w:space="0" w:color="auto"/>
                                                                                                <w:left w:val="none" w:sz="0" w:space="0" w:color="auto"/>
                                                                                                <w:bottom w:val="none" w:sz="0" w:space="0" w:color="auto"/>
                                                                                                <w:right w:val="none" w:sz="0" w:space="0" w:color="auto"/>
                                                                                              </w:divBdr>
                                                                                              <w:divsChild>
                                                                                                <w:div w:id="1752584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3604893">
                                                                                      <w:marLeft w:val="0"/>
                                                                                      <w:marRight w:val="0"/>
                                                                                      <w:marTop w:val="0"/>
                                                                                      <w:marBottom w:val="0"/>
                                                                                      <w:divBdr>
                                                                                        <w:top w:val="single" w:sz="4" w:space="0" w:color="B9B9B9"/>
                                                                                        <w:left w:val="none" w:sz="0" w:space="0" w:color="auto"/>
                                                                                        <w:bottom w:val="none" w:sz="0" w:space="0" w:color="auto"/>
                                                                                        <w:right w:val="none" w:sz="0" w:space="0" w:color="auto"/>
                                                                                      </w:divBdr>
                                                                                      <w:divsChild>
                                                                                        <w:div w:id="206526408">
                                                                                          <w:marLeft w:val="0"/>
                                                                                          <w:marRight w:val="0"/>
                                                                                          <w:marTop w:val="0"/>
                                                                                          <w:marBottom w:val="0"/>
                                                                                          <w:divBdr>
                                                                                            <w:top w:val="none" w:sz="0" w:space="0" w:color="auto"/>
                                                                                            <w:left w:val="none" w:sz="0" w:space="0" w:color="auto"/>
                                                                                            <w:bottom w:val="none" w:sz="0" w:space="0" w:color="auto"/>
                                                                                            <w:right w:val="none" w:sz="0" w:space="0" w:color="auto"/>
                                                                                          </w:divBdr>
                                                                                          <w:divsChild>
                                                                                            <w:div w:id="248732116">
                                                                                              <w:marLeft w:val="0"/>
                                                                                              <w:marRight w:val="0"/>
                                                                                              <w:marTop w:val="0"/>
                                                                                              <w:marBottom w:val="0"/>
                                                                                              <w:divBdr>
                                                                                                <w:top w:val="none" w:sz="0" w:space="0" w:color="auto"/>
                                                                                                <w:left w:val="none" w:sz="0" w:space="0" w:color="auto"/>
                                                                                                <w:bottom w:val="none" w:sz="0" w:space="0" w:color="auto"/>
                                                                                                <w:right w:val="none" w:sz="0" w:space="0" w:color="auto"/>
                                                                                              </w:divBdr>
                                                                                              <w:divsChild>
                                                                                                <w:div w:id="218977226">
                                                                                                  <w:marLeft w:val="0"/>
                                                                                                  <w:marRight w:val="0"/>
                                                                                                  <w:marTop w:val="0"/>
                                                                                                  <w:marBottom w:val="0"/>
                                                                                                  <w:divBdr>
                                                                                                    <w:top w:val="none" w:sz="0" w:space="0" w:color="auto"/>
                                                                                                    <w:left w:val="none" w:sz="0" w:space="0" w:color="auto"/>
                                                                                                    <w:bottom w:val="none" w:sz="0" w:space="0" w:color="auto"/>
                                                                                                    <w:right w:val="none" w:sz="0" w:space="0" w:color="auto"/>
                                                                                                  </w:divBdr>
                                                                                                </w:div>
                                                                                              </w:divsChild>
                                                                                            </w:div>
                                                                                            <w:div w:id="1065254908">
                                                                                              <w:marLeft w:val="0"/>
                                                                                              <w:marRight w:val="0"/>
                                                                                              <w:marTop w:val="0"/>
                                                                                              <w:marBottom w:val="0"/>
                                                                                              <w:divBdr>
                                                                                                <w:top w:val="none" w:sz="0" w:space="0" w:color="auto"/>
                                                                                                <w:left w:val="none" w:sz="0" w:space="0" w:color="auto"/>
                                                                                                <w:bottom w:val="none" w:sz="0" w:space="0" w:color="auto"/>
                                                                                                <w:right w:val="none" w:sz="0" w:space="0" w:color="auto"/>
                                                                                              </w:divBdr>
                                                                                              <w:divsChild>
                                                                                                <w:div w:id="1018433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075723">
                                                                                      <w:marLeft w:val="0"/>
                                                                                      <w:marRight w:val="0"/>
                                                                                      <w:marTop w:val="0"/>
                                                                                      <w:marBottom w:val="0"/>
                                                                                      <w:divBdr>
                                                                                        <w:top w:val="single" w:sz="4" w:space="0" w:color="B9B9B9"/>
                                                                                        <w:left w:val="none" w:sz="0" w:space="0" w:color="auto"/>
                                                                                        <w:bottom w:val="none" w:sz="0" w:space="0" w:color="auto"/>
                                                                                        <w:right w:val="none" w:sz="0" w:space="0" w:color="auto"/>
                                                                                      </w:divBdr>
                                                                                      <w:divsChild>
                                                                                        <w:div w:id="864052209">
                                                                                          <w:marLeft w:val="0"/>
                                                                                          <w:marRight w:val="0"/>
                                                                                          <w:marTop w:val="0"/>
                                                                                          <w:marBottom w:val="0"/>
                                                                                          <w:divBdr>
                                                                                            <w:top w:val="none" w:sz="0" w:space="0" w:color="auto"/>
                                                                                            <w:left w:val="none" w:sz="0" w:space="0" w:color="auto"/>
                                                                                            <w:bottom w:val="none" w:sz="0" w:space="0" w:color="auto"/>
                                                                                            <w:right w:val="none" w:sz="0" w:space="0" w:color="auto"/>
                                                                                          </w:divBdr>
                                                                                          <w:divsChild>
                                                                                            <w:div w:id="849762396">
                                                                                              <w:marLeft w:val="0"/>
                                                                                              <w:marRight w:val="0"/>
                                                                                              <w:marTop w:val="0"/>
                                                                                              <w:marBottom w:val="0"/>
                                                                                              <w:divBdr>
                                                                                                <w:top w:val="none" w:sz="0" w:space="0" w:color="auto"/>
                                                                                                <w:left w:val="none" w:sz="0" w:space="0" w:color="auto"/>
                                                                                                <w:bottom w:val="none" w:sz="0" w:space="0" w:color="auto"/>
                                                                                                <w:right w:val="none" w:sz="0" w:space="0" w:color="auto"/>
                                                                                              </w:divBdr>
                                                                                              <w:divsChild>
                                                                                                <w:div w:id="1091468445">
                                                                                                  <w:marLeft w:val="0"/>
                                                                                                  <w:marRight w:val="0"/>
                                                                                                  <w:marTop w:val="0"/>
                                                                                                  <w:marBottom w:val="0"/>
                                                                                                  <w:divBdr>
                                                                                                    <w:top w:val="none" w:sz="0" w:space="0" w:color="auto"/>
                                                                                                    <w:left w:val="none" w:sz="0" w:space="0" w:color="auto"/>
                                                                                                    <w:bottom w:val="none" w:sz="0" w:space="0" w:color="auto"/>
                                                                                                    <w:right w:val="none" w:sz="0" w:space="0" w:color="auto"/>
                                                                                                  </w:divBdr>
                                                                                                </w:div>
                                                                                              </w:divsChild>
                                                                                            </w:div>
                                                                                            <w:div w:id="1972469530">
                                                                                              <w:marLeft w:val="0"/>
                                                                                              <w:marRight w:val="0"/>
                                                                                              <w:marTop w:val="0"/>
                                                                                              <w:marBottom w:val="0"/>
                                                                                              <w:divBdr>
                                                                                                <w:top w:val="none" w:sz="0" w:space="0" w:color="auto"/>
                                                                                                <w:left w:val="none" w:sz="0" w:space="0" w:color="auto"/>
                                                                                                <w:bottom w:val="none" w:sz="0" w:space="0" w:color="auto"/>
                                                                                                <w:right w:val="none" w:sz="0" w:space="0" w:color="auto"/>
                                                                                              </w:divBdr>
                                                                                              <w:divsChild>
                                                                                                <w:div w:id="1699811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2315462">
                                                                                      <w:marLeft w:val="0"/>
                                                                                      <w:marRight w:val="0"/>
                                                                                      <w:marTop w:val="0"/>
                                                                                      <w:marBottom w:val="0"/>
                                                                                      <w:divBdr>
                                                                                        <w:top w:val="single" w:sz="4" w:space="0" w:color="B9B9B9"/>
                                                                                        <w:left w:val="none" w:sz="0" w:space="0" w:color="auto"/>
                                                                                        <w:bottom w:val="none" w:sz="0" w:space="0" w:color="auto"/>
                                                                                        <w:right w:val="none" w:sz="0" w:space="0" w:color="auto"/>
                                                                                      </w:divBdr>
                                                                                      <w:divsChild>
                                                                                        <w:div w:id="650409533">
                                                                                          <w:marLeft w:val="0"/>
                                                                                          <w:marRight w:val="0"/>
                                                                                          <w:marTop w:val="0"/>
                                                                                          <w:marBottom w:val="0"/>
                                                                                          <w:divBdr>
                                                                                            <w:top w:val="none" w:sz="0" w:space="0" w:color="auto"/>
                                                                                            <w:left w:val="none" w:sz="0" w:space="0" w:color="auto"/>
                                                                                            <w:bottom w:val="none" w:sz="0" w:space="0" w:color="auto"/>
                                                                                            <w:right w:val="none" w:sz="0" w:space="0" w:color="auto"/>
                                                                                          </w:divBdr>
                                                                                          <w:divsChild>
                                                                                            <w:div w:id="794759090">
                                                                                              <w:marLeft w:val="0"/>
                                                                                              <w:marRight w:val="0"/>
                                                                                              <w:marTop w:val="0"/>
                                                                                              <w:marBottom w:val="0"/>
                                                                                              <w:divBdr>
                                                                                                <w:top w:val="none" w:sz="0" w:space="0" w:color="auto"/>
                                                                                                <w:left w:val="none" w:sz="0" w:space="0" w:color="auto"/>
                                                                                                <w:bottom w:val="none" w:sz="0" w:space="0" w:color="auto"/>
                                                                                                <w:right w:val="none" w:sz="0" w:space="0" w:color="auto"/>
                                                                                              </w:divBdr>
                                                                                              <w:divsChild>
                                                                                                <w:div w:id="819466352">
                                                                                                  <w:marLeft w:val="0"/>
                                                                                                  <w:marRight w:val="0"/>
                                                                                                  <w:marTop w:val="0"/>
                                                                                                  <w:marBottom w:val="0"/>
                                                                                                  <w:divBdr>
                                                                                                    <w:top w:val="none" w:sz="0" w:space="0" w:color="auto"/>
                                                                                                    <w:left w:val="none" w:sz="0" w:space="0" w:color="auto"/>
                                                                                                    <w:bottom w:val="none" w:sz="0" w:space="0" w:color="auto"/>
                                                                                                    <w:right w:val="none" w:sz="0" w:space="0" w:color="auto"/>
                                                                                                  </w:divBdr>
                                                                                                </w:div>
                                                                                              </w:divsChild>
                                                                                            </w:div>
                                                                                            <w:div w:id="1442147944">
                                                                                              <w:marLeft w:val="0"/>
                                                                                              <w:marRight w:val="0"/>
                                                                                              <w:marTop w:val="0"/>
                                                                                              <w:marBottom w:val="0"/>
                                                                                              <w:divBdr>
                                                                                                <w:top w:val="none" w:sz="0" w:space="0" w:color="auto"/>
                                                                                                <w:left w:val="none" w:sz="0" w:space="0" w:color="auto"/>
                                                                                                <w:bottom w:val="none" w:sz="0" w:space="0" w:color="auto"/>
                                                                                                <w:right w:val="none" w:sz="0" w:space="0" w:color="auto"/>
                                                                                              </w:divBdr>
                                                                                              <w:divsChild>
                                                                                                <w:div w:id="97059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864478">
                                                                                      <w:marLeft w:val="0"/>
                                                                                      <w:marRight w:val="0"/>
                                                                                      <w:marTop w:val="0"/>
                                                                                      <w:marBottom w:val="0"/>
                                                                                      <w:divBdr>
                                                                                        <w:top w:val="single" w:sz="4" w:space="0" w:color="B9B9B9"/>
                                                                                        <w:left w:val="none" w:sz="0" w:space="0" w:color="auto"/>
                                                                                        <w:bottom w:val="none" w:sz="0" w:space="0" w:color="auto"/>
                                                                                        <w:right w:val="none" w:sz="0" w:space="0" w:color="auto"/>
                                                                                      </w:divBdr>
                                                                                      <w:divsChild>
                                                                                        <w:div w:id="742988800">
                                                                                          <w:marLeft w:val="0"/>
                                                                                          <w:marRight w:val="0"/>
                                                                                          <w:marTop w:val="0"/>
                                                                                          <w:marBottom w:val="0"/>
                                                                                          <w:divBdr>
                                                                                            <w:top w:val="none" w:sz="0" w:space="0" w:color="auto"/>
                                                                                            <w:left w:val="none" w:sz="0" w:space="0" w:color="auto"/>
                                                                                            <w:bottom w:val="none" w:sz="0" w:space="0" w:color="auto"/>
                                                                                            <w:right w:val="none" w:sz="0" w:space="0" w:color="auto"/>
                                                                                          </w:divBdr>
                                                                                          <w:divsChild>
                                                                                            <w:div w:id="334500039">
                                                                                              <w:marLeft w:val="0"/>
                                                                                              <w:marRight w:val="0"/>
                                                                                              <w:marTop w:val="0"/>
                                                                                              <w:marBottom w:val="0"/>
                                                                                              <w:divBdr>
                                                                                                <w:top w:val="none" w:sz="0" w:space="0" w:color="auto"/>
                                                                                                <w:left w:val="none" w:sz="0" w:space="0" w:color="auto"/>
                                                                                                <w:bottom w:val="none" w:sz="0" w:space="0" w:color="auto"/>
                                                                                                <w:right w:val="none" w:sz="0" w:space="0" w:color="auto"/>
                                                                                              </w:divBdr>
                                                                                              <w:divsChild>
                                                                                                <w:div w:id="1547063936">
                                                                                                  <w:marLeft w:val="0"/>
                                                                                                  <w:marRight w:val="0"/>
                                                                                                  <w:marTop w:val="0"/>
                                                                                                  <w:marBottom w:val="0"/>
                                                                                                  <w:divBdr>
                                                                                                    <w:top w:val="none" w:sz="0" w:space="0" w:color="auto"/>
                                                                                                    <w:left w:val="none" w:sz="0" w:space="0" w:color="auto"/>
                                                                                                    <w:bottom w:val="none" w:sz="0" w:space="0" w:color="auto"/>
                                                                                                    <w:right w:val="none" w:sz="0" w:space="0" w:color="auto"/>
                                                                                                  </w:divBdr>
                                                                                                </w:div>
                                                                                              </w:divsChild>
                                                                                            </w:div>
                                                                                            <w:div w:id="411053345">
                                                                                              <w:marLeft w:val="0"/>
                                                                                              <w:marRight w:val="0"/>
                                                                                              <w:marTop w:val="0"/>
                                                                                              <w:marBottom w:val="0"/>
                                                                                              <w:divBdr>
                                                                                                <w:top w:val="none" w:sz="0" w:space="0" w:color="auto"/>
                                                                                                <w:left w:val="none" w:sz="0" w:space="0" w:color="auto"/>
                                                                                                <w:bottom w:val="none" w:sz="0" w:space="0" w:color="auto"/>
                                                                                                <w:right w:val="none" w:sz="0" w:space="0" w:color="auto"/>
                                                                                              </w:divBdr>
                                                                                              <w:divsChild>
                                                                                                <w:div w:id="15330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256640">
                                                                                      <w:marLeft w:val="0"/>
                                                                                      <w:marRight w:val="0"/>
                                                                                      <w:marTop w:val="0"/>
                                                                                      <w:marBottom w:val="0"/>
                                                                                      <w:divBdr>
                                                                                        <w:top w:val="single" w:sz="4" w:space="0" w:color="B9B9B9"/>
                                                                                        <w:left w:val="none" w:sz="0" w:space="0" w:color="auto"/>
                                                                                        <w:bottom w:val="none" w:sz="0" w:space="0" w:color="auto"/>
                                                                                        <w:right w:val="none" w:sz="0" w:space="0" w:color="auto"/>
                                                                                      </w:divBdr>
                                                                                      <w:divsChild>
                                                                                        <w:div w:id="2144345145">
                                                                                          <w:marLeft w:val="0"/>
                                                                                          <w:marRight w:val="0"/>
                                                                                          <w:marTop w:val="0"/>
                                                                                          <w:marBottom w:val="0"/>
                                                                                          <w:divBdr>
                                                                                            <w:top w:val="none" w:sz="0" w:space="0" w:color="auto"/>
                                                                                            <w:left w:val="none" w:sz="0" w:space="0" w:color="auto"/>
                                                                                            <w:bottom w:val="none" w:sz="0" w:space="0" w:color="auto"/>
                                                                                            <w:right w:val="none" w:sz="0" w:space="0" w:color="auto"/>
                                                                                          </w:divBdr>
                                                                                          <w:divsChild>
                                                                                            <w:div w:id="471600569">
                                                                                              <w:marLeft w:val="0"/>
                                                                                              <w:marRight w:val="0"/>
                                                                                              <w:marTop w:val="0"/>
                                                                                              <w:marBottom w:val="0"/>
                                                                                              <w:divBdr>
                                                                                                <w:top w:val="none" w:sz="0" w:space="0" w:color="auto"/>
                                                                                                <w:left w:val="none" w:sz="0" w:space="0" w:color="auto"/>
                                                                                                <w:bottom w:val="none" w:sz="0" w:space="0" w:color="auto"/>
                                                                                                <w:right w:val="none" w:sz="0" w:space="0" w:color="auto"/>
                                                                                              </w:divBdr>
                                                                                              <w:divsChild>
                                                                                                <w:div w:id="1571689591">
                                                                                                  <w:marLeft w:val="0"/>
                                                                                                  <w:marRight w:val="0"/>
                                                                                                  <w:marTop w:val="0"/>
                                                                                                  <w:marBottom w:val="0"/>
                                                                                                  <w:divBdr>
                                                                                                    <w:top w:val="none" w:sz="0" w:space="0" w:color="auto"/>
                                                                                                    <w:left w:val="none" w:sz="0" w:space="0" w:color="auto"/>
                                                                                                    <w:bottom w:val="none" w:sz="0" w:space="0" w:color="auto"/>
                                                                                                    <w:right w:val="none" w:sz="0" w:space="0" w:color="auto"/>
                                                                                                  </w:divBdr>
                                                                                                </w:div>
                                                                                              </w:divsChild>
                                                                                            </w:div>
                                                                                            <w:div w:id="1995256017">
                                                                                              <w:marLeft w:val="0"/>
                                                                                              <w:marRight w:val="0"/>
                                                                                              <w:marTop w:val="0"/>
                                                                                              <w:marBottom w:val="0"/>
                                                                                              <w:divBdr>
                                                                                                <w:top w:val="none" w:sz="0" w:space="0" w:color="auto"/>
                                                                                                <w:left w:val="none" w:sz="0" w:space="0" w:color="auto"/>
                                                                                                <w:bottom w:val="none" w:sz="0" w:space="0" w:color="auto"/>
                                                                                                <w:right w:val="none" w:sz="0" w:space="0" w:color="auto"/>
                                                                                              </w:divBdr>
                                                                                              <w:divsChild>
                                                                                                <w:div w:id="116031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222">
                                                                                      <w:marLeft w:val="0"/>
                                                                                      <w:marRight w:val="0"/>
                                                                                      <w:marTop w:val="0"/>
                                                                                      <w:marBottom w:val="0"/>
                                                                                      <w:divBdr>
                                                                                        <w:top w:val="single" w:sz="4" w:space="0" w:color="B9B9B9"/>
                                                                                        <w:left w:val="none" w:sz="0" w:space="0" w:color="auto"/>
                                                                                        <w:bottom w:val="none" w:sz="0" w:space="0" w:color="auto"/>
                                                                                        <w:right w:val="none" w:sz="0" w:space="0" w:color="auto"/>
                                                                                      </w:divBdr>
                                                                                      <w:divsChild>
                                                                                        <w:div w:id="1615290109">
                                                                                          <w:marLeft w:val="0"/>
                                                                                          <w:marRight w:val="0"/>
                                                                                          <w:marTop w:val="0"/>
                                                                                          <w:marBottom w:val="0"/>
                                                                                          <w:divBdr>
                                                                                            <w:top w:val="none" w:sz="0" w:space="0" w:color="auto"/>
                                                                                            <w:left w:val="none" w:sz="0" w:space="0" w:color="auto"/>
                                                                                            <w:bottom w:val="none" w:sz="0" w:space="0" w:color="auto"/>
                                                                                            <w:right w:val="none" w:sz="0" w:space="0" w:color="auto"/>
                                                                                          </w:divBdr>
                                                                                          <w:divsChild>
                                                                                            <w:div w:id="1210141483">
                                                                                              <w:marLeft w:val="0"/>
                                                                                              <w:marRight w:val="0"/>
                                                                                              <w:marTop w:val="0"/>
                                                                                              <w:marBottom w:val="0"/>
                                                                                              <w:divBdr>
                                                                                                <w:top w:val="none" w:sz="0" w:space="0" w:color="auto"/>
                                                                                                <w:left w:val="none" w:sz="0" w:space="0" w:color="auto"/>
                                                                                                <w:bottom w:val="none" w:sz="0" w:space="0" w:color="auto"/>
                                                                                                <w:right w:val="none" w:sz="0" w:space="0" w:color="auto"/>
                                                                                              </w:divBdr>
                                                                                              <w:divsChild>
                                                                                                <w:div w:id="629743633">
                                                                                                  <w:marLeft w:val="0"/>
                                                                                                  <w:marRight w:val="0"/>
                                                                                                  <w:marTop w:val="0"/>
                                                                                                  <w:marBottom w:val="0"/>
                                                                                                  <w:divBdr>
                                                                                                    <w:top w:val="none" w:sz="0" w:space="0" w:color="auto"/>
                                                                                                    <w:left w:val="none" w:sz="0" w:space="0" w:color="auto"/>
                                                                                                    <w:bottom w:val="none" w:sz="0" w:space="0" w:color="auto"/>
                                                                                                    <w:right w:val="none" w:sz="0" w:space="0" w:color="auto"/>
                                                                                                  </w:divBdr>
                                                                                                </w:div>
                                                                                              </w:divsChild>
                                                                                            </w:div>
                                                                                            <w:div w:id="1649743414">
                                                                                              <w:marLeft w:val="0"/>
                                                                                              <w:marRight w:val="0"/>
                                                                                              <w:marTop w:val="0"/>
                                                                                              <w:marBottom w:val="0"/>
                                                                                              <w:divBdr>
                                                                                                <w:top w:val="none" w:sz="0" w:space="0" w:color="auto"/>
                                                                                                <w:left w:val="none" w:sz="0" w:space="0" w:color="auto"/>
                                                                                                <w:bottom w:val="none" w:sz="0" w:space="0" w:color="auto"/>
                                                                                                <w:right w:val="none" w:sz="0" w:space="0" w:color="auto"/>
                                                                                              </w:divBdr>
                                                                                              <w:divsChild>
                                                                                                <w:div w:id="624043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386963">
                                                                                      <w:marLeft w:val="0"/>
                                                                                      <w:marRight w:val="0"/>
                                                                                      <w:marTop w:val="0"/>
                                                                                      <w:marBottom w:val="0"/>
                                                                                      <w:divBdr>
                                                                                        <w:top w:val="single" w:sz="4" w:space="0" w:color="B9B9B9"/>
                                                                                        <w:left w:val="none" w:sz="0" w:space="0" w:color="auto"/>
                                                                                        <w:bottom w:val="none" w:sz="0" w:space="0" w:color="auto"/>
                                                                                        <w:right w:val="none" w:sz="0" w:space="0" w:color="auto"/>
                                                                                      </w:divBdr>
                                                                                      <w:divsChild>
                                                                                        <w:div w:id="602105865">
                                                                                          <w:marLeft w:val="0"/>
                                                                                          <w:marRight w:val="0"/>
                                                                                          <w:marTop w:val="0"/>
                                                                                          <w:marBottom w:val="0"/>
                                                                                          <w:divBdr>
                                                                                            <w:top w:val="none" w:sz="0" w:space="0" w:color="auto"/>
                                                                                            <w:left w:val="none" w:sz="0" w:space="0" w:color="auto"/>
                                                                                            <w:bottom w:val="none" w:sz="0" w:space="0" w:color="auto"/>
                                                                                            <w:right w:val="none" w:sz="0" w:space="0" w:color="auto"/>
                                                                                          </w:divBdr>
                                                                                          <w:divsChild>
                                                                                            <w:div w:id="240987700">
                                                                                              <w:marLeft w:val="0"/>
                                                                                              <w:marRight w:val="0"/>
                                                                                              <w:marTop w:val="0"/>
                                                                                              <w:marBottom w:val="0"/>
                                                                                              <w:divBdr>
                                                                                                <w:top w:val="none" w:sz="0" w:space="0" w:color="auto"/>
                                                                                                <w:left w:val="none" w:sz="0" w:space="0" w:color="auto"/>
                                                                                                <w:bottom w:val="none" w:sz="0" w:space="0" w:color="auto"/>
                                                                                                <w:right w:val="none" w:sz="0" w:space="0" w:color="auto"/>
                                                                                              </w:divBdr>
                                                                                              <w:divsChild>
                                                                                                <w:div w:id="1987317788">
                                                                                                  <w:marLeft w:val="0"/>
                                                                                                  <w:marRight w:val="0"/>
                                                                                                  <w:marTop w:val="0"/>
                                                                                                  <w:marBottom w:val="0"/>
                                                                                                  <w:divBdr>
                                                                                                    <w:top w:val="none" w:sz="0" w:space="0" w:color="auto"/>
                                                                                                    <w:left w:val="none" w:sz="0" w:space="0" w:color="auto"/>
                                                                                                    <w:bottom w:val="none" w:sz="0" w:space="0" w:color="auto"/>
                                                                                                    <w:right w:val="none" w:sz="0" w:space="0" w:color="auto"/>
                                                                                                  </w:divBdr>
                                                                                                </w:div>
                                                                                              </w:divsChild>
                                                                                            </w:div>
                                                                                            <w:div w:id="931548383">
                                                                                              <w:marLeft w:val="0"/>
                                                                                              <w:marRight w:val="0"/>
                                                                                              <w:marTop w:val="0"/>
                                                                                              <w:marBottom w:val="0"/>
                                                                                              <w:divBdr>
                                                                                                <w:top w:val="none" w:sz="0" w:space="0" w:color="auto"/>
                                                                                                <w:left w:val="none" w:sz="0" w:space="0" w:color="auto"/>
                                                                                                <w:bottom w:val="none" w:sz="0" w:space="0" w:color="auto"/>
                                                                                                <w:right w:val="none" w:sz="0" w:space="0" w:color="auto"/>
                                                                                              </w:divBdr>
                                                                                              <w:divsChild>
                                                                                                <w:div w:id="27421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004415">
                                                                                      <w:marLeft w:val="0"/>
                                                                                      <w:marRight w:val="0"/>
                                                                                      <w:marTop w:val="0"/>
                                                                                      <w:marBottom w:val="0"/>
                                                                                      <w:divBdr>
                                                                                        <w:top w:val="single" w:sz="4" w:space="0" w:color="B9B9B9"/>
                                                                                        <w:left w:val="none" w:sz="0" w:space="0" w:color="auto"/>
                                                                                        <w:bottom w:val="none" w:sz="0" w:space="0" w:color="auto"/>
                                                                                        <w:right w:val="none" w:sz="0" w:space="0" w:color="auto"/>
                                                                                      </w:divBdr>
                                                                                      <w:divsChild>
                                                                                        <w:div w:id="483547264">
                                                                                          <w:marLeft w:val="0"/>
                                                                                          <w:marRight w:val="0"/>
                                                                                          <w:marTop w:val="0"/>
                                                                                          <w:marBottom w:val="0"/>
                                                                                          <w:divBdr>
                                                                                            <w:top w:val="none" w:sz="0" w:space="0" w:color="auto"/>
                                                                                            <w:left w:val="none" w:sz="0" w:space="0" w:color="auto"/>
                                                                                            <w:bottom w:val="none" w:sz="0" w:space="0" w:color="auto"/>
                                                                                            <w:right w:val="none" w:sz="0" w:space="0" w:color="auto"/>
                                                                                          </w:divBdr>
                                                                                          <w:divsChild>
                                                                                            <w:div w:id="975989727">
                                                                                              <w:marLeft w:val="0"/>
                                                                                              <w:marRight w:val="0"/>
                                                                                              <w:marTop w:val="0"/>
                                                                                              <w:marBottom w:val="0"/>
                                                                                              <w:divBdr>
                                                                                                <w:top w:val="none" w:sz="0" w:space="0" w:color="auto"/>
                                                                                                <w:left w:val="none" w:sz="0" w:space="0" w:color="auto"/>
                                                                                                <w:bottom w:val="none" w:sz="0" w:space="0" w:color="auto"/>
                                                                                                <w:right w:val="none" w:sz="0" w:space="0" w:color="auto"/>
                                                                                              </w:divBdr>
                                                                                              <w:divsChild>
                                                                                                <w:div w:id="1493526720">
                                                                                                  <w:marLeft w:val="0"/>
                                                                                                  <w:marRight w:val="0"/>
                                                                                                  <w:marTop w:val="0"/>
                                                                                                  <w:marBottom w:val="0"/>
                                                                                                  <w:divBdr>
                                                                                                    <w:top w:val="none" w:sz="0" w:space="0" w:color="auto"/>
                                                                                                    <w:left w:val="none" w:sz="0" w:space="0" w:color="auto"/>
                                                                                                    <w:bottom w:val="none" w:sz="0" w:space="0" w:color="auto"/>
                                                                                                    <w:right w:val="none" w:sz="0" w:space="0" w:color="auto"/>
                                                                                                  </w:divBdr>
                                                                                                </w:div>
                                                                                              </w:divsChild>
                                                                                            </w:div>
                                                                                            <w:div w:id="1119645071">
                                                                                              <w:marLeft w:val="0"/>
                                                                                              <w:marRight w:val="0"/>
                                                                                              <w:marTop w:val="0"/>
                                                                                              <w:marBottom w:val="0"/>
                                                                                              <w:divBdr>
                                                                                                <w:top w:val="none" w:sz="0" w:space="0" w:color="auto"/>
                                                                                                <w:left w:val="none" w:sz="0" w:space="0" w:color="auto"/>
                                                                                                <w:bottom w:val="none" w:sz="0" w:space="0" w:color="auto"/>
                                                                                                <w:right w:val="none" w:sz="0" w:space="0" w:color="auto"/>
                                                                                              </w:divBdr>
                                                                                              <w:divsChild>
                                                                                                <w:div w:id="2090884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195993">
                                                                                      <w:marLeft w:val="0"/>
                                                                                      <w:marRight w:val="0"/>
                                                                                      <w:marTop w:val="0"/>
                                                                                      <w:marBottom w:val="0"/>
                                                                                      <w:divBdr>
                                                                                        <w:top w:val="single" w:sz="4" w:space="0" w:color="B9B9B9"/>
                                                                                        <w:left w:val="none" w:sz="0" w:space="0" w:color="auto"/>
                                                                                        <w:bottom w:val="none" w:sz="0" w:space="0" w:color="auto"/>
                                                                                        <w:right w:val="none" w:sz="0" w:space="0" w:color="auto"/>
                                                                                      </w:divBdr>
                                                                                      <w:divsChild>
                                                                                        <w:div w:id="1073625047">
                                                                                          <w:marLeft w:val="0"/>
                                                                                          <w:marRight w:val="0"/>
                                                                                          <w:marTop w:val="0"/>
                                                                                          <w:marBottom w:val="0"/>
                                                                                          <w:divBdr>
                                                                                            <w:top w:val="none" w:sz="0" w:space="0" w:color="auto"/>
                                                                                            <w:left w:val="none" w:sz="0" w:space="0" w:color="auto"/>
                                                                                            <w:bottom w:val="none" w:sz="0" w:space="0" w:color="auto"/>
                                                                                            <w:right w:val="none" w:sz="0" w:space="0" w:color="auto"/>
                                                                                          </w:divBdr>
                                                                                          <w:divsChild>
                                                                                            <w:div w:id="68695075">
                                                                                              <w:marLeft w:val="0"/>
                                                                                              <w:marRight w:val="0"/>
                                                                                              <w:marTop w:val="0"/>
                                                                                              <w:marBottom w:val="0"/>
                                                                                              <w:divBdr>
                                                                                                <w:top w:val="none" w:sz="0" w:space="0" w:color="auto"/>
                                                                                                <w:left w:val="none" w:sz="0" w:space="0" w:color="auto"/>
                                                                                                <w:bottom w:val="none" w:sz="0" w:space="0" w:color="auto"/>
                                                                                                <w:right w:val="none" w:sz="0" w:space="0" w:color="auto"/>
                                                                                              </w:divBdr>
                                                                                              <w:divsChild>
                                                                                                <w:div w:id="143161389">
                                                                                                  <w:marLeft w:val="0"/>
                                                                                                  <w:marRight w:val="0"/>
                                                                                                  <w:marTop w:val="0"/>
                                                                                                  <w:marBottom w:val="0"/>
                                                                                                  <w:divBdr>
                                                                                                    <w:top w:val="none" w:sz="0" w:space="0" w:color="auto"/>
                                                                                                    <w:left w:val="none" w:sz="0" w:space="0" w:color="auto"/>
                                                                                                    <w:bottom w:val="none" w:sz="0" w:space="0" w:color="auto"/>
                                                                                                    <w:right w:val="none" w:sz="0" w:space="0" w:color="auto"/>
                                                                                                  </w:divBdr>
                                                                                                </w:div>
                                                                                              </w:divsChild>
                                                                                            </w:div>
                                                                                            <w:div w:id="388964746">
                                                                                              <w:marLeft w:val="0"/>
                                                                                              <w:marRight w:val="0"/>
                                                                                              <w:marTop w:val="0"/>
                                                                                              <w:marBottom w:val="0"/>
                                                                                              <w:divBdr>
                                                                                                <w:top w:val="none" w:sz="0" w:space="0" w:color="auto"/>
                                                                                                <w:left w:val="none" w:sz="0" w:space="0" w:color="auto"/>
                                                                                                <w:bottom w:val="none" w:sz="0" w:space="0" w:color="auto"/>
                                                                                                <w:right w:val="none" w:sz="0" w:space="0" w:color="auto"/>
                                                                                              </w:divBdr>
                                                                                              <w:divsChild>
                                                                                                <w:div w:id="999623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6736970">
                                                                                      <w:marLeft w:val="0"/>
                                                                                      <w:marRight w:val="0"/>
                                                                                      <w:marTop w:val="0"/>
                                                                                      <w:marBottom w:val="0"/>
                                                                                      <w:divBdr>
                                                                                        <w:top w:val="single" w:sz="4" w:space="0" w:color="B9B9B9"/>
                                                                                        <w:left w:val="none" w:sz="0" w:space="0" w:color="auto"/>
                                                                                        <w:bottom w:val="none" w:sz="0" w:space="0" w:color="auto"/>
                                                                                        <w:right w:val="none" w:sz="0" w:space="0" w:color="auto"/>
                                                                                      </w:divBdr>
                                                                                      <w:divsChild>
                                                                                        <w:div w:id="2036808883">
                                                                                          <w:marLeft w:val="0"/>
                                                                                          <w:marRight w:val="0"/>
                                                                                          <w:marTop w:val="0"/>
                                                                                          <w:marBottom w:val="0"/>
                                                                                          <w:divBdr>
                                                                                            <w:top w:val="none" w:sz="0" w:space="0" w:color="auto"/>
                                                                                            <w:left w:val="none" w:sz="0" w:space="0" w:color="auto"/>
                                                                                            <w:bottom w:val="none" w:sz="0" w:space="0" w:color="auto"/>
                                                                                            <w:right w:val="none" w:sz="0" w:space="0" w:color="auto"/>
                                                                                          </w:divBdr>
                                                                                          <w:divsChild>
                                                                                            <w:div w:id="988824833">
                                                                                              <w:marLeft w:val="0"/>
                                                                                              <w:marRight w:val="0"/>
                                                                                              <w:marTop w:val="0"/>
                                                                                              <w:marBottom w:val="0"/>
                                                                                              <w:divBdr>
                                                                                                <w:top w:val="none" w:sz="0" w:space="0" w:color="auto"/>
                                                                                                <w:left w:val="none" w:sz="0" w:space="0" w:color="auto"/>
                                                                                                <w:bottom w:val="none" w:sz="0" w:space="0" w:color="auto"/>
                                                                                                <w:right w:val="none" w:sz="0" w:space="0" w:color="auto"/>
                                                                                              </w:divBdr>
                                                                                              <w:divsChild>
                                                                                                <w:div w:id="700133538">
                                                                                                  <w:marLeft w:val="0"/>
                                                                                                  <w:marRight w:val="0"/>
                                                                                                  <w:marTop w:val="0"/>
                                                                                                  <w:marBottom w:val="0"/>
                                                                                                  <w:divBdr>
                                                                                                    <w:top w:val="none" w:sz="0" w:space="0" w:color="auto"/>
                                                                                                    <w:left w:val="none" w:sz="0" w:space="0" w:color="auto"/>
                                                                                                    <w:bottom w:val="none" w:sz="0" w:space="0" w:color="auto"/>
                                                                                                    <w:right w:val="none" w:sz="0" w:space="0" w:color="auto"/>
                                                                                                  </w:divBdr>
                                                                                                </w:div>
                                                                                              </w:divsChild>
                                                                                            </w:div>
                                                                                            <w:div w:id="1538005347">
                                                                                              <w:marLeft w:val="0"/>
                                                                                              <w:marRight w:val="0"/>
                                                                                              <w:marTop w:val="0"/>
                                                                                              <w:marBottom w:val="0"/>
                                                                                              <w:divBdr>
                                                                                                <w:top w:val="none" w:sz="0" w:space="0" w:color="auto"/>
                                                                                                <w:left w:val="none" w:sz="0" w:space="0" w:color="auto"/>
                                                                                                <w:bottom w:val="none" w:sz="0" w:space="0" w:color="auto"/>
                                                                                                <w:right w:val="none" w:sz="0" w:space="0" w:color="auto"/>
                                                                                              </w:divBdr>
                                                                                              <w:divsChild>
                                                                                                <w:div w:id="139238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37667">
                                                                                      <w:marLeft w:val="0"/>
                                                                                      <w:marRight w:val="0"/>
                                                                                      <w:marTop w:val="0"/>
                                                                                      <w:marBottom w:val="0"/>
                                                                                      <w:divBdr>
                                                                                        <w:top w:val="single" w:sz="4" w:space="0" w:color="B9B9B9"/>
                                                                                        <w:left w:val="none" w:sz="0" w:space="0" w:color="auto"/>
                                                                                        <w:bottom w:val="none" w:sz="0" w:space="0" w:color="auto"/>
                                                                                        <w:right w:val="none" w:sz="0" w:space="0" w:color="auto"/>
                                                                                      </w:divBdr>
                                                                                      <w:divsChild>
                                                                                        <w:div w:id="1314018618">
                                                                                          <w:marLeft w:val="0"/>
                                                                                          <w:marRight w:val="0"/>
                                                                                          <w:marTop w:val="0"/>
                                                                                          <w:marBottom w:val="0"/>
                                                                                          <w:divBdr>
                                                                                            <w:top w:val="none" w:sz="0" w:space="0" w:color="auto"/>
                                                                                            <w:left w:val="none" w:sz="0" w:space="0" w:color="auto"/>
                                                                                            <w:bottom w:val="none" w:sz="0" w:space="0" w:color="auto"/>
                                                                                            <w:right w:val="none" w:sz="0" w:space="0" w:color="auto"/>
                                                                                          </w:divBdr>
                                                                                          <w:divsChild>
                                                                                            <w:div w:id="701706125">
                                                                                              <w:marLeft w:val="0"/>
                                                                                              <w:marRight w:val="0"/>
                                                                                              <w:marTop w:val="0"/>
                                                                                              <w:marBottom w:val="0"/>
                                                                                              <w:divBdr>
                                                                                                <w:top w:val="none" w:sz="0" w:space="0" w:color="auto"/>
                                                                                                <w:left w:val="none" w:sz="0" w:space="0" w:color="auto"/>
                                                                                                <w:bottom w:val="none" w:sz="0" w:space="0" w:color="auto"/>
                                                                                                <w:right w:val="none" w:sz="0" w:space="0" w:color="auto"/>
                                                                                              </w:divBdr>
                                                                                              <w:divsChild>
                                                                                                <w:div w:id="1754233068">
                                                                                                  <w:marLeft w:val="0"/>
                                                                                                  <w:marRight w:val="0"/>
                                                                                                  <w:marTop w:val="0"/>
                                                                                                  <w:marBottom w:val="0"/>
                                                                                                  <w:divBdr>
                                                                                                    <w:top w:val="none" w:sz="0" w:space="0" w:color="auto"/>
                                                                                                    <w:left w:val="none" w:sz="0" w:space="0" w:color="auto"/>
                                                                                                    <w:bottom w:val="none" w:sz="0" w:space="0" w:color="auto"/>
                                                                                                    <w:right w:val="none" w:sz="0" w:space="0" w:color="auto"/>
                                                                                                  </w:divBdr>
                                                                                                </w:div>
                                                                                              </w:divsChild>
                                                                                            </w:div>
                                                                                            <w:div w:id="2117870240">
                                                                                              <w:marLeft w:val="0"/>
                                                                                              <w:marRight w:val="0"/>
                                                                                              <w:marTop w:val="0"/>
                                                                                              <w:marBottom w:val="0"/>
                                                                                              <w:divBdr>
                                                                                                <w:top w:val="none" w:sz="0" w:space="0" w:color="auto"/>
                                                                                                <w:left w:val="none" w:sz="0" w:space="0" w:color="auto"/>
                                                                                                <w:bottom w:val="none" w:sz="0" w:space="0" w:color="auto"/>
                                                                                                <w:right w:val="none" w:sz="0" w:space="0" w:color="auto"/>
                                                                                              </w:divBdr>
                                                                                              <w:divsChild>
                                                                                                <w:div w:id="196445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2444396">
                                                                                      <w:marLeft w:val="0"/>
                                                                                      <w:marRight w:val="0"/>
                                                                                      <w:marTop w:val="0"/>
                                                                                      <w:marBottom w:val="0"/>
                                                                                      <w:divBdr>
                                                                                        <w:top w:val="single" w:sz="4" w:space="0" w:color="B9B9B9"/>
                                                                                        <w:left w:val="none" w:sz="0" w:space="0" w:color="auto"/>
                                                                                        <w:bottom w:val="none" w:sz="0" w:space="0" w:color="auto"/>
                                                                                        <w:right w:val="none" w:sz="0" w:space="0" w:color="auto"/>
                                                                                      </w:divBdr>
                                                                                      <w:divsChild>
                                                                                        <w:div w:id="1956865780">
                                                                                          <w:marLeft w:val="0"/>
                                                                                          <w:marRight w:val="0"/>
                                                                                          <w:marTop w:val="0"/>
                                                                                          <w:marBottom w:val="0"/>
                                                                                          <w:divBdr>
                                                                                            <w:top w:val="none" w:sz="0" w:space="0" w:color="auto"/>
                                                                                            <w:left w:val="none" w:sz="0" w:space="0" w:color="auto"/>
                                                                                            <w:bottom w:val="none" w:sz="0" w:space="0" w:color="auto"/>
                                                                                            <w:right w:val="none" w:sz="0" w:space="0" w:color="auto"/>
                                                                                          </w:divBdr>
                                                                                          <w:divsChild>
                                                                                            <w:div w:id="79300822">
                                                                                              <w:marLeft w:val="0"/>
                                                                                              <w:marRight w:val="0"/>
                                                                                              <w:marTop w:val="0"/>
                                                                                              <w:marBottom w:val="0"/>
                                                                                              <w:divBdr>
                                                                                                <w:top w:val="none" w:sz="0" w:space="0" w:color="auto"/>
                                                                                                <w:left w:val="none" w:sz="0" w:space="0" w:color="auto"/>
                                                                                                <w:bottom w:val="none" w:sz="0" w:space="0" w:color="auto"/>
                                                                                                <w:right w:val="none" w:sz="0" w:space="0" w:color="auto"/>
                                                                                              </w:divBdr>
                                                                                              <w:divsChild>
                                                                                                <w:div w:id="1177118644">
                                                                                                  <w:marLeft w:val="0"/>
                                                                                                  <w:marRight w:val="0"/>
                                                                                                  <w:marTop w:val="0"/>
                                                                                                  <w:marBottom w:val="0"/>
                                                                                                  <w:divBdr>
                                                                                                    <w:top w:val="none" w:sz="0" w:space="0" w:color="auto"/>
                                                                                                    <w:left w:val="none" w:sz="0" w:space="0" w:color="auto"/>
                                                                                                    <w:bottom w:val="none" w:sz="0" w:space="0" w:color="auto"/>
                                                                                                    <w:right w:val="none" w:sz="0" w:space="0" w:color="auto"/>
                                                                                                  </w:divBdr>
                                                                                                </w:div>
                                                                                              </w:divsChild>
                                                                                            </w:div>
                                                                                            <w:div w:id="1998268344">
                                                                                              <w:marLeft w:val="0"/>
                                                                                              <w:marRight w:val="0"/>
                                                                                              <w:marTop w:val="0"/>
                                                                                              <w:marBottom w:val="0"/>
                                                                                              <w:divBdr>
                                                                                                <w:top w:val="none" w:sz="0" w:space="0" w:color="auto"/>
                                                                                                <w:left w:val="none" w:sz="0" w:space="0" w:color="auto"/>
                                                                                                <w:bottom w:val="none" w:sz="0" w:space="0" w:color="auto"/>
                                                                                                <w:right w:val="none" w:sz="0" w:space="0" w:color="auto"/>
                                                                                              </w:divBdr>
                                                                                              <w:divsChild>
                                                                                                <w:div w:id="10512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292185">
                                                                                      <w:marLeft w:val="0"/>
                                                                                      <w:marRight w:val="0"/>
                                                                                      <w:marTop w:val="0"/>
                                                                                      <w:marBottom w:val="0"/>
                                                                                      <w:divBdr>
                                                                                        <w:top w:val="single" w:sz="4" w:space="0" w:color="B9B9B9"/>
                                                                                        <w:left w:val="none" w:sz="0" w:space="0" w:color="auto"/>
                                                                                        <w:bottom w:val="none" w:sz="0" w:space="0" w:color="auto"/>
                                                                                        <w:right w:val="none" w:sz="0" w:space="0" w:color="auto"/>
                                                                                      </w:divBdr>
                                                                                      <w:divsChild>
                                                                                        <w:div w:id="2040275528">
                                                                                          <w:marLeft w:val="0"/>
                                                                                          <w:marRight w:val="0"/>
                                                                                          <w:marTop w:val="0"/>
                                                                                          <w:marBottom w:val="0"/>
                                                                                          <w:divBdr>
                                                                                            <w:top w:val="none" w:sz="0" w:space="0" w:color="auto"/>
                                                                                            <w:left w:val="none" w:sz="0" w:space="0" w:color="auto"/>
                                                                                            <w:bottom w:val="none" w:sz="0" w:space="0" w:color="auto"/>
                                                                                            <w:right w:val="none" w:sz="0" w:space="0" w:color="auto"/>
                                                                                          </w:divBdr>
                                                                                          <w:divsChild>
                                                                                            <w:div w:id="1712149835">
                                                                                              <w:marLeft w:val="0"/>
                                                                                              <w:marRight w:val="0"/>
                                                                                              <w:marTop w:val="0"/>
                                                                                              <w:marBottom w:val="0"/>
                                                                                              <w:divBdr>
                                                                                                <w:top w:val="none" w:sz="0" w:space="0" w:color="auto"/>
                                                                                                <w:left w:val="none" w:sz="0" w:space="0" w:color="auto"/>
                                                                                                <w:bottom w:val="none" w:sz="0" w:space="0" w:color="auto"/>
                                                                                                <w:right w:val="none" w:sz="0" w:space="0" w:color="auto"/>
                                                                                              </w:divBdr>
                                                                                              <w:divsChild>
                                                                                                <w:div w:id="1935019485">
                                                                                                  <w:marLeft w:val="0"/>
                                                                                                  <w:marRight w:val="0"/>
                                                                                                  <w:marTop w:val="0"/>
                                                                                                  <w:marBottom w:val="0"/>
                                                                                                  <w:divBdr>
                                                                                                    <w:top w:val="none" w:sz="0" w:space="0" w:color="auto"/>
                                                                                                    <w:left w:val="none" w:sz="0" w:space="0" w:color="auto"/>
                                                                                                    <w:bottom w:val="none" w:sz="0" w:space="0" w:color="auto"/>
                                                                                                    <w:right w:val="none" w:sz="0" w:space="0" w:color="auto"/>
                                                                                                  </w:divBdr>
                                                                                                </w:div>
                                                                                              </w:divsChild>
                                                                                            </w:div>
                                                                                            <w:div w:id="2034912251">
                                                                                              <w:marLeft w:val="0"/>
                                                                                              <w:marRight w:val="0"/>
                                                                                              <w:marTop w:val="0"/>
                                                                                              <w:marBottom w:val="0"/>
                                                                                              <w:divBdr>
                                                                                                <w:top w:val="none" w:sz="0" w:space="0" w:color="auto"/>
                                                                                                <w:left w:val="none" w:sz="0" w:space="0" w:color="auto"/>
                                                                                                <w:bottom w:val="none" w:sz="0" w:space="0" w:color="auto"/>
                                                                                                <w:right w:val="none" w:sz="0" w:space="0" w:color="auto"/>
                                                                                              </w:divBdr>
                                                                                              <w:divsChild>
                                                                                                <w:div w:id="114158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6568279">
                                                                                      <w:marLeft w:val="0"/>
                                                                                      <w:marRight w:val="0"/>
                                                                                      <w:marTop w:val="0"/>
                                                                                      <w:marBottom w:val="0"/>
                                                                                      <w:divBdr>
                                                                                        <w:top w:val="single" w:sz="4" w:space="0" w:color="B9B9B9"/>
                                                                                        <w:left w:val="none" w:sz="0" w:space="0" w:color="auto"/>
                                                                                        <w:bottom w:val="none" w:sz="0" w:space="0" w:color="auto"/>
                                                                                        <w:right w:val="none" w:sz="0" w:space="0" w:color="auto"/>
                                                                                      </w:divBdr>
                                                                                      <w:divsChild>
                                                                                        <w:div w:id="1973630538">
                                                                                          <w:marLeft w:val="0"/>
                                                                                          <w:marRight w:val="0"/>
                                                                                          <w:marTop w:val="0"/>
                                                                                          <w:marBottom w:val="0"/>
                                                                                          <w:divBdr>
                                                                                            <w:top w:val="none" w:sz="0" w:space="0" w:color="auto"/>
                                                                                            <w:left w:val="none" w:sz="0" w:space="0" w:color="auto"/>
                                                                                            <w:bottom w:val="none" w:sz="0" w:space="0" w:color="auto"/>
                                                                                            <w:right w:val="none" w:sz="0" w:space="0" w:color="auto"/>
                                                                                          </w:divBdr>
                                                                                          <w:divsChild>
                                                                                            <w:div w:id="580332626">
                                                                                              <w:marLeft w:val="0"/>
                                                                                              <w:marRight w:val="0"/>
                                                                                              <w:marTop w:val="0"/>
                                                                                              <w:marBottom w:val="0"/>
                                                                                              <w:divBdr>
                                                                                                <w:top w:val="none" w:sz="0" w:space="0" w:color="auto"/>
                                                                                                <w:left w:val="none" w:sz="0" w:space="0" w:color="auto"/>
                                                                                                <w:bottom w:val="none" w:sz="0" w:space="0" w:color="auto"/>
                                                                                                <w:right w:val="none" w:sz="0" w:space="0" w:color="auto"/>
                                                                                              </w:divBdr>
                                                                                              <w:divsChild>
                                                                                                <w:div w:id="343240796">
                                                                                                  <w:marLeft w:val="0"/>
                                                                                                  <w:marRight w:val="0"/>
                                                                                                  <w:marTop w:val="0"/>
                                                                                                  <w:marBottom w:val="0"/>
                                                                                                  <w:divBdr>
                                                                                                    <w:top w:val="none" w:sz="0" w:space="0" w:color="auto"/>
                                                                                                    <w:left w:val="none" w:sz="0" w:space="0" w:color="auto"/>
                                                                                                    <w:bottom w:val="none" w:sz="0" w:space="0" w:color="auto"/>
                                                                                                    <w:right w:val="none" w:sz="0" w:space="0" w:color="auto"/>
                                                                                                  </w:divBdr>
                                                                                                </w:div>
                                                                                              </w:divsChild>
                                                                                            </w:div>
                                                                                            <w:div w:id="1665008777">
                                                                                              <w:marLeft w:val="0"/>
                                                                                              <w:marRight w:val="0"/>
                                                                                              <w:marTop w:val="0"/>
                                                                                              <w:marBottom w:val="0"/>
                                                                                              <w:divBdr>
                                                                                                <w:top w:val="none" w:sz="0" w:space="0" w:color="auto"/>
                                                                                                <w:left w:val="none" w:sz="0" w:space="0" w:color="auto"/>
                                                                                                <w:bottom w:val="none" w:sz="0" w:space="0" w:color="auto"/>
                                                                                                <w:right w:val="none" w:sz="0" w:space="0" w:color="auto"/>
                                                                                              </w:divBdr>
                                                                                              <w:divsChild>
                                                                                                <w:div w:id="1291938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996122">
                                                                                      <w:marLeft w:val="0"/>
                                                                                      <w:marRight w:val="0"/>
                                                                                      <w:marTop w:val="0"/>
                                                                                      <w:marBottom w:val="0"/>
                                                                                      <w:divBdr>
                                                                                        <w:top w:val="single" w:sz="4" w:space="0" w:color="B9B9B9"/>
                                                                                        <w:left w:val="none" w:sz="0" w:space="0" w:color="auto"/>
                                                                                        <w:bottom w:val="none" w:sz="0" w:space="0" w:color="auto"/>
                                                                                        <w:right w:val="none" w:sz="0" w:space="0" w:color="auto"/>
                                                                                      </w:divBdr>
                                                                                      <w:divsChild>
                                                                                        <w:div w:id="1930656538">
                                                                                          <w:marLeft w:val="0"/>
                                                                                          <w:marRight w:val="0"/>
                                                                                          <w:marTop w:val="0"/>
                                                                                          <w:marBottom w:val="0"/>
                                                                                          <w:divBdr>
                                                                                            <w:top w:val="none" w:sz="0" w:space="0" w:color="auto"/>
                                                                                            <w:left w:val="none" w:sz="0" w:space="0" w:color="auto"/>
                                                                                            <w:bottom w:val="none" w:sz="0" w:space="0" w:color="auto"/>
                                                                                            <w:right w:val="none" w:sz="0" w:space="0" w:color="auto"/>
                                                                                          </w:divBdr>
                                                                                          <w:divsChild>
                                                                                            <w:div w:id="75901365">
                                                                                              <w:marLeft w:val="0"/>
                                                                                              <w:marRight w:val="0"/>
                                                                                              <w:marTop w:val="0"/>
                                                                                              <w:marBottom w:val="0"/>
                                                                                              <w:divBdr>
                                                                                                <w:top w:val="none" w:sz="0" w:space="0" w:color="auto"/>
                                                                                                <w:left w:val="none" w:sz="0" w:space="0" w:color="auto"/>
                                                                                                <w:bottom w:val="none" w:sz="0" w:space="0" w:color="auto"/>
                                                                                                <w:right w:val="none" w:sz="0" w:space="0" w:color="auto"/>
                                                                                              </w:divBdr>
                                                                                              <w:divsChild>
                                                                                                <w:div w:id="1116754910">
                                                                                                  <w:marLeft w:val="0"/>
                                                                                                  <w:marRight w:val="0"/>
                                                                                                  <w:marTop w:val="0"/>
                                                                                                  <w:marBottom w:val="0"/>
                                                                                                  <w:divBdr>
                                                                                                    <w:top w:val="none" w:sz="0" w:space="0" w:color="auto"/>
                                                                                                    <w:left w:val="none" w:sz="0" w:space="0" w:color="auto"/>
                                                                                                    <w:bottom w:val="none" w:sz="0" w:space="0" w:color="auto"/>
                                                                                                    <w:right w:val="none" w:sz="0" w:space="0" w:color="auto"/>
                                                                                                  </w:divBdr>
                                                                                                </w:div>
                                                                                              </w:divsChild>
                                                                                            </w:div>
                                                                                            <w:div w:id="582765606">
                                                                                              <w:marLeft w:val="0"/>
                                                                                              <w:marRight w:val="0"/>
                                                                                              <w:marTop w:val="0"/>
                                                                                              <w:marBottom w:val="0"/>
                                                                                              <w:divBdr>
                                                                                                <w:top w:val="none" w:sz="0" w:space="0" w:color="auto"/>
                                                                                                <w:left w:val="none" w:sz="0" w:space="0" w:color="auto"/>
                                                                                                <w:bottom w:val="none" w:sz="0" w:space="0" w:color="auto"/>
                                                                                                <w:right w:val="none" w:sz="0" w:space="0" w:color="auto"/>
                                                                                              </w:divBdr>
                                                                                              <w:divsChild>
                                                                                                <w:div w:id="114256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5930060">
                                                                                      <w:marLeft w:val="0"/>
                                                                                      <w:marRight w:val="0"/>
                                                                                      <w:marTop w:val="0"/>
                                                                                      <w:marBottom w:val="0"/>
                                                                                      <w:divBdr>
                                                                                        <w:top w:val="single" w:sz="4" w:space="0" w:color="B9B9B9"/>
                                                                                        <w:left w:val="none" w:sz="0" w:space="0" w:color="auto"/>
                                                                                        <w:bottom w:val="none" w:sz="0" w:space="0" w:color="auto"/>
                                                                                        <w:right w:val="none" w:sz="0" w:space="0" w:color="auto"/>
                                                                                      </w:divBdr>
                                                                                      <w:divsChild>
                                                                                        <w:div w:id="1699238482">
                                                                                          <w:marLeft w:val="0"/>
                                                                                          <w:marRight w:val="0"/>
                                                                                          <w:marTop w:val="0"/>
                                                                                          <w:marBottom w:val="0"/>
                                                                                          <w:divBdr>
                                                                                            <w:top w:val="none" w:sz="0" w:space="0" w:color="auto"/>
                                                                                            <w:left w:val="none" w:sz="0" w:space="0" w:color="auto"/>
                                                                                            <w:bottom w:val="none" w:sz="0" w:space="0" w:color="auto"/>
                                                                                            <w:right w:val="none" w:sz="0" w:space="0" w:color="auto"/>
                                                                                          </w:divBdr>
                                                                                          <w:divsChild>
                                                                                            <w:div w:id="878857991">
                                                                                              <w:marLeft w:val="0"/>
                                                                                              <w:marRight w:val="0"/>
                                                                                              <w:marTop w:val="0"/>
                                                                                              <w:marBottom w:val="0"/>
                                                                                              <w:divBdr>
                                                                                                <w:top w:val="none" w:sz="0" w:space="0" w:color="auto"/>
                                                                                                <w:left w:val="none" w:sz="0" w:space="0" w:color="auto"/>
                                                                                                <w:bottom w:val="none" w:sz="0" w:space="0" w:color="auto"/>
                                                                                                <w:right w:val="none" w:sz="0" w:space="0" w:color="auto"/>
                                                                                              </w:divBdr>
                                                                                              <w:divsChild>
                                                                                                <w:div w:id="2042852792">
                                                                                                  <w:marLeft w:val="0"/>
                                                                                                  <w:marRight w:val="0"/>
                                                                                                  <w:marTop w:val="0"/>
                                                                                                  <w:marBottom w:val="0"/>
                                                                                                  <w:divBdr>
                                                                                                    <w:top w:val="none" w:sz="0" w:space="0" w:color="auto"/>
                                                                                                    <w:left w:val="none" w:sz="0" w:space="0" w:color="auto"/>
                                                                                                    <w:bottom w:val="none" w:sz="0" w:space="0" w:color="auto"/>
                                                                                                    <w:right w:val="none" w:sz="0" w:space="0" w:color="auto"/>
                                                                                                  </w:divBdr>
                                                                                                </w:div>
                                                                                              </w:divsChild>
                                                                                            </w:div>
                                                                                            <w:div w:id="1665812921">
                                                                                              <w:marLeft w:val="0"/>
                                                                                              <w:marRight w:val="0"/>
                                                                                              <w:marTop w:val="0"/>
                                                                                              <w:marBottom w:val="0"/>
                                                                                              <w:divBdr>
                                                                                                <w:top w:val="none" w:sz="0" w:space="0" w:color="auto"/>
                                                                                                <w:left w:val="none" w:sz="0" w:space="0" w:color="auto"/>
                                                                                                <w:bottom w:val="none" w:sz="0" w:space="0" w:color="auto"/>
                                                                                                <w:right w:val="none" w:sz="0" w:space="0" w:color="auto"/>
                                                                                              </w:divBdr>
                                                                                              <w:divsChild>
                                                                                                <w:div w:id="128380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54316">
                                                                                      <w:marLeft w:val="0"/>
                                                                                      <w:marRight w:val="0"/>
                                                                                      <w:marTop w:val="0"/>
                                                                                      <w:marBottom w:val="0"/>
                                                                                      <w:divBdr>
                                                                                        <w:top w:val="single" w:sz="4" w:space="0" w:color="B9B9B9"/>
                                                                                        <w:left w:val="none" w:sz="0" w:space="0" w:color="auto"/>
                                                                                        <w:bottom w:val="none" w:sz="0" w:space="0" w:color="auto"/>
                                                                                        <w:right w:val="none" w:sz="0" w:space="0" w:color="auto"/>
                                                                                      </w:divBdr>
                                                                                      <w:divsChild>
                                                                                        <w:div w:id="1863936506">
                                                                                          <w:marLeft w:val="0"/>
                                                                                          <w:marRight w:val="0"/>
                                                                                          <w:marTop w:val="0"/>
                                                                                          <w:marBottom w:val="0"/>
                                                                                          <w:divBdr>
                                                                                            <w:top w:val="none" w:sz="0" w:space="0" w:color="auto"/>
                                                                                            <w:left w:val="none" w:sz="0" w:space="0" w:color="auto"/>
                                                                                            <w:bottom w:val="none" w:sz="0" w:space="0" w:color="auto"/>
                                                                                            <w:right w:val="none" w:sz="0" w:space="0" w:color="auto"/>
                                                                                          </w:divBdr>
                                                                                          <w:divsChild>
                                                                                            <w:div w:id="185757356">
                                                                                              <w:marLeft w:val="0"/>
                                                                                              <w:marRight w:val="0"/>
                                                                                              <w:marTop w:val="0"/>
                                                                                              <w:marBottom w:val="0"/>
                                                                                              <w:divBdr>
                                                                                                <w:top w:val="none" w:sz="0" w:space="0" w:color="auto"/>
                                                                                                <w:left w:val="none" w:sz="0" w:space="0" w:color="auto"/>
                                                                                                <w:bottom w:val="none" w:sz="0" w:space="0" w:color="auto"/>
                                                                                                <w:right w:val="none" w:sz="0" w:space="0" w:color="auto"/>
                                                                                              </w:divBdr>
                                                                                              <w:divsChild>
                                                                                                <w:div w:id="1807357116">
                                                                                                  <w:marLeft w:val="0"/>
                                                                                                  <w:marRight w:val="0"/>
                                                                                                  <w:marTop w:val="0"/>
                                                                                                  <w:marBottom w:val="0"/>
                                                                                                  <w:divBdr>
                                                                                                    <w:top w:val="none" w:sz="0" w:space="0" w:color="auto"/>
                                                                                                    <w:left w:val="none" w:sz="0" w:space="0" w:color="auto"/>
                                                                                                    <w:bottom w:val="none" w:sz="0" w:space="0" w:color="auto"/>
                                                                                                    <w:right w:val="none" w:sz="0" w:space="0" w:color="auto"/>
                                                                                                  </w:divBdr>
                                                                                                </w:div>
                                                                                              </w:divsChild>
                                                                                            </w:div>
                                                                                            <w:div w:id="1880975323">
                                                                                              <w:marLeft w:val="0"/>
                                                                                              <w:marRight w:val="0"/>
                                                                                              <w:marTop w:val="0"/>
                                                                                              <w:marBottom w:val="0"/>
                                                                                              <w:divBdr>
                                                                                                <w:top w:val="none" w:sz="0" w:space="0" w:color="auto"/>
                                                                                                <w:left w:val="none" w:sz="0" w:space="0" w:color="auto"/>
                                                                                                <w:bottom w:val="none" w:sz="0" w:space="0" w:color="auto"/>
                                                                                                <w:right w:val="none" w:sz="0" w:space="0" w:color="auto"/>
                                                                                              </w:divBdr>
                                                                                              <w:divsChild>
                                                                                                <w:div w:id="13881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862824">
                                                                                      <w:marLeft w:val="0"/>
                                                                                      <w:marRight w:val="0"/>
                                                                                      <w:marTop w:val="0"/>
                                                                                      <w:marBottom w:val="0"/>
                                                                                      <w:divBdr>
                                                                                        <w:top w:val="single" w:sz="4" w:space="0" w:color="B9B9B9"/>
                                                                                        <w:left w:val="none" w:sz="0" w:space="0" w:color="auto"/>
                                                                                        <w:bottom w:val="none" w:sz="0" w:space="0" w:color="auto"/>
                                                                                        <w:right w:val="none" w:sz="0" w:space="0" w:color="auto"/>
                                                                                      </w:divBdr>
                                                                                      <w:divsChild>
                                                                                        <w:div w:id="820511599">
                                                                                          <w:marLeft w:val="0"/>
                                                                                          <w:marRight w:val="0"/>
                                                                                          <w:marTop w:val="0"/>
                                                                                          <w:marBottom w:val="0"/>
                                                                                          <w:divBdr>
                                                                                            <w:top w:val="none" w:sz="0" w:space="0" w:color="auto"/>
                                                                                            <w:left w:val="none" w:sz="0" w:space="0" w:color="auto"/>
                                                                                            <w:bottom w:val="none" w:sz="0" w:space="0" w:color="auto"/>
                                                                                            <w:right w:val="none" w:sz="0" w:space="0" w:color="auto"/>
                                                                                          </w:divBdr>
                                                                                          <w:divsChild>
                                                                                            <w:div w:id="445776150">
                                                                                              <w:marLeft w:val="0"/>
                                                                                              <w:marRight w:val="0"/>
                                                                                              <w:marTop w:val="0"/>
                                                                                              <w:marBottom w:val="0"/>
                                                                                              <w:divBdr>
                                                                                                <w:top w:val="none" w:sz="0" w:space="0" w:color="auto"/>
                                                                                                <w:left w:val="none" w:sz="0" w:space="0" w:color="auto"/>
                                                                                                <w:bottom w:val="none" w:sz="0" w:space="0" w:color="auto"/>
                                                                                                <w:right w:val="none" w:sz="0" w:space="0" w:color="auto"/>
                                                                                              </w:divBdr>
                                                                                              <w:divsChild>
                                                                                                <w:div w:id="414862896">
                                                                                                  <w:marLeft w:val="0"/>
                                                                                                  <w:marRight w:val="0"/>
                                                                                                  <w:marTop w:val="0"/>
                                                                                                  <w:marBottom w:val="0"/>
                                                                                                  <w:divBdr>
                                                                                                    <w:top w:val="none" w:sz="0" w:space="0" w:color="auto"/>
                                                                                                    <w:left w:val="none" w:sz="0" w:space="0" w:color="auto"/>
                                                                                                    <w:bottom w:val="none" w:sz="0" w:space="0" w:color="auto"/>
                                                                                                    <w:right w:val="none" w:sz="0" w:space="0" w:color="auto"/>
                                                                                                  </w:divBdr>
                                                                                                </w:div>
                                                                                              </w:divsChild>
                                                                                            </w:div>
                                                                                            <w:div w:id="1553806881">
                                                                                              <w:marLeft w:val="0"/>
                                                                                              <w:marRight w:val="0"/>
                                                                                              <w:marTop w:val="0"/>
                                                                                              <w:marBottom w:val="0"/>
                                                                                              <w:divBdr>
                                                                                                <w:top w:val="none" w:sz="0" w:space="0" w:color="auto"/>
                                                                                                <w:left w:val="none" w:sz="0" w:space="0" w:color="auto"/>
                                                                                                <w:bottom w:val="none" w:sz="0" w:space="0" w:color="auto"/>
                                                                                                <w:right w:val="none" w:sz="0" w:space="0" w:color="auto"/>
                                                                                              </w:divBdr>
                                                                                              <w:divsChild>
                                                                                                <w:div w:id="72372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3262708">
                                                                                      <w:marLeft w:val="0"/>
                                                                                      <w:marRight w:val="0"/>
                                                                                      <w:marTop w:val="0"/>
                                                                                      <w:marBottom w:val="0"/>
                                                                                      <w:divBdr>
                                                                                        <w:top w:val="single" w:sz="4" w:space="0" w:color="B9B9B9"/>
                                                                                        <w:left w:val="none" w:sz="0" w:space="0" w:color="auto"/>
                                                                                        <w:bottom w:val="none" w:sz="0" w:space="0" w:color="auto"/>
                                                                                        <w:right w:val="none" w:sz="0" w:space="0" w:color="auto"/>
                                                                                      </w:divBdr>
                                                                                      <w:divsChild>
                                                                                        <w:div w:id="1716394374">
                                                                                          <w:marLeft w:val="0"/>
                                                                                          <w:marRight w:val="0"/>
                                                                                          <w:marTop w:val="0"/>
                                                                                          <w:marBottom w:val="0"/>
                                                                                          <w:divBdr>
                                                                                            <w:top w:val="none" w:sz="0" w:space="0" w:color="auto"/>
                                                                                            <w:left w:val="none" w:sz="0" w:space="0" w:color="auto"/>
                                                                                            <w:bottom w:val="none" w:sz="0" w:space="0" w:color="auto"/>
                                                                                            <w:right w:val="none" w:sz="0" w:space="0" w:color="auto"/>
                                                                                          </w:divBdr>
                                                                                          <w:divsChild>
                                                                                            <w:div w:id="103691419">
                                                                                              <w:marLeft w:val="0"/>
                                                                                              <w:marRight w:val="0"/>
                                                                                              <w:marTop w:val="0"/>
                                                                                              <w:marBottom w:val="0"/>
                                                                                              <w:divBdr>
                                                                                                <w:top w:val="none" w:sz="0" w:space="0" w:color="auto"/>
                                                                                                <w:left w:val="none" w:sz="0" w:space="0" w:color="auto"/>
                                                                                                <w:bottom w:val="none" w:sz="0" w:space="0" w:color="auto"/>
                                                                                                <w:right w:val="none" w:sz="0" w:space="0" w:color="auto"/>
                                                                                              </w:divBdr>
                                                                                              <w:divsChild>
                                                                                                <w:div w:id="2084907711">
                                                                                                  <w:marLeft w:val="0"/>
                                                                                                  <w:marRight w:val="0"/>
                                                                                                  <w:marTop w:val="0"/>
                                                                                                  <w:marBottom w:val="0"/>
                                                                                                  <w:divBdr>
                                                                                                    <w:top w:val="none" w:sz="0" w:space="0" w:color="auto"/>
                                                                                                    <w:left w:val="none" w:sz="0" w:space="0" w:color="auto"/>
                                                                                                    <w:bottom w:val="none" w:sz="0" w:space="0" w:color="auto"/>
                                                                                                    <w:right w:val="none" w:sz="0" w:space="0" w:color="auto"/>
                                                                                                  </w:divBdr>
                                                                                                </w:div>
                                                                                              </w:divsChild>
                                                                                            </w:div>
                                                                                            <w:div w:id="296182920">
                                                                                              <w:marLeft w:val="0"/>
                                                                                              <w:marRight w:val="0"/>
                                                                                              <w:marTop w:val="0"/>
                                                                                              <w:marBottom w:val="0"/>
                                                                                              <w:divBdr>
                                                                                                <w:top w:val="none" w:sz="0" w:space="0" w:color="auto"/>
                                                                                                <w:left w:val="none" w:sz="0" w:space="0" w:color="auto"/>
                                                                                                <w:bottom w:val="none" w:sz="0" w:space="0" w:color="auto"/>
                                                                                                <w:right w:val="none" w:sz="0" w:space="0" w:color="auto"/>
                                                                                              </w:divBdr>
                                                                                              <w:divsChild>
                                                                                                <w:div w:id="751661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915469">
                                                                                      <w:marLeft w:val="0"/>
                                                                                      <w:marRight w:val="0"/>
                                                                                      <w:marTop w:val="0"/>
                                                                                      <w:marBottom w:val="0"/>
                                                                                      <w:divBdr>
                                                                                        <w:top w:val="single" w:sz="4" w:space="0" w:color="B9B9B9"/>
                                                                                        <w:left w:val="none" w:sz="0" w:space="0" w:color="auto"/>
                                                                                        <w:bottom w:val="none" w:sz="0" w:space="0" w:color="auto"/>
                                                                                        <w:right w:val="none" w:sz="0" w:space="0" w:color="auto"/>
                                                                                      </w:divBdr>
                                                                                      <w:divsChild>
                                                                                        <w:div w:id="475344274">
                                                                                          <w:marLeft w:val="0"/>
                                                                                          <w:marRight w:val="0"/>
                                                                                          <w:marTop w:val="0"/>
                                                                                          <w:marBottom w:val="0"/>
                                                                                          <w:divBdr>
                                                                                            <w:top w:val="none" w:sz="0" w:space="0" w:color="auto"/>
                                                                                            <w:left w:val="none" w:sz="0" w:space="0" w:color="auto"/>
                                                                                            <w:bottom w:val="none" w:sz="0" w:space="0" w:color="auto"/>
                                                                                            <w:right w:val="none" w:sz="0" w:space="0" w:color="auto"/>
                                                                                          </w:divBdr>
                                                                                          <w:divsChild>
                                                                                            <w:div w:id="101384249">
                                                                                              <w:marLeft w:val="0"/>
                                                                                              <w:marRight w:val="0"/>
                                                                                              <w:marTop w:val="0"/>
                                                                                              <w:marBottom w:val="0"/>
                                                                                              <w:divBdr>
                                                                                                <w:top w:val="none" w:sz="0" w:space="0" w:color="auto"/>
                                                                                                <w:left w:val="none" w:sz="0" w:space="0" w:color="auto"/>
                                                                                                <w:bottom w:val="none" w:sz="0" w:space="0" w:color="auto"/>
                                                                                                <w:right w:val="none" w:sz="0" w:space="0" w:color="auto"/>
                                                                                              </w:divBdr>
                                                                                              <w:divsChild>
                                                                                                <w:div w:id="128402720">
                                                                                                  <w:marLeft w:val="0"/>
                                                                                                  <w:marRight w:val="0"/>
                                                                                                  <w:marTop w:val="0"/>
                                                                                                  <w:marBottom w:val="0"/>
                                                                                                  <w:divBdr>
                                                                                                    <w:top w:val="none" w:sz="0" w:space="0" w:color="auto"/>
                                                                                                    <w:left w:val="none" w:sz="0" w:space="0" w:color="auto"/>
                                                                                                    <w:bottom w:val="none" w:sz="0" w:space="0" w:color="auto"/>
                                                                                                    <w:right w:val="none" w:sz="0" w:space="0" w:color="auto"/>
                                                                                                  </w:divBdr>
                                                                                                </w:div>
                                                                                              </w:divsChild>
                                                                                            </w:div>
                                                                                            <w:div w:id="264506055">
                                                                                              <w:marLeft w:val="0"/>
                                                                                              <w:marRight w:val="0"/>
                                                                                              <w:marTop w:val="0"/>
                                                                                              <w:marBottom w:val="0"/>
                                                                                              <w:divBdr>
                                                                                                <w:top w:val="none" w:sz="0" w:space="0" w:color="auto"/>
                                                                                                <w:left w:val="none" w:sz="0" w:space="0" w:color="auto"/>
                                                                                                <w:bottom w:val="none" w:sz="0" w:space="0" w:color="auto"/>
                                                                                                <w:right w:val="none" w:sz="0" w:space="0" w:color="auto"/>
                                                                                              </w:divBdr>
                                                                                              <w:divsChild>
                                                                                                <w:div w:id="430854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8377771">
                                                                                      <w:marLeft w:val="0"/>
                                                                                      <w:marRight w:val="0"/>
                                                                                      <w:marTop w:val="0"/>
                                                                                      <w:marBottom w:val="0"/>
                                                                                      <w:divBdr>
                                                                                        <w:top w:val="single" w:sz="4" w:space="0" w:color="B9B9B9"/>
                                                                                        <w:left w:val="none" w:sz="0" w:space="0" w:color="auto"/>
                                                                                        <w:bottom w:val="none" w:sz="0" w:space="0" w:color="auto"/>
                                                                                        <w:right w:val="none" w:sz="0" w:space="0" w:color="auto"/>
                                                                                      </w:divBdr>
                                                                                      <w:divsChild>
                                                                                        <w:div w:id="1198543426">
                                                                                          <w:marLeft w:val="0"/>
                                                                                          <w:marRight w:val="0"/>
                                                                                          <w:marTop w:val="0"/>
                                                                                          <w:marBottom w:val="0"/>
                                                                                          <w:divBdr>
                                                                                            <w:top w:val="none" w:sz="0" w:space="0" w:color="auto"/>
                                                                                            <w:left w:val="none" w:sz="0" w:space="0" w:color="auto"/>
                                                                                            <w:bottom w:val="none" w:sz="0" w:space="0" w:color="auto"/>
                                                                                            <w:right w:val="none" w:sz="0" w:space="0" w:color="auto"/>
                                                                                          </w:divBdr>
                                                                                          <w:divsChild>
                                                                                            <w:div w:id="427505484">
                                                                                              <w:marLeft w:val="0"/>
                                                                                              <w:marRight w:val="0"/>
                                                                                              <w:marTop w:val="0"/>
                                                                                              <w:marBottom w:val="0"/>
                                                                                              <w:divBdr>
                                                                                                <w:top w:val="none" w:sz="0" w:space="0" w:color="auto"/>
                                                                                                <w:left w:val="none" w:sz="0" w:space="0" w:color="auto"/>
                                                                                                <w:bottom w:val="none" w:sz="0" w:space="0" w:color="auto"/>
                                                                                                <w:right w:val="none" w:sz="0" w:space="0" w:color="auto"/>
                                                                                              </w:divBdr>
                                                                                              <w:divsChild>
                                                                                                <w:div w:id="969896298">
                                                                                                  <w:marLeft w:val="0"/>
                                                                                                  <w:marRight w:val="0"/>
                                                                                                  <w:marTop w:val="0"/>
                                                                                                  <w:marBottom w:val="0"/>
                                                                                                  <w:divBdr>
                                                                                                    <w:top w:val="none" w:sz="0" w:space="0" w:color="auto"/>
                                                                                                    <w:left w:val="none" w:sz="0" w:space="0" w:color="auto"/>
                                                                                                    <w:bottom w:val="none" w:sz="0" w:space="0" w:color="auto"/>
                                                                                                    <w:right w:val="none" w:sz="0" w:space="0" w:color="auto"/>
                                                                                                  </w:divBdr>
                                                                                                </w:div>
                                                                                              </w:divsChild>
                                                                                            </w:div>
                                                                                            <w:div w:id="878319459">
                                                                                              <w:marLeft w:val="0"/>
                                                                                              <w:marRight w:val="0"/>
                                                                                              <w:marTop w:val="0"/>
                                                                                              <w:marBottom w:val="0"/>
                                                                                              <w:divBdr>
                                                                                                <w:top w:val="none" w:sz="0" w:space="0" w:color="auto"/>
                                                                                                <w:left w:val="none" w:sz="0" w:space="0" w:color="auto"/>
                                                                                                <w:bottom w:val="none" w:sz="0" w:space="0" w:color="auto"/>
                                                                                                <w:right w:val="none" w:sz="0" w:space="0" w:color="auto"/>
                                                                                              </w:divBdr>
                                                                                              <w:divsChild>
                                                                                                <w:div w:id="169098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740509">
                                                                                      <w:marLeft w:val="0"/>
                                                                                      <w:marRight w:val="0"/>
                                                                                      <w:marTop w:val="0"/>
                                                                                      <w:marBottom w:val="0"/>
                                                                                      <w:divBdr>
                                                                                        <w:top w:val="single" w:sz="4" w:space="0" w:color="B9B9B9"/>
                                                                                        <w:left w:val="none" w:sz="0" w:space="0" w:color="auto"/>
                                                                                        <w:bottom w:val="none" w:sz="0" w:space="0" w:color="auto"/>
                                                                                        <w:right w:val="none" w:sz="0" w:space="0" w:color="auto"/>
                                                                                      </w:divBdr>
                                                                                      <w:divsChild>
                                                                                        <w:div w:id="959385863">
                                                                                          <w:marLeft w:val="0"/>
                                                                                          <w:marRight w:val="0"/>
                                                                                          <w:marTop w:val="0"/>
                                                                                          <w:marBottom w:val="0"/>
                                                                                          <w:divBdr>
                                                                                            <w:top w:val="none" w:sz="0" w:space="0" w:color="auto"/>
                                                                                            <w:left w:val="none" w:sz="0" w:space="0" w:color="auto"/>
                                                                                            <w:bottom w:val="none" w:sz="0" w:space="0" w:color="auto"/>
                                                                                            <w:right w:val="none" w:sz="0" w:space="0" w:color="auto"/>
                                                                                          </w:divBdr>
                                                                                          <w:divsChild>
                                                                                            <w:div w:id="468524022">
                                                                                              <w:marLeft w:val="0"/>
                                                                                              <w:marRight w:val="0"/>
                                                                                              <w:marTop w:val="0"/>
                                                                                              <w:marBottom w:val="0"/>
                                                                                              <w:divBdr>
                                                                                                <w:top w:val="none" w:sz="0" w:space="0" w:color="auto"/>
                                                                                                <w:left w:val="none" w:sz="0" w:space="0" w:color="auto"/>
                                                                                                <w:bottom w:val="none" w:sz="0" w:space="0" w:color="auto"/>
                                                                                                <w:right w:val="none" w:sz="0" w:space="0" w:color="auto"/>
                                                                                              </w:divBdr>
                                                                                              <w:divsChild>
                                                                                                <w:div w:id="539442281">
                                                                                                  <w:marLeft w:val="0"/>
                                                                                                  <w:marRight w:val="0"/>
                                                                                                  <w:marTop w:val="0"/>
                                                                                                  <w:marBottom w:val="0"/>
                                                                                                  <w:divBdr>
                                                                                                    <w:top w:val="none" w:sz="0" w:space="0" w:color="auto"/>
                                                                                                    <w:left w:val="none" w:sz="0" w:space="0" w:color="auto"/>
                                                                                                    <w:bottom w:val="none" w:sz="0" w:space="0" w:color="auto"/>
                                                                                                    <w:right w:val="none" w:sz="0" w:space="0" w:color="auto"/>
                                                                                                  </w:divBdr>
                                                                                                </w:div>
                                                                                              </w:divsChild>
                                                                                            </w:div>
                                                                                            <w:div w:id="1921208486">
                                                                                              <w:marLeft w:val="0"/>
                                                                                              <w:marRight w:val="0"/>
                                                                                              <w:marTop w:val="0"/>
                                                                                              <w:marBottom w:val="0"/>
                                                                                              <w:divBdr>
                                                                                                <w:top w:val="none" w:sz="0" w:space="0" w:color="auto"/>
                                                                                                <w:left w:val="none" w:sz="0" w:space="0" w:color="auto"/>
                                                                                                <w:bottom w:val="none" w:sz="0" w:space="0" w:color="auto"/>
                                                                                                <w:right w:val="none" w:sz="0" w:space="0" w:color="auto"/>
                                                                                              </w:divBdr>
                                                                                              <w:divsChild>
                                                                                                <w:div w:id="7477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07238">
                                                                                      <w:marLeft w:val="0"/>
                                                                                      <w:marRight w:val="0"/>
                                                                                      <w:marTop w:val="0"/>
                                                                                      <w:marBottom w:val="0"/>
                                                                                      <w:divBdr>
                                                                                        <w:top w:val="single" w:sz="4" w:space="0" w:color="B9B9B9"/>
                                                                                        <w:left w:val="none" w:sz="0" w:space="0" w:color="auto"/>
                                                                                        <w:bottom w:val="none" w:sz="0" w:space="0" w:color="auto"/>
                                                                                        <w:right w:val="none" w:sz="0" w:space="0" w:color="auto"/>
                                                                                      </w:divBdr>
                                                                                      <w:divsChild>
                                                                                        <w:div w:id="1523545581">
                                                                                          <w:marLeft w:val="0"/>
                                                                                          <w:marRight w:val="0"/>
                                                                                          <w:marTop w:val="0"/>
                                                                                          <w:marBottom w:val="0"/>
                                                                                          <w:divBdr>
                                                                                            <w:top w:val="none" w:sz="0" w:space="0" w:color="auto"/>
                                                                                            <w:left w:val="none" w:sz="0" w:space="0" w:color="auto"/>
                                                                                            <w:bottom w:val="none" w:sz="0" w:space="0" w:color="auto"/>
                                                                                            <w:right w:val="none" w:sz="0" w:space="0" w:color="auto"/>
                                                                                          </w:divBdr>
                                                                                          <w:divsChild>
                                                                                            <w:div w:id="644362192">
                                                                                              <w:marLeft w:val="0"/>
                                                                                              <w:marRight w:val="0"/>
                                                                                              <w:marTop w:val="0"/>
                                                                                              <w:marBottom w:val="0"/>
                                                                                              <w:divBdr>
                                                                                                <w:top w:val="none" w:sz="0" w:space="0" w:color="auto"/>
                                                                                                <w:left w:val="none" w:sz="0" w:space="0" w:color="auto"/>
                                                                                                <w:bottom w:val="none" w:sz="0" w:space="0" w:color="auto"/>
                                                                                                <w:right w:val="none" w:sz="0" w:space="0" w:color="auto"/>
                                                                                              </w:divBdr>
                                                                                              <w:divsChild>
                                                                                                <w:div w:id="1623802579">
                                                                                                  <w:marLeft w:val="0"/>
                                                                                                  <w:marRight w:val="0"/>
                                                                                                  <w:marTop w:val="0"/>
                                                                                                  <w:marBottom w:val="0"/>
                                                                                                  <w:divBdr>
                                                                                                    <w:top w:val="none" w:sz="0" w:space="0" w:color="auto"/>
                                                                                                    <w:left w:val="none" w:sz="0" w:space="0" w:color="auto"/>
                                                                                                    <w:bottom w:val="none" w:sz="0" w:space="0" w:color="auto"/>
                                                                                                    <w:right w:val="none" w:sz="0" w:space="0" w:color="auto"/>
                                                                                                  </w:divBdr>
                                                                                                </w:div>
                                                                                              </w:divsChild>
                                                                                            </w:div>
                                                                                            <w:div w:id="1627619242">
                                                                                              <w:marLeft w:val="0"/>
                                                                                              <w:marRight w:val="0"/>
                                                                                              <w:marTop w:val="0"/>
                                                                                              <w:marBottom w:val="0"/>
                                                                                              <w:divBdr>
                                                                                                <w:top w:val="none" w:sz="0" w:space="0" w:color="auto"/>
                                                                                                <w:left w:val="none" w:sz="0" w:space="0" w:color="auto"/>
                                                                                                <w:bottom w:val="none" w:sz="0" w:space="0" w:color="auto"/>
                                                                                                <w:right w:val="none" w:sz="0" w:space="0" w:color="auto"/>
                                                                                              </w:divBdr>
                                                                                              <w:divsChild>
                                                                                                <w:div w:id="163035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312909">
                                                                                      <w:marLeft w:val="0"/>
                                                                                      <w:marRight w:val="0"/>
                                                                                      <w:marTop w:val="0"/>
                                                                                      <w:marBottom w:val="0"/>
                                                                                      <w:divBdr>
                                                                                        <w:top w:val="single" w:sz="4" w:space="0" w:color="B9B9B9"/>
                                                                                        <w:left w:val="none" w:sz="0" w:space="0" w:color="auto"/>
                                                                                        <w:bottom w:val="none" w:sz="0" w:space="0" w:color="auto"/>
                                                                                        <w:right w:val="none" w:sz="0" w:space="0" w:color="auto"/>
                                                                                      </w:divBdr>
                                                                                      <w:divsChild>
                                                                                        <w:div w:id="405804058">
                                                                                          <w:marLeft w:val="0"/>
                                                                                          <w:marRight w:val="0"/>
                                                                                          <w:marTop w:val="0"/>
                                                                                          <w:marBottom w:val="0"/>
                                                                                          <w:divBdr>
                                                                                            <w:top w:val="none" w:sz="0" w:space="0" w:color="auto"/>
                                                                                            <w:left w:val="none" w:sz="0" w:space="0" w:color="auto"/>
                                                                                            <w:bottom w:val="none" w:sz="0" w:space="0" w:color="auto"/>
                                                                                            <w:right w:val="none" w:sz="0" w:space="0" w:color="auto"/>
                                                                                          </w:divBdr>
                                                                                          <w:divsChild>
                                                                                            <w:div w:id="652759321">
                                                                                              <w:marLeft w:val="0"/>
                                                                                              <w:marRight w:val="0"/>
                                                                                              <w:marTop w:val="0"/>
                                                                                              <w:marBottom w:val="0"/>
                                                                                              <w:divBdr>
                                                                                                <w:top w:val="none" w:sz="0" w:space="0" w:color="auto"/>
                                                                                                <w:left w:val="none" w:sz="0" w:space="0" w:color="auto"/>
                                                                                                <w:bottom w:val="none" w:sz="0" w:space="0" w:color="auto"/>
                                                                                                <w:right w:val="none" w:sz="0" w:space="0" w:color="auto"/>
                                                                                              </w:divBdr>
                                                                                              <w:divsChild>
                                                                                                <w:div w:id="1800873170">
                                                                                                  <w:marLeft w:val="0"/>
                                                                                                  <w:marRight w:val="0"/>
                                                                                                  <w:marTop w:val="0"/>
                                                                                                  <w:marBottom w:val="0"/>
                                                                                                  <w:divBdr>
                                                                                                    <w:top w:val="none" w:sz="0" w:space="0" w:color="auto"/>
                                                                                                    <w:left w:val="none" w:sz="0" w:space="0" w:color="auto"/>
                                                                                                    <w:bottom w:val="none" w:sz="0" w:space="0" w:color="auto"/>
                                                                                                    <w:right w:val="none" w:sz="0" w:space="0" w:color="auto"/>
                                                                                                  </w:divBdr>
                                                                                                </w:div>
                                                                                              </w:divsChild>
                                                                                            </w:div>
                                                                                            <w:div w:id="1721325585">
                                                                                              <w:marLeft w:val="0"/>
                                                                                              <w:marRight w:val="0"/>
                                                                                              <w:marTop w:val="0"/>
                                                                                              <w:marBottom w:val="0"/>
                                                                                              <w:divBdr>
                                                                                                <w:top w:val="none" w:sz="0" w:space="0" w:color="auto"/>
                                                                                                <w:left w:val="none" w:sz="0" w:space="0" w:color="auto"/>
                                                                                                <w:bottom w:val="none" w:sz="0" w:space="0" w:color="auto"/>
                                                                                                <w:right w:val="none" w:sz="0" w:space="0" w:color="auto"/>
                                                                                              </w:divBdr>
                                                                                              <w:divsChild>
                                                                                                <w:div w:id="1250775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576">
                                                                                      <w:marLeft w:val="0"/>
                                                                                      <w:marRight w:val="0"/>
                                                                                      <w:marTop w:val="0"/>
                                                                                      <w:marBottom w:val="0"/>
                                                                                      <w:divBdr>
                                                                                        <w:top w:val="single" w:sz="4" w:space="0" w:color="B9B9B9"/>
                                                                                        <w:left w:val="none" w:sz="0" w:space="0" w:color="auto"/>
                                                                                        <w:bottom w:val="none" w:sz="0" w:space="0" w:color="auto"/>
                                                                                        <w:right w:val="none" w:sz="0" w:space="0" w:color="auto"/>
                                                                                      </w:divBdr>
                                                                                      <w:divsChild>
                                                                                        <w:div w:id="875658023">
                                                                                          <w:marLeft w:val="0"/>
                                                                                          <w:marRight w:val="0"/>
                                                                                          <w:marTop w:val="0"/>
                                                                                          <w:marBottom w:val="0"/>
                                                                                          <w:divBdr>
                                                                                            <w:top w:val="none" w:sz="0" w:space="0" w:color="auto"/>
                                                                                            <w:left w:val="none" w:sz="0" w:space="0" w:color="auto"/>
                                                                                            <w:bottom w:val="none" w:sz="0" w:space="0" w:color="auto"/>
                                                                                            <w:right w:val="none" w:sz="0" w:space="0" w:color="auto"/>
                                                                                          </w:divBdr>
                                                                                          <w:divsChild>
                                                                                            <w:div w:id="930971342">
                                                                                              <w:marLeft w:val="0"/>
                                                                                              <w:marRight w:val="0"/>
                                                                                              <w:marTop w:val="0"/>
                                                                                              <w:marBottom w:val="0"/>
                                                                                              <w:divBdr>
                                                                                                <w:top w:val="none" w:sz="0" w:space="0" w:color="auto"/>
                                                                                                <w:left w:val="none" w:sz="0" w:space="0" w:color="auto"/>
                                                                                                <w:bottom w:val="none" w:sz="0" w:space="0" w:color="auto"/>
                                                                                                <w:right w:val="none" w:sz="0" w:space="0" w:color="auto"/>
                                                                                              </w:divBdr>
                                                                                              <w:divsChild>
                                                                                                <w:div w:id="130363153">
                                                                                                  <w:marLeft w:val="0"/>
                                                                                                  <w:marRight w:val="0"/>
                                                                                                  <w:marTop w:val="0"/>
                                                                                                  <w:marBottom w:val="0"/>
                                                                                                  <w:divBdr>
                                                                                                    <w:top w:val="none" w:sz="0" w:space="0" w:color="auto"/>
                                                                                                    <w:left w:val="none" w:sz="0" w:space="0" w:color="auto"/>
                                                                                                    <w:bottom w:val="none" w:sz="0" w:space="0" w:color="auto"/>
                                                                                                    <w:right w:val="none" w:sz="0" w:space="0" w:color="auto"/>
                                                                                                  </w:divBdr>
                                                                                                </w:div>
                                                                                              </w:divsChild>
                                                                                            </w:div>
                                                                                            <w:div w:id="1361660694">
                                                                                              <w:marLeft w:val="0"/>
                                                                                              <w:marRight w:val="0"/>
                                                                                              <w:marTop w:val="0"/>
                                                                                              <w:marBottom w:val="0"/>
                                                                                              <w:divBdr>
                                                                                                <w:top w:val="none" w:sz="0" w:space="0" w:color="auto"/>
                                                                                                <w:left w:val="none" w:sz="0" w:space="0" w:color="auto"/>
                                                                                                <w:bottom w:val="none" w:sz="0" w:space="0" w:color="auto"/>
                                                                                                <w:right w:val="none" w:sz="0" w:space="0" w:color="auto"/>
                                                                                              </w:divBdr>
                                                                                              <w:divsChild>
                                                                                                <w:div w:id="147109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3740453">
                                                                                      <w:marLeft w:val="0"/>
                                                                                      <w:marRight w:val="0"/>
                                                                                      <w:marTop w:val="0"/>
                                                                                      <w:marBottom w:val="0"/>
                                                                                      <w:divBdr>
                                                                                        <w:top w:val="single" w:sz="4" w:space="0" w:color="B9B9B9"/>
                                                                                        <w:left w:val="none" w:sz="0" w:space="0" w:color="auto"/>
                                                                                        <w:bottom w:val="none" w:sz="0" w:space="0" w:color="auto"/>
                                                                                        <w:right w:val="none" w:sz="0" w:space="0" w:color="auto"/>
                                                                                      </w:divBdr>
                                                                                      <w:divsChild>
                                                                                        <w:div w:id="43259894">
                                                                                          <w:marLeft w:val="0"/>
                                                                                          <w:marRight w:val="0"/>
                                                                                          <w:marTop w:val="0"/>
                                                                                          <w:marBottom w:val="0"/>
                                                                                          <w:divBdr>
                                                                                            <w:top w:val="none" w:sz="0" w:space="0" w:color="auto"/>
                                                                                            <w:left w:val="none" w:sz="0" w:space="0" w:color="auto"/>
                                                                                            <w:bottom w:val="none" w:sz="0" w:space="0" w:color="auto"/>
                                                                                            <w:right w:val="none" w:sz="0" w:space="0" w:color="auto"/>
                                                                                          </w:divBdr>
                                                                                          <w:divsChild>
                                                                                            <w:div w:id="939995480">
                                                                                              <w:marLeft w:val="0"/>
                                                                                              <w:marRight w:val="0"/>
                                                                                              <w:marTop w:val="0"/>
                                                                                              <w:marBottom w:val="0"/>
                                                                                              <w:divBdr>
                                                                                                <w:top w:val="none" w:sz="0" w:space="0" w:color="auto"/>
                                                                                                <w:left w:val="none" w:sz="0" w:space="0" w:color="auto"/>
                                                                                                <w:bottom w:val="none" w:sz="0" w:space="0" w:color="auto"/>
                                                                                                <w:right w:val="none" w:sz="0" w:space="0" w:color="auto"/>
                                                                                              </w:divBdr>
                                                                                              <w:divsChild>
                                                                                                <w:div w:id="1505197173">
                                                                                                  <w:marLeft w:val="0"/>
                                                                                                  <w:marRight w:val="0"/>
                                                                                                  <w:marTop w:val="0"/>
                                                                                                  <w:marBottom w:val="0"/>
                                                                                                  <w:divBdr>
                                                                                                    <w:top w:val="none" w:sz="0" w:space="0" w:color="auto"/>
                                                                                                    <w:left w:val="none" w:sz="0" w:space="0" w:color="auto"/>
                                                                                                    <w:bottom w:val="none" w:sz="0" w:space="0" w:color="auto"/>
                                                                                                    <w:right w:val="none" w:sz="0" w:space="0" w:color="auto"/>
                                                                                                  </w:divBdr>
                                                                                                </w:div>
                                                                                              </w:divsChild>
                                                                                            </w:div>
                                                                                            <w:div w:id="1912081127">
                                                                                              <w:marLeft w:val="0"/>
                                                                                              <w:marRight w:val="0"/>
                                                                                              <w:marTop w:val="0"/>
                                                                                              <w:marBottom w:val="0"/>
                                                                                              <w:divBdr>
                                                                                                <w:top w:val="none" w:sz="0" w:space="0" w:color="auto"/>
                                                                                                <w:left w:val="none" w:sz="0" w:space="0" w:color="auto"/>
                                                                                                <w:bottom w:val="none" w:sz="0" w:space="0" w:color="auto"/>
                                                                                                <w:right w:val="none" w:sz="0" w:space="0" w:color="auto"/>
                                                                                              </w:divBdr>
                                                                                              <w:divsChild>
                                                                                                <w:div w:id="2048526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227949">
                                                                                      <w:marLeft w:val="0"/>
                                                                                      <w:marRight w:val="0"/>
                                                                                      <w:marTop w:val="0"/>
                                                                                      <w:marBottom w:val="0"/>
                                                                                      <w:divBdr>
                                                                                        <w:top w:val="single" w:sz="4" w:space="0" w:color="B9B9B9"/>
                                                                                        <w:left w:val="none" w:sz="0" w:space="0" w:color="auto"/>
                                                                                        <w:bottom w:val="none" w:sz="0" w:space="0" w:color="auto"/>
                                                                                        <w:right w:val="none" w:sz="0" w:space="0" w:color="auto"/>
                                                                                      </w:divBdr>
                                                                                      <w:divsChild>
                                                                                        <w:div w:id="221452838">
                                                                                          <w:marLeft w:val="0"/>
                                                                                          <w:marRight w:val="0"/>
                                                                                          <w:marTop w:val="0"/>
                                                                                          <w:marBottom w:val="0"/>
                                                                                          <w:divBdr>
                                                                                            <w:top w:val="none" w:sz="0" w:space="0" w:color="auto"/>
                                                                                            <w:left w:val="none" w:sz="0" w:space="0" w:color="auto"/>
                                                                                            <w:bottom w:val="none" w:sz="0" w:space="0" w:color="auto"/>
                                                                                            <w:right w:val="none" w:sz="0" w:space="0" w:color="auto"/>
                                                                                          </w:divBdr>
                                                                                          <w:divsChild>
                                                                                            <w:div w:id="415830221">
                                                                                              <w:marLeft w:val="0"/>
                                                                                              <w:marRight w:val="0"/>
                                                                                              <w:marTop w:val="0"/>
                                                                                              <w:marBottom w:val="0"/>
                                                                                              <w:divBdr>
                                                                                                <w:top w:val="none" w:sz="0" w:space="0" w:color="auto"/>
                                                                                                <w:left w:val="none" w:sz="0" w:space="0" w:color="auto"/>
                                                                                                <w:bottom w:val="none" w:sz="0" w:space="0" w:color="auto"/>
                                                                                                <w:right w:val="none" w:sz="0" w:space="0" w:color="auto"/>
                                                                                              </w:divBdr>
                                                                                              <w:divsChild>
                                                                                                <w:div w:id="71393771">
                                                                                                  <w:marLeft w:val="0"/>
                                                                                                  <w:marRight w:val="0"/>
                                                                                                  <w:marTop w:val="0"/>
                                                                                                  <w:marBottom w:val="0"/>
                                                                                                  <w:divBdr>
                                                                                                    <w:top w:val="none" w:sz="0" w:space="0" w:color="auto"/>
                                                                                                    <w:left w:val="none" w:sz="0" w:space="0" w:color="auto"/>
                                                                                                    <w:bottom w:val="none" w:sz="0" w:space="0" w:color="auto"/>
                                                                                                    <w:right w:val="none" w:sz="0" w:space="0" w:color="auto"/>
                                                                                                  </w:divBdr>
                                                                                                </w:div>
                                                                                              </w:divsChild>
                                                                                            </w:div>
                                                                                            <w:div w:id="1063674103">
                                                                                              <w:marLeft w:val="0"/>
                                                                                              <w:marRight w:val="0"/>
                                                                                              <w:marTop w:val="0"/>
                                                                                              <w:marBottom w:val="0"/>
                                                                                              <w:divBdr>
                                                                                                <w:top w:val="none" w:sz="0" w:space="0" w:color="auto"/>
                                                                                                <w:left w:val="none" w:sz="0" w:space="0" w:color="auto"/>
                                                                                                <w:bottom w:val="none" w:sz="0" w:space="0" w:color="auto"/>
                                                                                                <w:right w:val="none" w:sz="0" w:space="0" w:color="auto"/>
                                                                                              </w:divBdr>
                                                                                              <w:divsChild>
                                                                                                <w:div w:id="20633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768753">
                                                                                      <w:marLeft w:val="0"/>
                                                                                      <w:marRight w:val="0"/>
                                                                                      <w:marTop w:val="0"/>
                                                                                      <w:marBottom w:val="0"/>
                                                                                      <w:divBdr>
                                                                                        <w:top w:val="single" w:sz="4" w:space="0" w:color="B9B9B9"/>
                                                                                        <w:left w:val="none" w:sz="0" w:space="0" w:color="auto"/>
                                                                                        <w:bottom w:val="none" w:sz="0" w:space="0" w:color="auto"/>
                                                                                        <w:right w:val="none" w:sz="0" w:space="0" w:color="auto"/>
                                                                                      </w:divBdr>
                                                                                      <w:divsChild>
                                                                                        <w:div w:id="1949771870">
                                                                                          <w:marLeft w:val="0"/>
                                                                                          <w:marRight w:val="0"/>
                                                                                          <w:marTop w:val="0"/>
                                                                                          <w:marBottom w:val="0"/>
                                                                                          <w:divBdr>
                                                                                            <w:top w:val="none" w:sz="0" w:space="0" w:color="auto"/>
                                                                                            <w:left w:val="none" w:sz="0" w:space="0" w:color="auto"/>
                                                                                            <w:bottom w:val="none" w:sz="0" w:space="0" w:color="auto"/>
                                                                                            <w:right w:val="none" w:sz="0" w:space="0" w:color="auto"/>
                                                                                          </w:divBdr>
                                                                                          <w:divsChild>
                                                                                            <w:div w:id="353507032">
                                                                                              <w:marLeft w:val="0"/>
                                                                                              <w:marRight w:val="0"/>
                                                                                              <w:marTop w:val="0"/>
                                                                                              <w:marBottom w:val="0"/>
                                                                                              <w:divBdr>
                                                                                                <w:top w:val="none" w:sz="0" w:space="0" w:color="auto"/>
                                                                                                <w:left w:val="none" w:sz="0" w:space="0" w:color="auto"/>
                                                                                                <w:bottom w:val="none" w:sz="0" w:space="0" w:color="auto"/>
                                                                                                <w:right w:val="none" w:sz="0" w:space="0" w:color="auto"/>
                                                                                              </w:divBdr>
                                                                                              <w:divsChild>
                                                                                                <w:div w:id="81730886">
                                                                                                  <w:marLeft w:val="0"/>
                                                                                                  <w:marRight w:val="0"/>
                                                                                                  <w:marTop w:val="0"/>
                                                                                                  <w:marBottom w:val="0"/>
                                                                                                  <w:divBdr>
                                                                                                    <w:top w:val="none" w:sz="0" w:space="0" w:color="auto"/>
                                                                                                    <w:left w:val="none" w:sz="0" w:space="0" w:color="auto"/>
                                                                                                    <w:bottom w:val="none" w:sz="0" w:space="0" w:color="auto"/>
                                                                                                    <w:right w:val="none" w:sz="0" w:space="0" w:color="auto"/>
                                                                                                  </w:divBdr>
                                                                                                </w:div>
                                                                                              </w:divsChild>
                                                                                            </w:div>
                                                                                            <w:div w:id="1701123243">
                                                                                              <w:marLeft w:val="0"/>
                                                                                              <w:marRight w:val="0"/>
                                                                                              <w:marTop w:val="0"/>
                                                                                              <w:marBottom w:val="0"/>
                                                                                              <w:divBdr>
                                                                                                <w:top w:val="none" w:sz="0" w:space="0" w:color="auto"/>
                                                                                                <w:left w:val="none" w:sz="0" w:space="0" w:color="auto"/>
                                                                                                <w:bottom w:val="none" w:sz="0" w:space="0" w:color="auto"/>
                                                                                                <w:right w:val="none" w:sz="0" w:space="0" w:color="auto"/>
                                                                                              </w:divBdr>
                                                                                              <w:divsChild>
                                                                                                <w:div w:id="46131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8230716">
                                                                                      <w:marLeft w:val="0"/>
                                                                                      <w:marRight w:val="0"/>
                                                                                      <w:marTop w:val="0"/>
                                                                                      <w:marBottom w:val="0"/>
                                                                                      <w:divBdr>
                                                                                        <w:top w:val="single" w:sz="4" w:space="0" w:color="B9B9B9"/>
                                                                                        <w:left w:val="none" w:sz="0" w:space="0" w:color="auto"/>
                                                                                        <w:bottom w:val="none" w:sz="0" w:space="0" w:color="auto"/>
                                                                                        <w:right w:val="none" w:sz="0" w:space="0" w:color="auto"/>
                                                                                      </w:divBdr>
                                                                                      <w:divsChild>
                                                                                        <w:div w:id="973752367">
                                                                                          <w:marLeft w:val="0"/>
                                                                                          <w:marRight w:val="0"/>
                                                                                          <w:marTop w:val="0"/>
                                                                                          <w:marBottom w:val="0"/>
                                                                                          <w:divBdr>
                                                                                            <w:top w:val="none" w:sz="0" w:space="0" w:color="auto"/>
                                                                                            <w:left w:val="none" w:sz="0" w:space="0" w:color="auto"/>
                                                                                            <w:bottom w:val="none" w:sz="0" w:space="0" w:color="auto"/>
                                                                                            <w:right w:val="none" w:sz="0" w:space="0" w:color="auto"/>
                                                                                          </w:divBdr>
                                                                                          <w:divsChild>
                                                                                            <w:div w:id="1652051508">
                                                                                              <w:marLeft w:val="0"/>
                                                                                              <w:marRight w:val="0"/>
                                                                                              <w:marTop w:val="0"/>
                                                                                              <w:marBottom w:val="0"/>
                                                                                              <w:divBdr>
                                                                                                <w:top w:val="none" w:sz="0" w:space="0" w:color="auto"/>
                                                                                                <w:left w:val="none" w:sz="0" w:space="0" w:color="auto"/>
                                                                                                <w:bottom w:val="none" w:sz="0" w:space="0" w:color="auto"/>
                                                                                                <w:right w:val="none" w:sz="0" w:space="0" w:color="auto"/>
                                                                                              </w:divBdr>
                                                                                              <w:divsChild>
                                                                                                <w:div w:id="1890410592">
                                                                                                  <w:marLeft w:val="0"/>
                                                                                                  <w:marRight w:val="0"/>
                                                                                                  <w:marTop w:val="0"/>
                                                                                                  <w:marBottom w:val="0"/>
                                                                                                  <w:divBdr>
                                                                                                    <w:top w:val="none" w:sz="0" w:space="0" w:color="auto"/>
                                                                                                    <w:left w:val="none" w:sz="0" w:space="0" w:color="auto"/>
                                                                                                    <w:bottom w:val="none" w:sz="0" w:space="0" w:color="auto"/>
                                                                                                    <w:right w:val="none" w:sz="0" w:space="0" w:color="auto"/>
                                                                                                  </w:divBdr>
                                                                                                </w:div>
                                                                                              </w:divsChild>
                                                                                            </w:div>
                                                                                            <w:div w:id="1847012064">
                                                                                              <w:marLeft w:val="0"/>
                                                                                              <w:marRight w:val="0"/>
                                                                                              <w:marTop w:val="0"/>
                                                                                              <w:marBottom w:val="0"/>
                                                                                              <w:divBdr>
                                                                                                <w:top w:val="none" w:sz="0" w:space="0" w:color="auto"/>
                                                                                                <w:left w:val="none" w:sz="0" w:space="0" w:color="auto"/>
                                                                                                <w:bottom w:val="none" w:sz="0" w:space="0" w:color="auto"/>
                                                                                                <w:right w:val="none" w:sz="0" w:space="0" w:color="auto"/>
                                                                                              </w:divBdr>
                                                                                              <w:divsChild>
                                                                                                <w:div w:id="340741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482314">
                                                                                      <w:marLeft w:val="0"/>
                                                                                      <w:marRight w:val="0"/>
                                                                                      <w:marTop w:val="0"/>
                                                                                      <w:marBottom w:val="0"/>
                                                                                      <w:divBdr>
                                                                                        <w:top w:val="single" w:sz="4" w:space="0" w:color="B9B9B9"/>
                                                                                        <w:left w:val="none" w:sz="0" w:space="0" w:color="auto"/>
                                                                                        <w:bottom w:val="none" w:sz="0" w:space="0" w:color="auto"/>
                                                                                        <w:right w:val="none" w:sz="0" w:space="0" w:color="auto"/>
                                                                                      </w:divBdr>
                                                                                      <w:divsChild>
                                                                                        <w:div w:id="107966203">
                                                                                          <w:marLeft w:val="0"/>
                                                                                          <w:marRight w:val="0"/>
                                                                                          <w:marTop w:val="0"/>
                                                                                          <w:marBottom w:val="0"/>
                                                                                          <w:divBdr>
                                                                                            <w:top w:val="none" w:sz="0" w:space="0" w:color="auto"/>
                                                                                            <w:left w:val="none" w:sz="0" w:space="0" w:color="auto"/>
                                                                                            <w:bottom w:val="none" w:sz="0" w:space="0" w:color="auto"/>
                                                                                            <w:right w:val="none" w:sz="0" w:space="0" w:color="auto"/>
                                                                                          </w:divBdr>
                                                                                          <w:divsChild>
                                                                                            <w:div w:id="175122308">
                                                                                              <w:marLeft w:val="0"/>
                                                                                              <w:marRight w:val="0"/>
                                                                                              <w:marTop w:val="0"/>
                                                                                              <w:marBottom w:val="0"/>
                                                                                              <w:divBdr>
                                                                                                <w:top w:val="none" w:sz="0" w:space="0" w:color="auto"/>
                                                                                                <w:left w:val="none" w:sz="0" w:space="0" w:color="auto"/>
                                                                                                <w:bottom w:val="none" w:sz="0" w:space="0" w:color="auto"/>
                                                                                                <w:right w:val="none" w:sz="0" w:space="0" w:color="auto"/>
                                                                                              </w:divBdr>
                                                                                              <w:divsChild>
                                                                                                <w:div w:id="1393772155">
                                                                                                  <w:marLeft w:val="0"/>
                                                                                                  <w:marRight w:val="0"/>
                                                                                                  <w:marTop w:val="0"/>
                                                                                                  <w:marBottom w:val="0"/>
                                                                                                  <w:divBdr>
                                                                                                    <w:top w:val="none" w:sz="0" w:space="0" w:color="auto"/>
                                                                                                    <w:left w:val="none" w:sz="0" w:space="0" w:color="auto"/>
                                                                                                    <w:bottom w:val="none" w:sz="0" w:space="0" w:color="auto"/>
                                                                                                    <w:right w:val="none" w:sz="0" w:space="0" w:color="auto"/>
                                                                                                  </w:divBdr>
                                                                                                </w:div>
                                                                                              </w:divsChild>
                                                                                            </w:div>
                                                                                            <w:div w:id="626156491">
                                                                                              <w:marLeft w:val="0"/>
                                                                                              <w:marRight w:val="0"/>
                                                                                              <w:marTop w:val="0"/>
                                                                                              <w:marBottom w:val="0"/>
                                                                                              <w:divBdr>
                                                                                                <w:top w:val="none" w:sz="0" w:space="0" w:color="auto"/>
                                                                                                <w:left w:val="none" w:sz="0" w:space="0" w:color="auto"/>
                                                                                                <w:bottom w:val="none" w:sz="0" w:space="0" w:color="auto"/>
                                                                                                <w:right w:val="none" w:sz="0" w:space="0" w:color="auto"/>
                                                                                              </w:divBdr>
                                                                                              <w:divsChild>
                                                                                                <w:div w:id="252708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6021138">
                                                                                      <w:marLeft w:val="0"/>
                                                                                      <w:marRight w:val="0"/>
                                                                                      <w:marTop w:val="0"/>
                                                                                      <w:marBottom w:val="0"/>
                                                                                      <w:divBdr>
                                                                                        <w:top w:val="single" w:sz="4" w:space="0" w:color="B9B9B9"/>
                                                                                        <w:left w:val="none" w:sz="0" w:space="0" w:color="auto"/>
                                                                                        <w:bottom w:val="none" w:sz="0" w:space="0" w:color="auto"/>
                                                                                        <w:right w:val="none" w:sz="0" w:space="0" w:color="auto"/>
                                                                                      </w:divBdr>
                                                                                      <w:divsChild>
                                                                                        <w:div w:id="579945745">
                                                                                          <w:marLeft w:val="0"/>
                                                                                          <w:marRight w:val="0"/>
                                                                                          <w:marTop w:val="0"/>
                                                                                          <w:marBottom w:val="0"/>
                                                                                          <w:divBdr>
                                                                                            <w:top w:val="none" w:sz="0" w:space="0" w:color="auto"/>
                                                                                            <w:left w:val="none" w:sz="0" w:space="0" w:color="auto"/>
                                                                                            <w:bottom w:val="none" w:sz="0" w:space="0" w:color="auto"/>
                                                                                            <w:right w:val="none" w:sz="0" w:space="0" w:color="auto"/>
                                                                                          </w:divBdr>
                                                                                          <w:divsChild>
                                                                                            <w:div w:id="878474415">
                                                                                              <w:marLeft w:val="0"/>
                                                                                              <w:marRight w:val="0"/>
                                                                                              <w:marTop w:val="0"/>
                                                                                              <w:marBottom w:val="0"/>
                                                                                              <w:divBdr>
                                                                                                <w:top w:val="none" w:sz="0" w:space="0" w:color="auto"/>
                                                                                                <w:left w:val="none" w:sz="0" w:space="0" w:color="auto"/>
                                                                                                <w:bottom w:val="none" w:sz="0" w:space="0" w:color="auto"/>
                                                                                                <w:right w:val="none" w:sz="0" w:space="0" w:color="auto"/>
                                                                                              </w:divBdr>
                                                                                              <w:divsChild>
                                                                                                <w:div w:id="871572694">
                                                                                                  <w:marLeft w:val="0"/>
                                                                                                  <w:marRight w:val="0"/>
                                                                                                  <w:marTop w:val="0"/>
                                                                                                  <w:marBottom w:val="0"/>
                                                                                                  <w:divBdr>
                                                                                                    <w:top w:val="none" w:sz="0" w:space="0" w:color="auto"/>
                                                                                                    <w:left w:val="none" w:sz="0" w:space="0" w:color="auto"/>
                                                                                                    <w:bottom w:val="none" w:sz="0" w:space="0" w:color="auto"/>
                                                                                                    <w:right w:val="none" w:sz="0" w:space="0" w:color="auto"/>
                                                                                                  </w:divBdr>
                                                                                                </w:div>
                                                                                              </w:divsChild>
                                                                                            </w:div>
                                                                                            <w:div w:id="1581521185">
                                                                                              <w:marLeft w:val="0"/>
                                                                                              <w:marRight w:val="0"/>
                                                                                              <w:marTop w:val="0"/>
                                                                                              <w:marBottom w:val="0"/>
                                                                                              <w:divBdr>
                                                                                                <w:top w:val="none" w:sz="0" w:space="0" w:color="auto"/>
                                                                                                <w:left w:val="none" w:sz="0" w:space="0" w:color="auto"/>
                                                                                                <w:bottom w:val="none" w:sz="0" w:space="0" w:color="auto"/>
                                                                                                <w:right w:val="none" w:sz="0" w:space="0" w:color="auto"/>
                                                                                              </w:divBdr>
                                                                                              <w:divsChild>
                                                                                                <w:div w:id="17669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0222788">
                                                                                      <w:marLeft w:val="0"/>
                                                                                      <w:marRight w:val="0"/>
                                                                                      <w:marTop w:val="0"/>
                                                                                      <w:marBottom w:val="0"/>
                                                                                      <w:divBdr>
                                                                                        <w:top w:val="single" w:sz="4" w:space="0" w:color="B9B9B9"/>
                                                                                        <w:left w:val="none" w:sz="0" w:space="0" w:color="auto"/>
                                                                                        <w:bottom w:val="none" w:sz="0" w:space="0" w:color="auto"/>
                                                                                        <w:right w:val="none" w:sz="0" w:space="0" w:color="auto"/>
                                                                                      </w:divBdr>
                                                                                      <w:divsChild>
                                                                                        <w:div w:id="1012296980">
                                                                                          <w:marLeft w:val="0"/>
                                                                                          <w:marRight w:val="0"/>
                                                                                          <w:marTop w:val="0"/>
                                                                                          <w:marBottom w:val="0"/>
                                                                                          <w:divBdr>
                                                                                            <w:top w:val="none" w:sz="0" w:space="0" w:color="auto"/>
                                                                                            <w:left w:val="none" w:sz="0" w:space="0" w:color="auto"/>
                                                                                            <w:bottom w:val="none" w:sz="0" w:space="0" w:color="auto"/>
                                                                                            <w:right w:val="none" w:sz="0" w:space="0" w:color="auto"/>
                                                                                          </w:divBdr>
                                                                                          <w:divsChild>
                                                                                            <w:div w:id="128477983">
                                                                                              <w:marLeft w:val="0"/>
                                                                                              <w:marRight w:val="0"/>
                                                                                              <w:marTop w:val="0"/>
                                                                                              <w:marBottom w:val="0"/>
                                                                                              <w:divBdr>
                                                                                                <w:top w:val="none" w:sz="0" w:space="0" w:color="auto"/>
                                                                                                <w:left w:val="none" w:sz="0" w:space="0" w:color="auto"/>
                                                                                                <w:bottom w:val="none" w:sz="0" w:space="0" w:color="auto"/>
                                                                                                <w:right w:val="none" w:sz="0" w:space="0" w:color="auto"/>
                                                                                              </w:divBdr>
                                                                                              <w:divsChild>
                                                                                                <w:div w:id="870648079">
                                                                                                  <w:marLeft w:val="0"/>
                                                                                                  <w:marRight w:val="0"/>
                                                                                                  <w:marTop w:val="0"/>
                                                                                                  <w:marBottom w:val="0"/>
                                                                                                  <w:divBdr>
                                                                                                    <w:top w:val="none" w:sz="0" w:space="0" w:color="auto"/>
                                                                                                    <w:left w:val="none" w:sz="0" w:space="0" w:color="auto"/>
                                                                                                    <w:bottom w:val="none" w:sz="0" w:space="0" w:color="auto"/>
                                                                                                    <w:right w:val="none" w:sz="0" w:space="0" w:color="auto"/>
                                                                                                  </w:divBdr>
                                                                                                </w:div>
                                                                                              </w:divsChild>
                                                                                            </w:div>
                                                                                            <w:div w:id="1720593662">
                                                                                              <w:marLeft w:val="0"/>
                                                                                              <w:marRight w:val="0"/>
                                                                                              <w:marTop w:val="0"/>
                                                                                              <w:marBottom w:val="0"/>
                                                                                              <w:divBdr>
                                                                                                <w:top w:val="none" w:sz="0" w:space="0" w:color="auto"/>
                                                                                                <w:left w:val="none" w:sz="0" w:space="0" w:color="auto"/>
                                                                                                <w:bottom w:val="none" w:sz="0" w:space="0" w:color="auto"/>
                                                                                                <w:right w:val="none" w:sz="0" w:space="0" w:color="auto"/>
                                                                                              </w:divBdr>
                                                                                              <w:divsChild>
                                                                                                <w:div w:id="152262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019439">
                                                                                      <w:marLeft w:val="0"/>
                                                                                      <w:marRight w:val="0"/>
                                                                                      <w:marTop w:val="0"/>
                                                                                      <w:marBottom w:val="0"/>
                                                                                      <w:divBdr>
                                                                                        <w:top w:val="single" w:sz="4" w:space="0" w:color="B9B9B9"/>
                                                                                        <w:left w:val="none" w:sz="0" w:space="0" w:color="auto"/>
                                                                                        <w:bottom w:val="none" w:sz="0" w:space="0" w:color="auto"/>
                                                                                        <w:right w:val="none" w:sz="0" w:space="0" w:color="auto"/>
                                                                                      </w:divBdr>
                                                                                      <w:divsChild>
                                                                                        <w:div w:id="525681437">
                                                                                          <w:marLeft w:val="0"/>
                                                                                          <w:marRight w:val="0"/>
                                                                                          <w:marTop w:val="0"/>
                                                                                          <w:marBottom w:val="0"/>
                                                                                          <w:divBdr>
                                                                                            <w:top w:val="none" w:sz="0" w:space="0" w:color="auto"/>
                                                                                            <w:left w:val="none" w:sz="0" w:space="0" w:color="auto"/>
                                                                                            <w:bottom w:val="none" w:sz="0" w:space="0" w:color="auto"/>
                                                                                            <w:right w:val="none" w:sz="0" w:space="0" w:color="auto"/>
                                                                                          </w:divBdr>
                                                                                          <w:divsChild>
                                                                                            <w:div w:id="839740383">
                                                                                              <w:marLeft w:val="0"/>
                                                                                              <w:marRight w:val="0"/>
                                                                                              <w:marTop w:val="0"/>
                                                                                              <w:marBottom w:val="0"/>
                                                                                              <w:divBdr>
                                                                                                <w:top w:val="none" w:sz="0" w:space="0" w:color="auto"/>
                                                                                                <w:left w:val="none" w:sz="0" w:space="0" w:color="auto"/>
                                                                                                <w:bottom w:val="none" w:sz="0" w:space="0" w:color="auto"/>
                                                                                                <w:right w:val="none" w:sz="0" w:space="0" w:color="auto"/>
                                                                                              </w:divBdr>
                                                                                              <w:divsChild>
                                                                                                <w:div w:id="1096749359">
                                                                                                  <w:marLeft w:val="0"/>
                                                                                                  <w:marRight w:val="0"/>
                                                                                                  <w:marTop w:val="0"/>
                                                                                                  <w:marBottom w:val="0"/>
                                                                                                  <w:divBdr>
                                                                                                    <w:top w:val="none" w:sz="0" w:space="0" w:color="auto"/>
                                                                                                    <w:left w:val="none" w:sz="0" w:space="0" w:color="auto"/>
                                                                                                    <w:bottom w:val="none" w:sz="0" w:space="0" w:color="auto"/>
                                                                                                    <w:right w:val="none" w:sz="0" w:space="0" w:color="auto"/>
                                                                                                  </w:divBdr>
                                                                                                </w:div>
                                                                                              </w:divsChild>
                                                                                            </w:div>
                                                                                            <w:div w:id="1663387984">
                                                                                              <w:marLeft w:val="0"/>
                                                                                              <w:marRight w:val="0"/>
                                                                                              <w:marTop w:val="0"/>
                                                                                              <w:marBottom w:val="0"/>
                                                                                              <w:divBdr>
                                                                                                <w:top w:val="none" w:sz="0" w:space="0" w:color="auto"/>
                                                                                                <w:left w:val="none" w:sz="0" w:space="0" w:color="auto"/>
                                                                                                <w:bottom w:val="none" w:sz="0" w:space="0" w:color="auto"/>
                                                                                                <w:right w:val="none" w:sz="0" w:space="0" w:color="auto"/>
                                                                                              </w:divBdr>
                                                                                              <w:divsChild>
                                                                                                <w:div w:id="170918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1734487">
                                                                                      <w:marLeft w:val="0"/>
                                                                                      <w:marRight w:val="0"/>
                                                                                      <w:marTop w:val="0"/>
                                                                                      <w:marBottom w:val="0"/>
                                                                                      <w:divBdr>
                                                                                        <w:top w:val="single" w:sz="4" w:space="0" w:color="B9B9B9"/>
                                                                                        <w:left w:val="none" w:sz="0" w:space="0" w:color="auto"/>
                                                                                        <w:bottom w:val="none" w:sz="0" w:space="0" w:color="auto"/>
                                                                                        <w:right w:val="none" w:sz="0" w:space="0" w:color="auto"/>
                                                                                      </w:divBdr>
                                                                                      <w:divsChild>
                                                                                        <w:div w:id="436949279">
                                                                                          <w:marLeft w:val="0"/>
                                                                                          <w:marRight w:val="0"/>
                                                                                          <w:marTop w:val="0"/>
                                                                                          <w:marBottom w:val="0"/>
                                                                                          <w:divBdr>
                                                                                            <w:top w:val="none" w:sz="0" w:space="0" w:color="auto"/>
                                                                                            <w:left w:val="none" w:sz="0" w:space="0" w:color="auto"/>
                                                                                            <w:bottom w:val="none" w:sz="0" w:space="0" w:color="auto"/>
                                                                                            <w:right w:val="none" w:sz="0" w:space="0" w:color="auto"/>
                                                                                          </w:divBdr>
                                                                                          <w:divsChild>
                                                                                            <w:div w:id="1538663965">
                                                                                              <w:marLeft w:val="0"/>
                                                                                              <w:marRight w:val="0"/>
                                                                                              <w:marTop w:val="0"/>
                                                                                              <w:marBottom w:val="0"/>
                                                                                              <w:divBdr>
                                                                                                <w:top w:val="none" w:sz="0" w:space="0" w:color="auto"/>
                                                                                                <w:left w:val="none" w:sz="0" w:space="0" w:color="auto"/>
                                                                                                <w:bottom w:val="none" w:sz="0" w:space="0" w:color="auto"/>
                                                                                                <w:right w:val="none" w:sz="0" w:space="0" w:color="auto"/>
                                                                                              </w:divBdr>
                                                                                              <w:divsChild>
                                                                                                <w:div w:id="829905325">
                                                                                                  <w:marLeft w:val="0"/>
                                                                                                  <w:marRight w:val="0"/>
                                                                                                  <w:marTop w:val="0"/>
                                                                                                  <w:marBottom w:val="0"/>
                                                                                                  <w:divBdr>
                                                                                                    <w:top w:val="none" w:sz="0" w:space="0" w:color="auto"/>
                                                                                                    <w:left w:val="none" w:sz="0" w:space="0" w:color="auto"/>
                                                                                                    <w:bottom w:val="none" w:sz="0" w:space="0" w:color="auto"/>
                                                                                                    <w:right w:val="none" w:sz="0" w:space="0" w:color="auto"/>
                                                                                                  </w:divBdr>
                                                                                                </w:div>
                                                                                              </w:divsChild>
                                                                                            </w:div>
                                                                                            <w:div w:id="1980761012">
                                                                                              <w:marLeft w:val="0"/>
                                                                                              <w:marRight w:val="0"/>
                                                                                              <w:marTop w:val="0"/>
                                                                                              <w:marBottom w:val="0"/>
                                                                                              <w:divBdr>
                                                                                                <w:top w:val="none" w:sz="0" w:space="0" w:color="auto"/>
                                                                                                <w:left w:val="none" w:sz="0" w:space="0" w:color="auto"/>
                                                                                                <w:bottom w:val="none" w:sz="0" w:space="0" w:color="auto"/>
                                                                                                <w:right w:val="none" w:sz="0" w:space="0" w:color="auto"/>
                                                                                              </w:divBdr>
                                                                                              <w:divsChild>
                                                                                                <w:div w:id="787166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388634">
                                                                                      <w:marLeft w:val="0"/>
                                                                                      <w:marRight w:val="0"/>
                                                                                      <w:marTop w:val="0"/>
                                                                                      <w:marBottom w:val="0"/>
                                                                                      <w:divBdr>
                                                                                        <w:top w:val="single" w:sz="4" w:space="0" w:color="B9B9B9"/>
                                                                                        <w:left w:val="none" w:sz="0" w:space="0" w:color="auto"/>
                                                                                        <w:bottom w:val="none" w:sz="0" w:space="0" w:color="auto"/>
                                                                                        <w:right w:val="none" w:sz="0" w:space="0" w:color="auto"/>
                                                                                      </w:divBdr>
                                                                                      <w:divsChild>
                                                                                        <w:div w:id="767383927">
                                                                                          <w:marLeft w:val="0"/>
                                                                                          <w:marRight w:val="0"/>
                                                                                          <w:marTop w:val="0"/>
                                                                                          <w:marBottom w:val="0"/>
                                                                                          <w:divBdr>
                                                                                            <w:top w:val="none" w:sz="0" w:space="0" w:color="auto"/>
                                                                                            <w:left w:val="none" w:sz="0" w:space="0" w:color="auto"/>
                                                                                            <w:bottom w:val="none" w:sz="0" w:space="0" w:color="auto"/>
                                                                                            <w:right w:val="none" w:sz="0" w:space="0" w:color="auto"/>
                                                                                          </w:divBdr>
                                                                                          <w:divsChild>
                                                                                            <w:div w:id="41755792">
                                                                                              <w:marLeft w:val="0"/>
                                                                                              <w:marRight w:val="0"/>
                                                                                              <w:marTop w:val="0"/>
                                                                                              <w:marBottom w:val="0"/>
                                                                                              <w:divBdr>
                                                                                                <w:top w:val="none" w:sz="0" w:space="0" w:color="auto"/>
                                                                                                <w:left w:val="none" w:sz="0" w:space="0" w:color="auto"/>
                                                                                                <w:bottom w:val="none" w:sz="0" w:space="0" w:color="auto"/>
                                                                                                <w:right w:val="none" w:sz="0" w:space="0" w:color="auto"/>
                                                                                              </w:divBdr>
                                                                                              <w:divsChild>
                                                                                                <w:div w:id="2111511641">
                                                                                                  <w:marLeft w:val="0"/>
                                                                                                  <w:marRight w:val="0"/>
                                                                                                  <w:marTop w:val="0"/>
                                                                                                  <w:marBottom w:val="0"/>
                                                                                                  <w:divBdr>
                                                                                                    <w:top w:val="none" w:sz="0" w:space="0" w:color="auto"/>
                                                                                                    <w:left w:val="none" w:sz="0" w:space="0" w:color="auto"/>
                                                                                                    <w:bottom w:val="none" w:sz="0" w:space="0" w:color="auto"/>
                                                                                                    <w:right w:val="none" w:sz="0" w:space="0" w:color="auto"/>
                                                                                                  </w:divBdr>
                                                                                                </w:div>
                                                                                              </w:divsChild>
                                                                                            </w:div>
                                                                                            <w:div w:id="467820427">
                                                                                              <w:marLeft w:val="0"/>
                                                                                              <w:marRight w:val="0"/>
                                                                                              <w:marTop w:val="0"/>
                                                                                              <w:marBottom w:val="0"/>
                                                                                              <w:divBdr>
                                                                                                <w:top w:val="none" w:sz="0" w:space="0" w:color="auto"/>
                                                                                                <w:left w:val="none" w:sz="0" w:space="0" w:color="auto"/>
                                                                                                <w:bottom w:val="none" w:sz="0" w:space="0" w:color="auto"/>
                                                                                                <w:right w:val="none" w:sz="0" w:space="0" w:color="auto"/>
                                                                                              </w:divBdr>
                                                                                              <w:divsChild>
                                                                                                <w:div w:id="334890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424753">
                                                                                      <w:marLeft w:val="0"/>
                                                                                      <w:marRight w:val="0"/>
                                                                                      <w:marTop w:val="0"/>
                                                                                      <w:marBottom w:val="0"/>
                                                                                      <w:divBdr>
                                                                                        <w:top w:val="single" w:sz="4" w:space="0" w:color="B9B9B9"/>
                                                                                        <w:left w:val="none" w:sz="0" w:space="0" w:color="auto"/>
                                                                                        <w:bottom w:val="none" w:sz="0" w:space="0" w:color="auto"/>
                                                                                        <w:right w:val="none" w:sz="0" w:space="0" w:color="auto"/>
                                                                                      </w:divBdr>
                                                                                      <w:divsChild>
                                                                                        <w:div w:id="132448511">
                                                                                          <w:marLeft w:val="0"/>
                                                                                          <w:marRight w:val="0"/>
                                                                                          <w:marTop w:val="0"/>
                                                                                          <w:marBottom w:val="0"/>
                                                                                          <w:divBdr>
                                                                                            <w:top w:val="none" w:sz="0" w:space="0" w:color="auto"/>
                                                                                            <w:left w:val="none" w:sz="0" w:space="0" w:color="auto"/>
                                                                                            <w:bottom w:val="none" w:sz="0" w:space="0" w:color="auto"/>
                                                                                            <w:right w:val="none" w:sz="0" w:space="0" w:color="auto"/>
                                                                                          </w:divBdr>
                                                                                          <w:divsChild>
                                                                                            <w:div w:id="294530153">
                                                                                              <w:marLeft w:val="0"/>
                                                                                              <w:marRight w:val="0"/>
                                                                                              <w:marTop w:val="0"/>
                                                                                              <w:marBottom w:val="0"/>
                                                                                              <w:divBdr>
                                                                                                <w:top w:val="none" w:sz="0" w:space="0" w:color="auto"/>
                                                                                                <w:left w:val="none" w:sz="0" w:space="0" w:color="auto"/>
                                                                                                <w:bottom w:val="none" w:sz="0" w:space="0" w:color="auto"/>
                                                                                                <w:right w:val="none" w:sz="0" w:space="0" w:color="auto"/>
                                                                                              </w:divBdr>
                                                                                              <w:divsChild>
                                                                                                <w:div w:id="621376981">
                                                                                                  <w:marLeft w:val="0"/>
                                                                                                  <w:marRight w:val="0"/>
                                                                                                  <w:marTop w:val="0"/>
                                                                                                  <w:marBottom w:val="0"/>
                                                                                                  <w:divBdr>
                                                                                                    <w:top w:val="none" w:sz="0" w:space="0" w:color="auto"/>
                                                                                                    <w:left w:val="none" w:sz="0" w:space="0" w:color="auto"/>
                                                                                                    <w:bottom w:val="none" w:sz="0" w:space="0" w:color="auto"/>
                                                                                                    <w:right w:val="none" w:sz="0" w:space="0" w:color="auto"/>
                                                                                                  </w:divBdr>
                                                                                                </w:div>
                                                                                              </w:divsChild>
                                                                                            </w:div>
                                                                                            <w:div w:id="311493098">
                                                                                              <w:marLeft w:val="0"/>
                                                                                              <w:marRight w:val="0"/>
                                                                                              <w:marTop w:val="0"/>
                                                                                              <w:marBottom w:val="0"/>
                                                                                              <w:divBdr>
                                                                                                <w:top w:val="none" w:sz="0" w:space="0" w:color="auto"/>
                                                                                                <w:left w:val="none" w:sz="0" w:space="0" w:color="auto"/>
                                                                                                <w:bottom w:val="none" w:sz="0" w:space="0" w:color="auto"/>
                                                                                                <w:right w:val="none" w:sz="0" w:space="0" w:color="auto"/>
                                                                                              </w:divBdr>
                                                                                              <w:divsChild>
                                                                                                <w:div w:id="1420710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8065">
                                                                                      <w:marLeft w:val="0"/>
                                                                                      <w:marRight w:val="0"/>
                                                                                      <w:marTop w:val="0"/>
                                                                                      <w:marBottom w:val="0"/>
                                                                                      <w:divBdr>
                                                                                        <w:top w:val="single" w:sz="4" w:space="0" w:color="B9B9B9"/>
                                                                                        <w:left w:val="none" w:sz="0" w:space="0" w:color="auto"/>
                                                                                        <w:bottom w:val="none" w:sz="0" w:space="0" w:color="auto"/>
                                                                                        <w:right w:val="none" w:sz="0" w:space="0" w:color="auto"/>
                                                                                      </w:divBdr>
                                                                                      <w:divsChild>
                                                                                        <w:div w:id="1150247114">
                                                                                          <w:marLeft w:val="0"/>
                                                                                          <w:marRight w:val="0"/>
                                                                                          <w:marTop w:val="0"/>
                                                                                          <w:marBottom w:val="0"/>
                                                                                          <w:divBdr>
                                                                                            <w:top w:val="none" w:sz="0" w:space="0" w:color="auto"/>
                                                                                            <w:left w:val="none" w:sz="0" w:space="0" w:color="auto"/>
                                                                                            <w:bottom w:val="none" w:sz="0" w:space="0" w:color="auto"/>
                                                                                            <w:right w:val="none" w:sz="0" w:space="0" w:color="auto"/>
                                                                                          </w:divBdr>
                                                                                          <w:divsChild>
                                                                                            <w:div w:id="998774380">
                                                                                              <w:marLeft w:val="0"/>
                                                                                              <w:marRight w:val="0"/>
                                                                                              <w:marTop w:val="0"/>
                                                                                              <w:marBottom w:val="0"/>
                                                                                              <w:divBdr>
                                                                                                <w:top w:val="none" w:sz="0" w:space="0" w:color="auto"/>
                                                                                                <w:left w:val="none" w:sz="0" w:space="0" w:color="auto"/>
                                                                                                <w:bottom w:val="none" w:sz="0" w:space="0" w:color="auto"/>
                                                                                                <w:right w:val="none" w:sz="0" w:space="0" w:color="auto"/>
                                                                                              </w:divBdr>
                                                                                              <w:divsChild>
                                                                                                <w:div w:id="1324890087">
                                                                                                  <w:marLeft w:val="0"/>
                                                                                                  <w:marRight w:val="0"/>
                                                                                                  <w:marTop w:val="0"/>
                                                                                                  <w:marBottom w:val="0"/>
                                                                                                  <w:divBdr>
                                                                                                    <w:top w:val="none" w:sz="0" w:space="0" w:color="auto"/>
                                                                                                    <w:left w:val="none" w:sz="0" w:space="0" w:color="auto"/>
                                                                                                    <w:bottom w:val="none" w:sz="0" w:space="0" w:color="auto"/>
                                                                                                    <w:right w:val="none" w:sz="0" w:space="0" w:color="auto"/>
                                                                                                  </w:divBdr>
                                                                                                </w:div>
                                                                                              </w:divsChild>
                                                                                            </w:div>
                                                                                            <w:div w:id="1901595684">
                                                                                              <w:marLeft w:val="0"/>
                                                                                              <w:marRight w:val="0"/>
                                                                                              <w:marTop w:val="0"/>
                                                                                              <w:marBottom w:val="0"/>
                                                                                              <w:divBdr>
                                                                                                <w:top w:val="none" w:sz="0" w:space="0" w:color="auto"/>
                                                                                                <w:left w:val="none" w:sz="0" w:space="0" w:color="auto"/>
                                                                                                <w:bottom w:val="none" w:sz="0" w:space="0" w:color="auto"/>
                                                                                                <w:right w:val="none" w:sz="0" w:space="0" w:color="auto"/>
                                                                                              </w:divBdr>
                                                                                              <w:divsChild>
                                                                                                <w:div w:id="11537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740217">
                                                                                      <w:marLeft w:val="0"/>
                                                                                      <w:marRight w:val="0"/>
                                                                                      <w:marTop w:val="0"/>
                                                                                      <w:marBottom w:val="0"/>
                                                                                      <w:divBdr>
                                                                                        <w:top w:val="single" w:sz="4" w:space="0" w:color="B9B9B9"/>
                                                                                        <w:left w:val="none" w:sz="0" w:space="0" w:color="auto"/>
                                                                                        <w:bottom w:val="none" w:sz="0" w:space="0" w:color="auto"/>
                                                                                        <w:right w:val="none" w:sz="0" w:space="0" w:color="auto"/>
                                                                                      </w:divBdr>
                                                                                      <w:divsChild>
                                                                                        <w:div w:id="130753920">
                                                                                          <w:marLeft w:val="0"/>
                                                                                          <w:marRight w:val="0"/>
                                                                                          <w:marTop w:val="0"/>
                                                                                          <w:marBottom w:val="0"/>
                                                                                          <w:divBdr>
                                                                                            <w:top w:val="none" w:sz="0" w:space="0" w:color="auto"/>
                                                                                            <w:left w:val="none" w:sz="0" w:space="0" w:color="auto"/>
                                                                                            <w:bottom w:val="none" w:sz="0" w:space="0" w:color="auto"/>
                                                                                            <w:right w:val="none" w:sz="0" w:space="0" w:color="auto"/>
                                                                                          </w:divBdr>
                                                                                          <w:divsChild>
                                                                                            <w:div w:id="749738973">
                                                                                              <w:marLeft w:val="0"/>
                                                                                              <w:marRight w:val="0"/>
                                                                                              <w:marTop w:val="0"/>
                                                                                              <w:marBottom w:val="0"/>
                                                                                              <w:divBdr>
                                                                                                <w:top w:val="none" w:sz="0" w:space="0" w:color="auto"/>
                                                                                                <w:left w:val="none" w:sz="0" w:space="0" w:color="auto"/>
                                                                                                <w:bottom w:val="none" w:sz="0" w:space="0" w:color="auto"/>
                                                                                                <w:right w:val="none" w:sz="0" w:space="0" w:color="auto"/>
                                                                                              </w:divBdr>
                                                                                              <w:divsChild>
                                                                                                <w:div w:id="1639534362">
                                                                                                  <w:marLeft w:val="0"/>
                                                                                                  <w:marRight w:val="0"/>
                                                                                                  <w:marTop w:val="0"/>
                                                                                                  <w:marBottom w:val="0"/>
                                                                                                  <w:divBdr>
                                                                                                    <w:top w:val="none" w:sz="0" w:space="0" w:color="auto"/>
                                                                                                    <w:left w:val="none" w:sz="0" w:space="0" w:color="auto"/>
                                                                                                    <w:bottom w:val="none" w:sz="0" w:space="0" w:color="auto"/>
                                                                                                    <w:right w:val="none" w:sz="0" w:space="0" w:color="auto"/>
                                                                                                  </w:divBdr>
                                                                                                </w:div>
                                                                                              </w:divsChild>
                                                                                            </w:div>
                                                                                            <w:div w:id="1796362159">
                                                                                              <w:marLeft w:val="0"/>
                                                                                              <w:marRight w:val="0"/>
                                                                                              <w:marTop w:val="0"/>
                                                                                              <w:marBottom w:val="0"/>
                                                                                              <w:divBdr>
                                                                                                <w:top w:val="none" w:sz="0" w:space="0" w:color="auto"/>
                                                                                                <w:left w:val="none" w:sz="0" w:space="0" w:color="auto"/>
                                                                                                <w:bottom w:val="none" w:sz="0" w:space="0" w:color="auto"/>
                                                                                                <w:right w:val="none" w:sz="0" w:space="0" w:color="auto"/>
                                                                                              </w:divBdr>
                                                                                              <w:divsChild>
                                                                                                <w:div w:id="13253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285476">
                                                                                      <w:marLeft w:val="0"/>
                                                                                      <w:marRight w:val="0"/>
                                                                                      <w:marTop w:val="0"/>
                                                                                      <w:marBottom w:val="0"/>
                                                                                      <w:divBdr>
                                                                                        <w:top w:val="single" w:sz="4" w:space="0" w:color="B9B9B9"/>
                                                                                        <w:left w:val="none" w:sz="0" w:space="0" w:color="auto"/>
                                                                                        <w:bottom w:val="none" w:sz="0" w:space="0" w:color="auto"/>
                                                                                        <w:right w:val="none" w:sz="0" w:space="0" w:color="auto"/>
                                                                                      </w:divBdr>
                                                                                      <w:divsChild>
                                                                                        <w:div w:id="618924842">
                                                                                          <w:marLeft w:val="0"/>
                                                                                          <w:marRight w:val="0"/>
                                                                                          <w:marTop w:val="0"/>
                                                                                          <w:marBottom w:val="0"/>
                                                                                          <w:divBdr>
                                                                                            <w:top w:val="none" w:sz="0" w:space="0" w:color="auto"/>
                                                                                            <w:left w:val="none" w:sz="0" w:space="0" w:color="auto"/>
                                                                                            <w:bottom w:val="none" w:sz="0" w:space="0" w:color="auto"/>
                                                                                            <w:right w:val="none" w:sz="0" w:space="0" w:color="auto"/>
                                                                                          </w:divBdr>
                                                                                          <w:divsChild>
                                                                                            <w:div w:id="495805623">
                                                                                              <w:marLeft w:val="0"/>
                                                                                              <w:marRight w:val="0"/>
                                                                                              <w:marTop w:val="0"/>
                                                                                              <w:marBottom w:val="0"/>
                                                                                              <w:divBdr>
                                                                                                <w:top w:val="none" w:sz="0" w:space="0" w:color="auto"/>
                                                                                                <w:left w:val="none" w:sz="0" w:space="0" w:color="auto"/>
                                                                                                <w:bottom w:val="none" w:sz="0" w:space="0" w:color="auto"/>
                                                                                                <w:right w:val="none" w:sz="0" w:space="0" w:color="auto"/>
                                                                                              </w:divBdr>
                                                                                              <w:divsChild>
                                                                                                <w:div w:id="1963532201">
                                                                                                  <w:marLeft w:val="0"/>
                                                                                                  <w:marRight w:val="0"/>
                                                                                                  <w:marTop w:val="0"/>
                                                                                                  <w:marBottom w:val="0"/>
                                                                                                  <w:divBdr>
                                                                                                    <w:top w:val="none" w:sz="0" w:space="0" w:color="auto"/>
                                                                                                    <w:left w:val="none" w:sz="0" w:space="0" w:color="auto"/>
                                                                                                    <w:bottom w:val="none" w:sz="0" w:space="0" w:color="auto"/>
                                                                                                    <w:right w:val="none" w:sz="0" w:space="0" w:color="auto"/>
                                                                                                  </w:divBdr>
                                                                                                </w:div>
                                                                                              </w:divsChild>
                                                                                            </w:div>
                                                                                            <w:div w:id="689919673">
                                                                                              <w:marLeft w:val="0"/>
                                                                                              <w:marRight w:val="0"/>
                                                                                              <w:marTop w:val="0"/>
                                                                                              <w:marBottom w:val="0"/>
                                                                                              <w:divBdr>
                                                                                                <w:top w:val="none" w:sz="0" w:space="0" w:color="auto"/>
                                                                                                <w:left w:val="none" w:sz="0" w:space="0" w:color="auto"/>
                                                                                                <w:bottom w:val="none" w:sz="0" w:space="0" w:color="auto"/>
                                                                                                <w:right w:val="none" w:sz="0" w:space="0" w:color="auto"/>
                                                                                              </w:divBdr>
                                                                                              <w:divsChild>
                                                                                                <w:div w:id="1659453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038514">
                                                                                      <w:marLeft w:val="0"/>
                                                                                      <w:marRight w:val="0"/>
                                                                                      <w:marTop w:val="0"/>
                                                                                      <w:marBottom w:val="0"/>
                                                                                      <w:divBdr>
                                                                                        <w:top w:val="single" w:sz="4" w:space="0" w:color="B9B9B9"/>
                                                                                        <w:left w:val="none" w:sz="0" w:space="0" w:color="auto"/>
                                                                                        <w:bottom w:val="none" w:sz="0" w:space="0" w:color="auto"/>
                                                                                        <w:right w:val="none" w:sz="0" w:space="0" w:color="auto"/>
                                                                                      </w:divBdr>
                                                                                      <w:divsChild>
                                                                                        <w:div w:id="1220166499">
                                                                                          <w:marLeft w:val="0"/>
                                                                                          <w:marRight w:val="0"/>
                                                                                          <w:marTop w:val="0"/>
                                                                                          <w:marBottom w:val="0"/>
                                                                                          <w:divBdr>
                                                                                            <w:top w:val="none" w:sz="0" w:space="0" w:color="auto"/>
                                                                                            <w:left w:val="none" w:sz="0" w:space="0" w:color="auto"/>
                                                                                            <w:bottom w:val="none" w:sz="0" w:space="0" w:color="auto"/>
                                                                                            <w:right w:val="none" w:sz="0" w:space="0" w:color="auto"/>
                                                                                          </w:divBdr>
                                                                                          <w:divsChild>
                                                                                            <w:div w:id="423457938">
                                                                                              <w:marLeft w:val="0"/>
                                                                                              <w:marRight w:val="0"/>
                                                                                              <w:marTop w:val="0"/>
                                                                                              <w:marBottom w:val="0"/>
                                                                                              <w:divBdr>
                                                                                                <w:top w:val="none" w:sz="0" w:space="0" w:color="auto"/>
                                                                                                <w:left w:val="none" w:sz="0" w:space="0" w:color="auto"/>
                                                                                                <w:bottom w:val="none" w:sz="0" w:space="0" w:color="auto"/>
                                                                                                <w:right w:val="none" w:sz="0" w:space="0" w:color="auto"/>
                                                                                              </w:divBdr>
                                                                                              <w:divsChild>
                                                                                                <w:div w:id="1741437246">
                                                                                                  <w:marLeft w:val="0"/>
                                                                                                  <w:marRight w:val="0"/>
                                                                                                  <w:marTop w:val="0"/>
                                                                                                  <w:marBottom w:val="0"/>
                                                                                                  <w:divBdr>
                                                                                                    <w:top w:val="none" w:sz="0" w:space="0" w:color="auto"/>
                                                                                                    <w:left w:val="none" w:sz="0" w:space="0" w:color="auto"/>
                                                                                                    <w:bottom w:val="none" w:sz="0" w:space="0" w:color="auto"/>
                                                                                                    <w:right w:val="none" w:sz="0" w:space="0" w:color="auto"/>
                                                                                                  </w:divBdr>
                                                                                                </w:div>
                                                                                              </w:divsChild>
                                                                                            </w:div>
                                                                                            <w:div w:id="448166218">
                                                                                              <w:marLeft w:val="0"/>
                                                                                              <w:marRight w:val="0"/>
                                                                                              <w:marTop w:val="0"/>
                                                                                              <w:marBottom w:val="0"/>
                                                                                              <w:divBdr>
                                                                                                <w:top w:val="none" w:sz="0" w:space="0" w:color="auto"/>
                                                                                                <w:left w:val="none" w:sz="0" w:space="0" w:color="auto"/>
                                                                                                <w:bottom w:val="none" w:sz="0" w:space="0" w:color="auto"/>
                                                                                                <w:right w:val="none" w:sz="0" w:space="0" w:color="auto"/>
                                                                                              </w:divBdr>
                                                                                              <w:divsChild>
                                                                                                <w:div w:id="66539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3181484">
                                                                                      <w:marLeft w:val="0"/>
                                                                                      <w:marRight w:val="0"/>
                                                                                      <w:marTop w:val="0"/>
                                                                                      <w:marBottom w:val="0"/>
                                                                                      <w:divBdr>
                                                                                        <w:top w:val="single" w:sz="4" w:space="0" w:color="B9B9B9"/>
                                                                                        <w:left w:val="none" w:sz="0" w:space="0" w:color="auto"/>
                                                                                        <w:bottom w:val="none" w:sz="0" w:space="0" w:color="auto"/>
                                                                                        <w:right w:val="none" w:sz="0" w:space="0" w:color="auto"/>
                                                                                      </w:divBdr>
                                                                                      <w:divsChild>
                                                                                        <w:div w:id="1953170868">
                                                                                          <w:marLeft w:val="0"/>
                                                                                          <w:marRight w:val="0"/>
                                                                                          <w:marTop w:val="0"/>
                                                                                          <w:marBottom w:val="0"/>
                                                                                          <w:divBdr>
                                                                                            <w:top w:val="none" w:sz="0" w:space="0" w:color="auto"/>
                                                                                            <w:left w:val="none" w:sz="0" w:space="0" w:color="auto"/>
                                                                                            <w:bottom w:val="none" w:sz="0" w:space="0" w:color="auto"/>
                                                                                            <w:right w:val="none" w:sz="0" w:space="0" w:color="auto"/>
                                                                                          </w:divBdr>
                                                                                          <w:divsChild>
                                                                                            <w:div w:id="49354512">
                                                                                              <w:marLeft w:val="0"/>
                                                                                              <w:marRight w:val="0"/>
                                                                                              <w:marTop w:val="0"/>
                                                                                              <w:marBottom w:val="0"/>
                                                                                              <w:divBdr>
                                                                                                <w:top w:val="none" w:sz="0" w:space="0" w:color="auto"/>
                                                                                                <w:left w:val="none" w:sz="0" w:space="0" w:color="auto"/>
                                                                                                <w:bottom w:val="none" w:sz="0" w:space="0" w:color="auto"/>
                                                                                                <w:right w:val="none" w:sz="0" w:space="0" w:color="auto"/>
                                                                                              </w:divBdr>
                                                                                              <w:divsChild>
                                                                                                <w:div w:id="1036350015">
                                                                                                  <w:marLeft w:val="0"/>
                                                                                                  <w:marRight w:val="0"/>
                                                                                                  <w:marTop w:val="0"/>
                                                                                                  <w:marBottom w:val="0"/>
                                                                                                  <w:divBdr>
                                                                                                    <w:top w:val="none" w:sz="0" w:space="0" w:color="auto"/>
                                                                                                    <w:left w:val="none" w:sz="0" w:space="0" w:color="auto"/>
                                                                                                    <w:bottom w:val="none" w:sz="0" w:space="0" w:color="auto"/>
                                                                                                    <w:right w:val="none" w:sz="0" w:space="0" w:color="auto"/>
                                                                                                  </w:divBdr>
                                                                                                </w:div>
                                                                                              </w:divsChild>
                                                                                            </w:div>
                                                                                            <w:div w:id="637759699">
                                                                                              <w:marLeft w:val="0"/>
                                                                                              <w:marRight w:val="0"/>
                                                                                              <w:marTop w:val="0"/>
                                                                                              <w:marBottom w:val="0"/>
                                                                                              <w:divBdr>
                                                                                                <w:top w:val="none" w:sz="0" w:space="0" w:color="auto"/>
                                                                                                <w:left w:val="none" w:sz="0" w:space="0" w:color="auto"/>
                                                                                                <w:bottom w:val="none" w:sz="0" w:space="0" w:color="auto"/>
                                                                                                <w:right w:val="none" w:sz="0" w:space="0" w:color="auto"/>
                                                                                              </w:divBdr>
                                                                                              <w:divsChild>
                                                                                                <w:div w:id="1386488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9810017">
                                                                                      <w:marLeft w:val="0"/>
                                                                                      <w:marRight w:val="0"/>
                                                                                      <w:marTop w:val="0"/>
                                                                                      <w:marBottom w:val="0"/>
                                                                                      <w:divBdr>
                                                                                        <w:top w:val="single" w:sz="4" w:space="0" w:color="B9B9B9"/>
                                                                                        <w:left w:val="none" w:sz="0" w:space="0" w:color="auto"/>
                                                                                        <w:bottom w:val="none" w:sz="0" w:space="0" w:color="auto"/>
                                                                                        <w:right w:val="none" w:sz="0" w:space="0" w:color="auto"/>
                                                                                      </w:divBdr>
                                                                                      <w:divsChild>
                                                                                        <w:div w:id="1421638493">
                                                                                          <w:marLeft w:val="0"/>
                                                                                          <w:marRight w:val="0"/>
                                                                                          <w:marTop w:val="0"/>
                                                                                          <w:marBottom w:val="0"/>
                                                                                          <w:divBdr>
                                                                                            <w:top w:val="none" w:sz="0" w:space="0" w:color="auto"/>
                                                                                            <w:left w:val="none" w:sz="0" w:space="0" w:color="auto"/>
                                                                                            <w:bottom w:val="none" w:sz="0" w:space="0" w:color="auto"/>
                                                                                            <w:right w:val="none" w:sz="0" w:space="0" w:color="auto"/>
                                                                                          </w:divBdr>
                                                                                          <w:divsChild>
                                                                                            <w:div w:id="1536118724">
                                                                                              <w:marLeft w:val="0"/>
                                                                                              <w:marRight w:val="0"/>
                                                                                              <w:marTop w:val="0"/>
                                                                                              <w:marBottom w:val="0"/>
                                                                                              <w:divBdr>
                                                                                                <w:top w:val="none" w:sz="0" w:space="0" w:color="auto"/>
                                                                                                <w:left w:val="none" w:sz="0" w:space="0" w:color="auto"/>
                                                                                                <w:bottom w:val="none" w:sz="0" w:space="0" w:color="auto"/>
                                                                                                <w:right w:val="none" w:sz="0" w:space="0" w:color="auto"/>
                                                                                              </w:divBdr>
                                                                                              <w:divsChild>
                                                                                                <w:div w:id="1938975170">
                                                                                                  <w:marLeft w:val="0"/>
                                                                                                  <w:marRight w:val="0"/>
                                                                                                  <w:marTop w:val="0"/>
                                                                                                  <w:marBottom w:val="0"/>
                                                                                                  <w:divBdr>
                                                                                                    <w:top w:val="none" w:sz="0" w:space="0" w:color="auto"/>
                                                                                                    <w:left w:val="none" w:sz="0" w:space="0" w:color="auto"/>
                                                                                                    <w:bottom w:val="none" w:sz="0" w:space="0" w:color="auto"/>
                                                                                                    <w:right w:val="none" w:sz="0" w:space="0" w:color="auto"/>
                                                                                                  </w:divBdr>
                                                                                                </w:div>
                                                                                              </w:divsChild>
                                                                                            </w:div>
                                                                                            <w:div w:id="1665548451">
                                                                                              <w:marLeft w:val="0"/>
                                                                                              <w:marRight w:val="0"/>
                                                                                              <w:marTop w:val="0"/>
                                                                                              <w:marBottom w:val="0"/>
                                                                                              <w:divBdr>
                                                                                                <w:top w:val="none" w:sz="0" w:space="0" w:color="auto"/>
                                                                                                <w:left w:val="none" w:sz="0" w:space="0" w:color="auto"/>
                                                                                                <w:bottom w:val="none" w:sz="0" w:space="0" w:color="auto"/>
                                                                                                <w:right w:val="none" w:sz="0" w:space="0" w:color="auto"/>
                                                                                              </w:divBdr>
                                                                                              <w:divsChild>
                                                                                                <w:div w:id="1147088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476612">
                                                                                      <w:marLeft w:val="0"/>
                                                                                      <w:marRight w:val="0"/>
                                                                                      <w:marTop w:val="0"/>
                                                                                      <w:marBottom w:val="0"/>
                                                                                      <w:divBdr>
                                                                                        <w:top w:val="single" w:sz="4" w:space="0" w:color="B9B9B9"/>
                                                                                        <w:left w:val="none" w:sz="0" w:space="0" w:color="auto"/>
                                                                                        <w:bottom w:val="none" w:sz="0" w:space="0" w:color="auto"/>
                                                                                        <w:right w:val="none" w:sz="0" w:space="0" w:color="auto"/>
                                                                                      </w:divBdr>
                                                                                      <w:divsChild>
                                                                                        <w:div w:id="1386366742">
                                                                                          <w:marLeft w:val="0"/>
                                                                                          <w:marRight w:val="0"/>
                                                                                          <w:marTop w:val="0"/>
                                                                                          <w:marBottom w:val="0"/>
                                                                                          <w:divBdr>
                                                                                            <w:top w:val="none" w:sz="0" w:space="0" w:color="auto"/>
                                                                                            <w:left w:val="none" w:sz="0" w:space="0" w:color="auto"/>
                                                                                            <w:bottom w:val="none" w:sz="0" w:space="0" w:color="auto"/>
                                                                                            <w:right w:val="none" w:sz="0" w:space="0" w:color="auto"/>
                                                                                          </w:divBdr>
                                                                                          <w:divsChild>
                                                                                            <w:div w:id="1184510745">
                                                                                              <w:marLeft w:val="0"/>
                                                                                              <w:marRight w:val="0"/>
                                                                                              <w:marTop w:val="0"/>
                                                                                              <w:marBottom w:val="0"/>
                                                                                              <w:divBdr>
                                                                                                <w:top w:val="none" w:sz="0" w:space="0" w:color="auto"/>
                                                                                                <w:left w:val="none" w:sz="0" w:space="0" w:color="auto"/>
                                                                                                <w:bottom w:val="none" w:sz="0" w:space="0" w:color="auto"/>
                                                                                                <w:right w:val="none" w:sz="0" w:space="0" w:color="auto"/>
                                                                                              </w:divBdr>
                                                                                              <w:divsChild>
                                                                                                <w:div w:id="475072344">
                                                                                                  <w:marLeft w:val="0"/>
                                                                                                  <w:marRight w:val="0"/>
                                                                                                  <w:marTop w:val="0"/>
                                                                                                  <w:marBottom w:val="0"/>
                                                                                                  <w:divBdr>
                                                                                                    <w:top w:val="none" w:sz="0" w:space="0" w:color="auto"/>
                                                                                                    <w:left w:val="none" w:sz="0" w:space="0" w:color="auto"/>
                                                                                                    <w:bottom w:val="none" w:sz="0" w:space="0" w:color="auto"/>
                                                                                                    <w:right w:val="none" w:sz="0" w:space="0" w:color="auto"/>
                                                                                                  </w:divBdr>
                                                                                                </w:div>
                                                                                              </w:divsChild>
                                                                                            </w:div>
                                                                                            <w:div w:id="1918052095">
                                                                                              <w:marLeft w:val="0"/>
                                                                                              <w:marRight w:val="0"/>
                                                                                              <w:marTop w:val="0"/>
                                                                                              <w:marBottom w:val="0"/>
                                                                                              <w:divBdr>
                                                                                                <w:top w:val="none" w:sz="0" w:space="0" w:color="auto"/>
                                                                                                <w:left w:val="none" w:sz="0" w:space="0" w:color="auto"/>
                                                                                                <w:bottom w:val="none" w:sz="0" w:space="0" w:color="auto"/>
                                                                                                <w:right w:val="none" w:sz="0" w:space="0" w:color="auto"/>
                                                                                              </w:divBdr>
                                                                                              <w:divsChild>
                                                                                                <w:div w:id="1491559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782325">
                                                                                      <w:marLeft w:val="0"/>
                                                                                      <w:marRight w:val="0"/>
                                                                                      <w:marTop w:val="0"/>
                                                                                      <w:marBottom w:val="0"/>
                                                                                      <w:divBdr>
                                                                                        <w:top w:val="single" w:sz="4" w:space="0" w:color="B9B9B9"/>
                                                                                        <w:left w:val="none" w:sz="0" w:space="0" w:color="auto"/>
                                                                                        <w:bottom w:val="none" w:sz="0" w:space="0" w:color="auto"/>
                                                                                        <w:right w:val="none" w:sz="0" w:space="0" w:color="auto"/>
                                                                                      </w:divBdr>
                                                                                      <w:divsChild>
                                                                                        <w:div w:id="199829805">
                                                                                          <w:marLeft w:val="0"/>
                                                                                          <w:marRight w:val="0"/>
                                                                                          <w:marTop w:val="0"/>
                                                                                          <w:marBottom w:val="0"/>
                                                                                          <w:divBdr>
                                                                                            <w:top w:val="none" w:sz="0" w:space="0" w:color="auto"/>
                                                                                            <w:left w:val="none" w:sz="0" w:space="0" w:color="auto"/>
                                                                                            <w:bottom w:val="none" w:sz="0" w:space="0" w:color="auto"/>
                                                                                            <w:right w:val="none" w:sz="0" w:space="0" w:color="auto"/>
                                                                                          </w:divBdr>
                                                                                          <w:divsChild>
                                                                                            <w:div w:id="1089472329">
                                                                                              <w:marLeft w:val="0"/>
                                                                                              <w:marRight w:val="0"/>
                                                                                              <w:marTop w:val="0"/>
                                                                                              <w:marBottom w:val="0"/>
                                                                                              <w:divBdr>
                                                                                                <w:top w:val="none" w:sz="0" w:space="0" w:color="auto"/>
                                                                                                <w:left w:val="none" w:sz="0" w:space="0" w:color="auto"/>
                                                                                                <w:bottom w:val="none" w:sz="0" w:space="0" w:color="auto"/>
                                                                                                <w:right w:val="none" w:sz="0" w:space="0" w:color="auto"/>
                                                                                              </w:divBdr>
                                                                                              <w:divsChild>
                                                                                                <w:div w:id="1281378147">
                                                                                                  <w:marLeft w:val="0"/>
                                                                                                  <w:marRight w:val="0"/>
                                                                                                  <w:marTop w:val="0"/>
                                                                                                  <w:marBottom w:val="0"/>
                                                                                                  <w:divBdr>
                                                                                                    <w:top w:val="none" w:sz="0" w:space="0" w:color="auto"/>
                                                                                                    <w:left w:val="none" w:sz="0" w:space="0" w:color="auto"/>
                                                                                                    <w:bottom w:val="none" w:sz="0" w:space="0" w:color="auto"/>
                                                                                                    <w:right w:val="none" w:sz="0" w:space="0" w:color="auto"/>
                                                                                                  </w:divBdr>
                                                                                                </w:div>
                                                                                              </w:divsChild>
                                                                                            </w:div>
                                                                                            <w:div w:id="1753234285">
                                                                                              <w:marLeft w:val="0"/>
                                                                                              <w:marRight w:val="0"/>
                                                                                              <w:marTop w:val="0"/>
                                                                                              <w:marBottom w:val="0"/>
                                                                                              <w:divBdr>
                                                                                                <w:top w:val="none" w:sz="0" w:space="0" w:color="auto"/>
                                                                                                <w:left w:val="none" w:sz="0" w:space="0" w:color="auto"/>
                                                                                                <w:bottom w:val="none" w:sz="0" w:space="0" w:color="auto"/>
                                                                                                <w:right w:val="none" w:sz="0" w:space="0" w:color="auto"/>
                                                                                              </w:divBdr>
                                                                                              <w:divsChild>
                                                                                                <w:div w:id="1404371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4631904">
                                                                                      <w:marLeft w:val="0"/>
                                                                                      <w:marRight w:val="0"/>
                                                                                      <w:marTop w:val="0"/>
                                                                                      <w:marBottom w:val="0"/>
                                                                                      <w:divBdr>
                                                                                        <w:top w:val="single" w:sz="4" w:space="0" w:color="B9B9B9"/>
                                                                                        <w:left w:val="none" w:sz="0" w:space="0" w:color="auto"/>
                                                                                        <w:bottom w:val="none" w:sz="0" w:space="0" w:color="auto"/>
                                                                                        <w:right w:val="none" w:sz="0" w:space="0" w:color="auto"/>
                                                                                      </w:divBdr>
                                                                                      <w:divsChild>
                                                                                        <w:div w:id="457728352">
                                                                                          <w:marLeft w:val="0"/>
                                                                                          <w:marRight w:val="0"/>
                                                                                          <w:marTop w:val="0"/>
                                                                                          <w:marBottom w:val="0"/>
                                                                                          <w:divBdr>
                                                                                            <w:top w:val="none" w:sz="0" w:space="0" w:color="auto"/>
                                                                                            <w:left w:val="none" w:sz="0" w:space="0" w:color="auto"/>
                                                                                            <w:bottom w:val="none" w:sz="0" w:space="0" w:color="auto"/>
                                                                                            <w:right w:val="none" w:sz="0" w:space="0" w:color="auto"/>
                                                                                          </w:divBdr>
                                                                                          <w:divsChild>
                                                                                            <w:div w:id="94401912">
                                                                                              <w:marLeft w:val="0"/>
                                                                                              <w:marRight w:val="0"/>
                                                                                              <w:marTop w:val="0"/>
                                                                                              <w:marBottom w:val="0"/>
                                                                                              <w:divBdr>
                                                                                                <w:top w:val="none" w:sz="0" w:space="0" w:color="auto"/>
                                                                                                <w:left w:val="none" w:sz="0" w:space="0" w:color="auto"/>
                                                                                                <w:bottom w:val="none" w:sz="0" w:space="0" w:color="auto"/>
                                                                                                <w:right w:val="none" w:sz="0" w:space="0" w:color="auto"/>
                                                                                              </w:divBdr>
                                                                                              <w:divsChild>
                                                                                                <w:div w:id="554663485">
                                                                                                  <w:marLeft w:val="0"/>
                                                                                                  <w:marRight w:val="0"/>
                                                                                                  <w:marTop w:val="0"/>
                                                                                                  <w:marBottom w:val="0"/>
                                                                                                  <w:divBdr>
                                                                                                    <w:top w:val="none" w:sz="0" w:space="0" w:color="auto"/>
                                                                                                    <w:left w:val="none" w:sz="0" w:space="0" w:color="auto"/>
                                                                                                    <w:bottom w:val="none" w:sz="0" w:space="0" w:color="auto"/>
                                                                                                    <w:right w:val="none" w:sz="0" w:space="0" w:color="auto"/>
                                                                                                  </w:divBdr>
                                                                                                </w:div>
                                                                                              </w:divsChild>
                                                                                            </w:div>
                                                                                            <w:div w:id="1686051946">
                                                                                              <w:marLeft w:val="0"/>
                                                                                              <w:marRight w:val="0"/>
                                                                                              <w:marTop w:val="0"/>
                                                                                              <w:marBottom w:val="0"/>
                                                                                              <w:divBdr>
                                                                                                <w:top w:val="none" w:sz="0" w:space="0" w:color="auto"/>
                                                                                                <w:left w:val="none" w:sz="0" w:space="0" w:color="auto"/>
                                                                                                <w:bottom w:val="none" w:sz="0" w:space="0" w:color="auto"/>
                                                                                                <w:right w:val="none" w:sz="0" w:space="0" w:color="auto"/>
                                                                                              </w:divBdr>
                                                                                              <w:divsChild>
                                                                                                <w:div w:id="148952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481037">
                                                                                      <w:marLeft w:val="0"/>
                                                                                      <w:marRight w:val="0"/>
                                                                                      <w:marTop w:val="0"/>
                                                                                      <w:marBottom w:val="0"/>
                                                                                      <w:divBdr>
                                                                                        <w:top w:val="single" w:sz="4" w:space="0" w:color="B9B9B9"/>
                                                                                        <w:left w:val="none" w:sz="0" w:space="0" w:color="auto"/>
                                                                                        <w:bottom w:val="none" w:sz="0" w:space="0" w:color="auto"/>
                                                                                        <w:right w:val="none" w:sz="0" w:space="0" w:color="auto"/>
                                                                                      </w:divBdr>
                                                                                      <w:divsChild>
                                                                                        <w:div w:id="120997301">
                                                                                          <w:marLeft w:val="0"/>
                                                                                          <w:marRight w:val="0"/>
                                                                                          <w:marTop w:val="0"/>
                                                                                          <w:marBottom w:val="0"/>
                                                                                          <w:divBdr>
                                                                                            <w:top w:val="none" w:sz="0" w:space="0" w:color="auto"/>
                                                                                            <w:left w:val="none" w:sz="0" w:space="0" w:color="auto"/>
                                                                                            <w:bottom w:val="none" w:sz="0" w:space="0" w:color="auto"/>
                                                                                            <w:right w:val="none" w:sz="0" w:space="0" w:color="auto"/>
                                                                                          </w:divBdr>
                                                                                          <w:divsChild>
                                                                                            <w:div w:id="14696220">
                                                                                              <w:marLeft w:val="0"/>
                                                                                              <w:marRight w:val="0"/>
                                                                                              <w:marTop w:val="0"/>
                                                                                              <w:marBottom w:val="0"/>
                                                                                              <w:divBdr>
                                                                                                <w:top w:val="none" w:sz="0" w:space="0" w:color="auto"/>
                                                                                                <w:left w:val="none" w:sz="0" w:space="0" w:color="auto"/>
                                                                                                <w:bottom w:val="none" w:sz="0" w:space="0" w:color="auto"/>
                                                                                                <w:right w:val="none" w:sz="0" w:space="0" w:color="auto"/>
                                                                                              </w:divBdr>
                                                                                              <w:divsChild>
                                                                                                <w:div w:id="550265262">
                                                                                                  <w:marLeft w:val="0"/>
                                                                                                  <w:marRight w:val="0"/>
                                                                                                  <w:marTop w:val="0"/>
                                                                                                  <w:marBottom w:val="0"/>
                                                                                                  <w:divBdr>
                                                                                                    <w:top w:val="none" w:sz="0" w:space="0" w:color="auto"/>
                                                                                                    <w:left w:val="none" w:sz="0" w:space="0" w:color="auto"/>
                                                                                                    <w:bottom w:val="none" w:sz="0" w:space="0" w:color="auto"/>
                                                                                                    <w:right w:val="none" w:sz="0" w:space="0" w:color="auto"/>
                                                                                                  </w:divBdr>
                                                                                                </w:div>
                                                                                              </w:divsChild>
                                                                                            </w:div>
                                                                                            <w:div w:id="2046296895">
                                                                                              <w:marLeft w:val="0"/>
                                                                                              <w:marRight w:val="0"/>
                                                                                              <w:marTop w:val="0"/>
                                                                                              <w:marBottom w:val="0"/>
                                                                                              <w:divBdr>
                                                                                                <w:top w:val="none" w:sz="0" w:space="0" w:color="auto"/>
                                                                                                <w:left w:val="none" w:sz="0" w:space="0" w:color="auto"/>
                                                                                                <w:bottom w:val="none" w:sz="0" w:space="0" w:color="auto"/>
                                                                                                <w:right w:val="none" w:sz="0" w:space="0" w:color="auto"/>
                                                                                              </w:divBdr>
                                                                                              <w:divsChild>
                                                                                                <w:div w:id="78665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5555990">
                                                                                      <w:marLeft w:val="0"/>
                                                                                      <w:marRight w:val="0"/>
                                                                                      <w:marTop w:val="0"/>
                                                                                      <w:marBottom w:val="0"/>
                                                                                      <w:divBdr>
                                                                                        <w:top w:val="single" w:sz="4" w:space="0" w:color="B9B9B9"/>
                                                                                        <w:left w:val="none" w:sz="0" w:space="0" w:color="auto"/>
                                                                                        <w:bottom w:val="none" w:sz="0" w:space="0" w:color="auto"/>
                                                                                        <w:right w:val="none" w:sz="0" w:space="0" w:color="auto"/>
                                                                                      </w:divBdr>
                                                                                      <w:divsChild>
                                                                                        <w:div w:id="691300177">
                                                                                          <w:marLeft w:val="0"/>
                                                                                          <w:marRight w:val="0"/>
                                                                                          <w:marTop w:val="0"/>
                                                                                          <w:marBottom w:val="0"/>
                                                                                          <w:divBdr>
                                                                                            <w:top w:val="none" w:sz="0" w:space="0" w:color="auto"/>
                                                                                            <w:left w:val="none" w:sz="0" w:space="0" w:color="auto"/>
                                                                                            <w:bottom w:val="none" w:sz="0" w:space="0" w:color="auto"/>
                                                                                            <w:right w:val="none" w:sz="0" w:space="0" w:color="auto"/>
                                                                                          </w:divBdr>
                                                                                          <w:divsChild>
                                                                                            <w:div w:id="1631279238">
                                                                                              <w:marLeft w:val="0"/>
                                                                                              <w:marRight w:val="0"/>
                                                                                              <w:marTop w:val="0"/>
                                                                                              <w:marBottom w:val="0"/>
                                                                                              <w:divBdr>
                                                                                                <w:top w:val="none" w:sz="0" w:space="0" w:color="auto"/>
                                                                                                <w:left w:val="none" w:sz="0" w:space="0" w:color="auto"/>
                                                                                                <w:bottom w:val="none" w:sz="0" w:space="0" w:color="auto"/>
                                                                                                <w:right w:val="none" w:sz="0" w:space="0" w:color="auto"/>
                                                                                              </w:divBdr>
                                                                                              <w:divsChild>
                                                                                                <w:div w:id="2106487778">
                                                                                                  <w:marLeft w:val="0"/>
                                                                                                  <w:marRight w:val="0"/>
                                                                                                  <w:marTop w:val="0"/>
                                                                                                  <w:marBottom w:val="0"/>
                                                                                                  <w:divBdr>
                                                                                                    <w:top w:val="none" w:sz="0" w:space="0" w:color="auto"/>
                                                                                                    <w:left w:val="none" w:sz="0" w:space="0" w:color="auto"/>
                                                                                                    <w:bottom w:val="none" w:sz="0" w:space="0" w:color="auto"/>
                                                                                                    <w:right w:val="none" w:sz="0" w:space="0" w:color="auto"/>
                                                                                                  </w:divBdr>
                                                                                                </w:div>
                                                                                              </w:divsChild>
                                                                                            </w:div>
                                                                                            <w:div w:id="1782456395">
                                                                                              <w:marLeft w:val="0"/>
                                                                                              <w:marRight w:val="0"/>
                                                                                              <w:marTop w:val="0"/>
                                                                                              <w:marBottom w:val="0"/>
                                                                                              <w:divBdr>
                                                                                                <w:top w:val="none" w:sz="0" w:space="0" w:color="auto"/>
                                                                                                <w:left w:val="none" w:sz="0" w:space="0" w:color="auto"/>
                                                                                                <w:bottom w:val="none" w:sz="0" w:space="0" w:color="auto"/>
                                                                                                <w:right w:val="none" w:sz="0" w:space="0" w:color="auto"/>
                                                                                              </w:divBdr>
                                                                                              <w:divsChild>
                                                                                                <w:div w:id="1233468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079338">
                                                                                      <w:marLeft w:val="0"/>
                                                                                      <w:marRight w:val="0"/>
                                                                                      <w:marTop w:val="0"/>
                                                                                      <w:marBottom w:val="0"/>
                                                                                      <w:divBdr>
                                                                                        <w:top w:val="single" w:sz="4" w:space="0" w:color="B9B9B9"/>
                                                                                        <w:left w:val="none" w:sz="0" w:space="0" w:color="auto"/>
                                                                                        <w:bottom w:val="none" w:sz="0" w:space="0" w:color="auto"/>
                                                                                        <w:right w:val="none" w:sz="0" w:space="0" w:color="auto"/>
                                                                                      </w:divBdr>
                                                                                      <w:divsChild>
                                                                                        <w:div w:id="1670400430">
                                                                                          <w:marLeft w:val="0"/>
                                                                                          <w:marRight w:val="0"/>
                                                                                          <w:marTop w:val="0"/>
                                                                                          <w:marBottom w:val="0"/>
                                                                                          <w:divBdr>
                                                                                            <w:top w:val="none" w:sz="0" w:space="0" w:color="auto"/>
                                                                                            <w:left w:val="none" w:sz="0" w:space="0" w:color="auto"/>
                                                                                            <w:bottom w:val="none" w:sz="0" w:space="0" w:color="auto"/>
                                                                                            <w:right w:val="none" w:sz="0" w:space="0" w:color="auto"/>
                                                                                          </w:divBdr>
                                                                                          <w:divsChild>
                                                                                            <w:div w:id="430469237">
                                                                                              <w:marLeft w:val="0"/>
                                                                                              <w:marRight w:val="0"/>
                                                                                              <w:marTop w:val="0"/>
                                                                                              <w:marBottom w:val="0"/>
                                                                                              <w:divBdr>
                                                                                                <w:top w:val="none" w:sz="0" w:space="0" w:color="auto"/>
                                                                                                <w:left w:val="none" w:sz="0" w:space="0" w:color="auto"/>
                                                                                                <w:bottom w:val="none" w:sz="0" w:space="0" w:color="auto"/>
                                                                                                <w:right w:val="none" w:sz="0" w:space="0" w:color="auto"/>
                                                                                              </w:divBdr>
                                                                                              <w:divsChild>
                                                                                                <w:div w:id="956564227">
                                                                                                  <w:marLeft w:val="0"/>
                                                                                                  <w:marRight w:val="0"/>
                                                                                                  <w:marTop w:val="0"/>
                                                                                                  <w:marBottom w:val="0"/>
                                                                                                  <w:divBdr>
                                                                                                    <w:top w:val="none" w:sz="0" w:space="0" w:color="auto"/>
                                                                                                    <w:left w:val="none" w:sz="0" w:space="0" w:color="auto"/>
                                                                                                    <w:bottom w:val="none" w:sz="0" w:space="0" w:color="auto"/>
                                                                                                    <w:right w:val="none" w:sz="0" w:space="0" w:color="auto"/>
                                                                                                  </w:divBdr>
                                                                                                </w:div>
                                                                                              </w:divsChild>
                                                                                            </w:div>
                                                                                            <w:div w:id="1997759293">
                                                                                              <w:marLeft w:val="0"/>
                                                                                              <w:marRight w:val="0"/>
                                                                                              <w:marTop w:val="0"/>
                                                                                              <w:marBottom w:val="0"/>
                                                                                              <w:divBdr>
                                                                                                <w:top w:val="none" w:sz="0" w:space="0" w:color="auto"/>
                                                                                                <w:left w:val="none" w:sz="0" w:space="0" w:color="auto"/>
                                                                                                <w:bottom w:val="none" w:sz="0" w:space="0" w:color="auto"/>
                                                                                                <w:right w:val="none" w:sz="0" w:space="0" w:color="auto"/>
                                                                                              </w:divBdr>
                                                                                              <w:divsChild>
                                                                                                <w:div w:id="48228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5584436">
                                                                                      <w:marLeft w:val="0"/>
                                                                                      <w:marRight w:val="0"/>
                                                                                      <w:marTop w:val="0"/>
                                                                                      <w:marBottom w:val="0"/>
                                                                                      <w:divBdr>
                                                                                        <w:top w:val="single" w:sz="4" w:space="0" w:color="B9B9B9"/>
                                                                                        <w:left w:val="none" w:sz="0" w:space="0" w:color="auto"/>
                                                                                        <w:bottom w:val="none" w:sz="0" w:space="0" w:color="auto"/>
                                                                                        <w:right w:val="none" w:sz="0" w:space="0" w:color="auto"/>
                                                                                      </w:divBdr>
                                                                                      <w:divsChild>
                                                                                        <w:div w:id="2029259612">
                                                                                          <w:marLeft w:val="0"/>
                                                                                          <w:marRight w:val="0"/>
                                                                                          <w:marTop w:val="0"/>
                                                                                          <w:marBottom w:val="0"/>
                                                                                          <w:divBdr>
                                                                                            <w:top w:val="none" w:sz="0" w:space="0" w:color="auto"/>
                                                                                            <w:left w:val="none" w:sz="0" w:space="0" w:color="auto"/>
                                                                                            <w:bottom w:val="none" w:sz="0" w:space="0" w:color="auto"/>
                                                                                            <w:right w:val="none" w:sz="0" w:space="0" w:color="auto"/>
                                                                                          </w:divBdr>
                                                                                          <w:divsChild>
                                                                                            <w:div w:id="875890932">
                                                                                              <w:marLeft w:val="0"/>
                                                                                              <w:marRight w:val="0"/>
                                                                                              <w:marTop w:val="0"/>
                                                                                              <w:marBottom w:val="0"/>
                                                                                              <w:divBdr>
                                                                                                <w:top w:val="none" w:sz="0" w:space="0" w:color="auto"/>
                                                                                                <w:left w:val="none" w:sz="0" w:space="0" w:color="auto"/>
                                                                                                <w:bottom w:val="none" w:sz="0" w:space="0" w:color="auto"/>
                                                                                                <w:right w:val="none" w:sz="0" w:space="0" w:color="auto"/>
                                                                                              </w:divBdr>
                                                                                              <w:divsChild>
                                                                                                <w:div w:id="1130200314">
                                                                                                  <w:marLeft w:val="0"/>
                                                                                                  <w:marRight w:val="0"/>
                                                                                                  <w:marTop w:val="0"/>
                                                                                                  <w:marBottom w:val="0"/>
                                                                                                  <w:divBdr>
                                                                                                    <w:top w:val="none" w:sz="0" w:space="0" w:color="auto"/>
                                                                                                    <w:left w:val="none" w:sz="0" w:space="0" w:color="auto"/>
                                                                                                    <w:bottom w:val="none" w:sz="0" w:space="0" w:color="auto"/>
                                                                                                    <w:right w:val="none" w:sz="0" w:space="0" w:color="auto"/>
                                                                                                  </w:divBdr>
                                                                                                </w:div>
                                                                                              </w:divsChild>
                                                                                            </w:div>
                                                                                            <w:div w:id="952397768">
                                                                                              <w:marLeft w:val="0"/>
                                                                                              <w:marRight w:val="0"/>
                                                                                              <w:marTop w:val="0"/>
                                                                                              <w:marBottom w:val="0"/>
                                                                                              <w:divBdr>
                                                                                                <w:top w:val="none" w:sz="0" w:space="0" w:color="auto"/>
                                                                                                <w:left w:val="none" w:sz="0" w:space="0" w:color="auto"/>
                                                                                                <w:bottom w:val="none" w:sz="0" w:space="0" w:color="auto"/>
                                                                                                <w:right w:val="none" w:sz="0" w:space="0" w:color="auto"/>
                                                                                              </w:divBdr>
                                                                                              <w:divsChild>
                                                                                                <w:div w:id="192290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039842">
                                                                                      <w:marLeft w:val="0"/>
                                                                                      <w:marRight w:val="0"/>
                                                                                      <w:marTop w:val="0"/>
                                                                                      <w:marBottom w:val="0"/>
                                                                                      <w:divBdr>
                                                                                        <w:top w:val="single" w:sz="4" w:space="0" w:color="B9B9B9"/>
                                                                                        <w:left w:val="none" w:sz="0" w:space="0" w:color="auto"/>
                                                                                        <w:bottom w:val="none" w:sz="0" w:space="0" w:color="auto"/>
                                                                                        <w:right w:val="none" w:sz="0" w:space="0" w:color="auto"/>
                                                                                      </w:divBdr>
                                                                                      <w:divsChild>
                                                                                        <w:div w:id="170998873">
                                                                                          <w:marLeft w:val="0"/>
                                                                                          <w:marRight w:val="0"/>
                                                                                          <w:marTop w:val="0"/>
                                                                                          <w:marBottom w:val="0"/>
                                                                                          <w:divBdr>
                                                                                            <w:top w:val="none" w:sz="0" w:space="0" w:color="auto"/>
                                                                                            <w:left w:val="none" w:sz="0" w:space="0" w:color="auto"/>
                                                                                            <w:bottom w:val="none" w:sz="0" w:space="0" w:color="auto"/>
                                                                                            <w:right w:val="none" w:sz="0" w:space="0" w:color="auto"/>
                                                                                          </w:divBdr>
                                                                                          <w:divsChild>
                                                                                            <w:div w:id="317541356">
                                                                                              <w:marLeft w:val="0"/>
                                                                                              <w:marRight w:val="0"/>
                                                                                              <w:marTop w:val="0"/>
                                                                                              <w:marBottom w:val="0"/>
                                                                                              <w:divBdr>
                                                                                                <w:top w:val="none" w:sz="0" w:space="0" w:color="auto"/>
                                                                                                <w:left w:val="none" w:sz="0" w:space="0" w:color="auto"/>
                                                                                                <w:bottom w:val="none" w:sz="0" w:space="0" w:color="auto"/>
                                                                                                <w:right w:val="none" w:sz="0" w:space="0" w:color="auto"/>
                                                                                              </w:divBdr>
                                                                                              <w:divsChild>
                                                                                                <w:div w:id="1256552357">
                                                                                                  <w:marLeft w:val="0"/>
                                                                                                  <w:marRight w:val="0"/>
                                                                                                  <w:marTop w:val="0"/>
                                                                                                  <w:marBottom w:val="0"/>
                                                                                                  <w:divBdr>
                                                                                                    <w:top w:val="none" w:sz="0" w:space="0" w:color="auto"/>
                                                                                                    <w:left w:val="none" w:sz="0" w:space="0" w:color="auto"/>
                                                                                                    <w:bottom w:val="none" w:sz="0" w:space="0" w:color="auto"/>
                                                                                                    <w:right w:val="none" w:sz="0" w:space="0" w:color="auto"/>
                                                                                                  </w:divBdr>
                                                                                                </w:div>
                                                                                              </w:divsChild>
                                                                                            </w:div>
                                                                                            <w:div w:id="1110664212">
                                                                                              <w:marLeft w:val="0"/>
                                                                                              <w:marRight w:val="0"/>
                                                                                              <w:marTop w:val="0"/>
                                                                                              <w:marBottom w:val="0"/>
                                                                                              <w:divBdr>
                                                                                                <w:top w:val="none" w:sz="0" w:space="0" w:color="auto"/>
                                                                                                <w:left w:val="none" w:sz="0" w:space="0" w:color="auto"/>
                                                                                                <w:bottom w:val="none" w:sz="0" w:space="0" w:color="auto"/>
                                                                                                <w:right w:val="none" w:sz="0" w:space="0" w:color="auto"/>
                                                                                              </w:divBdr>
                                                                                              <w:divsChild>
                                                                                                <w:div w:id="7433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044787">
                                                                                      <w:marLeft w:val="0"/>
                                                                                      <w:marRight w:val="0"/>
                                                                                      <w:marTop w:val="0"/>
                                                                                      <w:marBottom w:val="0"/>
                                                                                      <w:divBdr>
                                                                                        <w:top w:val="single" w:sz="4" w:space="0" w:color="B9B9B9"/>
                                                                                        <w:left w:val="none" w:sz="0" w:space="0" w:color="auto"/>
                                                                                        <w:bottom w:val="none" w:sz="0" w:space="0" w:color="auto"/>
                                                                                        <w:right w:val="none" w:sz="0" w:space="0" w:color="auto"/>
                                                                                      </w:divBdr>
                                                                                      <w:divsChild>
                                                                                        <w:div w:id="1071659984">
                                                                                          <w:marLeft w:val="0"/>
                                                                                          <w:marRight w:val="0"/>
                                                                                          <w:marTop w:val="0"/>
                                                                                          <w:marBottom w:val="0"/>
                                                                                          <w:divBdr>
                                                                                            <w:top w:val="none" w:sz="0" w:space="0" w:color="auto"/>
                                                                                            <w:left w:val="none" w:sz="0" w:space="0" w:color="auto"/>
                                                                                            <w:bottom w:val="none" w:sz="0" w:space="0" w:color="auto"/>
                                                                                            <w:right w:val="none" w:sz="0" w:space="0" w:color="auto"/>
                                                                                          </w:divBdr>
                                                                                          <w:divsChild>
                                                                                            <w:div w:id="793793763">
                                                                                              <w:marLeft w:val="0"/>
                                                                                              <w:marRight w:val="0"/>
                                                                                              <w:marTop w:val="0"/>
                                                                                              <w:marBottom w:val="0"/>
                                                                                              <w:divBdr>
                                                                                                <w:top w:val="none" w:sz="0" w:space="0" w:color="auto"/>
                                                                                                <w:left w:val="none" w:sz="0" w:space="0" w:color="auto"/>
                                                                                                <w:bottom w:val="none" w:sz="0" w:space="0" w:color="auto"/>
                                                                                                <w:right w:val="none" w:sz="0" w:space="0" w:color="auto"/>
                                                                                              </w:divBdr>
                                                                                              <w:divsChild>
                                                                                                <w:div w:id="2115129558">
                                                                                                  <w:marLeft w:val="0"/>
                                                                                                  <w:marRight w:val="0"/>
                                                                                                  <w:marTop w:val="0"/>
                                                                                                  <w:marBottom w:val="0"/>
                                                                                                  <w:divBdr>
                                                                                                    <w:top w:val="none" w:sz="0" w:space="0" w:color="auto"/>
                                                                                                    <w:left w:val="none" w:sz="0" w:space="0" w:color="auto"/>
                                                                                                    <w:bottom w:val="none" w:sz="0" w:space="0" w:color="auto"/>
                                                                                                    <w:right w:val="none" w:sz="0" w:space="0" w:color="auto"/>
                                                                                                  </w:divBdr>
                                                                                                </w:div>
                                                                                              </w:divsChild>
                                                                                            </w:div>
                                                                                            <w:div w:id="1010371706">
                                                                                              <w:marLeft w:val="0"/>
                                                                                              <w:marRight w:val="0"/>
                                                                                              <w:marTop w:val="0"/>
                                                                                              <w:marBottom w:val="0"/>
                                                                                              <w:divBdr>
                                                                                                <w:top w:val="none" w:sz="0" w:space="0" w:color="auto"/>
                                                                                                <w:left w:val="none" w:sz="0" w:space="0" w:color="auto"/>
                                                                                                <w:bottom w:val="none" w:sz="0" w:space="0" w:color="auto"/>
                                                                                                <w:right w:val="none" w:sz="0" w:space="0" w:color="auto"/>
                                                                                              </w:divBdr>
                                                                                              <w:divsChild>
                                                                                                <w:div w:id="848910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316307">
                                                                                      <w:marLeft w:val="0"/>
                                                                                      <w:marRight w:val="0"/>
                                                                                      <w:marTop w:val="0"/>
                                                                                      <w:marBottom w:val="0"/>
                                                                                      <w:divBdr>
                                                                                        <w:top w:val="single" w:sz="4" w:space="0" w:color="B9B9B9"/>
                                                                                        <w:left w:val="none" w:sz="0" w:space="0" w:color="auto"/>
                                                                                        <w:bottom w:val="none" w:sz="0" w:space="0" w:color="auto"/>
                                                                                        <w:right w:val="none" w:sz="0" w:space="0" w:color="auto"/>
                                                                                      </w:divBdr>
                                                                                      <w:divsChild>
                                                                                        <w:div w:id="1500583205">
                                                                                          <w:marLeft w:val="0"/>
                                                                                          <w:marRight w:val="0"/>
                                                                                          <w:marTop w:val="0"/>
                                                                                          <w:marBottom w:val="0"/>
                                                                                          <w:divBdr>
                                                                                            <w:top w:val="none" w:sz="0" w:space="0" w:color="auto"/>
                                                                                            <w:left w:val="none" w:sz="0" w:space="0" w:color="auto"/>
                                                                                            <w:bottom w:val="none" w:sz="0" w:space="0" w:color="auto"/>
                                                                                            <w:right w:val="none" w:sz="0" w:space="0" w:color="auto"/>
                                                                                          </w:divBdr>
                                                                                          <w:divsChild>
                                                                                            <w:div w:id="581792345">
                                                                                              <w:marLeft w:val="0"/>
                                                                                              <w:marRight w:val="0"/>
                                                                                              <w:marTop w:val="0"/>
                                                                                              <w:marBottom w:val="0"/>
                                                                                              <w:divBdr>
                                                                                                <w:top w:val="none" w:sz="0" w:space="0" w:color="auto"/>
                                                                                                <w:left w:val="none" w:sz="0" w:space="0" w:color="auto"/>
                                                                                                <w:bottom w:val="none" w:sz="0" w:space="0" w:color="auto"/>
                                                                                                <w:right w:val="none" w:sz="0" w:space="0" w:color="auto"/>
                                                                                              </w:divBdr>
                                                                                              <w:divsChild>
                                                                                                <w:div w:id="2039894730">
                                                                                                  <w:marLeft w:val="0"/>
                                                                                                  <w:marRight w:val="0"/>
                                                                                                  <w:marTop w:val="0"/>
                                                                                                  <w:marBottom w:val="0"/>
                                                                                                  <w:divBdr>
                                                                                                    <w:top w:val="none" w:sz="0" w:space="0" w:color="auto"/>
                                                                                                    <w:left w:val="none" w:sz="0" w:space="0" w:color="auto"/>
                                                                                                    <w:bottom w:val="none" w:sz="0" w:space="0" w:color="auto"/>
                                                                                                    <w:right w:val="none" w:sz="0" w:space="0" w:color="auto"/>
                                                                                                  </w:divBdr>
                                                                                                </w:div>
                                                                                              </w:divsChild>
                                                                                            </w:div>
                                                                                            <w:div w:id="1751388014">
                                                                                              <w:marLeft w:val="0"/>
                                                                                              <w:marRight w:val="0"/>
                                                                                              <w:marTop w:val="0"/>
                                                                                              <w:marBottom w:val="0"/>
                                                                                              <w:divBdr>
                                                                                                <w:top w:val="none" w:sz="0" w:space="0" w:color="auto"/>
                                                                                                <w:left w:val="none" w:sz="0" w:space="0" w:color="auto"/>
                                                                                                <w:bottom w:val="none" w:sz="0" w:space="0" w:color="auto"/>
                                                                                                <w:right w:val="none" w:sz="0" w:space="0" w:color="auto"/>
                                                                                              </w:divBdr>
                                                                                              <w:divsChild>
                                                                                                <w:div w:id="1112288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509490">
                                                                                      <w:marLeft w:val="0"/>
                                                                                      <w:marRight w:val="0"/>
                                                                                      <w:marTop w:val="0"/>
                                                                                      <w:marBottom w:val="0"/>
                                                                                      <w:divBdr>
                                                                                        <w:top w:val="single" w:sz="4" w:space="0" w:color="B9B9B9"/>
                                                                                        <w:left w:val="none" w:sz="0" w:space="0" w:color="auto"/>
                                                                                        <w:bottom w:val="none" w:sz="0" w:space="0" w:color="auto"/>
                                                                                        <w:right w:val="none" w:sz="0" w:space="0" w:color="auto"/>
                                                                                      </w:divBdr>
                                                                                      <w:divsChild>
                                                                                        <w:div w:id="581985018">
                                                                                          <w:marLeft w:val="0"/>
                                                                                          <w:marRight w:val="0"/>
                                                                                          <w:marTop w:val="0"/>
                                                                                          <w:marBottom w:val="0"/>
                                                                                          <w:divBdr>
                                                                                            <w:top w:val="none" w:sz="0" w:space="0" w:color="auto"/>
                                                                                            <w:left w:val="none" w:sz="0" w:space="0" w:color="auto"/>
                                                                                            <w:bottom w:val="none" w:sz="0" w:space="0" w:color="auto"/>
                                                                                            <w:right w:val="none" w:sz="0" w:space="0" w:color="auto"/>
                                                                                          </w:divBdr>
                                                                                          <w:divsChild>
                                                                                            <w:div w:id="302081549">
                                                                                              <w:marLeft w:val="0"/>
                                                                                              <w:marRight w:val="0"/>
                                                                                              <w:marTop w:val="0"/>
                                                                                              <w:marBottom w:val="0"/>
                                                                                              <w:divBdr>
                                                                                                <w:top w:val="none" w:sz="0" w:space="0" w:color="auto"/>
                                                                                                <w:left w:val="none" w:sz="0" w:space="0" w:color="auto"/>
                                                                                                <w:bottom w:val="none" w:sz="0" w:space="0" w:color="auto"/>
                                                                                                <w:right w:val="none" w:sz="0" w:space="0" w:color="auto"/>
                                                                                              </w:divBdr>
                                                                                              <w:divsChild>
                                                                                                <w:div w:id="1802841782">
                                                                                                  <w:marLeft w:val="0"/>
                                                                                                  <w:marRight w:val="0"/>
                                                                                                  <w:marTop w:val="0"/>
                                                                                                  <w:marBottom w:val="0"/>
                                                                                                  <w:divBdr>
                                                                                                    <w:top w:val="none" w:sz="0" w:space="0" w:color="auto"/>
                                                                                                    <w:left w:val="none" w:sz="0" w:space="0" w:color="auto"/>
                                                                                                    <w:bottom w:val="none" w:sz="0" w:space="0" w:color="auto"/>
                                                                                                    <w:right w:val="none" w:sz="0" w:space="0" w:color="auto"/>
                                                                                                  </w:divBdr>
                                                                                                </w:div>
                                                                                              </w:divsChild>
                                                                                            </w:div>
                                                                                            <w:div w:id="450366117">
                                                                                              <w:marLeft w:val="0"/>
                                                                                              <w:marRight w:val="0"/>
                                                                                              <w:marTop w:val="0"/>
                                                                                              <w:marBottom w:val="0"/>
                                                                                              <w:divBdr>
                                                                                                <w:top w:val="none" w:sz="0" w:space="0" w:color="auto"/>
                                                                                                <w:left w:val="none" w:sz="0" w:space="0" w:color="auto"/>
                                                                                                <w:bottom w:val="none" w:sz="0" w:space="0" w:color="auto"/>
                                                                                                <w:right w:val="none" w:sz="0" w:space="0" w:color="auto"/>
                                                                                              </w:divBdr>
                                                                                              <w:divsChild>
                                                                                                <w:div w:id="650518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520448">
                                                                                      <w:marLeft w:val="0"/>
                                                                                      <w:marRight w:val="0"/>
                                                                                      <w:marTop w:val="0"/>
                                                                                      <w:marBottom w:val="0"/>
                                                                                      <w:divBdr>
                                                                                        <w:top w:val="single" w:sz="4" w:space="0" w:color="B9B9B9"/>
                                                                                        <w:left w:val="none" w:sz="0" w:space="0" w:color="auto"/>
                                                                                        <w:bottom w:val="none" w:sz="0" w:space="0" w:color="auto"/>
                                                                                        <w:right w:val="none" w:sz="0" w:space="0" w:color="auto"/>
                                                                                      </w:divBdr>
                                                                                      <w:divsChild>
                                                                                        <w:div w:id="1566451573">
                                                                                          <w:marLeft w:val="0"/>
                                                                                          <w:marRight w:val="0"/>
                                                                                          <w:marTop w:val="0"/>
                                                                                          <w:marBottom w:val="0"/>
                                                                                          <w:divBdr>
                                                                                            <w:top w:val="none" w:sz="0" w:space="0" w:color="auto"/>
                                                                                            <w:left w:val="none" w:sz="0" w:space="0" w:color="auto"/>
                                                                                            <w:bottom w:val="none" w:sz="0" w:space="0" w:color="auto"/>
                                                                                            <w:right w:val="none" w:sz="0" w:space="0" w:color="auto"/>
                                                                                          </w:divBdr>
                                                                                          <w:divsChild>
                                                                                            <w:div w:id="682559271">
                                                                                              <w:marLeft w:val="0"/>
                                                                                              <w:marRight w:val="0"/>
                                                                                              <w:marTop w:val="0"/>
                                                                                              <w:marBottom w:val="0"/>
                                                                                              <w:divBdr>
                                                                                                <w:top w:val="none" w:sz="0" w:space="0" w:color="auto"/>
                                                                                                <w:left w:val="none" w:sz="0" w:space="0" w:color="auto"/>
                                                                                                <w:bottom w:val="none" w:sz="0" w:space="0" w:color="auto"/>
                                                                                                <w:right w:val="none" w:sz="0" w:space="0" w:color="auto"/>
                                                                                              </w:divBdr>
                                                                                              <w:divsChild>
                                                                                                <w:div w:id="709066041">
                                                                                                  <w:marLeft w:val="0"/>
                                                                                                  <w:marRight w:val="0"/>
                                                                                                  <w:marTop w:val="0"/>
                                                                                                  <w:marBottom w:val="0"/>
                                                                                                  <w:divBdr>
                                                                                                    <w:top w:val="none" w:sz="0" w:space="0" w:color="auto"/>
                                                                                                    <w:left w:val="none" w:sz="0" w:space="0" w:color="auto"/>
                                                                                                    <w:bottom w:val="none" w:sz="0" w:space="0" w:color="auto"/>
                                                                                                    <w:right w:val="none" w:sz="0" w:space="0" w:color="auto"/>
                                                                                                  </w:divBdr>
                                                                                                </w:div>
                                                                                              </w:divsChild>
                                                                                            </w:div>
                                                                                            <w:div w:id="1195845929">
                                                                                              <w:marLeft w:val="0"/>
                                                                                              <w:marRight w:val="0"/>
                                                                                              <w:marTop w:val="0"/>
                                                                                              <w:marBottom w:val="0"/>
                                                                                              <w:divBdr>
                                                                                                <w:top w:val="none" w:sz="0" w:space="0" w:color="auto"/>
                                                                                                <w:left w:val="none" w:sz="0" w:space="0" w:color="auto"/>
                                                                                                <w:bottom w:val="none" w:sz="0" w:space="0" w:color="auto"/>
                                                                                                <w:right w:val="none" w:sz="0" w:space="0" w:color="auto"/>
                                                                                              </w:divBdr>
                                                                                              <w:divsChild>
                                                                                                <w:div w:id="1108232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0268772">
                                                                                      <w:marLeft w:val="0"/>
                                                                                      <w:marRight w:val="0"/>
                                                                                      <w:marTop w:val="0"/>
                                                                                      <w:marBottom w:val="0"/>
                                                                                      <w:divBdr>
                                                                                        <w:top w:val="single" w:sz="4" w:space="0" w:color="B9B9B9"/>
                                                                                        <w:left w:val="none" w:sz="0" w:space="0" w:color="auto"/>
                                                                                        <w:bottom w:val="none" w:sz="0" w:space="0" w:color="auto"/>
                                                                                        <w:right w:val="none" w:sz="0" w:space="0" w:color="auto"/>
                                                                                      </w:divBdr>
                                                                                      <w:divsChild>
                                                                                        <w:div w:id="283585594">
                                                                                          <w:marLeft w:val="0"/>
                                                                                          <w:marRight w:val="0"/>
                                                                                          <w:marTop w:val="0"/>
                                                                                          <w:marBottom w:val="0"/>
                                                                                          <w:divBdr>
                                                                                            <w:top w:val="none" w:sz="0" w:space="0" w:color="auto"/>
                                                                                            <w:left w:val="none" w:sz="0" w:space="0" w:color="auto"/>
                                                                                            <w:bottom w:val="none" w:sz="0" w:space="0" w:color="auto"/>
                                                                                            <w:right w:val="none" w:sz="0" w:space="0" w:color="auto"/>
                                                                                          </w:divBdr>
                                                                                          <w:divsChild>
                                                                                            <w:div w:id="1121680767">
                                                                                              <w:marLeft w:val="0"/>
                                                                                              <w:marRight w:val="0"/>
                                                                                              <w:marTop w:val="0"/>
                                                                                              <w:marBottom w:val="0"/>
                                                                                              <w:divBdr>
                                                                                                <w:top w:val="none" w:sz="0" w:space="0" w:color="auto"/>
                                                                                                <w:left w:val="none" w:sz="0" w:space="0" w:color="auto"/>
                                                                                                <w:bottom w:val="none" w:sz="0" w:space="0" w:color="auto"/>
                                                                                                <w:right w:val="none" w:sz="0" w:space="0" w:color="auto"/>
                                                                                              </w:divBdr>
                                                                                              <w:divsChild>
                                                                                                <w:div w:id="215246023">
                                                                                                  <w:marLeft w:val="0"/>
                                                                                                  <w:marRight w:val="0"/>
                                                                                                  <w:marTop w:val="0"/>
                                                                                                  <w:marBottom w:val="0"/>
                                                                                                  <w:divBdr>
                                                                                                    <w:top w:val="none" w:sz="0" w:space="0" w:color="auto"/>
                                                                                                    <w:left w:val="none" w:sz="0" w:space="0" w:color="auto"/>
                                                                                                    <w:bottom w:val="none" w:sz="0" w:space="0" w:color="auto"/>
                                                                                                    <w:right w:val="none" w:sz="0" w:space="0" w:color="auto"/>
                                                                                                  </w:divBdr>
                                                                                                </w:div>
                                                                                              </w:divsChild>
                                                                                            </w:div>
                                                                                            <w:div w:id="1627008510">
                                                                                              <w:marLeft w:val="0"/>
                                                                                              <w:marRight w:val="0"/>
                                                                                              <w:marTop w:val="0"/>
                                                                                              <w:marBottom w:val="0"/>
                                                                                              <w:divBdr>
                                                                                                <w:top w:val="none" w:sz="0" w:space="0" w:color="auto"/>
                                                                                                <w:left w:val="none" w:sz="0" w:space="0" w:color="auto"/>
                                                                                                <w:bottom w:val="none" w:sz="0" w:space="0" w:color="auto"/>
                                                                                                <w:right w:val="none" w:sz="0" w:space="0" w:color="auto"/>
                                                                                              </w:divBdr>
                                                                                              <w:divsChild>
                                                                                                <w:div w:id="79563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736151">
                                                                                      <w:marLeft w:val="0"/>
                                                                                      <w:marRight w:val="0"/>
                                                                                      <w:marTop w:val="0"/>
                                                                                      <w:marBottom w:val="0"/>
                                                                                      <w:divBdr>
                                                                                        <w:top w:val="single" w:sz="4" w:space="0" w:color="B9B9B9"/>
                                                                                        <w:left w:val="none" w:sz="0" w:space="0" w:color="auto"/>
                                                                                        <w:bottom w:val="none" w:sz="0" w:space="0" w:color="auto"/>
                                                                                        <w:right w:val="none" w:sz="0" w:space="0" w:color="auto"/>
                                                                                      </w:divBdr>
                                                                                      <w:divsChild>
                                                                                        <w:div w:id="2067603827">
                                                                                          <w:marLeft w:val="0"/>
                                                                                          <w:marRight w:val="0"/>
                                                                                          <w:marTop w:val="0"/>
                                                                                          <w:marBottom w:val="0"/>
                                                                                          <w:divBdr>
                                                                                            <w:top w:val="none" w:sz="0" w:space="0" w:color="auto"/>
                                                                                            <w:left w:val="none" w:sz="0" w:space="0" w:color="auto"/>
                                                                                            <w:bottom w:val="none" w:sz="0" w:space="0" w:color="auto"/>
                                                                                            <w:right w:val="none" w:sz="0" w:space="0" w:color="auto"/>
                                                                                          </w:divBdr>
                                                                                          <w:divsChild>
                                                                                            <w:div w:id="21715550">
                                                                                              <w:marLeft w:val="0"/>
                                                                                              <w:marRight w:val="0"/>
                                                                                              <w:marTop w:val="0"/>
                                                                                              <w:marBottom w:val="0"/>
                                                                                              <w:divBdr>
                                                                                                <w:top w:val="none" w:sz="0" w:space="0" w:color="auto"/>
                                                                                                <w:left w:val="none" w:sz="0" w:space="0" w:color="auto"/>
                                                                                                <w:bottom w:val="none" w:sz="0" w:space="0" w:color="auto"/>
                                                                                                <w:right w:val="none" w:sz="0" w:space="0" w:color="auto"/>
                                                                                              </w:divBdr>
                                                                                              <w:divsChild>
                                                                                                <w:div w:id="54745554">
                                                                                                  <w:marLeft w:val="0"/>
                                                                                                  <w:marRight w:val="0"/>
                                                                                                  <w:marTop w:val="0"/>
                                                                                                  <w:marBottom w:val="0"/>
                                                                                                  <w:divBdr>
                                                                                                    <w:top w:val="none" w:sz="0" w:space="0" w:color="auto"/>
                                                                                                    <w:left w:val="none" w:sz="0" w:space="0" w:color="auto"/>
                                                                                                    <w:bottom w:val="none" w:sz="0" w:space="0" w:color="auto"/>
                                                                                                    <w:right w:val="none" w:sz="0" w:space="0" w:color="auto"/>
                                                                                                  </w:divBdr>
                                                                                                </w:div>
                                                                                              </w:divsChild>
                                                                                            </w:div>
                                                                                            <w:div w:id="1476601278">
                                                                                              <w:marLeft w:val="0"/>
                                                                                              <w:marRight w:val="0"/>
                                                                                              <w:marTop w:val="0"/>
                                                                                              <w:marBottom w:val="0"/>
                                                                                              <w:divBdr>
                                                                                                <w:top w:val="none" w:sz="0" w:space="0" w:color="auto"/>
                                                                                                <w:left w:val="none" w:sz="0" w:space="0" w:color="auto"/>
                                                                                                <w:bottom w:val="none" w:sz="0" w:space="0" w:color="auto"/>
                                                                                                <w:right w:val="none" w:sz="0" w:space="0" w:color="auto"/>
                                                                                              </w:divBdr>
                                                                                              <w:divsChild>
                                                                                                <w:div w:id="983779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591799">
                                                                                      <w:marLeft w:val="0"/>
                                                                                      <w:marRight w:val="0"/>
                                                                                      <w:marTop w:val="0"/>
                                                                                      <w:marBottom w:val="0"/>
                                                                                      <w:divBdr>
                                                                                        <w:top w:val="single" w:sz="4" w:space="0" w:color="B9B9B9"/>
                                                                                        <w:left w:val="none" w:sz="0" w:space="0" w:color="auto"/>
                                                                                        <w:bottom w:val="none" w:sz="0" w:space="0" w:color="auto"/>
                                                                                        <w:right w:val="none" w:sz="0" w:space="0" w:color="auto"/>
                                                                                      </w:divBdr>
                                                                                      <w:divsChild>
                                                                                        <w:div w:id="272788429">
                                                                                          <w:marLeft w:val="0"/>
                                                                                          <w:marRight w:val="0"/>
                                                                                          <w:marTop w:val="0"/>
                                                                                          <w:marBottom w:val="0"/>
                                                                                          <w:divBdr>
                                                                                            <w:top w:val="none" w:sz="0" w:space="0" w:color="auto"/>
                                                                                            <w:left w:val="none" w:sz="0" w:space="0" w:color="auto"/>
                                                                                            <w:bottom w:val="none" w:sz="0" w:space="0" w:color="auto"/>
                                                                                            <w:right w:val="none" w:sz="0" w:space="0" w:color="auto"/>
                                                                                          </w:divBdr>
                                                                                          <w:divsChild>
                                                                                            <w:div w:id="316543801">
                                                                                              <w:marLeft w:val="0"/>
                                                                                              <w:marRight w:val="0"/>
                                                                                              <w:marTop w:val="0"/>
                                                                                              <w:marBottom w:val="0"/>
                                                                                              <w:divBdr>
                                                                                                <w:top w:val="none" w:sz="0" w:space="0" w:color="auto"/>
                                                                                                <w:left w:val="none" w:sz="0" w:space="0" w:color="auto"/>
                                                                                                <w:bottom w:val="none" w:sz="0" w:space="0" w:color="auto"/>
                                                                                                <w:right w:val="none" w:sz="0" w:space="0" w:color="auto"/>
                                                                                              </w:divBdr>
                                                                                              <w:divsChild>
                                                                                                <w:div w:id="223955633">
                                                                                                  <w:marLeft w:val="0"/>
                                                                                                  <w:marRight w:val="0"/>
                                                                                                  <w:marTop w:val="0"/>
                                                                                                  <w:marBottom w:val="0"/>
                                                                                                  <w:divBdr>
                                                                                                    <w:top w:val="none" w:sz="0" w:space="0" w:color="auto"/>
                                                                                                    <w:left w:val="none" w:sz="0" w:space="0" w:color="auto"/>
                                                                                                    <w:bottom w:val="none" w:sz="0" w:space="0" w:color="auto"/>
                                                                                                    <w:right w:val="none" w:sz="0" w:space="0" w:color="auto"/>
                                                                                                  </w:divBdr>
                                                                                                </w:div>
                                                                                              </w:divsChild>
                                                                                            </w:div>
                                                                                            <w:div w:id="335304510">
                                                                                              <w:marLeft w:val="0"/>
                                                                                              <w:marRight w:val="0"/>
                                                                                              <w:marTop w:val="0"/>
                                                                                              <w:marBottom w:val="0"/>
                                                                                              <w:divBdr>
                                                                                                <w:top w:val="none" w:sz="0" w:space="0" w:color="auto"/>
                                                                                                <w:left w:val="none" w:sz="0" w:space="0" w:color="auto"/>
                                                                                                <w:bottom w:val="none" w:sz="0" w:space="0" w:color="auto"/>
                                                                                                <w:right w:val="none" w:sz="0" w:space="0" w:color="auto"/>
                                                                                              </w:divBdr>
                                                                                              <w:divsChild>
                                                                                                <w:div w:id="80446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0244029">
                                                                                      <w:marLeft w:val="0"/>
                                                                                      <w:marRight w:val="0"/>
                                                                                      <w:marTop w:val="0"/>
                                                                                      <w:marBottom w:val="0"/>
                                                                                      <w:divBdr>
                                                                                        <w:top w:val="single" w:sz="4" w:space="0" w:color="B9B9B9"/>
                                                                                        <w:left w:val="none" w:sz="0" w:space="0" w:color="auto"/>
                                                                                        <w:bottom w:val="none" w:sz="0" w:space="0" w:color="auto"/>
                                                                                        <w:right w:val="none" w:sz="0" w:space="0" w:color="auto"/>
                                                                                      </w:divBdr>
                                                                                      <w:divsChild>
                                                                                        <w:div w:id="1678270583">
                                                                                          <w:marLeft w:val="0"/>
                                                                                          <w:marRight w:val="0"/>
                                                                                          <w:marTop w:val="0"/>
                                                                                          <w:marBottom w:val="0"/>
                                                                                          <w:divBdr>
                                                                                            <w:top w:val="none" w:sz="0" w:space="0" w:color="auto"/>
                                                                                            <w:left w:val="none" w:sz="0" w:space="0" w:color="auto"/>
                                                                                            <w:bottom w:val="none" w:sz="0" w:space="0" w:color="auto"/>
                                                                                            <w:right w:val="none" w:sz="0" w:space="0" w:color="auto"/>
                                                                                          </w:divBdr>
                                                                                          <w:divsChild>
                                                                                            <w:div w:id="1020200439">
                                                                                              <w:marLeft w:val="0"/>
                                                                                              <w:marRight w:val="0"/>
                                                                                              <w:marTop w:val="0"/>
                                                                                              <w:marBottom w:val="0"/>
                                                                                              <w:divBdr>
                                                                                                <w:top w:val="none" w:sz="0" w:space="0" w:color="auto"/>
                                                                                                <w:left w:val="none" w:sz="0" w:space="0" w:color="auto"/>
                                                                                                <w:bottom w:val="none" w:sz="0" w:space="0" w:color="auto"/>
                                                                                                <w:right w:val="none" w:sz="0" w:space="0" w:color="auto"/>
                                                                                              </w:divBdr>
                                                                                              <w:divsChild>
                                                                                                <w:div w:id="1266114688">
                                                                                                  <w:marLeft w:val="0"/>
                                                                                                  <w:marRight w:val="0"/>
                                                                                                  <w:marTop w:val="0"/>
                                                                                                  <w:marBottom w:val="0"/>
                                                                                                  <w:divBdr>
                                                                                                    <w:top w:val="none" w:sz="0" w:space="0" w:color="auto"/>
                                                                                                    <w:left w:val="none" w:sz="0" w:space="0" w:color="auto"/>
                                                                                                    <w:bottom w:val="none" w:sz="0" w:space="0" w:color="auto"/>
                                                                                                    <w:right w:val="none" w:sz="0" w:space="0" w:color="auto"/>
                                                                                                  </w:divBdr>
                                                                                                </w:div>
                                                                                              </w:divsChild>
                                                                                            </w:div>
                                                                                            <w:div w:id="1615945604">
                                                                                              <w:marLeft w:val="0"/>
                                                                                              <w:marRight w:val="0"/>
                                                                                              <w:marTop w:val="0"/>
                                                                                              <w:marBottom w:val="0"/>
                                                                                              <w:divBdr>
                                                                                                <w:top w:val="none" w:sz="0" w:space="0" w:color="auto"/>
                                                                                                <w:left w:val="none" w:sz="0" w:space="0" w:color="auto"/>
                                                                                                <w:bottom w:val="none" w:sz="0" w:space="0" w:color="auto"/>
                                                                                                <w:right w:val="none" w:sz="0" w:space="0" w:color="auto"/>
                                                                                              </w:divBdr>
                                                                                              <w:divsChild>
                                                                                                <w:div w:id="150466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3907565">
                                                                                      <w:marLeft w:val="0"/>
                                                                                      <w:marRight w:val="0"/>
                                                                                      <w:marTop w:val="0"/>
                                                                                      <w:marBottom w:val="0"/>
                                                                                      <w:divBdr>
                                                                                        <w:top w:val="single" w:sz="4" w:space="0" w:color="B9B9B9"/>
                                                                                        <w:left w:val="none" w:sz="0" w:space="0" w:color="auto"/>
                                                                                        <w:bottom w:val="none" w:sz="0" w:space="0" w:color="auto"/>
                                                                                        <w:right w:val="none" w:sz="0" w:space="0" w:color="auto"/>
                                                                                      </w:divBdr>
                                                                                      <w:divsChild>
                                                                                        <w:div w:id="1206722761">
                                                                                          <w:marLeft w:val="0"/>
                                                                                          <w:marRight w:val="0"/>
                                                                                          <w:marTop w:val="0"/>
                                                                                          <w:marBottom w:val="0"/>
                                                                                          <w:divBdr>
                                                                                            <w:top w:val="none" w:sz="0" w:space="0" w:color="auto"/>
                                                                                            <w:left w:val="none" w:sz="0" w:space="0" w:color="auto"/>
                                                                                            <w:bottom w:val="none" w:sz="0" w:space="0" w:color="auto"/>
                                                                                            <w:right w:val="none" w:sz="0" w:space="0" w:color="auto"/>
                                                                                          </w:divBdr>
                                                                                          <w:divsChild>
                                                                                            <w:div w:id="1454597049">
                                                                                              <w:marLeft w:val="0"/>
                                                                                              <w:marRight w:val="0"/>
                                                                                              <w:marTop w:val="0"/>
                                                                                              <w:marBottom w:val="0"/>
                                                                                              <w:divBdr>
                                                                                                <w:top w:val="none" w:sz="0" w:space="0" w:color="auto"/>
                                                                                                <w:left w:val="none" w:sz="0" w:space="0" w:color="auto"/>
                                                                                                <w:bottom w:val="none" w:sz="0" w:space="0" w:color="auto"/>
                                                                                                <w:right w:val="none" w:sz="0" w:space="0" w:color="auto"/>
                                                                                              </w:divBdr>
                                                                                              <w:divsChild>
                                                                                                <w:div w:id="265814799">
                                                                                                  <w:marLeft w:val="0"/>
                                                                                                  <w:marRight w:val="0"/>
                                                                                                  <w:marTop w:val="0"/>
                                                                                                  <w:marBottom w:val="0"/>
                                                                                                  <w:divBdr>
                                                                                                    <w:top w:val="none" w:sz="0" w:space="0" w:color="auto"/>
                                                                                                    <w:left w:val="none" w:sz="0" w:space="0" w:color="auto"/>
                                                                                                    <w:bottom w:val="none" w:sz="0" w:space="0" w:color="auto"/>
                                                                                                    <w:right w:val="none" w:sz="0" w:space="0" w:color="auto"/>
                                                                                                  </w:divBdr>
                                                                                                </w:div>
                                                                                              </w:divsChild>
                                                                                            </w:div>
                                                                                            <w:div w:id="2097629773">
                                                                                              <w:marLeft w:val="0"/>
                                                                                              <w:marRight w:val="0"/>
                                                                                              <w:marTop w:val="0"/>
                                                                                              <w:marBottom w:val="0"/>
                                                                                              <w:divBdr>
                                                                                                <w:top w:val="none" w:sz="0" w:space="0" w:color="auto"/>
                                                                                                <w:left w:val="none" w:sz="0" w:space="0" w:color="auto"/>
                                                                                                <w:bottom w:val="none" w:sz="0" w:space="0" w:color="auto"/>
                                                                                                <w:right w:val="none" w:sz="0" w:space="0" w:color="auto"/>
                                                                                              </w:divBdr>
                                                                                              <w:divsChild>
                                                                                                <w:div w:id="995305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213586">
                                                                                      <w:marLeft w:val="0"/>
                                                                                      <w:marRight w:val="0"/>
                                                                                      <w:marTop w:val="0"/>
                                                                                      <w:marBottom w:val="0"/>
                                                                                      <w:divBdr>
                                                                                        <w:top w:val="single" w:sz="4" w:space="0" w:color="B9B9B9"/>
                                                                                        <w:left w:val="none" w:sz="0" w:space="0" w:color="auto"/>
                                                                                        <w:bottom w:val="none" w:sz="0" w:space="0" w:color="auto"/>
                                                                                        <w:right w:val="none" w:sz="0" w:space="0" w:color="auto"/>
                                                                                      </w:divBdr>
                                                                                      <w:divsChild>
                                                                                        <w:div w:id="1270968156">
                                                                                          <w:marLeft w:val="0"/>
                                                                                          <w:marRight w:val="0"/>
                                                                                          <w:marTop w:val="0"/>
                                                                                          <w:marBottom w:val="0"/>
                                                                                          <w:divBdr>
                                                                                            <w:top w:val="none" w:sz="0" w:space="0" w:color="auto"/>
                                                                                            <w:left w:val="none" w:sz="0" w:space="0" w:color="auto"/>
                                                                                            <w:bottom w:val="none" w:sz="0" w:space="0" w:color="auto"/>
                                                                                            <w:right w:val="none" w:sz="0" w:space="0" w:color="auto"/>
                                                                                          </w:divBdr>
                                                                                          <w:divsChild>
                                                                                            <w:div w:id="796022539">
                                                                                              <w:marLeft w:val="0"/>
                                                                                              <w:marRight w:val="0"/>
                                                                                              <w:marTop w:val="0"/>
                                                                                              <w:marBottom w:val="0"/>
                                                                                              <w:divBdr>
                                                                                                <w:top w:val="none" w:sz="0" w:space="0" w:color="auto"/>
                                                                                                <w:left w:val="none" w:sz="0" w:space="0" w:color="auto"/>
                                                                                                <w:bottom w:val="none" w:sz="0" w:space="0" w:color="auto"/>
                                                                                                <w:right w:val="none" w:sz="0" w:space="0" w:color="auto"/>
                                                                                              </w:divBdr>
                                                                                              <w:divsChild>
                                                                                                <w:div w:id="519860860">
                                                                                                  <w:marLeft w:val="0"/>
                                                                                                  <w:marRight w:val="0"/>
                                                                                                  <w:marTop w:val="0"/>
                                                                                                  <w:marBottom w:val="0"/>
                                                                                                  <w:divBdr>
                                                                                                    <w:top w:val="none" w:sz="0" w:space="0" w:color="auto"/>
                                                                                                    <w:left w:val="none" w:sz="0" w:space="0" w:color="auto"/>
                                                                                                    <w:bottom w:val="none" w:sz="0" w:space="0" w:color="auto"/>
                                                                                                    <w:right w:val="none" w:sz="0" w:space="0" w:color="auto"/>
                                                                                                  </w:divBdr>
                                                                                                </w:div>
                                                                                              </w:divsChild>
                                                                                            </w:div>
                                                                                            <w:div w:id="2103916570">
                                                                                              <w:marLeft w:val="0"/>
                                                                                              <w:marRight w:val="0"/>
                                                                                              <w:marTop w:val="0"/>
                                                                                              <w:marBottom w:val="0"/>
                                                                                              <w:divBdr>
                                                                                                <w:top w:val="none" w:sz="0" w:space="0" w:color="auto"/>
                                                                                                <w:left w:val="none" w:sz="0" w:space="0" w:color="auto"/>
                                                                                                <w:bottom w:val="none" w:sz="0" w:space="0" w:color="auto"/>
                                                                                                <w:right w:val="none" w:sz="0" w:space="0" w:color="auto"/>
                                                                                              </w:divBdr>
                                                                                              <w:divsChild>
                                                                                                <w:div w:id="1813206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414134">
                                                                                      <w:marLeft w:val="0"/>
                                                                                      <w:marRight w:val="0"/>
                                                                                      <w:marTop w:val="0"/>
                                                                                      <w:marBottom w:val="0"/>
                                                                                      <w:divBdr>
                                                                                        <w:top w:val="single" w:sz="4" w:space="0" w:color="B9B9B9"/>
                                                                                        <w:left w:val="none" w:sz="0" w:space="0" w:color="auto"/>
                                                                                        <w:bottom w:val="none" w:sz="0" w:space="0" w:color="auto"/>
                                                                                        <w:right w:val="none" w:sz="0" w:space="0" w:color="auto"/>
                                                                                      </w:divBdr>
                                                                                      <w:divsChild>
                                                                                        <w:div w:id="202863162">
                                                                                          <w:marLeft w:val="0"/>
                                                                                          <w:marRight w:val="0"/>
                                                                                          <w:marTop w:val="0"/>
                                                                                          <w:marBottom w:val="0"/>
                                                                                          <w:divBdr>
                                                                                            <w:top w:val="none" w:sz="0" w:space="0" w:color="auto"/>
                                                                                            <w:left w:val="none" w:sz="0" w:space="0" w:color="auto"/>
                                                                                            <w:bottom w:val="none" w:sz="0" w:space="0" w:color="auto"/>
                                                                                            <w:right w:val="none" w:sz="0" w:space="0" w:color="auto"/>
                                                                                          </w:divBdr>
                                                                                          <w:divsChild>
                                                                                            <w:div w:id="1466386096">
                                                                                              <w:marLeft w:val="0"/>
                                                                                              <w:marRight w:val="0"/>
                                                                                              <w:marTop w:val="0"/>
                                                                                              <w:marBottom w:val="0"/>
                                                                                              <w:divBdr>
                                                                                                <w:top w:val="none" w:sz="0" w:space="0" w:color="auto"/>
                                                                                                <w:left w:val="none" w:sz="0" w:space="0" w:color="auto"/>
                                                                                                <w:bottom w:val="none" w:sz="0" w:space="0" w:color="auto"/>
                                                                                                <w:right w:val="none" w:sz="0" w:space="0" w:color="auto"/>
                                                                                              </w:divBdr>
                                                                                              <w:divsChild>
                                                                                                <w:div w:id="1575702616">
                                                                                                  <w:marLeft w:val="0"/>
                                                                                                  <w:marRight w:val="0"/>
                                                                                                  <w:marTop w:val="0"/>
                                                                                                  <w:marBottom w:val="0"/>
                                                                                                  <w:divBdr>
                                                                                                    <w:top w:val="none" w:sz="0" w:space="0" w:color="auto"/>
                                                                                                    <w:left w:val="none" w:sz="0" w:space="0" w:color="auto"/>
                                                                                                    <w:bottom w:val="none" w:sz="0" w:space="0" w:color="auto"/>
                                                                                                    <w:right w:val="none" w:sz="0" w:space="0" w:color="auto"/>
                                                                                                  </w:divBdr>
                                                                                                </w:div>
                                                                                              </w:divsChild>
                                                                                            </w:div>
                                                                                            <w:div w:id="1773276658">
                                                                                              <w:marLeft w:val="0"/>
                                                                                              <w:marRight w:val="0"/>
                                                                                              <w:marTop w:val="0"/>
                                                                                              <w:marBottom w:val="0"/>
                                                                                              <w:divBdr>
                                                                                                <w:top w:val="none" w:sz="0" w:space="0" w:color="auto"/>
                                                                                                <w:left w:val="none" w:sz="0" w:space="0" w:color="auto"/>
                                                                                                <w:bottom w:val="none" w:sz="0" w:space="0" w:color="auto"/>
                                                                                                <w:right w:val="none" w:sz="0" w:space="0" w:color="auto"/>
                                                                                              </w:divBdr>
                                                                                              <w:divsChild>
                                                                                                <w:div w:id="201229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9653045">
                                                                                      <w:marLeft w:val="0"/>
                                                                                      <w:marRight w:val="0"/>
                                                                                      <w:marTop w:val="0"/>
                                                                                      <w:marBottom w:val="0"/>
                                                                                      <w:divBdr>
                                                                                        <w:top w:val="single" w:sz="4" w:space="0" w:color="B9B9B9"/>
                                                                                        <w:left w:val="none" w:sz="0" w:space="0" w:color="auto"/>
                                                                                        <w:bottom w:val="none" w:sz="0" w:space="0" w:color="auto"/>
                                                                                        <w:right w:val="none" w:sz="0" w:space="0" w:color="auto"/>
                                                                                      </w:divBdr>
                                                                                      <w:divsChild>
                                                                                        <w:div w:id="1089275426">
                                                                                          <w:marLeft w:val="0"/>
                                                                                          <w:marRight w:val="0"/>
                                                                                          <w:marTop w:val="0"/>
                                                                                          <w:marBottom w:val="0"/>
                                                                                          <w:divBdr>
                                                                                            <w:top w:val="none" w:sz="0" w:space="0" w:color="auto"/>
                                                                                            <w:left w:val="none" w:sz="0" w:space="0" w:color="auto"/>
                                                                                            <w:bottom w:val="none" w:sz="0" w:space="0" w:color="auto"/>
                                                                                            <w:right w:val="none" w:sz="0" w:space="0" w:color="auto"/>
                                                                                          </w:divBdr>
                                                                                          <w:divsChild>
                                                                                            <w:div w:id="1001662519">
                                                                                              <w:marLeft w:val="0"/>
                                                                                              <w:marRight w:val="0"/>
                                                                                              <w:marTop w:val="0"/>
                                                                                              <w:marBottom w:val="0"/>
                                                                                              <w:divBdr>
                                                                                                <w:top w:val="none" w:sz="0" w:space="0" w:color="auto"/>
                                                                                                <w:left w:val="none" w:sz="0" w:space="0" w:color="auto"/>
                                                                                                <w:bottom w:val="none" w:sz="0" w:space="0" w:color="auto"/>
                                                                                                <w:right w:val="none" w:sz="0" w:space="0" w:color="auto"/>
                                                                                              </w:divBdr>
                                                                                              <w:divsChild>
                                                                                                <w:div w:id="552273291">
                                                                                                  <w:marLeft w:val="0"/>
                                                                                                  <w:marRight w:val="0"/>
                                                                                                  <w:marTop w:val="0"/>
                                                                                                  <w:marBottom w:val="0"/>
                                                                                                  <w:divBdr>
                                                                                                    <w:top w:val="none" w:sz="0" w:space="0" w:color="auto"/>
                                                                                                    <w:left w:val="none" w:sz="0" w:space="0" w:color="auto"/>
                                                                                                    <w:bottom w:val="none" w:sz="0" w:space="0" w:color="auto"/>
                                                                                                    <w:right w:val="none" w:sz="0" w:space="0" w:color="auto"/>
                                                                                                  </w:divBdr>
                                                                                                </w:div>
                                                                                              </w:divsChild>
                                                                                            </w:div>
                                                                                            <w:div w:id="1399205472">
                                                                                              <w:marLeft w:val="0"/>
                                                                                              <w:marRight w:val="0"/>
                                                                                              <w:marTop w:val="0"/>
                                                                                              <w:marBottom w:val="0"/>
                                                                                              <w:divBdr>
                                                                                                <w:top w:val="none" w:sz="0" w:space="0" w:color="auto"/>
                                                                                                <w:left w:val="none" w:sz="0" w:space="0" w:color="auto"/>
                                                                                                <w:bottom w:val="none" w:sz="0" w:space="0" w:color="auto"/>
                                                                                                <w:right w:val="none" w:sz="0" w:space="0" w:color="auto"/>
                                                                                              </w:divBdr>
                                                                                              <w:divsChild>
                                                                                                <w:div w:id="1751808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694295">
                                                                                      <w:marLeft w:val="0"/>
                                                                                      <w:marRight w:val="0"/>
                                                                                      <w:marTop w:val="0"/>
                                                                                      <w:marBottom w:val="0"/>
                                                                                      <w:divBdr>
                                                                                        <w:top w:val="single" w:sz="4" w:space="0" w:color="B9B9B9"/>
                                                                                        <w:left w:val="none" w:sz="0" w:space="0" w:color="auto"/>
                                                                                        <w:bottom w:val="none" w:sz="0" w:space="0" w:color="auto"/>
                                                                                        <w:right w:val="none" w:sz="0" w:space="0" w:color="auto"/>
                                                                                      </w:divBdr>
                                                                                      <w:divsChild>
                                                                                        <w:div w:id="492137625">
                                                                                          <w:marLeft w:val="0"/>
                                                                                          <w:marRight w:val="0"/>
                                                                                          <w:marTop w:val="0"/>
                                                                                          <w:marBottom w:val="0"/>
                                                                                          <w:divBdr>
                                                                                            <w:top w:val="none" w:sz="0" w:space="0" w:color="auto"/>
                                                                                            <w:left w:val="none" w:sz="0" w:space="0" w:color="auto"/>
                                                                                            <w:bottom w:val="none" w:sz="0" w:space="0" w:color="auto"/>
                                                                                            <w:right w:val="none" w:sz="0" w:space="0" w:color="auto"/>
                                                                                          </w:divBdr>
                                                                                          <w:divsChild>
                                                                                            <w:div w:id="196815065">
                                                                                              <w:marLeft w:val="0"/>
                                                                                              <w:marRight w:val="0"/>
                                                                                              <w:marTop w:val="0"/>
                                                                                              <w:marBottom w:val="0"/>
                                                                                              <w:divBdr>
                                                                                                <w:top w:val="none" w:sz="0" w:space="0" w:color="auto"/>
                                                                                                <w:left w:val="none" w:sz="0" w:space="0" w:color="auto"/>
                                                                                                <w:bottom w:val="none" w:sz="0" w:space="0" w:color="auto"/>
                                                                                                <w:right w:val="none" w:sz="0" w:space="0" w:color="auto"/>
                                                                                              </w:divBdr>
                                                                                              <w:divsChild>
                                                                                                <w:div w:id="566262950">
                                                                                                  <w:marLeft w:val="0"/>
                                                                                                  <w:marRight w:val="0"/>
                                                                                                  <w:marTop w:val="0"/>
                                                                                                  <w:marBottom w:val="0"/>
                                                                                                  <w:divBdr>
                                                                                                    <w:top w:val="none" w:sz="0" w:space="0" w:color="auto"/>
                                                                                                    <w:left w:val="none" w:sz="0" w:space="0" w:color="auto"/>
                                                                                                    <w:bottom w:val="none" w:sz="0" w:space="0" w:color="auto"/>
                                                                                                    <w:right w:val="none" w:sz="0" w:space="0" w:color="auto"/>
                                                                                                  </w:divBdr>
                                                                                                </w:div>
                                                                                              </w:divsChild>
                                                                                            </w:div>
                                                                                            <w:div w:id="1488277637">
                                                                                              <w:marLeft w:val="0"/>
                                                                                              <w:marRight w:val="0"/>
                                                                                              <w:marTop w:val="0"/>
                                                                                              <w:marBottom w:val="0"/>
                                                                                              <w:divBdr>
                                                                                                <w:top w:val="none" w:sz="0" w:space="0" w:color="auto"/>
                                                                                                <w:left w:val="none" w:sz="0" w:space="0" w:color="auto"/>
                                                                                                <w:bottom w:val="none" w:sz="0" w:space="0" w:color="auto"/>
                                                                                                <w:right w:val="none" w:sz="0" w:space="0" w:color="auto"/>
                                                                                              </w:divBdr>
                                                                                              <w:divsChild>
                                                                                                <w:div w:id="1938948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72755">
                                                                                      <w:marLeft w:val="0"/>
                                                                                      <w:marRight w:val="0"/>
                                                                                      <w:marTop w:val="0"/>
                                                                                      <w:marBottom w:val="0"/>
                                                                                      <w:divBdr>
                                                                                        <w:top w:val="single" w:sz="4" w:space="0" w:color="B9B9B9"/>
                                                                                        <w:left w:val="none" w:sz="0" w:space="0" w:color="auto"/>
                                                                                        <w:bottom w:val="none" w:sz="0" w:space="0" w:color="auto"/>
                                                                                        <w:right w:val="none" w:sz="0" w:space="0" w:color="auto"/>
                                                                                      </w:divBdr>
                                                                                      <w:divsChild>
                                                                                        <w:div w:id="175996815">
                                                                                          <w:marLeft w:val="0"/>
                                                                                          <w:marRight w:val="0"/>
                                                                                          <w:marTop w:val="0"/>
                                                                                          <w:marBottom w:val="0"/>
                                                                                          <w:divBdr>
                                                                                            <w:top w:val="none" w:sz="0" w:space="0" w:color="auto"/>
                                                                                            <w:left w:val="none" w:sz="0" w:space="0" w:color="auto"/>
                                                                                            <w:bottom w:val="none" w:sz="0" w:space="0" w:color="auto"/>
                                                                                            <w:right w:val="none" w:sz="0" w:space="0" w:color="auto"/>
                                                                                          </w:divBdr>
                                                                                          <w:divsChild>
                                                                                            <w:div w:id="116336529">
                                                                                              <w:marLeft w:val="0"/>
                                                                                              <w:marRight w:val="0"/>
                                                                                              <w:marTop w:val="0"/>
                                                                                              <w:marBottom w:val="0"/>
                                                                                              <w:divBdr>
                                                                                                <w:top w:val="none" w:sz="0" w:space="0" w:color="auto"/>
                                                                                                <w:left w:val="none" w:sz="0" w:space="0" w:color="auto"/>
                                                                                                <w:bottom w:val="none" w:sz="0" w:space="0" w:color="auto"/>
                                                                                                <w:right w:val="none" w:sz="0" w:space="0" w:color="auto"/>
                                                                                              </w:divBdr>
                                                                                              <w:divsChild>
                                                                                                <w:div w:id="1948657860">
                                                                                                  <w:marLeft w:val="0"/>
                                                                                                  <w:marRight w:val="0"/>
                                                                                                  <w:marTop w:val="0"/>
                                                                                                  <w:marBottom w:val="0"/>
                                                                                                  <w:divBdr>
                                                                                                    <w:top w:val="none" w:sz="0" w:space="0" w:color="auto"/>
                                                                                                    <w:left w:val="none" w:sz="0" w:space="0" w:color="auto"/>
                                                                                                    <w:bottom w:val="none" w:sz="0" w:space="0" w:color="auto"/>
                                                                                                    <w:right w:val="none" w:sz="0" w:space="0" w:color="auto"/>
                                                                                                  </w:divBdr>
                                                                                                </w:div>
                                                                                              </w:divsChild>
                                                                                            </w:div>
                                                                                            <w:div w:id="804279038">
                                                                                              <w:marLeft w:val="0"/>
                                                                                              <w:marRight w:val="0"/>
                                                                                              <w:marTop w:val="0"/>
                                                                                              <w:marBottom w:val="0"/>
                                                                                              <w:divBdr>
                                                                                                <w:top w:val="none" w:sz="0" w:space="0" w:color="auto"/>
                                                                                                <w:left w:val="none" w:sz="0" w:space="0" w:color="auto"/>
                                                                                                <w:bottom w:val="none" w:sz="0" w:space="0" w:color="auto"/>
                                                                                                <w:right w:val="none" w:sz="0" w:space="0" w:color="auto"/>
                                                                                              </w:divBdr>
                                                                                              <w:divsChild>
                                                                                                <w:div w:id="876821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527987">
                                                                                      <w:marLeft w:val="0"/>
                                                                                      <w:marRight w:val="0"/>
                                                                                      <w:marTop w:val="0"/>
                                                                                      <w:marBottom w:val="0"/>
                                                                                      <w:divBdr>
                                                                                        <w:top w:val="single" w:sz="4" w:space="0" w:color="B9B9B9"/>
                                                                                        <w:left w:val="none" w:sz="0" w:space="0" w:color="auto"/>
                                                                                        <w:bottom w:val="none" w:sz="0" w:space="0" w:color="auto"/>
                                                                                        <w:right w:val="none" w:sz="0" w:space="0" w:color="auto"/>
                                                                                      </w:divBdr>
                                                                                      <w:divsChild>
                                                                                        <w:div w:id="1857963028">
                                                                                          <w:marLeft w:val="0"/>
                                                                                          <w:marRight w:val="0"/>
                                                                                          <w:marTop w:val="0"/>
                                                                                          <w:marBottom w:val="0"/>
                                                                                          <w:divBdr>
                                                                                            <w:top w:val="none" w:sz="0" w:space="0" w:color="auto"/>
                                                                                            <w:left w:val="none" w:sz="0" w:space="0" w:color="auto"/>
                                                                                            <w:bottom w:val="none" w:sz="0" w:space="0" w:color="auto"/>
                                                                                            <w:right w:val="none" w:sz="0" w:space="0" w:color="auto"/>
                                                                                          </w:divBdr>
                                                                                          <w:divsChild>
                                                                                            <w:div w:id="1612281186">
                                                                                              <w:marLeft w:val="0"/>
                                                                                              <w:marRight w:val="0"/>
                                                                                              <w:marTop w:val="0"/>
                                                                                              <w:marBottom w:val="0"/>
                                                                                              <w:divBdr>
                                                                                                <w:top w:val="none" w:sz="0" w:space="0" w:color="auto"/>
                                                                                                <w:left w:val="none" w:sz="0" w:space="0" w:color="auto"/>
                                                                                                <w:bottom w:val="none" w:sz="0" w:space="0" w:color="auto"/>
                                                                                                <w:right w:val="none" w:sz="0" w:space="0" w:color="auto"/>
                                                                                              </w:divBdr>
                                                                                              <w:divsChild>
                                                                                                <w:div w:id="417290759">
                                                                                                  <w:marLeft w:val="0"/>
                                                                                                  <w:marRight w:val="0"/>
                                                                                                  <w:marTop w:val="0"/>
                                                                                                  <w:marBottom w:val="0"/>
                                                                                                  <w:divBdr>
                                                                                                    <w:top w:val="none" w:sz="0" w:space="0" w:color="auto"/>
                                                                                                    <w:left w:val="none" w:sz="0" w:space="0" w:color="auto"/>
                                                                                                    <w:bottom w:val="none" w:sz="0" w:space="0" w:color="auto"/>
                                                                                                    <w:right w:val="none" w:sz="0" w:space="0" w:color="auto"/>
                                                                                                  </w:divBdr>
                                                                                                </w:div>
                                                                                              </w:divsChild>
                                                                                            </w:div>
                                                                                            <w:div w:id="2049991791">
                                                                                              <w:marLeft w:val="0"/>
                                                                                              <w:marRight w:val="0"/>
                                                                                              <w:marTop w:val="0"/>
                                                                                              <w:marBottom w:val="0"/>
                                                                                              <w:divBdr>
                                                                                                <w:top w:val="none" w:sz="0" w:space="0" w:color="auto"/>
                                                                                                <w:left w:val="none" w:sz="0" w:space="0" w:color="auto"/>
                                                                                                <w:bottom w:val="none" w:sz="0" w:space="0" w:color="auto"/>
                                                                                                <w:right w:val="none" w:sz="0" w:space="0" w:color="auto"/>
                                                                                              </w:divBdr>
                                                                                              <w:divsChild>
                                                                                                <w:div w:id="1234244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5339749">
                                                                                      <w:marLeft w:val="0"/>
                                                                                      <w:marRight w:val="0"/>
                                                                                      <w:marTop w:val="0"/>
                                                                                      <w:marBottom w:val="0"/>
                                                                                      <w:divBdr>
                                                                                        <w:top w:val="single" w:sz="4" w:space="0" w:color="B9B9B9"/>
                                                                                        <w:left w:val="none" w:sz="0" w:space="0" w:color="auto"/>
                                                                                        <w:bottom w:val="none" w:sz="0" w:space="0" w:color="auto"/>
                                                                                        <w:right w:val="none" w:sz="0" w:space="0" w:color="auto"/>
                                                                                      </w:divBdr>
                                                                                      <w:divsChild>
                                                                                        <w:div w:id="851534887">
                                                                                          <w:marLeft w:val="0"/>
                                                                                          <w:marRight w:val="0"/>
                                                                                          <w:marTop w:val="0"/>
                                                                                          <w:marBottom w:val="0"/>
                                                                                          <w:divBdr>
                                                                                            <w:top w:val="none" w:sz="0" w:space="0" w:color="auto"/>
                                                                                            <w:left w:val="none" w:sz="0" w:space="0" w:color="auto"/>
                                                                                            <w:bottom w:val="none" w:sz="0" w:space="0" w:color="auto"/>
                                                                                            <w:right w:val="none" w:sz="0" w:space="0" w:color="auto"/>
                                                                                          </w:divBdr>
                                                                                          <w:divsChild>
                                                                                            <w:div w:id="73669940">
                                                                                              <w:marLeft w:val="0"/>
                                                                                              <w:marRight w:val="0"/>
                                                                                              <w:marTop w:val="0"/>
                                                                                              <w:marBottom w:val="0"/>
                                                                                              <w:divBdr>
                                                                                                <w:top w:val="none" w:sz="0" w:space="0" w:color="auto"/>
                                                                                                <w:left w:val="none" w:sz="0" w:space="0" w:color="auto"/>
                                                                                                <w:bottom w:val="none" w:sz="0" w:space="0" w:color="auto"/>
                                                                                                <w:right w:val="none" w:sz="0" w:space="0" w:color="auto"/>
                                                                                              </w:divBdr>
                                                                                              <w:divsChild>
                                                                                                <w:div w:id="1880780778">
                                                                                                  <w:marLeft w:val="0"/>
                                                                                                  <w:marRight w:val="0"/>
                                                                                                  <w:marTop w:val="0"/>
                                                                                                  <w:marBottom w:val="0"/>
                                                                                                  <w:divBdr>
                                                                                                    <w:top w:val="none" w:sz="0" w:space="0" w:color="auto"/>
                                                                                                    <w:left w:val="none" w:sz="0" w:space="0" w:color="auto"/>
                                                                                                    <w:bottom w:val="none" w:sz="0" w:space="0" w:color="auto"/>
                                                                                                    <w:right w:val="none" w:sz="0" w:space="0" w:color="auto"/>
                                                                                                  </w:divBdr>
                                                                                                </w:div>
                                                                                              </w:divsChild>
                                                                                            </w:div>
                                                                                            <w:div w:id="892621651">
                                                                                              <w:marLeft w:val="0"/>
                                                                                              <w:marRight w:val="0"/>
                                                                                              <w:marTop w:val="0"/>
                                                                                              <w:marBottom w:val="0"/>
                                                                                              <w:divBdr>
                                                                                                <w:top w:val="none" w:sz="0" w:space="0" w:color="auto"/>
                                                                                                <w:left w:val="none" w:sz="0" w:space="0" w:color="auto"/>
                                                                                                <w:bottom w:val="none" w:sz="0" w:space="0" w:color="auto"/>
                                                                                                <w:right w:val="none" w:sz="0" w:space="0" w:color="auto"/>
                                                                                              </w:divBdr>
                                                                                              <w:divsChild>
                                                                                                <w:div w:id="142857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41778">
                                                                                      <w:marLeft w:val="0"/>
                                                                                      <w:marRight w:val="0"/>
                                                                                      <w:marTop w:val="0"/>
                                                                                      <w:marBottom w:val="0"/>
                                                                                      <w:divBdr>
                                                                                        <w:top w:val="single" w:sz="4" w:space="0" w:color="B9B9B9"/>
                                                                                        <w:left w:val="none" w:sz="0" w:space="0" w:color="auto"/>
                                                                                        <w:bottom w:val="none" w:sz="0" w:space="0" w:color="auto"/>
                                                                                        <w:right w:val="none" w:sz="0" w:space="0" w:color="auto"/>
                                                                                      </w:divBdr>
                                                                                      <w:divsChild>
                                                                                        <w:div w:id="131141451">
                                                                                          <w:marLeft w:val="0"/>
                                                                                          <w:marRight w:val="0"/>
                                                                                          <w:marTop w:val="0"/>
                                                                                          <w:marBottom w:val="0"/>
                                                                                          <w:divBdr>
                                                                                            <w:top w:val="none" w:sz="0" w:space="0" w:color="auto"/>
                                                                                            <w:left w:val="none" w:sz="0" w:space="0" w:color="auto"/>
                                                                                            <w:bottom w:val="none" w:sz="0" w:space="0" w:color="auto"/>
                                                                                            <w:right w:val="none" w:sz="0" w:space="0" w:color="auto"/>
                                                                                          </w:divBdr>
                                                                                          <w:divsChild>
                                                                                            <w:div w:id="1120882503">
                                                                                              <w:marLeft w:val="0"/>
                                                                                              <w:marRight w:val="0"/>
                                                                                              <w:marTop w:val="0"/>
                                                                                              <w:marBottom w:val="0"/>
                                                                                              <w:divBdr>
                                                                                                <w:top w:val="none" w:sz="0" w:space="0" w:color="auto"/>
                                                                                                <w:left w:val="none" w:sz="0" w:space="0" w:color="auto"/>
                                                                                                <w:bottom w:val="none" w:sz="0" w:space="0" w:color="auto"/>
                                                                                                <w:right w:val="none" w:sz="0" w:space="0" w:color="auto"/>
                                                                                              </w:divBdr>
                                                                                              <w:divsChild>
                                                                                                <w:div w:id="378893302">
                                                                                                  <w:marLeft w:val="0"/>
                                                                                                  <w:marRight w:val="0"/>
                                                                                                  <w:marTop w:val="0"/>
                                                                                                  <w:marBottom w:val="0"/>
                                                                                                  <w:divBdr>
                                                                                                    <w:top w:val="none" w:sz="0" w:space="0" w:color="auto"/>
                                                                                                    <w:left w:val="none" w:sz="0" w:space="0" w:color="auto"/>
                                                                                                    <w:bottom w:val="none" w:sz="0" w:space="0" w:color="auto"/>
                                                                                                    <w:right w:val="none" w:sz="0" w:space="0" w:color="auto"/>
                                                                                                  </w:divBdr>
                                                                                                </w:div>
                                                                                              </w:divsChild>
                                                                                            </w:div>
                                                                                            <w:div w:id="1932616147">
                                                                                              <w:marLeft w:val="0"/>
                                                                                              <w:marRight w:val="0"/>
                                                                                              <w:marTop w:val="0"/>
                                                                                              <w:marBottom w:val="0"/>
                                                                                              <w:divBdr>
                                                                                                <w:top w:val="none" w:sz="0" w:space="0" w:color="auto"/>
                                                                                                <w:left w:val="none" w:sz="0" w:space="0" w:color="auto"/>
                                                                                                <w:bottom w:val="none" w:sz="0" w:space="0" w:color="auto"/>
                                                                                                <w:right w:val="none" w:sz="0" w:space="0" w:color="auto"/>
                                                                                              </w:divBdr>
                                                                                              <w:divsChild>
                                                                                                <w:div w:id="187014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498233">
                                                                                      <w:marLeft w:val="0"/>
                                                                                      <w:marRight w:val="0"/>
                                                                                      <w:marTop w:val="0"/>
                                                                                      <w:marBottom w:val="0"/>
                                                                                      <w:divBdr>
                                                                                        <w:top w:val="single" w:sz="4" w:space="0" w:color="B9B9B9"/>
                                                                                        <w:left w:val="none" w:sz="0" w:space="0" w:color="auto"/>
                                                                                        <w:bottom w:val="none" w:sz="0" w:space="0" w:color="auto"/>
                                                                                        <w:right w:val="none" w:sz="0" w:space="0" w:color="auto"/>
                                                                                      </w:divBdr>
                                                                                      <w:divsChild>
                                                                                        <w:div w:id="181089749">
                                                                                          <w:marLeft w:val="0"/>
                                                                                          <w:marRight w:val="0"/>
                                                                                          <w:marTop w:val="0"/>
                                                                                          <w:marBottom w:val="0"/>
                                                                                          <w:divBdr>
                                                                                            <w:top w:val="none" w:sz="0" w:space="0" w:color="auto"/>
                                                                                            <w:left w:val="none" w:sz="0" w:space="0" w:color="auto"/>
                                                                                            <w:bottom w:val="none" w:sz="0" w:space="0" w:color="auto"/>
                                                                                            <w:right w:val="none" w:sz="0" w:space="0" w:color="auto"/>
                                                                                          </w:divBdr>
                                                                                          <w:divsChild>
                                                                                            <w:div w:id="19011049">
                                                                                              <w:marLeft w:val="0"/>
                                                                                              <w:marRight w:val="0"/>
                                                                                              <w:marTop w:val="0"/>
                                                                                              <w:marBottom w:val="0"/>
                                                                                              <w:divBdr>
                                                                                                <w:top w:val="none" w:sz="0" w:space="0" w:color="auto"/>
                                                                                                <w:left w:val="none" w:sz="0" w:space="0" w:color="auto"/>
                                                                                                <w:bottom w:val="none" w:sz="0" w:space="0" w:color="auto"/>
                                                                                                <w:right w:val="none" w:sz="0" w:space="0" w:color="auto"/>
                                                                                              </w:divBdr>
                                                                                              <w:divsChild>
                                                                                                <w:div w:id="2024551341">
                                                                                                  <w:marLeft w:val="0"/>
                                                                                                  <w:marRight w:val="0"/>
                                                                                                  <w:marTop w:val="0"/>
                                                                                                  <w:marBottom w:val="0"/>
                                                                                                  <w:divBdr>
                                                                                                    <w:top w:val="none" w:sz="0" w:space="0" w:color="auto"/>
                                                                                                    <w:left w:val="none" w:sz="0" w:space="0" w:color="auto"/>
                                                                                                    <w:bottom w:val="none" w:sz="0" w:space="0" w:color="auto"/>
                                                                                                    <w:right w:val="none" w:sz="0" w:space="0" w:color="auto"/>
                                                                                                  </w:divBdr>
                                                                                                </w:div>
                                                                                              </w:divsChild>
                                                                                            </w:div>
                                                                                            <w:div w:id="1921869220">
                                                                                              <w:marLeft w:val="0"/>
                                                                                              <w:marRight w:val="0"/>
                                                                                              <w:marTop w:val="0"/>
                                                                                              <w:marBottom w:val="0"/>
                                                                                              <w:divBdr>
                                                                                                <w:top w:val="none" w:sz="0" w:space="0" w:color="auto"/>
                                                                                                <w:left w:val="none" w:sz="0" w:space="0" w:color="auto"/>
                                                                                                <w:bottom w:val="none" w:sz="0" w:space="0" w:color="auto"/>
                                                                                                <w:right w:val="none" w:sz="0" w:space="0" w:color="auto"/>
                                                                                              </w:divBdr>
                                                                                              <w:divsChild>
                                                                                                <w:div w:id="37724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075366">
                                                                                      <w:marLeft w:val="0"/>
                                                                                      <w:marRight w:val="0"/>
                                                                                      <w:marTop w:val="0"/>
                                                                                      <w:marBottom w:val="0"/>
                                                                                      <w:divBdr>
                                                                                        <w:top w:val="single" w:sz="4" w:space="0" w:color="B9B9B9"/>
                                                                                        <w:left w:val="none" w:sz="0" w:space="0" w:color="auto"/>
                                                                                        <w:bottom w:val="none" w:sz="0" w:space="0" w:color="auto"/>
                                                                                        <w:right w:val="none" w:sz="0" w:space="0" w:color="auto"/>
                                                                                      </w:divBdr>
                                                                                      <w:divsChild>
                                                                                        <w:div w:id="305935225">
                                                                                          <w:marLeft w:val="0"/>
                                                                                          <w:marRight w:val="0"/>
                                                                                          <w:marTop w:val="0"/>
                                                                                          <w:marBottom w:val="0"/>
                                                                                          <w:divBdr>
                                                                                            <w:top w:val="none" w:sz="0" w:space="0" w:color="auto"/>
                                                                                            <w:left w:val="none" w:sz="0" w:space="0" w:color="auto"/>
                                                                                            <w:bottom w:val="none" w:sz="0" w:space="0" w:color="auto"/>
                                                                                            <w:right w:val="none" w:sz="0" w:space="0" w:color="auto"/>
                                                                                          </w:divBdr>
                                                                                          <w:divsChild>
                                                                                            <w:div w:id="423188352">
                                                                                              <w:marLeft w:val="0"/>
                                                                                              <w:marRight w:val="0"/>
                                                                                              <w:marTop w:val="0"/>
                                                                                              <w:marBottom w:val="0"/>
                                                                                              <w:divBdr>
                                                                                                <w:top w:val="none" w:sz="0" w:space="0" w:color="auto"/>
                                                                                                <w:left w:val="none" w:sz="0" w:space="0" w:color="auto"/>
                                                                                                <w:bottom w:val="none" w:sz="0" w:space="0" w:color="auto"/>
                                                                                                <w:right w:val="none" w:sz="0" w:space="0" w:color="auto"/>
                                                                                              </w:divBdr>
                                                                                              <w:divsChild>
                                                                                                <w:div w:id="2003698535">
                                                                                                  <w:marLeft w:val="0"/>
                                                                                                  <w:marRight w:val="0"/>
                                                                                                  <w:marTop w:val="0"/>
                                                                                                  <w:marBottom w:val="0"/>
                                                                                                  <w:divBdr>
                                                                                                    <w:top w:val="none" w:sz="0" w:space="0" w:color="auto"/>
                                                                                                    <w:left w:val="none" w:sz="0" w:space="0" w:color="auto"/>
                                                                                                    <w:bottom w:val="none" w:sz="0" w:space="0" w:color="auto"/>
                                                                                                    <w:right w:val="none" w:sz="0" w:space="0" w:color="auto"/>
                                                                                                  </w:divBdr>
                                                                                                </w:div>
                                                                                              </w:divsChild>
                                                                                            </w:div>
                                                                                            <w:div w:id="931082077">
                                                                                              <w:marLeft w:val="0"/>
                                                                                              <w:marRight w:val="0"/>
                                                                                              <w:marTop w:val="0"/>
                                                                                              <w:marBottom w:val="0"/>
                                                                                              <w:divBdr>
                                                                                                <w:top w:val="none" w:sz="0" w:space="0" w:color="auto"/>
                                                                                                <w:left w:val="none" w:sz="0" w:space="0" w:color="auto"/>
                                                                                                <w:bottom w:val="none" w:sz="0" w:space="0" w:color="auto"/>
                                                                                                <w:right w:val="none" w:sz="0" w:space="0" w:color="auto"/>
                                                                                              </w:divBdr>
                                                                                              <w:divsChild>
                                                                                                <w:div w:id="2102555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125056">
                                                                                      <w:marLeft w:val="0"/>
                                                                                      <w:marRight w:val="0"/>
                                                                                      <w:marTop w:val="0"/>
                                                                                      <w:marBottom w:val="0"/>
                                                                                      <w:divBdr>
                                                                                        <w:top w:val="single" w:sz="4" w:space="0" w:color="B9B9B9"/>
                                                                                        <w:left w:val="none" w:sz="0" w:space="0" w:color="auto"/>
                                                                                        <w:bottom w:val="none" w:sz="0" w:space="0" w:color="auto"/>
                                                                                        <w:right w:val="none" w:sz="0" w:space="0" w:color="auto"/>
                                                                                      </w:divBdr>
                                                                                      <w:divsChild>
                                                                                        <w:div w:id="1213423605">
                                                                                          <w:marLeft w:val="0"/>
                                                                                          <w:marRight w:val="0"/>
                                                                                          <w:marTop w:val="0"/>
                                                                                          <w:marBottom w:val="0"/>
                                                                                          <w:divBdr>
                                                                                            <w:top w:val="none" w:sz="0" w:space="0" w:color="auto"/>
                                                                                            <w:left w:val="none" w:sz="0" w:space="0" w:color="auto"/>
                                                                                            <w:bottom w:val="none" w:sz="0" w:space="0" w:color="auto"/>
                                                                                            <w:right w:val="none" w:sz="0" w:space="0" w:color="auto"/>
                                                                                          </w:divBdr>
                                                                                          <w:divsChild>
                                                                                            <w:div w:id="377359112">
                                                                                              <w:marLeft w:val="0"/>
                                                                                              <w:marRight w:val="0"/>
                                                                                              <w:marTop w:val="0"/>
                                                                                              <w:marBottom w:val="0"/>
                                                                                              <w:divBdr>
                                                                                                <w:top w:val="none" w:sz="0" w:space="0" w:color="auto"/>
                                                                                                <w:left w:val="none" w:sz="0" w:space="0" w:color="auto"/>
                                                                                                <w:bottom w:val="none" w:sz="0" w:space="0" w:color="auto"/>
                                                                                                <w:right w:val="none" w:sz="0" w:space="0" w:color="auto"/>
                                                                                              </w:divBdr>
                                                                                              <w:divsChild>
                                                                                                <w:div w:id="1773670398">
                                                                                                  <w:marLeft w:val="0"/>
                                                                                                  <w:marRight w:val="0"/>
                                                                                                  <w:marTop w:val="0"/>
                                                                                                  <w:marBottom w:val="0"/>
                                                                                                  <w:divBdr>
                                                                                                    <w:top w:val="none" w:sz="0" w:space="0" w:color="auto"/>
                                                                                                    <w:left w:val="none" w:sz="0" w:space="0" w:color="auto"/>
                                                                                                    <w:bottom w:val="none" w:sz="0" w:space="0" w:color="auto"/>
                                                                                                    <w:right w:val="none" w:sz="0" w:space="0" w:color="auto"/>
                                                                                                  </w:divBdr>
                                                                                                </w:div>
                                                                                              </w:divsChild>
                                                                                            </w:div>
                                                                                            <w:div w:id="1509558495">
                                                                                              <w:marLeft w:val="0"/>
                                                                                              <w:marRight w:val="0"/>
                                                                                              <w:marTop w:val="0"/>
                                                                                              <w:marBottom w:val="0"/>
                                                                                              <w:divBdr>
                                                                                                <w:top w:val="none" w:sz="0" w:space="0" w:color="auto"/>
                                                                                                <w:left w:val="none" w:sz="0" w:space="0" w:color="auto"/>
                                                                                                <w:bottom w:val="none" w:sz="0" w:space="0" w:color="auto"/>
                                                                                                <w:right w:val="none" w:sz="0" w:space="0" w:color="auto"/>
                                                                                              </w:divBdr>
                                                                                              <w:divsChild>
                                                                                                <w:div w:id="17629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8027363">
                                                                                      <w:marLeft w:val="0"/>
                                                                                      <w:marRight w:val="0"/>
                                                                                      <w:marTop w:val="0"/>
                                                                                      <w:marBottom w:val="0"/>
                                                                                      <w:divBdr>
                                                                                        <w:top w:val="single" w:sz="4" w:space="0" w:color="B9B9B9"/>
                                                                                        <w:left w:val="none" w:sz="0" w:space="0" w:color="auto"/>
                                                                                        <w:bottom w:val="none" w:sz="0" w:space="0" w:color="auto"/>
                                                                                        <w:right w:val="none" w:sz="0" w:space="0" w:color="auto"/>
                                                                                      </w:divBdr>
                                                                                      <w:divsChild>
                                                                                        <w:div w:id="1793671171">
                                                                                          <w:marLeft w:val="0"/>
                                                                                          <w:marRight w:val="0"/>
                                                                                          <w:marTop w:val="0"/>
                                                                                          <w:marBottom w:val="0"/>
                                                                                          <w:divBdr>
                                                                                            <w:top w:val="none" w:sz="0" w:space="0" w:color="auto"/>
                                                                                            <w:left w:val="none" w:sz="0" w:space="0" w:color="auto"/>
                                                                                            <w:bottom w:val="none" w:sz="0" w:space="0" w:color="auto"/>
                                                                                            <w:right w:val="none" w:sz="0" w:space="0" w:color="auto"/>
                                                                                          </w:divBdr>
                                                                                          <w:divsChild>
                                                                                            <w:div w:id="1045985088">
                                                                                              <w:marLeft w:val="0"/>
                                                                                              <w:marRight w:val="0"/>
                                                                                              <w:marTop w:val="0"/>
                                                                                              <w:marBottom w:val="0"/>
                                                                                              <w:divBdr>
                                                                                                <w:top w:val="none" w:sz="0" w:space="0" w:color="auto"/>
                                                                                                <w:left w:val="none" w:sz="0" w:space="0" w:color="auto"/>
                                                                                                <w:bottom w:val="none" w:sz="0" w:space="0" w:color="auto"/>
                                                                                                <w:right w:val="none" w:sz="0" w:space="0" w:color="auto"/>
                                                                                              </w:divBdr>
                                                                                              <w:divsChild>
                                                                                                <w:div w:id="1818692163">
                                                                                                  <w:marLeft w:val="0"/>
                                                                                                  <w:marRight w:val="0"/>
                                                                                                  <w:marTop w:val="0"/>
                                                                                                  <w:marBottom w:val="0"/>
                                                                                                  <w:divBdr>
                                                                                                    <w:top w:val="none" w:sz="0" w:space="0" w:color="auto"/>
                                                                                                    <w:left w:val="none" w:sz="0" w:space="0" w:color="auto"/>
                                                                                                    <w:bottom w:val="none" w:sz="0" w:space="0" w:color="auto"/>
                                                                                                    <w:right w:val="none" w:sz="0" w:space="0" w:color="auto"/>
                                                                                                  </w:divBdr>
                                                                                                </w:div>
                                                                                              </w:divsChild>
                                                                                            </w:div>
                                                                                            <w:div w:id="1518159046">
                                                                                              <w:marLeft w:val="0"/>
                                                                                              <w:marRight w:val="0"/>
                                                                                              <w:marTop w:val="0"/>
                                                                                              <w:marBottom w:val="0"/>
                                                                                              <w:divBdr>
                                                                                                <w:top w:val="none" w:sz="0" w:space="0" w:color="auto"/>
                                                                                                <w:left w:val="none" w:sz="0" w:space="0" w:color="auto"/>
                                                                                                <w:bottom w:val="none" w:sz="0" w:space="0" w:color="auto"/>
                                                                                                <w:right w:val="none" w:sz="0" w:space="0" w:color="auto"/>
                                                                                              </w:divBdr>
                                                                                              <w:divsChild>
                                                                                                <w:div w:id="19975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186422">
                                                                                      <w:marLeft w:val="0"/>
                                                                                      <w:marRight w:val="0"/>
                                                                                      <w:marTop w:val="0"/>
                                                                                      <w:marBottom w:val="0"/>
                                                                                      <w:divBdr>
                                                                                        <w:top w:val="single" w:sz="4" w:space="0" w:color="B9B9B9"/>
                                                                                        <w:left w:val="none" w:sz="0" w:space="0" w:color="auto"/>
                                                                                        <w:bottom w:val="none" w:sz="0" w:space="0" w:color="auto"/>
                                                                                        <w:right w:val="none" w:sz="0" w:space="0" w:color="auto"/>
                                                                                      </w:divBdr>
                                                                                      <w:divsChild>
                                                                                        <w:div w:id="1558200790">
                                                                                          <w:marLeft w:val="0"/>
                                                                                          <w:marRight w:val="0"/>
                                                                                          <w:marTop w:val="0"/>
                                                                                          <w:marBottom w:val="0"/>
                                                                                          <w:divBdr>
                                                                                            <w:top w:val="none" w:sz="0" w:space="0" w:color="auto"/>
                                                                                            <w:left w:val="none" w:sz="0" w:space="0" w:color="auto"/>
                                                                                            <w:bottom w:val="none" w:sz="0" w:space="0" w:color="auto"/>
                                                                                            <w:right w:val="none" w:sz="0" w:space="0" w:color="auto"/>
                                                                                          </w:divBdr>
                                                                                          <w:divsChild>
                                                                                            <w:div w:id="1024936476">
                                                                                              <w:marLeft w:val="0"/>
                                                                                              <w:marRight w:val="0"/>
                                                                                              <w:marTop w:val="0"/>
                                                                                              <w:marBottom w:val="0"/>
                                                                                              <w:divBdr>
                                                                                                <w:top w:val="none" w:sz="0" w:space="0" w:color="auto"/>
                                                                                                <w:left w:val="none" w:sz="0" w:space="0" w:color="auto"/>
                                                                                                <w:bottom w:val="none" w:sz="0" w:space="0" w:color="auto"/>
                                                                                                <w:right w:val="none" w:sz="0" w:space="0" w:color="auto"/>
                                                                                              </w:divBdr>
                                                                                              <w:divsChild>
                                                                                                <w:div w:id="419718963">
                                                                                                  <w:marLeft w:val="0"/>
                                                                                                  <w:marRight w:val="0"/>
                                                                                                  <w:marTop w:val="0"/>
                                                                                                  <w:marBottom w:val="0"/>
                                                                                                  <w:divBdr>
                                                                                                    <w:top w:val="none" w:sz="0" w:space="0" w:color="auto"/>
                                                                                                    <w:left w:val="none" w:sz="0" w:space="0" w:color="auto"/>
                                                                                                    <w:bottom w:val="none" w:sz="0" w:space="0" w:color="auto"/>
                                                                                                    <w:right w:val="none" w:sz="0" w:space="0" w:color="auto"/>
                                                                                                  </w:divBdr>
                                                                                                </w:div>
                                                                                              </w:divsChild>
                                                                                            </w:div>
                                                                                            <w:div w:id="2055229007">
                                                                                              <w:marLeft w:val="0"/>
                                                                                              <w:marRight w:val="0"/>
                                                                                              <w:marTop w:val="0"/>
                                                                                              <w:marBottom w:val="0"/>
                                                                                              <w:divBdr>
                                                                                                <w:top w:val="none" w:sz="0" w:space="0" w:color="auto"/>
                                                                                                <w:left w:val="none" w:sz="0" w:space="0" w:color="auto"/>
                                                                                                <w:bottom w:val="none" w:sz="0" w:space="0" w:color="auto"/>
                                                                                                <w:right w:val="none" w:sz="0" w:space="0" w:color="auto"/>
                                                                                              </w:divBdr>
                                                                                              <w:divsChild>
                                                                                                <w:div w:id="541019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765575">
                                                                                      <w:marLeft w:val="0"/>
                                                                                      <w:marRight w:val="0"/>
                                                                                      <w:marTop w:val="0"/>
                                                                                      <w:marBottom w:val="0"/>
                                                                                      <w:divBdr>
                                                                                        <w:top w:val="single" w:sz="4" w:space="0" w:color="B9B9B9"/>
                                                                                        <w:left w:val="none" w:sz="0" w:space="0" w:color="auto"/>
                                                                                        <w:bottom w:val="none" w:sz="0" w:space="0" w:color="auto"/>
                                                                                        <w:right w:val="none" w:sz="0" w:space="0" w:color="auto"/>
                                                                                      </w:divBdr>
                                                                                      <w:divsChild>
                                                                                        <w:div w:id="2090540963">
                                                                                          <w:marLeft w:val="0"/>
                                                                                          <w:marRight w:val="0"/>
                                                                                          <w:marTop w:val="0"/>
                                                                                          <w:marBottom w:val="0"/>
                                                                                          <w:divBdr>
                                                                                            <w:top w:val="none" w:sz="0" w:space="0" w:color="auto"/>
                                                                                            <w:left w:val="none" w:sz="0" w:space="0" w:color="auto"/>
                                                                                            <w:bottom w:val="none" w:sz="0" w:space="0" w:color="auto"/>
                                                                                            <w:right w:val="none" w:sz="0" w:space="0" w:color="auto"/>
                                                                                          </w:divBdr>
                                                                                          <w:divsChild>
                                                                                            <w:div w:id="1491212351">
                                                                                              <w:marLeft w:val="0"/>
                                                                                              <w:marRight w:val="0"/>
                                                                                              <w:marTop w:val="0"/>
                                                                                              <w:marBottom w:val="0"/>
                                                                                              <w:divBdr>
                                                                                                <w:top w:val="none" w:sz="0" w:space="0" w:color="auto"/>
                                                                                                <w:left w:val="none" w:sz="0" w:space="0" w:color="auto"/>
                                                                                                <w:bottom w:val="none" w:sz="0" w:space="0" w:color="auto"/>
                                                                                                <w:right w:val="none" w:sz="0" w:space="0" w:color="auto"/>
                                                                                              </w:divBdr>
                                                                                              <w:divsChild>
                                                                                                <w:div w:id="1438284924">
                                                                                                  <w:marLeft w:val="0"/>
                                                                                                  <w:marRight w:val="0"/>
                                                                                                  <w:marTop w:val="0"/>
                                                                                                  <w:marBottom w:val="0"/>
                                                                                                  <w:divBdr>
                                                                                                    <w:top w:val="none" w:sz="0" w:space="0" w:color="auto"/>
                                                                                                    <w:left w:val="none" w:sz="0" w:space="0" w:color="auto"/>
                                                                                                    <w:bottom w:val="none" w:sz="0" w:space="0" w:color="auto"/>
                                                                                                    <w:right w:val="none" w:sz="0" w:space="0" w:color="auto"/>
                                                                                                  </w:divBdr>
                                                                                                </w:div>
                                                                                              </w:divsChild>
                                                                                            </w:div>
                                                                                            <w:div w:id="1760056993">
                                                                                              <w:marLeft w:val="0"/>
                                                                                              <w:marRight w:val="0"/>
                                                                                              <w:marTop w:val="0"/>
                                                                                              <w:marBottom w:val="0"/>
                                                                                              <w:divBdr>
                                                                                                <w:top w:val="none" w:sz="0" w:space="0" w:color="auto"/>
                                                                                                <w:left w:val="none" w:sz="0" w:space="0" w:color="auto"/>
                                                                                                <w:bottom w:val="none" w:sz="0" w:space="0" w:color="auto"/>
                                                                                                <w:right w:val="none" w:sz="0" w:space="0" w:color="auto"/>
                                                                                              </w:divBdr>
                                                                                              <w:divsChild>
                                                                                                <w:div w:id="121708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230081">
                                                                                      <w:marLeft w:val="0"/>
                                                                                      <w:marRight w:val="0"/>
                                                                                      <w:marTop w:val="0"/>
                                                                                      <w:marBottom w:val="0"/>
                                                                                      <w:divBdr>
                                                                                        <w:top w:val="single" w:sz="4" w:space="0" w:color="B9B9B9"/>
                                                                                        <w:left w:val="none" w:sz="0" w:space="0" w:color="auto"/>
                                                                                        <w:bottom w:val="none" w:sz="0" w:space="0" w:color="auto"/>
                                                                                        <w:right w:val="none" w:sz="0" w:space="0" w:color="auto"/>
                                                                                      </w:divBdr>
                                                                                      <w:divsChild>
                                                                                        <w:div w:id="365831506">
                                                                                          <w:marLeft w:val="0"/>
                                                                                          <w:marRight w:val="0"/>
                                                                                          <w:marTop w:val="0"/>
                                                                                          <w:marBottom w:val="0"/>
                                                                                          <w:divBdr>
                                                                                            <w:top w:val="none" w:sz="0" w:space="0" w:color="auto"/>
                                                                                            <w:left w:val="none" w:sz="0" w:space="0" w:color="auto"/>
                                                                                            <w:bottom w:val="none" w:sz="0" w:space="0" w:color="auto"/>
                                                                                            <w:right w:val="none" w:sz="0" w:space="0" w:color="auto"/>
                                                                                          </w:divBdr>
                                                                                          <w:divsChild>
                                                                                            <w:div w:id="1235242887">
                                                                                              <w:marLeft w:val="0"/>
                                                                                              <w:marRight w:val="0"/>
                                                                                              <w:marTop w:val="0"/>
                                                                                              <w:marBottom w:val="0"/>
                                                                                              <w:divBdr>
                                                                                                <w:top w:val="none" w:sz="0" w:space="0" w:color="auto"/>
                                                                                                <w:left w:val="none" w:sz="0" w:space="0" w:color="auto"/>
                                                                                                <w:bottom w:val="none" w:sz="0" w:space="0" w:color="auto"/>
                                                                                                <w:right w:val="none" w:sz="0" w:space="0" w:color="auto"/>
                                                                                              </w:divBdr>
                                                                                              <w:divsChild>
                                                                                                <w:div w:id="2139179348">
                                                                                                  <w:marLeft w:val="0"/>
                                                                                                  <w:marRight w:val="0"/>
                                                                                                  <w:marTop w:val="0"/>
                                                                                                  <w:marBottom w:val="0"/>
                                                                                                  <w:divBdr>
                                                                                                    <w:top w:val="none" w:sz="0" w:space="0" w:color="auto"/>
                                                                                                    <w:left w:val="none" w:sz="0" w:space="0" w:color="auto"/>
                                                                                                    <w:bottom w:val="none" w:sz="0" w:space="0" w:color="auto"/>
                                                                                                    <w:right w:val="none" w:sz="0" w:space="0" w:color="auto"/>
                                                                                                  </w:divBdr>
                                                                                                </w:div>
                                                                                              </w:divsChild>
                                                                                            </w:div>
                                                                                            <w:div w:id="1738431101">
                                                                                              <w:marLeft w:val="0"/>
                                                                                              <w:marRight w:val="0"/>
                                                                                              <w:marTop w:val="0"/>
                                                                                              <w:marBottom w:val="0"/>
                                                                                              <w:divBdr>
                                                                                                <w:top w:val="none" w:sz="0" w:space="0" w:color="auto"/>
                                                                                                <w:left w:val="none" w:sz="0" w:space="0" w:color="auto"/>
                                                                                                <w:bottom w:val="none" w:sz="0" w:space="0" w:color="auto"/>
                                                                                                <w:right w:val="none" w:sz="0" w:space="0" w:color="auto"/>
                                                                                              </w:divBdr>
                                                                                              <w:divsChild>
                                                                                                <w:div w:id="1880781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759457">
                                                                                      <w:marLeft w:val="0"/>
                                                                                      <w:marRight w:val="0"/>
                                                                                      <w:marTop w:val="0"/>
                                                                                      <w:marBottom w:val="0"/>
                                                                                      <w:divBdr>
                                                                                        <w:top w:val="single" w:sz="4" w:space="0" w:color="B9B9B9"/>
                                                                                        <w:left w:val="none" w:sz="0" w:space="0" w:color="auto"/>
                                                                                        <w:bottom w:val="none" w:sz="0" w:space="0" w:color="auto"/>
                                                                                        <w:right w:val="none" w:sz="0" w:space="0" w:color="auto"/>
                                                                                      </w:divBdr>
                                                                                      <w:divsChild>
                                                                                        <w:div w:id="141427444">
                                                                                          <w:marLeft w:val="0"/>
                                                                                          <w:marRight w:val="0"/>
                                                                                          <w:marTop w:val="0"/>
                                                                                          <w:marBottom w:val="0"/>
                                                                                          <w:divBdr>
                                                                                            <w:top w:val="none" w:sz="0" w:space="0" w:color="auto"/>
                                                                                            <w:left w:val="none" w:sz="0" w:space="0" w:color="auto"/>
                                                                                            <w:bottom w:val="none" w:sz="0" w:space="0" w:color="auto"/>
                                                                                            <w:right w:val="none" w:sz="0" w:space="0" w:color="auto"/>
                                                                                          </w:divBdr>
                                                                                          <w:divsChild>
                                                                                            <w:div w:id="1592158684">
                                                                                              <w:marLeft w:val="0"/>
                                                                                              <w:marRight w:val="0"/>
                                                                                              <w:marTop w:val="0"/>
                                                                                              <w:marBottom w:val="0"/>
                                                                                              <w:divBdr>
                                                                                                <w:top w:val="none" w:sz="0" w:space="0" w:color="auto"/>
                                                                                                <w:left w:val="none" w:sz="0" w:space="0" w:color="auto"/>
                                                                                                <w:bottom w:val="none" w:sz="0" w:space="0" w:color="auto"/>
                                                                                                <w:right w:val="none" w:sz="0" w:space="0" w:color="auto"/>
                                                                                              </w:divBdr>
                                                                                              <w:divsChild>
                                                                                                <w:div w:id="1406683303">
                                                                                                  <w:marLeft w:val="0"/>
                                                                                                  <w:marRight w:val="0"/>
                                                                                                  <w:marTop w:val="0"/>
                                                                                                  <w:marBottom w:val="0"/>
                                                                                                  <w:divBdr>
                                                                                                    <w:top w:val="none" w:sz="0" w:space="0" w:color="auto"/>
                                                                                                    <w:left w:val="none" w:sz="0" w:space="0" w:color="auto"/>
                                                                                                    <w:bottom w:val="none" w:sz="0" w:space="0" w:color="auto"/>
                                                                                                    <w:right w:val="none" w:sz="0" w:space="0" w:color="auto"/>
                                                                                                  </w:divBdr>
                                                                                                </w:div>
                                                                                              </w:divsChild>
                                                                                            </w:div>
                                                                                            <w:div w:id="1718433125">
                                                                                              <w:marLeft w:val="0"/>
                                                                                              <w:marRight w:val="0"/>
                                                                                              <w:marTop w:val="0"/>
                                                                                              <w:marBottom w:val="0"/>
                                                                                              <w:divBdr>
                                                                                                <w:top w:val="none" w:sz="0" w:space="0" w:color="auto"/>
                                                                                                <w:left w:val="none" w:sz="0" w:space="0" w:color="auto"/>
                                                                                                <w:bottom w:val="none" w:sz="0" w:space="0" w:color="auto"/>
                                                                                                <w:right w:val="none" w:sz="0" w:space="0" w:color="auto"/>
                                                                                              </w:divBdr>
                                                                                              <w:divsChild>
                                                                                                <w:div w:id="105181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2809765">
                                                                                      <w:marLeft w:val="0"/>
                                                                                      <w:marRight w:val="0"/>
                                                                                      <w:marTop w:val="0"/>
                                                                                      <w:marBottom w:val="0"/>
                                                                                      <w:divBdr>
                                                                                        <w:top w:val="single" w:sz="4" w:space="0" w:color="B9B9B9"/>
                                                                                        <w:left w:val="none" w:sz="0" w:space="0" w:color="auto"/>
                                                                                        <w:bottom w:val="none" w:sz="0" w:space="0" w:color="auto"/>
                                                                                        <w:right w:val="none" w:sz="0" w:space="0" w:color="auto"/>
                                                                                      </w:divBdr>
                                                                                      <w:divsChild>
                                                                                        <w:div w:id="1949047305">
                                                                                          <w:marLeft w:val="0"/>
                                                                                          <w:marRight w:val="0"/>
                                                                                          <w:marTop w:val="0"/>
                                                                                          <w:marBottom w:val="0"/>
                                                                                          <w:divBdr>
                                                                                            <w:top w:val="none" w:sz="0" w:space="0" w:color="auto"/>
                                                                                            <w:left w:val="none" w:sz="0" w:space="0" w:color="auto"/>
                                                                                            <w:bottom w:val="none" w:sz="0" w:space="0" w:color="auto"/>
                                                                                            <w:right w:val="none" w:sz="0" w:space="0" w:color="auto"/>
                                                                                          </w:divBdr>
                                                                                          <w:divsChild>
                                                                                            <w:div w:id="333729103">
                                                                                              <w:marLeft w:val="0"/>
                                                                                              <w:marRight w:val="0"/>
                                                                                              <w:marTop w:val="0"/>
                                                                                              <w:marBottom w:val="0"/>
                                                                                              <w:divBdr>
                                                                                                <w:top w:val="none" w:sz="0" w:space="0" w:color="auto"/>
                                                                                                <w:left w:val="none" w:sz="0" w:space="0" w:color="auto"/>
                                                                                                <w:bottom w:val="none" w:sz="0" w:space="0" w:color="auto"/>
                                                                                                <w:right w:val="none" w:sz="0" w:space="0" w:color="auto"/>
                                                                                              </w:divBdr>
                                                                                              <w:divsChild>
                                                                                                <w:div w:id="224880948">
                                                                                                  <w:marLeft w:val="0"/>
                                                                                                  <w:marRight w:val="0"/>
                                                                                                  <w:marTop w:val="0"/>
                                                                                                  <w:marBottom w:val="0"/>
                                                                                                  <w:divBdr>
                                                                                                    <w:top w:val="none" w:sz="0" w:space="0" w:color="auto"/>
                                                                                                    <w:left w:val="none" w:sz="0" w:space="0" w:color="auto"/>
                                                                                                    <w:bottom w:val="none" w:sz="0" w:space="0" w:color="auto"/>
                                                                                                    <w:right w:val="none" w:sz="0" w:space="0" w:color="auto"/>
                                                                                                  </w:divBdr>
                                                                                                </w:div>
                                                                                              </w:divsChild>
                                                                                            </w:div>
                                                                                            <w:div w:id="357779447">
                                                                                              <w:marLeft w:val="0"/>
                                                                                              <w:marRight w:val="0"/>
                                                                                              <w:marTop w:val="0"/>
                                                                                              <w:marBottom w:val="0"/>
                                                                                              <w:divBdr>
                                                                                                <w:top w:val="none" w:sz="0" w:space="0" w:color="auto"/>
                                                                                                <w:left w:val="none" w:sz="0" w:space="0" w:color="auto"/>
                                                                                                <w:bottom w:val="none" w:sz="0" w:space="0" w:color="auto"/>
                                                                                                <w:right w:val="none" w:sz="0" w:space="0" w:color="auto"/>
                                                                                              </w:divBdr>
                                                                                              <w:divsChild>
                                                                                                <w:div w:id="196696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3415898">
                                                                                      <w:marLeft w:val="0"/>
                                                                                      <w:marRight w:val="0"/>
                                                                                      <w:marTop w:val="0"/>
                                                                                      <w:marBottom w:val="0"/>
                                                                                      <w:divBdr>
                                                                                        <w:top w:val="single" w:sz="4" w:space="0" w:color="B9B9B9"/>
                                                                                        <w:left w:val="none" w:sz="0" w:space="0" w:color="auto"/>
                                                                                        <w:bottom w:val="none" w:sz="0" w:space="0" w:color="auto"/>
                                                                                        <w:right w:val="none" w:sz="0" w:space="0" w:color="auto"/>
                                                                                      </w:divBdr>
                                                                                      <w:divsChild>
                                                                                        <w:div w:id="701593427">
                                                                                          <w:marLeft w:val="0"/>
                                                                                          <w:marRight w:val="0"/>
                                                                                          <w:marTop w:val="0"/>
                                                                                          <w:marBottom w:val="0"/>
                                                                                          <w:divBdr>
                                                                                            <w:top w:val="none" w:sz="0" w:space="0" w:color="auto"/>
                                                                                            <w:left w:val="none" w:sz="0" w:space="0" w:color="auto"/>
                                                                                            <w:bottom w:val="none" w:sz="0" w:space="0" w:color="auto"/>
                                                                                            <w:right w:val="none" w:sz="0" w:space="0" w:color="auto"/>
                                                                                          </w:divBdr>
                                                                                          <w:divsChild>
                                                                                            <w:div w:id="211307076">
                                                                                              <w:marLeft w:val="0"/>
                                                                                              <w:marRight w:val="0"/>
                                                                                              <w:marTop w:val="0"/>
                                                                                              <w:marBottom w:val="0"/>
                                                                                              <w:divBdr>
                                                                                                <w:top w:val="none" w:sz="0" w:space="0" w:color="auto"/>
                                                                                                <w:left w:val="none" w:sz="0" w:space="0" w:color="auto"/>
                                                                                                <w:bottom w:val="none" w:sz="0" w:space="0" w:color="auto"/>
                                                                                                <w:right w:val="none" w:sz="0" w:space="0" w:color="auto"/>
                                                                                              </w:divBdr>
                                                                                              <w:divsChild>
                                                                                                <w:div w:id="1256522332">
                                                                                                  <w:marLeft w:val="0"/>
                                                                                                  <w:marRight w:val="0"/>
                                                                                                  <w:marTop w:val="0"/>
                                                                                                  <w:marBottom w:val="0"/>
                                                                                                  <w:divBdr>
                                                                                                    <w:top w:val="none" w:sz="0" w:space="0" w:color="auto"/>
                                                                                                    <w:left w:val="none" w:sz="0" w:space="0" w:color="auto"/>
                                                                                                    <w:bottom w:val="none" w:sz="0" w:space="0" w:color="auto"/>
                                                                                                    <w:right w:val="none" w:sz="0" w:space="0" w:color="auto"/>
                                                                                                  </w:divBdr>
                                                                                                </w:div>
                                                                                              </w:divsChild>
                                                                                            </w:div>
                                                                                            <w:div w:id="413280433">
                                                                                              <w:marLeft w:val="0"/>
                                                                                              <w:marRight w:val="0"/>
                                                                                              <w:marTop w:val="0"/>
                                                                                              <w:marBottom w:val="0"/>
                                                                                              <w:divBdr>
                                                                                                <w:top w:val="none" w:sz="0" w:space="0" w:color="auto"/>
                                                                                                <w:left w:val="none" w:sz="0" w:space="0" w:color="auto"/>
                                                                                                <w:bottom w:val="none" w:sz="0" w:space="0" w:color="auto"/>
                                                                                                <w:right w:val="none" w:sz="0" w:space="0" w:color="auto"/>
                                                                                              </w:divBdr>
                                                                                              <w:divsChild>
                                                                                                <w:div w:id="89870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294565">
                                                                                      <w:marLeft w:val="0"/>
                                                                                      <w:marRight w:val="0"/>
                                                                                      <w:marTop w:val="0"/>
                                                                                      <w:marBottom w:val="0"/>
                                                                                      <w:divBdr>
                                                                                        <w:top w:val="single" w:sz="4" w:space="0" w:color="B9B9B9"/>
                                                                                        <w:left w:val="none" w:sz="0" w:space="0" w:color="auto"/>
                                                                                        <w:bottom w:val="none" w:sz="0" w:space="0" w:color="auto"/>
                                                                                        <w:right w:val="none" w:sz="0" w:space="0" w:color="auto"/>
                                                                                      </w:divBdr>
                                                                                      <w:divsChild>
                                                                                        <w:div w:id="1392729827">
                                                                                          <w:marLeft w:val="0"/>
                                                                                          <w:marRight w:val="0"/>
                                                                                          <w:marTop w:val="0"/>
                                                                                          <w:marBottom w:val="0"/>
                                                                                          <w:divBdr>
                                                                                            <w:top w:val="none" w:sz="0" w:space="0" w:color="auto"/>
                                                                                            <w:left w:val="none" w:sz="0" w:space="0" w:color="auto"/>
                                                                                            <w:bottom w:val="none" w:sz="0" w:space="0" w:color="auto"/>
                                                                                            <w:right w:val="none" w:sz="0" w:space="0" w:color="auto"/>
                                                                                          </w:divBdr>
                                                                                          <w:divsChild>
                                                                                            <w:div w:id="46610177">
                                                                                              <w:marLeft w:val="0"/>
                                                                                              <w:marRight w:val="0"/>
                                                                                              <w:marTop w:val="0"/>
                                                                                              <w:marBottom w:val="0"/>
                                                                                              <w:divBdr>
                                                                                                <w:top w:val="none" w:sz="0" w:space="0" w:color="auto"/>
                                                                                                <w:left w:val="none" w:sz="0" w:space="0" w:color="auto"/>
                                                                                                <w:bottom w:val="none" w:sz="0" w:space="0" w:color="auto"/>
                                                                                                <w:right w:val="none" w:sz="0" w:space="0" w:color="auto"/>
                                                                                              </w:divBdr>
                                                                                              <w:divsChild>
                                                                                                <w:div w:id="56707858">
                                                                                                  <w:marLeft w:val="0"/>
                                                                                                  <w:marRight w:val="0"/>
                                                                                                  <w:marTop w:val="0"/>
                                                                                                  <w:marBottom w:val="0"/>
                                                                                                  <w:divBdr>
                                                                                                    <w:top w:val="none" w:sz="0" w:space="0" w:color="auto"/>
                                                                                                    <w:left w:val="none" w:sz="0" w:space="0" w:color="auto"/>
                                                                                                    <w:bottom w:val="none" w:sz="0" w:space="0" w:color="auto"/>
                                                                                                    <w:right w:val="none" w:sz="0" w:space="0" w:color="auto"/>
                                                                                                  </w:divBdr>
                                                                                                </w:div>
                                                                                              </w:divsChild>
                                                                                            </w:div>
                                                                                            <w:div w:id="1414204242">
                                                                                              <w:marLeft w:val="0"/>
                                                                                              <w:marRight w:val="0"/>
                                                                                              <w:marTop w:val="0"/>
                                                                                              <w:marBottom w:val="0"/>
                                                                                              <w:divBdr>
                                                                                                <w:top w:val="none" w:sz="0" w:space="0" w:color="auto"/>
                                                                                                <w:left w:val="none" w:sz="0" w:space="0" w:color="auto"/>
                                                                                                <w:bottom w:val="none" w:sz="0" w:space="0" w:color="auto"/>
                                                                                                <w:right w:val="none" w:sz="0" w:space="0" w:color="auto"/>
                                                                                              </w:divBdr>
                                                                                              <w:divsChild>
                                                                                                <w:div w:id="108337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448735">
                                                                                      <w:marLeft w:val="0"/>
                                                                                      <w:marRight w:val="0"/>
                                                                                      <w:marTop w:val="0"/>
                                                                                      <w:marBottom w:val="0"/>
                                                                                      <w:divBdr>
                                                                                        <w:top w:val="single" w:sz="4" w:space="0" w:color="B9B9B9"/>
                                                                                        <w:left w:val="none" w:sz="0" w:space="0" w:color="auto"/>
                                                                                        <w:bottom w:val="none" w:sz="0" w:space="0" w:color="auto"/>
                                                                                        <w:right w:val="none" w:sz="0" w:space="0" w:color="auto"/>
                                                                                      </w:divBdr>
                                                                                      <w:divsChild>
                                                                                        <w:div w:id="1076711512">
                                                                                          <w:marLeft w:val="0"/>
                                                                                          <w:marRight w:val="0"/>
                                                                                          <w:marTop w:val="0"/>
                                                                                          <w:marBottom w:val="0"/>
                                                                                          <w:divBdr>
                                                                                            <w:top w:val="none" w:sz="0" w:space="0" w:color="auto"/>
                                                                                            <w:left w:val="none" w:sz="0" w:space="0" w:color="auto"/>
                                                                                            <w:bottom w:val="none" w:sz="0" w:space="0" w:color="auto"/>
                                                                                            <w:right w:val="none" w:sz="0" w:space="0" w:color="auto"/>
                                                                                          </w:divBdr>
                                                                                          <w:divsChild>
                                                                                            <w:div w:id="12657718">
                                                                                              <w:marLeft w:val="0"/>
                                                                                              <w:marRight w:val="0"/>
                                                                                              <w:marTop w:val="0"/>
                                                                                              <w:marBottom w:val="0"/>
                                                                                              <w:divBdr>
                                                                                                <w:top w:val="none" w:sz="0" w:space="0" w:color="auto"/>
                                                                                                <w:left w:val="none" w:sz="0" w:space="0" w:color="auto"/>
                                                                                                <w:bottom w:val="none" w:sz="0" w:space="0" w:color="auto"/>
                                                                                                <w:right w:val="none" w:sz="0" w:space="0" w:color="auto"/>
                                                                                              </w:divBdr>
                                                                                              <w:divsChild>
                                                                                                <w:div w:id="1639845916">
                                                                                                  <w:marLeft w:val="0"/>
                                                                                                  <w:marRight w:val="0"/>
                                                                                                  <w:marTop w:val="0"/>
                                                                                                  <w:marBottom w:val="0"/>
                                                                                                  <w:divBdr>
                                                                                                    <w:top w:val="none" w:sz="0" w:space="0" w:color="auto"/>
                                                                                                    <w:left w:val="none" w:sz="0" w:space="0" w:color="auto"/>
                                                                                                    <w:bottom w:val="none" w:sz="0" w:space="0" w:color="auto"/>
                                                                                                    <w:right w:val="none" w:sz="0" w:space="0" w:color="auto"/>
                                                                                                  </w:divBdr>
                                                                                                </w:div>
                                                                                              </w:divsChild>
                                                                                            </w:div>
                                                                                            <w:div w:id="797913730">
                                                                                              <w:marLeft w:val="0"/>
                                                                                              <w:marRight w:val="0"/>
                                                                                              <w:marTop w:val="0"/>
                                                                                              <w:marBottom w:val="0"/>
                                                                                              <w:divBdr>
                                                                                                <w:top w:val="none" w:sz="0" w:space="0" w:color="auto"/>
                                                                                                <w:left w:val="none" w:sz="0" w:space="0" w:color="auto"/>
                                                                                                <w:bottom w:val="none" w:sz="0" w:space="0" w:color="auto"/>
                                                                                                <w:right w:val="none" w:sz="0" w:space="0" w:color="auto"/>
                                                                                              </w:divBdr>
                                                                                              <w:divsChild>
                                                                                                <w:div w:id="133675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302230">
                                                                                      <w:marLeft w:val="0"/>
                                                                                      <w:marRight w:val="0"/>
                                                                                      <w:marTop w:val="0"/>
                                                                                      <w:marBottom w:val="0"/>
                                                                                      <w:divBdr>
                                                                                        <w:top w:val="single" w:sz="4" w:space="0" w:color="B9B9B9"/>
                                                                                        <w:left w:val="none" w:sz="0" w:space="0" w:color="auto"/>
                                                                                        <w:bottom w:val="none" w:sz="0" w:space="0" w:color="auto"/>
                                                                                        <w:right w:val="none" w:sz="0" w:space="0" w:color="auto"/>
                                                                                      </w:divBdr>
                                                                                      <w:divsChild>
                                                                                        <w:div w:id="259799823">
                                                                                          <w:marLeft w:val="0"/>
                                                                                          <w:marRight w:val="0"/>
                                                                                          <w:marTop w:val="0"/>
                                                                                          <w:marBottom w:val="0"/>
                                                                                          <w:divBdr>
                                                                                            <w:top w:val="none" w:sz="0" w:space="0" w:color="auto"/>
                                                                                            <w:left w:val="none" w:sz="0" w:space="0" w:color="auto"/>
                                                                                            <w:bottom w:val="none" w:sz="0" w:space="0" w:color="auto"/>
                                                                                            <w:right w:val="none" w:sz="0" w:space="0" w:color="auto"/>
                                                                                          </w:divBdr>
                                                                                          <w:divsChild>
                                                                                            <w:div w:id="568079037">
                                                                                              <w:marLeft w:val="0"/>
                                                                                              <w:marRight w:val="0"/>
                                                                                              <w:marTop w:val="0"/>
                                                                                              <w:marBottom w:val="0"/>
                                                                                              <w:divBdr>
                                                                                                <w:top w:val="none" w:sz="0" w:space="0" w:color="auto"/>
                                                                                                <w:left w:val="none" w:sz="0" w:space="0" w:color="auto"/>
                                                                                                <w:bottom w:val="none" w:sz="0" w:space="0" w:color="auto"/>
                                                                                                <w:right w:val="none" w:sz="0" w:space="0" w:color="auto"/>
                                                                                              </w:divBdr>
                                                                                              <w:divsChild>
                                                                                                <w:div w:id="205876973">
                                                                                                  <w:marLeft w:val="0"/>
                                                                                                  <w:marRight w:val="0"/>
                                                                                                  <w:marTop w:val="0"/>
                                                                                                  <w:marBottom w:val="0"/>
                                                                                                  <w:divBdr>
                                                                                                    <w:top w:val="none" w:sz="0" w:space="0" w:color="auto"/>
                                                                                                    <w:left w:val="none" w:sz="0" w:space="0" w:color="auto"/>
                                                                                                    <w:bottom w:val="none" w:sz="0" w:space="0" w:color="auto"/>
                                                                                                    <w:right w:val="none" w:sz="0" w:space="0" w:color="auto"/>
                                                                                                  </w:divBdr>
                                                                                                </w:div>
                                                                                              </w:divsChild>
                                                                                            </w:div>
                                                                                            <w:div w:id="1101953043">
                                                                                              <w:marLeft w:val="0"/>
                                                                                              <w:marRight w:val="0"/>
                                                                                              <w:marTop w:val="0"/>
                                                                                              <w:marBottom w:val="0"/>
                                                                                              <w:divBdr>
                                                                                                <w:top w:val="none" w:sz="0" w:space="0" w:color="auto"/>
                                                                                                <w:left w:val="none" w:sz="0" w:space="0" w:color="auto"/>
                                                                                                <w:bottom w:val="none" w:sz="0" w:space="0" w:color="auto"/>
                                                                                                <w:right w:val="none" w:sz="0" w:space="0" w:color="auto"/>
                                                                                              </w:divBdr>
                                                                                              <w:divsChild>
                                                                                                <w:div w:id="122206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848964">
                                                                                      <w:marLeft w:val="0"/>
                                                                                      <w:marRight w:val="0"/>
                                                                                      <w:marTop w:val="0"/>
                                                                                      <w:marBottom w:val="0"/>
                                                                                      <w:divBdr>
                                                                                        <w:top w:val="single" w:sz="4" w:space="0" w:color="B9B9B9"/>
                                                                                        <w:left w:val="none" w:sz="0" w:space="0" w:color="auto"/>
                                                                                        <w:bottom w:val="none" w:sz="0" w:space="0" w:color="auto"/>
                                                                                        <w:right w:val="none" w:sz="0" w:space="0" w:color="auto"/>
                                                                                      </w:divBdr>
                                                                                      <w:divsChild>
                                                                                        <w:div w:id="823350427">
                                                                                          <w:marLeft w:val="0"/>
                                                                                          <w:marRight w:val="0"/>
                                                                                          <w:marTop w:val="0"/>
                                                                                          <w:marBottom w:val="0"/>
                                                                                          <w:divBdr>
                                                                                            <w:top w:val="none" w:sz="0" w:space="0" w:color="auto"/>
                                                                                            <w:left w:val="none" w:sz="0" w:space="0" w:color="auto"/>
                                                                                            <w:bottom w:val="none" w:sz="0" w:space="0" w:color="auto"/>
                                                                                            <w:right w:val="none" w:sz="0" w:space="0" w:color="auto"/>
                                                                                          </w:divBdr>
                                                                                          <w:divsChild>
                                                                                            <w:div w:id="808278328">
                                                                                              <w:marLeft w:val="0"/>
                                                                                              <w:marRight w:val="0"/>
                                                                                              <w:marTop w:val="0"/>
                                                                                              <w:marBottom w:val="0"/>
                                                                                              <w:divBdr>
                                                                                                <w:top w:val="none" w:sz="0" w:space="0" w:color="auto"/>
                                                                                                <w:left w:val="none" w:sz="0" w:space="0" w:color="auto"/>
                                                                                                <w:bottom w:val="none" w:sz="0" w:space="0" w:color="auto"/>
                                                                                                <w:right w:val="none" w:sz="0" w:space="0" w:color="auto"/>
                                                                                              </w:divBdr>
                                                                                              <w:divsChild>
                                                                                                <w:div w:id="1814131474">
                                                                                                  <w:marLeft w:val="0"/>
                                                                                                  <w:marRight w:val="0"/>
                                                                                                  <w:marTop w:val="0"/>
                                                                                                  <w:marBottom w:val="0"/>
                                                                                                  <w:divBdr>
                                                                                                    <w:top w:val="none" w:sz="0" w:space="0" w:color="auto"/>
                                                                                                    <w:left w:val="none" w:sz="0" w:space="0" w:color="auto"/>
                                                                                                    <w:bottom w:val="none" w:sz="0" w:space="0" w:color="auto"/>
                                                                                                    <w:right w:val="none" w:sz="0" w:space="0" w:color="auto"/>
                                                                                                  </w:divBdr>
                                                                                                </w:div>
                                                                                              </w:divsChild>
                                                                                            </w:div>
                                                                                            <w:div w:id="1796559422">
                                                                                              <w:marLeft w:val="0"/>
                                                                                              <w:marRight w:val="0"/>
                                                                                              <w:marTop w:val="0"/>
                                                                                              <w:marBottom w:val="0"/>
                                                                                              <w:divBdr>
                                                                                                <w:top w:val="none" w:sz="0" w:space="0" w:color="auto"/>
                                                                                                <w:left w:val="none" w:sz="0" w:space="0" w:color="auto"/>
                                                                                                <w:bottom w:val="none" w:sz="0" w:space="0" w:color="auto"/>
                                                                                                <w:right w:val="none" w:sz="0" w:space="0" w:color="auto"/>
                                                                                              </w:divBdr>
                                                                                              <w:divsChild>
                                                                                                <w:div w:id="152686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7079048">
                                                                                      <w:marLeft w:val="0"/>
                                                                                      <w:marRight w:val="0"/>
                                                                                      <w:marTop w:val="0"/>
                                                                                      <w:marBottom w:val="0"/>
                                                                                      <w:divBdr>
                                                                                        <w:top w:val="single" w:sz="4" w:space="0" w:color="B9B9B9"/>
                                                                                        <w:left w:val="none" w:sz="0" w:space="0" w:color="auto"/>
                                                                                        <w:bottom w:val="none" w:sz="0" w:space="0" w:color="auto"/>
                                                                                        <w:right w:val="none" w:sz="0" w:space="0" w:color="auto"/>
                                                                                      </w:divBdr>
                                                                                      <w:divsChild>
                                                                                        <w:div w:id="800270748">
                                                                                          <w:marLeft w:val="0"/>
                                                                                          <w:marRight w:val="0"/>
                                                                                          <w:marTop w:val="0"/>
                                                                                          <w:marBottom w:val="0"/>
                                                                                          <w:divBdr>
                                                                                            <w:top w:val="none" w:sz="0" w:space="0" w:color="auto"/>
                                                                                            <w:left w:val="none" w:sz="0" w:space="0" w:color="auto"/>
                                                                                            <w:bottom w:val="none" w:sz="0" w:space="0" w:color="auto"/>
                                                                                            <w:right w:val="none" w:sz="0" w:space="0" w:color="auto"/>
                                                                                          </w:divBdr>
                                                                                          <w:divsChild>
                                                                                            <w:div w:id="587274570">
                                                                                              <w:marLeft w:val="0"/>
                                                                                              <w:marRight w:val="0"/>
                                                                                              <w:marTop w:val="0"/>
                                                                                              <w:marBottom w:val="0"/>
                                                                                              <w:divBdr>
                                                                                                <w:top w:val="none" w:sz="0" w:space="0" w:color="auto"/>
                                                                                                <w:left w:val="none" w:sz="0" w:space="0" w:color="auto"/>
                                                                                                <w:bottom w:val="none" w:sz="0" w:space="0" w:color="auto"/>
                                                                                                <w:right w:val="none" w:sz="0" w:space="0" w:color="auto"/>
                                                                                              </w:divBdr>
                                                                                              <w:divsChild>
                                                                                                <w:div w:id="1592200053">
                                                                                                  <w:marLeft w:val="0"/>
                                                                                                  <w:marRight w:val="0"/>
                                                                                                  <w:marTop w:val="0"/>
                                                                                                  <w:marBottom w:val="0"/>
                                                                                                  <w:divBdr>
                                                                                                    <w:top w:val="none" w:sz="0" w:space="0" w:color="auto"/>
                                                                                                    <w:left w:val="none" w:sz="0" w:space="0" w:color="auto"/>
                                                                                                    <w:bottom w:val="none" w:sz="0" w:space="0" w:color="auto"/>
                                                                                                    <w:right w:val="none" w:sz="0" w:space="0" w:color="auto"/>
                                                                                                  </w:divBdr>
                                                                                                </w:div>
                                                                                              </w:divsChild>
                                                                                            </w:div>
                                                                                            <w:div w:id="1899895412">
                                                                                              <w:marLeft w:val="0"/>
                                                                                              <w:marRight w:val="0"/>
                                                                                              <w:marTop w:val="0"/>
                                                                                              <w:marBottom w:val="0"/>
                                                                                              <w:divBdr>
                                                                                                <w:top w:val="none" w:sz="0" w:space="0" w:color="auto"/>
                                                                                                <w:left w:val="none" w:sz="0" w:space="0" w:color="auto"/>
                                                                                                <w:bottom w:val="none" w:sz="0" w:space="0" w:color="auto"/>
                                                                                                <w:right w:val="none" w:sz="0" w:space="0" w:color="auto"/>
                                                                                              </w:divBdr>
                                                                                              <w:divsChild>
                                                                                                <w:div w:id="1454714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9434478">
                                                                                      <w:marLeft w:val="0"/>
                                                                                      <w:marRight w:val="0"/>
                                                                                      <w:marTop w:val="0"/>
                                                                                      <w:marBottom w:val="0"/>
                                                                                      <w:divBdr>
                                                                                        <w:top w:val="single" w:sz="4" w:space="0" w:color="B9B9B9"/>
                                                                                        <w:left w:val="none" w:sz="0" w:space="0" w:color="auto"/>
                                                                                        <w:bottom w:val="none" w:sz="0" w:space="0" w:color="auto"/>
                                                                                        <w:right w:val="none" w:sz="0" w:space="0" w:color="auto"/>
                                                                                      </w:divBdr>
                                                                                      <w:divsChild>
                                                                                        <w:div w:id="681467235">
                                                                                          <w:marLeft w:val="0"/>
                                                                                          <w:marRight w:val="0"/>
                                                                                          <w:marTop w:val="0"/>
                                                                                          <w:marBottom w:val="0"/>
                                                                                          <w:divBdr>
                                                                                            <w:top w:val="none" w:sz="0" w:space="0" w:color="auto"/>
                                                                                            <w:left w:val="none" w:sz="0" w:space="0" w:color="auto"/>
                                                                                            <w:bottom w:val="none" w:sz="0" w:space="0" w:color="auto"/>
                                                                                            <w:right w:val="none" w:sz="0" w:space="0" w:color="auto"/>
                                                                                          </w:divBdr>
                                                                                          <w:divsChild>
                                                                                            <w:div w:id="881096747">
                                                                                              <w:marLeft w:val="0"/>
                                                                                              <w:marRight w:val="0"/>
                                                                                              <w:marTop w:val="0"/>
                                                                                              <w:marBottom w:val="0"/>
                                                                                              <w:divBdr>
                                                                                                <w:top w:val="none" w:sz="0" w:space="0" w:color="auto"/>
                                                                                                <w:left w:val="none" w:sz="0" w:space="0" w:color="auto"/>
                                                                                                <w:bottom w:val="none" w:sz="0" w:space="0" w:color="auto"/>
                                                                                                <w:right w:val="none" w:sz="0" w:space="0" w:color="auto"/>
                                                                                              </w:divBdr>
                                                                                              <w:divsChild>
                                                                                                <w:div w:id="300618591">
                                                                                                  <w:marLeft w:val="0"/>
                                                                                                  <w:marRight w:val="0"/>
                                                                                                  <w:marTop w:val="0"/>
                                                                                                  <w:marBottom w:val="0"/>
                                                                                                  <w:divBdr>
                                                                                                    <w:top w:val="none" w:sz="0" w:space="0" w:color="auto"/>
                                                                                                    <w:left w:val="none" w:sz="0" w:space="0" w:color="auto"/>
                                                                                                    <w:bottom w:val="none" w:sz="0" w:space="0" w:color="auto"/>
                                                                                                    <w:right w:val="none" w:sz="0" w:space="0" w:color="auto"/>
                                                                                                  </w:divBdr>
                                                                                                </w:div>
                                                                                              </w:divsChild>
                                                                                            </w:div>
                                                                                            <w:div w:id="1523008327">
                                                                                              <w:marLeft w:val="0"/>
                                                                                              <w:marRight w:val="0"/>
                                                                                              <w:marTop w:val="0"/>
                                                                                              <w:marBottom w:val="0"/>
                                                                                              <w:divBdr>
                                                                                                <w:top w:val="none" w:sz="0" w:space="0" w:color="auto"/>
                                                                                                <w:left w:val="none" w:sz="0" w:space="0" w:color="auto"/>
                                                                                                <w:bottom w:val="none" w:sz="0" w:space="0" w:color="auto"/>
                                                                                                <w:right w:val="none" w:sz="0" w:space="0" w:color="auto"/>
                                                                                              </w:divBdr>
                                                                                              <w:divsChild>
                                                                                                <w:div w:id="104054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086639">
                                                                                      <w:marLeft w:val="0"/>
                                                                                      <w:marRight w:val="0"/>
                                                                                      <w:marTop w:val="0"/>
                                                                                      <w:marBottom w:val="0"/>
                                                                                      <w:divBdr>
                                                                                        <w:top w:val="single" w:sz="4" w:space="0" w:color="B9B9B9"/>
                                                                                        <w:left w:val="none" w:sz="0" w:space="0" w:color="auto"/>
                                                                                        <w:bottom w:val="none" w:sz="0" w:space="0" w:color="auto"/>
                                                                                        <w:right w:val="none" w:sz="0" w:space="0" w:color="auto"/>
                                                                                      </w:divBdr>
                                                                                      <w:divsChild>
                                                                                        <w:div w:id="1217819671">
                                                                                          <w:marLeft w:val="0"/>
                                                                                          <w:marRight w:val="0"/>
                                                                                          <w:marTop w:val="0"/>
                                                                                          <w:marBottom w:val="0"/>
                                                                                          <w:divBdr>
                                                                                            <w:top w:val="none" w:sz="0" w:space="0" w:color="auto"/>
                                                                                            <w:left w:val="none" w:sz="0" w:space="0" w:color="auto"/>
                                                                                            <w:bottom w:val="none" w:sz="0" w:space="0" w:color="auto"/>
                                                                                            <w:right w:val="none" w:sz="0" w:space="0" w:color="auto"/>
                                                                                          </w:divBdr>
                                                                                          <w:divsChild>
                                                                                            <w:div w:id="567422235">
                                                                                              <w:marLeft w:val="0"/>
                                                                                              <w:marRight w:val="0"/>
                                                                                              <w:marTop w:val="0"/>
                                                                                              <w:marBottom w:val="0"/>
                                                                                              <w:divBdr>
                                                                                                <w:top w:val="none" w:sz="0" w:space="0" w:color="auto"/>
                                                                                                <w:left w:val="none" w:sz="0" w:space="0" w:color="auto"/>
                                                                                                <w:bottom w:val="none" w:sz="0" w:space="0" w:color="auto"/>
                                                                                                <w:right w:val="none" w:sz="0" w:space="0" w:color="auto"/>
                                                                                              </w:divBdr>
                                                                                              <w:divsChild>
                                                                                                <w:div w:id="181434204">
                                                                                                  <w:marLeft w:val="0"/>
                                                                                                  <w:marRight w:val="0"/>
                                                                                                  <w:marTop w:val="0"/>
                                                                                                  <w:marBottom w:val="0"/>
                                                                                                  <w:divBdr>
                                                                                                    <w:top w:val="none" w:sz="0" w:space="0" w:color="auto"/>
                                                                                                    <w:left w:val="none" w:sz="0" w:space="0" w:color="auto"/>
                                                                                                    <w:bottom w:val="none" w:sz="0" w:space="0" w:color="auto"/>
                                                                                                    <w:right w:val="none" w:sz="0" w:space="0" w:color="auto"/>
                                                                                                  </w:divBdr>
                                                                                                </w:div>
                                                                                              </w:divsChild>
                                                                                            </w:div>
                                                                                            <w:div w:id="1230653297">
                                                                                              <w:marLeft w:val="0"/>
                                                                                              <w:marRight w:val="0"/>
                                                                                              <w:marTop w:val="0"/>
                                                                                              <w:marBottom w:val="0"/>
                                                                                              <w:divBdr>
                                                                                                <w:top w:val="none" w:sz="0" w:space="0" w:color="auto"/>
                                                                                                <w:left w:val="none" w:sz="0" w:space="0" w:color="auto"/>
                                                                                                <w:bottom w:val="none" w:sz="0" w:space="0" w:color="auto"/>
                                                                                                <w:right w:val="none" w:sz="0" w:space="0" w:color="auto"/>
                                                                                              </w:divBdr>
                                                                                              <w:divsChild>
                                                                                                <w:div w:id="214230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787852">
                                                                                      <w:marLeft w:val="0"/>
                                                                                      <w:marRight w:val="0"/>
                                                                                      <w:marTop w:val="0"/>
                                                                                      <w:marBottom w:val="0"/>
                                                                                      <w:divBdr>
                                                                                        <w:top w:val="single" w:sz="4" w:space="0" w:color="B9B9B9"/>
                                                                                        <w:left w:val="none" w:sz="0" w:space="0" w:color="auto"/>
                                                                                        <w:bottom w:val="none" w:sz="0" w:space="0" w:color="auto"/>
                                                                                        <w:right w:val="none" w:sz="0" w:space="0" w:color="auto"/>
                                                                                      </w:divBdr>
                                                                                      <w:divsChild>
                                                                                        <w:div w:id="1715078577">
                                                                                          <w:marLeft w:val="0"/>
                                                                                          <w:marRight w:val="0"/>
                                                                                          <w:marTop w:val="0"/>
                                                                                          <w:marBottom w:val="0"/>
                                                                                          <w:divBdr>
                                                                                            <w:top w:val="none" w:sz="0" w:space="0" w:color="auto"/>
                                                                                            <w:left w:val="none" w:sz="0" w:space="0" w:color="auto"/>
                                                                                            <w:bottom w:val="none" w:sz="0" w:space="0" w:color="auto"/>
                                                                                            <w:right w:val="none" w:sz="0" w:space="0" w:color="auto"/>
                                                                                          </w:divBdr>
                                                                                          <w:divsChild>
                                                                                            <w:div w:id="433286174">
                                                                                              <w:marLeft w:val="0"/>
                                                                                              <w:marRight w:val="0"/>
                                                                                              <w:marTop w:val="0"/>
                                                                                              <w:marBottom w:val="0"/>
                                                                                              <w:divBdr>
                                                                                                <w:top w:val="none" w:sz="0" w:space="0" w:color="auto"/>
                                                                                                <w:left w:val="none" w:sz="0" w:space="0" w:color="auto"/>
                                                                                                <w:bottom w:val="none" w:sz="0" w:space="0" w:color="auto"/>
                                                                                                <w:right w:val="none" w:sz="0" w:space="0" w:color="auto"/>
                                                                                              </w:divBdr>
                                                                                              <w:divsChild>
                                                                                                <w:div w:id="722680570">
                                                                                                  <w:marLeft w:val="0"/>
                                                                                                  <w:marRight w:val="0"/>
                                                                                                  <w:marTop w:val="0"/>
                                                                                                  <w:marBottom w:val="0"/>
                                                                                                  <w:divBdr>
                                                                                                    <w:top w:val="none" w:sz="0" w:space="0" w:color="auto"/>
                                                                                                    <w:left w:val="none" w:sz="0" w:space="0" w:color="auto"/>
                                                                                                    <w:bottom w:val="none" w:sz="0" w:space="0" w:color="auto"/>
                                                                                                    <w:right w:val="none" w:sz="0" w:space="0" w:color="auto"/>
                                                                                                  </w:divBdr>
                                                                                                </w:div>
                                                                                              </w:divsChild>
                                                                                            </w:div>
                                                                                            <w:div w:id="1478646157">
                                                                                              <w:marLeft w:val="0"/>
                                                                                              <w:marRight w:val="0"/>
                                                                                              <w:marTop w:val="0"/>
                                                                                              <w:marBottom w:val="0"/>
                                                                                              <w:divBdr>
                                                                                                <w:top w:val="none" w:sz="0" w:space="0" w:color="auto"/>
                                                                                                <w:left w:val="none" w:sz="0" w:space="0" w:color="auto"/>
                                                                                                <w:bottom w:val="none" w:sz="0" w:space="0" w:color="auto"/>
                                                                                                <w:right w:val="none" w:sz="0" w:space="0" w:color="auto"/>
                                                                                              </w:divBdr>
                                                                                              <w:divsChild>
                                                                                                <w:div w:id="125135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145975">
                                                                                      <w:marLeft w:val="0"/>
                                                                                      <w:marRight w:val="0"/>
                                                                                      <w:marTop w:val="0"/>
                                                                                      <w:marBottom w:val="0"/>
                                                                                      <w:divBdr>
                                                                                        <w:top w:val="single" w:sz="4" w:space="0" w:color="B9B9B9"/>
                                                                                        <w:left w:val="none" w:sz="0" w:space="0" w:color="auto"/>
                                                                                        <w:bottom w:val="none" w:sz="0" w:space="0" w:color="auto"/>
                                                                                        <w:right w:val="none" w:sz="0" w:space="0" w:color="auto"/>
                                                                                      </w:divBdr>
                                                                                      <w:divsChild>
                                                                                        <w:div w:id="1379746596">
                                                                                          <w:marLeft w:val="0"/>
                                                                                          <w:marRight w:val="0"/>
                                                                                          <w:marTop w:val="0"/>
                                                                                          <w:marBottom w:val="0"/>
                                                                                          <w:divBdr>
                                                                                            <w:top w:val="none" w:sz="0" w:space="0" w:color="auto"/>
                                                                                            <w:left w:val="none" w:sz="0" w:space="0" w:color="auto"/>
                                                                                            <w:bottom w:val="none" w:sz="0" w:space="0" w:color="auto"/>
                                                                                            <w:right w:val="none" w:sz="0" w:space="0" w:color="auto"/>
                                                                                          </w:divBdr>
                                                                                          <w:divsChild>
                                                                                            <w:div w:id="425926799">
                                                                                              <w:marLeft w:val="0"/>
                                                                                              <w:marRight w:val="0"/>
                                                                                              <w:marTop w:val="0"/>
                                                                                              <w:marBottom w:val="0"/>
                                                                                              <w:divBdr>
                                                                                                <w:top w:val="none" w:sz="0" w:space="0" w:color="auto"/>
                                                                                                <w:left w:val="none" w:sz="0" w:space="0" w:color="auto"/>
                                                                                                <w:bottom w:val="none" w:sz="0" w:space="0" w:color="auto"/>
                                                                                                <w:right w:val="none" w:sz="0" w:space="0" w:color="auto"/>
                                                                                              </w:divBdr>
                                                                                              <w:divsChild>
                                                                                                <w:div w:id="1158108053">
                                                                                                  <w:marLeft w:val="0"/>
                                                                                                  <w:marRight w:val="0"/>
                                                                                                  <w:marTop w:val="0"/>
                                                                                                  <w:marBottom w:val="0"/>
                                                                                                  <w:divBdr>
                                                                                                    <w:top w:val="none" w:sz="0" w:space="0" w:color="auto"/>
                                                                                                    <w:left w:val="none" w:sz="0" w:space="0" w:color="auto"/>
                                                                                                    <w:bottom w:val="none" w:sz="0" w:space="0" w:color="auto"/>
                                                                                                    <w:right w:val="none" w:sz="0" w:space="0" w:color="auto"/>
                                                                                                  </w:divBdr>
                                                                                                </w:div>
                                                                                              </w:divsChild>
                                                                                            </w:div>
                                                                                            <w:div w:id="1997345021">
                                                                                              <w:marLeft w:val="0"/>
                                                                                              <w:marRight w:val="0"/>
                                                                                              <w:marTop w:val="0"/>
                                                                                              <w:marBottom w:val="0"/>
                                                                                              <w:divBdr>
                                                                                                <w:top w:val="none" w:sz="0" w:space="0" w:color="auto"/>
                                                                                                <w:left w:val="none" w:sz="0" w:space="0" w:color="auto"/>
                                                                                                <w:bottom w:val="none" w:sz="0" w:space="0" w:color="auto"/>
                                                                                                <w:right w:val="none" w:sz="0" w:space="0" w:color="auto"/>
                                                                                              </w:divBdr>
                                                                                              <w:divsChild>
                                                                                                <w:div w:id="44751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7370268">
                                                                                      <w:marLeft w:val="0"/>
                                                                                      <w:marRight w:val="0"/>
                                                                                      <w:marTop w:val="0"/>
                                                                                      <w:marBottom w:val="0"/>
                                                                                      <w:divBdr>
                                                                                        <w:top w:val="single" w:sz="4" w:space="0" w:color="B9B9B9"/>
                                                                                        <w:left w:val="none" w:sz="0" w:space="0" w:color="auto"/>
                                                                                        <w:bottom w:val="none" w:sz="0" w:space="0" w:color="auto"/>
                                                                                        <w:right w:val="none" w:sz="0" w:space="0" w:color="auto"/>
                                                                                      </w:divBdr>
                                                                                      <w:divsChild>
                                                                                        <w:div w:id="1913076358">
                                                                                          <w:marLeft w:val="0"/>
                                                                                          <w:marRight w:val="0"/>
                                                                                          <w:marTop w:val="0"/>
                                                                                          <w:marBottom w:val="0"/>
                                                                                          <w:divBdr>
                                                                                            <w:top w:val="none" w:sz="0" w:space="0" w:color="auto"/>
                                                                                            <w:left w:val="none" w:sz="0" w:space="0" w:color="auto"/>
                                                                                            <w:bottom w:val="none" w:sz="0" w:space="0" w:color="auto"/>
                                                                                            <w:right w:val="none" w:sz="0" w:space="0" w:color="auto"/>
                                                                                          </w:divBdr>
                                                                                          <w:divsChild>
                                                                                            <w:div w:id="411507713">
                                                                                              <w:marLeft w:val="0"/>
                                                                                              <w:marRight w:val="0"/>
                                                                                              <w:marTop w:val="0"/>
                                                                                              <w:marBottom w:val="0"/>
                                                                                              <w:divBdr>
                                                                                                <w:top w:val="none" w:sz="0" w:space="0" w:color="auto"/>
                                                                                                <w:left w:val="none" w:sz="0" w:space="0" w:color="auto"/>
                                                                                                <w:bottom w:val="none" w:sz="0" w:space="0" w:color="auto"/>
                                                                                                <w:right w:val="none" w:sz="0" w:space="0" w:color="auto"/>
                                                                                              </w:divBdr>
                                                                                              <w:divsChild>
                                                                                                <w:div w:id="1728988909">
                                                                                                  <w:marLeft w:val="0"/>
                                                                                                  <w:marRight w:val="0"/>
                                                                                                  <w:marTop w:val="0"/>
                                                                                                  <w:marBottom w:val="0"/>
                                                                                                  <w:divBdr>
                                                                                                    <w:top w:val="none" w:sz="0" w:space="0" w:color="auto"/>
                                                                                                    <w:left w:val="none" w:sz="0" w:space="0" w:color="auto"/>
                                                                                                    <w:bottom w:val="none" w:sz="0" w:space="0" w:color="auto"/>
                                                                                                    <w:right w:val="none" w:sz="0" w:space="0" w:color="auto"/>
                                                                                                  </w:divBdr>
                                                                                                </w:div>
                                                                                              </w:divsChild>
                                                                                            </w:div>
                                                                                            <w:div w:id="879316834">
                                                                                              <w:marLeft w:val="0"/>
                                                                                              <w:marRight w:val="0"/>
                                                                                              <w:marTop w:val="0"/>
                                                                                              <w:marBottom w:val="0"/>
                                                                                              <w:divBdr>
                                                                                                <w:top w:val="none" w:sz="0" w:space="0" w:color="auto"/>
                                                                                                <w:left w:val="none" w:sz="0" w:space="0" w:color="auto"/>
                                                                                                <w:bottom w:val="none" w:sz="0" w:space="0" w:color="auto"/>
                                                                                                <w:right w:val="none" w:sz="0" w:space="0" w:color="auto"/>
                                                                                              </w:divBdr>
                                                                                              <w:divsChild>
                                                                                                <w:div w:id="185985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145276">
                                                                                      <w:marLeft w:val="0"/>
                                                                                      <w:marRight w:val="0"/>
                                                                                      <w:marTop w:val="0"/>
                                                                                      <w:marBottom w:val="0"/>
                                                                                      <w:divBdr>
                                                                                        <w:top w:val="single" w:sz="4" w:space="0" w:color="B9B9B9"/>
                                                                                        <w:left w:val="none" w:sz="0" w:space="0" w:color="auto"/>
                                                                                        <w:bottom w:val="none" w:sz="0" w:space="0" w:color="auto"/>
                                                                                        <w:right w:val="none" w:sz="0" w:space="0" w:color="auto"/>
                                                                                      </w:divBdr>
                                                                                      <w:divsChild>
                                                                                        <w:div w:id="1871608592">
                                                                                          <w:marLeft w:val="0"/>
                                                                                          <w:marRight w:val="0"/>
                                                                                          <w:marTop w:val="0"/>
                                                                                          <w:marBottom w:val="0"/>
                                                                                          <w:divBdr>
                                                                                            <w:top w:val="none" w:sz="0" w:space="0" w:color="auto"/>
                                                                                            <w:left w:val="none" w:sz="0" w:space="0" w:color="auto"/>
                                                                                            <w:bottom w:val="none" w:sz="0" w:space="0" w:color="auto"/>
                                                                                            <w:right w:val="none" w:sz="0" w:space="0" w:color="auto"/>
                                                                                          </w:divBdr>
                                                                                          <w:divsChild>
                                                                                            <w:div w:id="420374158">
                                                                                              <w:marLeft w:val="0"/>
                                                                                              <w:marRight w:val="0"/>
                                                                                              <w:marTop w:val="0"/>
                                                                                              <w:marBottom w:val="0"/>
                                                                                              <w:divBdr>
                                                                                                <w:top w:val="none" w:sz="0" w:space="0" w:color="auto"/>
                                                                                                <w:left w:val="none" w:sz="0" w:space="0" w:color="auto"/>
                                                                                                <w:bottom w:val="none" w:sz="0" w:space="0" w:color="auto"/>
                                                                                                <w:right w:val="none" w:sz="0" w:space="0" w:color="auto"/>
                                                                                              </w:divBdr>
                                                                                              <w:divsChild>
                                                                                                <w:div w:id="1445156697">
                                                                                                  <w:marLeft w:val="0"/>
                                                                                                  <w:marRight w:val="0"/>
                                                                                                  <w:marTop w:val="0"/>
                                                                                                  <w:marBottom w:val="0"/>
                                                                                                  <w:divBdr>
                                                                                                    <w:top w:val="none" w:sz="0" w:space="0" w:color="auto"/>
                                                                                                    <w:left w:val="none" w:sz="0" w:space="0" w:color="auto"/>
                                                                                                    <w:bottom w:val="none" w:sz="0" w:space="0" w:color="auto"/>
                                                                                                    <w:right w:val="none" w:sz="0" w:space="0" w:color="auto"/>
                                                                                                  </w:divBdr>
                                                                                                </w:div>
                                                                                              </w:divsChild>
                                                                                            </w:div>
                                                                                            <w:div w:id="1373311767">
                                                                                              <w:marLeft w:val="0"/>
                                                                                              <w:marRight w:val="0"/>
                                                                                              <w:marTop w:val="0"/>
                                                                                              <w:marBottom w:val="0"/>
                                                                                              <w:divBdr>
                                                                                                <w:top w:val="none" w:sz="0" w:space="0" w:color="auto"/>
                                                                                                <w:left w:val="none" w:sz="0" w:space="0" w:color="auto"/>
                                                                                                <w:bottom w:val="none" w:sz="0" w:space="0" w:color="auto"/>
                                                                                                <w:right w:val="none" w:sz="0" w:space="0" w:color="auto"/>
                                                                                              </w:divBdr>
                                                                                              <w:divsChild>
                                                                                                <w:div w:id="86853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537982">
                                                                                      <w:marLeft w:val="0"/>
                                                                                      <w:marRight w:val="0"/>
                                                                                      <w:marTop w:val="0"/>
                                                                                      <w:marBottom w:val="0"/>
                                                                                      <w:divBdr>
                                                                                        <w:top w:val="single" w:sz="4" w:space="0" w:color="B9B9B9"/>
                                                                                        <w:left w:val="none" w:sz="0" w:space="0" w:color="auto"/>
                                                                                        <w:bottom w:val="none" w:sz="0" w:space="0" w:color="auto"/>
                                                                                        <w:right w:val="none" w:sz="0" w:space="0" w:color="auto"/>
                                                                                      </w:divBdr>
                                                                                      <w:divsChild>
                                                                                        <w:div w:id="2089186317">
                                                                                          <w:marLeft w:val="0"/>
                                                                                          <w:marRight w:val="0"/>
                                                                                          <w:marTop w:val="0"/>
                                                                                          <w:marBottom w:val="0"/>
                                                                                          <w:divBdr>
                                                                                            <w:top w:val="none" w:sz="0" w:space="0" w:color="auto"/>
                                                                                            <w:left w:val="none" w:sz="0" w:space="0" w:color="auto"/>
                                                                                            <w:bottom w:val="none" w:sz="0" w:space="0" w:color="auto"/>
                                                                                            <w:right w:val="none" w:sz="0" w:space="0" w:color="auto"/>
                                                                                          </w:divBdr>
                                                                                          <w:divsChild>
                                                                                            <w:div w:id="831262569">
                                                                                              <w:marLeft w:val="0"/>
                                                                                              <w:marRight w:val="0"/>
                                                                                              <w:marTop w:val="0"/>
                                                                                              <w:marBottom w:val="0"/>
                                                                                              <w:divBdr>
                                                                                                <w:top w:val="none" w:sz="0" w:space="0" w:color="auto"/>
                                                                                                <w:left w:val="none" w:sz="0" w:space="0" w:color="auto"/>
                                                                                                <w:bottom w:val="none" w:sz="0" w:space="0" w:color="auto"/>
                                                                                                <w:right w:val="none" w:sz="0" w:space="0" w:color="auto"/>
                                                                                              </w:divBdr>
                                                                                              <w:divsChild>
                                                                                                <w:div w:id="694574091">
                                                                                                  <w:marLeft w:val="0"/>
                                                                                                  <w:marRight w:val="0"/>
                                                                                                  <w:marTop w:val="0"/>
                                                                                                  <w:marBottom w:val="0"/>
                                                                                                  <w:divBdr>
                                                                                                    <w:top w:val="none" w:sz="0" w:space="0" w:color="auto"/>
                                                                                                    <w:left w:val="none" w:sz="0" w:space="0" w:color="auto"/>
                                                                                                    <w:bottom w:val="none" w:sz="0" w:space="0" w:color="auto"/>
                                                                                                    <w:right w:val="none" w:sz="0" w:space="0" w:color="auto"/>
                                                                                                  </w:divBdr>
                                                                                                </w:div>
                                                                                              </w:divsChild>
                                                                                            </w:div>
                                                                                            <w:div w:id="851072196">
                                                                                              <w:marLeft w:val="0"/>
                                                                                              <w:marRight w:val="0"/>
                                                                                              <w:marTop w:val="0"/>
                                                                                              <w:marBottom w:val="0"/>
                                                                                              <w:divBdr>
                                                                                                <w:top w:val="none" w:sz="0" w:space="0" w:color="auto"/>
                                                                                                <w:left w:val="none" w:sz="0" w:space="0" w:color="auto"/>
                                                                                                <w:bottom w:val="none" w:sz="0" w:space="0" w:color="auto"/>
                                                                                                <w:right w:val="none" w:sz="0" w:space="0" w:color="auto"/>
                                                                                              </w:divBdr>
                                                                                              <w:divsChild>
                                                                                                <w:div w:id="1093009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161952">
                                                                                      <w:marLeft w:val="0"/>
                                                                                      <w:marRight w:val="0"/>
                                                                                      <w:marTop w:val="0"/>
                                                                                      <w:marBottom w:val="0"/>
                                                                                      <w:divBdr>
                                                                                        <w:top w:val="single" w:sz="4" w:space="0" w:color="B9B9B9"/>
                                                                                        <w:left w:val="none" w:sz="0" w:space="0" w:color="auto"/>
                                                                                        <w:bottom w:val="none" w:sz="0" w:space="0" w:color="auto"/>
                                                                                        <w:right w:val="none" w:sz="0" w:space="0" w:color="auto"/>
                                                                                      </w:divBdr>
                                                                                      <w:divsChild>
                                                                                        <w:div w:id="1809398763">
                                                                                          <w:marLeft w:val="0"/>
                                                                                          <w:marRight w:val="0"/>
                                                                                          <w:marTop w:val="0"/>
                                                                                          <w:marBottom w:val="0"/>
                                                                                          <w:divBdr>
                                                                                            <w:top w:val="none" w:sz="0" w:space="0" w:color="auto"/>
                                                                                            <w:left w:val="none" w:sz="0" w:space="0" w:color="auto"/>
                                                                                            <w:bottom w:val="none" w:sz="0" w:space="0" w:color="auto"/>
                                                                                            <w:right w:val="none" w:sz="0" w:space="0" w:color="auto"/>
                                                                                          </w:divBdr>
                                                                                          <w:divsChild>
                                                                                            <w:div w:id="1219560357">
                                                                                              <w:marLeft w:val="0"/>
                                                                                              <w:marRight w:val="0"/>
                                                                                              <w:marTop w:val="0"/>
                                                                                              <w:marBottom w:val="0"/>
                                                                                              <w:divBdr>
                                                                                                <w:top w:val="none" w:sz="0" w:space="0" w:color="auto"/>
                                                                                                <w:left w:val="none" w:sz="0" w:space="0" w:color="auto"/>
                                                                                                <w:bottom w:val="none" w:sz="0" w:space="0" w:color="auto"/>
                                                                                                <w:right w:val="none" w:sz="0" w:space="0" w:color="auto"/>
                                                                                              </w:divBdr>
                                                                                              <w:divsChild>
                                                                                                <w:div w:id="538128262">
                                                                                                  <w:marLeft w:val="0"/>
                                                                                                  <w:marRight w:val="0"/>
                                                                                                  <w:marTop w:val="0"/>
                                                                                                  <w:marBottom w:val="0"/>
                                                                                                  <w:divBdr>
                                                                                                    <w:top w:val="none" w:sz="0" w:space="0" w:color="auto"/>
                                                                                                    <w:left w:val="none" w:sz="0" w:space="0" w:color="auto"/>
                                                                                                    <w:bottom w:val="none" w:sz="0" w:space="0" w:color="auto"/>
                                                                                                    <w:right w:val="none" w:sz="0" w:space="0" w:color="auto"/>
                                                                                                  </w:divBdr>
                                                                                                </w:div>
                                                                                              </w:divsChild>
                                                                                            </w:div>
                                                                                            <w:div w:id="1557282681">
                                                                                              <w:marLeft w:val="0"/>
                                                                                              <w:marRight w:val="0"/>
                                                                                              <w:marTop w:val="0"/>
                                                                                              <w:marBottom w:val="0"/>
                                                                                              <w:divBdr>
                                                                                                <w:top w:val="none" w:sz="0" w:space="0" w:color="auto"/>
                                                                                                <w:left w:val="none" w:sz="0" w:space="0" w:color="auto"/>
                                                                                                <w:bottom w:val="none" w:sz="0" w:space="0" w:color="auto"/>
                                                                                                <w:right w:val="none" w:sz="0" w:space="0" w:color="auto"/>
                                                                                              </w:divBdr>
                                                                                              <w:divsChild>
                                                                                                <w:div w:id="2838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7366533">
                                                                                      <w:marLeft w:val="0"/>
                                                                                      <w:marRight w:val="0"/>
                                                                                      <w:marTop w:val="0"/>
                                                                                      <w:marBottom w:val="0"/>
                                                                                      <w:divBdr>
                                                                                        <w:top w:val="single" w:sz="4" w:space="0" w:color="B9B9B9"/>
                                                                                        <w:left w:val="none" w:sz="0" w:space="0" w:color="auto"/>
                                                                                        <w:bottom w:val="none" w:sz="0" w:space="0" w:color="auto"/>
                                                                                        <w:right w:val="none" w:sz="0" w:space="0" w:color="auto"/>
                                                                                      </w:divBdr>
                                                                                      <w:divsChild>
                                                                                        <w:div w:id="1340622281">
                                                                                          <w:marLeft w:val="0"/>
                                                                                          <w:marRight w:val="0"/>
                                                                                          <w:marTop w:val="0"/>
                                                                                          <w:marBottom w:val="0"/>
                                                                                          <w:divBdr>
                                                                                            <w:top w:val="none" w:sz="0" w:space="0" w:color="auto"/>
                                                                                            <w:left w:val="none" w:sz="0" w:space="0" w:color="auto"/>
                                                                                            <w:bottom w:val="none" w:sz="0" w:space="0" w:color="auto"/>
                                                                                            <w:right w:val="none" w:sz="0" w:space="0" w:color="auto"/>
                                                                                          </w:divBdr>
                                                                                          <w:divsChild>
                                                                                            <w:div w:id="814951498">
                                                                                              <w:marLeft w:val="0"/>
                                                                                              <w:marRight w:val="0"/>
                                                                                              <w:marTop w:val="0"/>
                                                                                              <w:marBottom w:val="0"/>
                                                                                              <w:divBdr>
                                                                                                <w:top w:val="none" w:sz="0" w:space="0" w:color="auto"/>
                                                                                                <w:left w:val="none" w:sz="0" w:space="0" w:color="auto"/>
                                                                                                <w:bottom w:val="none" w:sz="0" w:space="0" w:color="auto"/>
                                                                                                <w:right w:val="none" w:sz="0" w:space="0" w:color="auto"/>
                                                                                              </w:divBdr>
                                                                                              <w:divsChild>
                                                                                                <w:div w:id="438598909">
                                                                                                  <w:marLeft w:val="0"/>
                                                                                                  <w:marRight w:val="0"/>
                                                                                                  <w:marTop w:val="0"/>
                                                                                                  <w:marBottom w:val="0"/>
                                                                                                  <w:divBdr>
                                                                                                    <w:top w:val="none" w:sz="0" w:space="0" w:color="auto"/>
                                                                                                    <w:left w:val="none" w:sz="0" w:space="0" w:color="auto"/>
                                                                                                    <w:bottom w:val="none" w:sz="0" w:space="0" w:color="auto"/>
                                                                                                    <w:right w:val="none" w:sz="0" w:space="0" w:color="auto"/>
                                                                                                  </w:divBdr>
                                                                                                </w:div>
                                                                                              </w:divsChild>
                                                                                            </w:div>
                                                                                            <w:div w:id="1352026656">
                                                                                              <w:marLeft w:val="0"/>
                                                                                              <w:marRight w:val="0"/>
                                                                                              <w:marTop w:val="0"/>
                                                                                              <w:marBottom w:val="0"/>
                                                                                              <w:divBdr>
                                                                                                <w:top w:val="none" w:sz="0" w:space="0" w:color="auto"/>
                                                                                                <w:left w:val="none" w:sz="0" w:space="0" w:color="auto"/>
                                                                                                <w:bottom w:val="none" w:sz="0" w:space="0" w:color="auto"/>
                                                                                                <w:right w:val="none" w:sz="0" w:space="0" w:color="auto"/>
                                                                                              </w:divBdr>
                                                                                              <w:divsChild>
                                                                                                <w:div w:id="992873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718859">
                                                                                      <w:marLeft w:val="0"/>
                                                                                      <w:marRight w:val="0"/>
                                                                                      <w:marTop w:val="0"/>
                                                                                      <w:marBottom w:val="0"/>
                                                                                      <w:divBdr>
                                                                                        <w:top w:val="single" w:sz="4" w:space="0" w:color="B9B9B9"/>
                                                                                        <w:left w:val="none" w:sz="0" w:space="0" w:color="auto"/>
                                                                                        <w:bottom w:val="none" w:sz="0" w:space="0" w:color="auto"/>
                                                                                        <w:right w:val="none" w:sz="0" w:space="0" w:color="auto"/>
                                                                                      </w:divBdr>
                                                                                      <w:divsChild>
                                                                                        <w:div w:id="1816753359">
                                                                                          <w:marLeft w:val="0"/>
                                                                                          <w:marRight w:val="0"/>
                                                                                          <w:marTop w:val="0"/>
                                                                                          <w:marBottom w:val="0"/>
                                                                                          <w:divBdr>
                                                                                            <w:top w:val="none" w:sz="0" w:space="0" w:color="auto"/>
                                                                                            <w:left w:val="none" w:sz="0" w:space="0" w:color="auto"/>
                                                                                            <w:bottom w:val="none" w:sz="0" w:space="0" w:color="auto"/>
                                                                                            <w:right w:val="none" w:sz="0" w:space="0" w:color="auto"/>
                                                                                          </w:divBdr>
                                                                                          <w:divsChild>
                                                                                            <w:div w:id="348289473">
                                                                                              <w:marLeft w:val="0"/>
                                                                                              <w:marRight w:val="0"/>
                                                                                              <w:marTop w:val="0"/>
                                                                                              <w:marBottom w:val="0"/>
                                                                                              <w:divBdr>
                                                                                                <w:top w:val="none" w:sz="0" w:space="0" w:color="auto"/>
                                                                                                <w:left w:val="none" w:sz="0" w:space="0" w:color="auto"/>
                                                                                                <w:bottom w:val="none" w:sz="0" w:space="0" w:color="auto"/>
                                                                                                <w:right w:val="none" w:sz="0" w:space="0" w:color="auto"/>
                                                                                              </w:divBdr>
                                                                                              <w:divsChild>
                                                                                                <w:div w:id="2105372717">
                                                                                                  <w:marLeft w:val="0"/>
                                                                                                  <w:marRight w:val="0"/>
                                                                                                  <w:marTop w:val="0"/>
                                                                                                  <w:marBottom w:val="0"/>
                                                                                                  <w:divBdr>
                                                                                                    <w:top w:val="none" w:sz="0" w:space="0" w:color="auto"/>
                                                                                                    <w:left w:val="none" w:sz="0" w:space="0" w:color="auto"/>
                                                                                                    <w:bottom w:val="none" w:sz="0" w:space="0" w:color="auto"/>
                                                                                                    <w:right w:val="none" w:sz="0" w:space="0" w:color="auto"/>
                                                                                                  </w:divBdr>
                                                                                                </w:div>
                                                                                              </w:divsChild>
                                                                                            </w:div>
                                                                                            <w:div w:id="2131582905">
                                                                                              <w:marLeft w:val="0"/>
                                                                                              <w:marRight w:val="0"/>
                                                                                              <w:marTop w:val="0"/>
                                                                                              <w:marBottom w:val="0"/>
                                                                                              <w:divBdr>
                                                                                                <w:top w:val="none" w:sz="0" w:space="0" w:color="auto"/>
                                                                                                <w:left w:val="none" w:sz="0" w:space="0" w:color="auto"/>
                                                                                                <w:bottom w:val="none" w:sz="0" w:space="0" w:color="auto"/>
                                                                                                <w:right w:val="none" w:sz="0" w:space="0" w:color="auto"/>
                                                                                              </w:divBdr>
                                                                                              <w:divsChild>
                                                                                                <w:div w:id="28870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347546">
                                                                                      <w:marLeft w:val="0"/>
                                                                                      <w:marRight w:val="0"/>
                                                                                      <w:marTop w:val="0"/>
                                                                                      <w:marBottom w:val="0"/>
                                                                                      <w:divBdr>
                                                                                        <w:top w:val="single" w:sz="4" w:space="0" w:color="B9B9B9"/>
                                                                                        <w:left w:val="none" w:sz="0" w:space="0" w:color="auto"/>
                                                                                        <w:bottom w:val="none" w:sz="0" w:space="0" w:color="auto"/>
                                                                                        <w:right w:val="none" w:sz="0" w:space="0" w:color="auto"/>
                                                                                      </w:divBdr>
                                                                                      <w:divsChild>
                                                                                        <w:div w:id="876089277">
                                                                                          <w:marLeft w:val="0"/>
                                                                                          <w:marRight w:val="0"/>
                                                                                          <w:marTop w:val="0"/>
                                                                                          <w:marBottom w:val="0"/>
                                                                                          <w:divBdr>
                                                                                            <w:top w:val="none" w:sz="0" w:space="0" w:color="auto"/>
                                                                                            <w:left w:val="none" w:sz="0" w:space="0" w:color="auto"/>
                                                                                            <w:bottom w:val="none" w:sz="0" w:space="0" w:color="auto"/>
                                                                                            <w:right w:val="none" w:sz="0" w:space="0" w:color="auto"/>
                                                                                          </w:divBdr>
                                                                                          <w:divsChild>
                                                                                            <w:div w:id="132531794">
                                                                                              <w:marLeft w:val="0"/>
                                                                                              <w:marRight w:val="0"/>
                                                                                              <w:marTop w:val="0"/>
                                                                                              <w:marBottom w:val="0"/>
                                                                                              <w:divBdr>
                                                                                                <w:top w:val="none" w:sz="0" w:space="0" w:color="auto"/>
                                                                                                <w:left w:val="none" w:sz="0" w:space="0" w:color="auto"/>
                                                                                                <w:bottom w:val="none" w:sz="0" w:space="0" w:color="auto"/>
                                                                                                <w:right w:val="none" w:sz="0" w:space="0" w:color="auto"/>
                                                                                              </w:divBdr>
                                                                                              <w:divsChild>
                                                                                                <w:div w:id="1066218930">
                                                                                                  <w:marLeft w:val="0"/>
                                                                                                  <w:marRight w:val="0"/>
                                                                                                  <w:marTop w:val="0"/>
                                                                                                  <w:marBottom w:val="0"/>
                                                                                                  <w:divBdr>
                                                                                                    <w:top w:val="none" w:sz="0" w:space="0" w:color="auto"/>
                                                                                                    <w:left w:val="none" w:sz="0" w:space="0" w:color="auto"/>
                                                                                                    <w:bottom w:val="none" w:sz="0" w:space="0" w:color="auto"/>
                                                                                                    <w:right w:val="none" w:sz="0" w:space="0" w:color="auto"/>
                                                                                                  </w:divBdr>
                                                                                                </w:div>
                                                                                              </w:divsChild>
                                                                                            </w:div>
                                                                                            <w:div w:id="802695332">
                                                                                              <w:marLeft w:val="0"/>
                                                                                              <w:marRight w:val="0"/>
                                                                                              <w:marTop w:val="0"/>
                                                                                              <w:marBottom w:val="0"/>
                                                                                              <w:divBdr>
                                                                                                <w:top w:val="none" w:sz="0" w:space="0" w:color="auto"/>
                                                                                                <w:left w:val="none" w:sz="0" w:space="0" w:color="auto"/>
                                                                                                <w:bottom w:val="none" w:sz="0" w:space="0" w:color="auto"/>
                                                                                                <w:right w:val="none" w:sz="0" w:space="0" w:color="auto"/>
                                                                                              </w:divBdr>
                                                                                              <w:divsChild>
                                                                                                <w:div w:id="1559708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733869">
                                                                                      <w:marLeft w:val="0"/>
                                                                                      <w:marRight w:val="0"/>
                                                                                      <w:marTop w:val="0"/>
                                                                                      <w:marBottom w:val="0"/>
                                                                                      <w:divBdr>
                                                                                        <w:top w:val="single" w:sz="4" w:space="0" w:color="B9B9B9"/>
                                                                                        <w:left w:val="none" w:sz="0" w:space="0" w:color="auto"/>
                                                                                        <w:bottom w:val="none" w:sz="0" w:space="0" w:color="auto"/>
                                                                                        <w:right w:val="none" w:sz="0" w:space="0" w:color="auto"/>
                                                                                      </w:divBdr>
                                                                                      <w:divsChild>
                                                                                        <w:div w:id="1807703999">
                                                                                          <w:marLeft w:val="0"/>
                                                                                          <w:marRight w:val="0"/>
                                                                                          <w:marTop w:val="0"/>
                                                                                          <w:marBottom w:val="0"/>
                                                                                          <w:divBdr>
                                                                                            <w:top w:val="none" w:sz="0" w:space="0" w:color="auto"/>
                                                                                            <w:left w:val="none" w:sz="0" w:space="0" w:color="auto"/>
                                                                                            <w:bottom w:val="none" w:sz="0" w:space="0" w:color="auto"/>
                                                                                            <w:right w:val="none" w:sz="0" w:space="0" w:color="auto"/>
                                                                                          </w:divBdr>
                                                                                          <w:divsChild>
                                                                                            <w:div w:id="494225524">
                                                                                              <w:marLeft w:val="0"/>
                                                                                              <w:marRight w:val="0"/>
                                                                                              <w:marTop w:val="0"/>
                                                                                              <w:marBottom w:val="0"/>
                                                                                              <w:divBdr>
                                                                                                <w:top w:val="none" w:sz="0" w:space="0" w:color="auto"/>
                                                                                                <w:left w:val="none" w:sz="0" w:space="0" w:color="auto"/>
                                                                                                <w:bottom w:val="none" w:sz="0" w:space="0" w:color="auto"/>
                                                                                                <w:right w:val="none" w:sz="0" w:space="0" w:color="auto"/>
                                                                                              </w:divBdr>
                                                                                              <w:divsChild>
                                                                                                <w:div w:id="1512446732">
                                                                                                  <w:marLeft w:val="0"/>
                                                                                                  <w:marRight w:val="0"/>
                                                                                                  <w:marTop w:val="0"/>
                                                                                                  <w:marBottom w:val="0"/>
                                                                                                  <w:divBdr>
                                                                                                    <w:top w:val="none" w:sz="0" w:space="0" w:color="auto"/>
                                                                                                    <w:left w:val="none" w:sz="0" w:space="0" w:color="auto"/>
                                                                                                    <w:bottom w:val="none" w:sz="0" w:space="0" w:color="auto"/>
                                                                                                    <w:right w:val="none" w:sz="0" w:space="0" w:color="auto"/>
                                                                                                  </w:divBdr>
                                                                                                </w:div>
                                                                                              </w:divsChild>
                                                                                            </w:div>
                                                                                            <w:div w:id="2021933727">
                                                                                              <w:marLeft w:val="0"/>
                                                                                              <w:marRight w:val="0"/>
                                                                                              <w:marTop w:val="0"/>
                                                                                              <w:marBottom w:val="0"/>
                                                                                              <w:divBdr>
                                                                                                <w:top w:val="none" w:sz="0" w:space="0" w:color="auto"/>
                                                                                                <w:left w:val="none" w:sz="0" w:space="0" w:color="auto"/>
                                                                                                <w:bottom w:val="none" w:sz="0" w:space="0" w:color="auto"/>
                                                                                                <w:right w:val="none" w:sz="0" w:space="0" w:color="auto"/>
                                                                                              </w:divBdr>
                                                                                              <w:divsChild>
                                                                                                <w:div w:id="71454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3932">
                                                                                      <w:marLeft w:val="0"/>
                                                                                      <w:marRight w:val="0"/>
                                                                                      <w:marTop w:val="0"/>
                                                                                      <w:marBottom w:val="0"/>
                                                                                      <w:divBdr>
                                                                                        <w:top w:val="single" w:sz="4" w:space="0" w:color="B9B9B9"/>
                                                                                        <w:left w:val="none" w:sz="0" w:space="0" w:color="auto"/>
                                                                                        <w:bottom w:val="none" w:sz="0" w:space="0" w:color="auto"/>
                                                                                        <w:right w:val="none" w:sz="0" w:space="0" w:color="auto"/>
                                                                                      </w:divBdr>
                                                                                      <w:divsChild>
                                                                                        <w:div w:id="1591310513">
                                                                                          <w:marLeft w:val="0"/>
                                                                                          <w:marRight w:val="0"/>
                                                                                          <w:marTop w:val="0"/>
                                                                                          <w:marBottom w:val="0"/>
                                                                                          <w:divBdr>
                                                                                            <w:top w:val="none" w:sz="0" w:space="0" w:color="auto"/>
                                                                                            <w:left w:val="none" w:sz="0" w:space="0" w:color="auto"/>
                                                                                            <w:bottom w:val="none" w:sz="0" w:space="0" w:color="auto"/>
                                                                                            <w:right w:val="none" w:sz="0" w:space="0" w:color="auto"/>
                                                                                          </w:divBdr>
                                                                                          <w:divsChild>
                                                                                            <w:div w:id="330262214">
                                                                                              <w:marLeft w:val="0"/>
                                                                                              <w:marRight w:val="0"/>
                                                                                              <w:marTop w:val="0"/>
                                                                                              <w:marBottom w:val="0"/>
                                                                                              <w:divBdr>
                                                                                                <w:top w:val="none" w:sz="0" w:space="0" w:color="auto"/>
                                                                                                <w:left w:val="none" w:sz="0" w:space="0" w:color="auto"/>
                                                                                                <w:bottom w:val="none" w:sz="0" w:space="0" w:color="auto"/>
                                                                                                <w:right w:val="none" w:sz="0" w:space="0" w:color="auto"/>
                                                                                              </w:divBdr>
                                                                                              <w:divsChild>
                                                                                                <w:div w:id="440346590">
                                                                                                  <w:marLeft w:val="0"/>
                                                                                                  <w:marRight w:val="0"/>
                                                                                                  <w:marTop w:val="0"/>
                                                                                                  <w:marBottom w:val="0"/>
                                                                                                  <w:divBdr>
                                                                                                    <w:top w:val="none" w:sz="0" w:space="0" w:color="auto"/>
                                                                                                    <w:left w:val="none" w:sz="0" w:space="0" w:color="auto"/>
                                                                                                    <w:bottom w:val="none" w:sz="0" w:space="0" w:color="auto"/>
                                                                                                    <w:right w:val="none" w:sz="0" w:space="0" w:color="auto"/>
                                                                                                  </w:divBdr>
                                                                                                </w:div>
                                                                                              </w:divsChild>
                                                                                            </w:div>
                                                                                            <w:div w:id="512844447">
                                                                                              <w:marLeft w:val="0"/>
                                                                                              <w:marRight w:val="0"/>
                                                                                              <w:marTop w:val="0"/>
                                                                                              <w:marBottom w:val="0"/>
                                                                                              <w:divBdr>
                                                                                                <w:top w:val="none" w:sz="0" w:space="0" w:color="auto"/>
                                                                                                <w:left w:val="none" w:sz="0" w:space="0" w:color="auto"/>
                                                                                                <w:bottom w:val="none" w:sz="0" w:space="0" w:color="auto"/>
                                                                                                <w:right w:val="none" w:sz="0" w:space="0" w:color="auto"/>
                                                                                              </w:divBdr>
                                                                                              <w:divsChild>
                                                                                                <w:div w:id="1442917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1662744">
                                                                                      <w:marLeft w:val="0"/>
                                                                                      <w:marRight w:val="0"/>
                                                                                      <w:marTop w:val="0"/>
                                                                                      <w:marBottom w:val="0"/>
                                                                                      <w:divBdr>
                                                                                        <w:top w:val="single" w:sz="4" w:space="0" w:color="B9B9B9"/>
                                                                                        <w:left w:val="none" w:sz="0" w:space="0" w:color="auto"/>
                                                                                        <w:bottom w:val="none" w:sz="0" w:space="0" w:color="auto"/>
                                                                                        <w:right w:val="none" w:sz="0" w:space="0" w:color="auto"/>
                                                                                      </w:divBdr>
                                                                                      <w:divsChild>
                                                                                        <w:div w:id="1197960028">
                                                                                          <w:marLeft w:val="0"/>
                                                                                          <w:marRight w:val="0"/>
                                                                                          <w:marTop w:val="0"/>
                                                                                          <w:marBottom w:val="0"/>
                                                                                          <w:divBdr>
                                                                                            <w:top w:val="none" w:sz="0" w:space="0" w:color="auto"/>
                                                                                            <w:left w:val="none" w:sz="0" w:space="0" w:color="auto"/>
                                                                                            <w:bottom w:val="none" w:sz="0" w:space="0" w:color="auto"/>
                                                                                            <w:right w:val="none" w:sz="0" w:space="0" w:color="auto"/>
                                                                                          </w:divBdr>
                                                                                          <w:divsChild>
                                                                                            <w:div w:id="1464620285">
                                                                                              <w:marLeft w:val="0"/>
                                                                                              <w:marRight w:val="0"/>
                                                                                              <w:marTop w:val="0"/>
                                                                                              <w:marBottom w:val="0"/>
                                                                                              <w:divBdr>
                                                                                                <w:top w:val="none" w:sz="0" w:space="0" w:color="auto"/>
                                                                                                <w:left w:val="none" w:sz="0" w:space="0" w:color="auto"/>
                                                                                                <w:bottom w:val="none" w:sz="0" w:space="0" w:color="auto"/>
                                                                                                <w:right w:val="none" w:sz="0" w:space="0" w:color="auto"/>
                                                                                              </w:divBdr>
                                                                                              <w:divsChild>
                                                                                                <w:div w:id="1301301605">
                                                                                                  <w:marLeft w:val="0"/>
                                                                                                  <w:marRight w:val="0"/>
                                                                                                  <w:marTop w:val="0"/>
                                                                                                  <w:marBottom w:val="0"/>
                                                                                                  <w:divBdr>
                                                                                                    <w:top w:val="none" w:sz="0" w:space="0" w:color="auto"/>
                                                                                                    <w:left w:val="none" w:sz="0" w:space="0" w:color="auto"/>
                                                                                                    <w:bottom w:val="none" w:sz="0" w:space="0" w:color="auto"/>
                                                                                                    <w:right w:val="none" w:sz="0" w:space="0" w:color="auto"/>
                                                                                                  </w:divBdr>
                                                                                                </w:div>
                                                                                              </w:divsChild>
                                                                                            </w:div>
                                                                                            <w:div w:id="2003851245">
                                                                                              <w:marLeft w:val="0"/>
                                                                                              <w:marRight w:val="0"/>
                                                                                              <w:marTop w:val="0"/>
                                                                                              <w:marBottom w:val="0"/>
                                                                                              <w:divBdr>
                                                                                                <w:top w:val="none" w:sz="0" w:space="0" w:color="auto"/>
                                                                                                <w:left w:val="none" w:sz="0" w:space="0" w:color="auto"/>
                                                                                                <w:bottom w:val="none" w:sz="0" w:space="0" w:color="auto"/>
                                                                                                <w:right w:val="none" w:sz="0" w:space="0" w:color="auto"/>
                                                                                              </w:divBdr>
                                                                                              <w:divsChild>
                                                                                                <w:div w:id="2140950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8019234">
                                                                                      <w:marLeft w:val="0"/>
                                                                                      <w:marRight w:val="0"/>
                                                                                      <w:marTop w:val="0"/>
                                                                                      <w:marBottom w:val="0"/>
                                                                                      <w:divBdr>
                                                                                        <w:top w:val="single" w:sz="4" w:space="0" w:color="B9B9B9"/>
                                                                                        <w:left w:val="none" w:sz="0" w:space="0" w:color="auto"/>
                                                                                        <w:bottom w:val="none" w:sz="0" w:space="0" w:color="auto"/>
                                                                                        <w:right w:val="none" w:sz="0" w:space="0" w:color="auto"/>
                                                                                      </w:divBdr>
                                                                                      <w:divsChild>
                                                                                        <w:div w:id="1165049595">
                                                                                          <w:marLeft w:val="0"/>
                                                                                          <w:marRight w:val="0"/>
                                                                                          <w:marTop w:val="0"/>
                                                                                          <w:marBottom w:val="0"/>
                                                                                          <w:divBdr>
                                                                                            <w:top w:val="none" w:sz="0" w:space="0" w:color="auto"/>
                                                                                            <w:left w:val="none" w:sz="0" w:space="0" w:color="auto"/>
                                                                                            <w:bottom w:val="none" w:sz="0" w:space="0" w:color="auto"/>
                                                                                            <w:right w:val="none" w:sz="0" w:space="0" w:color="auto"/>
                                                                                          </w:divBdr>
                                                                                          <w:divsChild>
                                                                                            <w:div w:id="1487279127">
                                                                                              <w:marLeft w:val="0"/>
                                                                                              <w:marRight w:val="0"/>
                                                                                              <w:marTop w:val="0"/>
                                                                                              <w:marBottom w:val="0"/>
                                                                                              <w:divBdr>
                                                                                                <w:top w:val="none" w:sz="0" w:space="0" w:color="auto"/>
                                                                                                <w:left w:val="none" w:sz="0" w:space="0" w:color="auto"/>
                                                                                                <w:bottom w:val="none" w:sz="0" w:space="0" w:color="auto"/>
                                                                                                <w:right w:val="none" w:sz="0" w:space="0" w:color="auto"/>
                                                                                              </w:divBdr>
                                                                                              <w:divsChild>
                                                                                                <w:div w:id="355623622">
                                                                                                  <w:marLeft w:val="0"/>
                                                                                                  <w:marRight w:val="0"/>
                                                                                                  <w:marTop w:val="0"/>
                                                                                                  <w:marBottom w:val="0"/>
                                                                                                  <w:divBdr>
                                                                                                    <w:top w:val="none" w:sz="0" w:space="0" w:color="auto"/>
                                                                                                    <w:left w:val="none" w:sz="0" w:space="0" w:color="auto"/>
                                                                                                    <w:bottom w:val="none" w:sz="0" w:space="0" w:color="auto"/>
                                                                                                    <w:right w:val="none" w:sz="0" w:space="0" w:color="auto"/>
                                                                                                  </w:divBdr>
                                                                                                </w:div>
                                                                                              </w:divsChild>
                                                                                            </w:div>
                                                                                            <w:div w:id="2088188946">
                                                                                              <w:marLeft w:val="0"/>
                                                                                              <w:marRight w:val="0"/>
                                                                                              <w:marTop w:val="0"/>
                                                                                              <w:marBottom w:val="0"/>
                                                                                              <w:divBdr>
                                                                                                <w:top w:val="none" w:sz="0" w:space="0" w:color="auto"/>
                                                                                                <w:left w:val="none" w:sz="0" w:space="0" w:color="auto"/>
                                                                                                <w:bottom w:val="none" w:sz="0" w:space="0" w:color="auto"/>
                                                                                                <w:right w:val="none" w:sz="0" w:space="0" w:color="auto"/>
                                                                                              </w:divBdr>
                                                                                              <w:divsChild>
                                                                                                <w:div w:id="1332873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058793">
                                                                                      <w:marLeft w:val="0"/>
                                                                                      <w:marRight w:val="0"/>
                                                                                      <w:marTop w:val="0"/>
                                                                                      <w:marBottom w:val="0"/>
                                                                                      <w:divBdr>
                                                                                        <w:top w:val="single" w:sz="4" w:space="0" w:color="B9B9B9"/>
                                                                                        <w:left w:val="none" w:sz="0" w:space="0" w:color="auto"/>
                                                                                        <w:bottom w:val="none" w:sz="0" w:space="0" w:color="auto"/>
                                                                                        <w:right w:val="none" w:sz="0" w:space="0" w:color="auto"/>
                                                                                      </w:divBdr>
                                                                                      <w:divsChild>
                                                                                        <w:div w:id="1557157249">
                                                                                          <w:marLeft w:val="0"/>
                                                                                          <w:marRight w:val="0"/>
                                                                                          <w:marTop w:val="0"/>
                                                                                          <w:marBottom w:val="0"/>
                                                                                          <w:divBdr>
                                                                                            <w:top w:val="none" w:sz="0" w:space="0" w:color="auto"/>
                                                                                            <w:left w:val="none" w:sz="0" w:space="0" w:color="auto"/>
                                                                                            <w:bottom w:val="none" w:sz="0" w:space="0" w:color="auto"/>
                                                                                            <w:right w:val="none" w:sz="0" w:space="0" w:color="auto"/>
                                                                                          </w:divBdr>
                                                                                          <w:divsChild>
                                                                                            <w:div w:id="295720704">
                                                                                              <w:marLeft w:val="0"/>
                                                                                              <w:marRight w:val="0"/>
                                                                                              <w:marTop w:val="0"/>
                                                                                              <w:marBottom w:val="0"/>
                                                                                              <w:divBdr>
                                                                                                <w:top w:val="none" w:sz="0" w:space="0" w:color="auto"/>
                                                                                                <w:left w:val="none" w:sz="0" w:space="0" w:color="auto"/>
                                                                                                <w:bottom w:val="none" w:sz="0" w:space="0" w:color="auto"/>
                                                                                                <w:right w:val="none" w:sz="0" w:space="0" w:color="auto"/>
                                                                                              </w:divBdr>
                                                                                              <w:divsChild>
                                                                                                <w:div w:id="158425475">
                                                                                                  <w:marLeft w:val="0"/>
                                                                                                  <w:marRight w:val="0"/>
                                                                                                  <w:marTop w:val="0"/>
                                                                                                  <w:marBottom w:val="0"/>
                                                                                                  <w:divBdr>
                                                                                                    <w:top w:val="none" w:sz="0" w:space="0" w:color="auto"/>
                                                                                                    <w:left w:val="none" w:sz="0" w:space="0" w:color="auto"/>
                                                                                                    <w:bottom w:val="none" w:sz="0" w:space="0" w:color="auto"/>
                                                                                                    <w:right w:val="none" w:sz="0" w:space="0" w:color="auto"/>
                                                                                                  </w:divBdr>
                                                                                                </w:div>
                                                                                              </w:divsChild>
                                                                                            </w:div>
                                                                                            <w:div w:id="1917015672">
                                                                                              <w:marLeft w:val="0"/>
                                                                                              <w:marRight w:val="0"/>
                                                                                              <w:marTop w:val="0"/>
                                                                                              <w:marBottom w:val="0"/>
                                                                                              <w:divBdr>
                                                                                                <w:top w:val="none" w:sz="0" w:space="0" w:color="auto"/>
                                                                                                <w:left w:val="none" w:sz="0" w:space="0" w:color="auto"/>
                                                                                                <w:bottom w:val="none" w:sz="0" w:space="0" w:color="auto"/>
                                                                                                <w:right w:val="none" w:sz="0" w:space="0" w:color="auto"/>
                                                                                              </w:divBdr>
                                                                                              <w:divsChild>
                                                                                                <w:div w:id="787551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140675">
                                                                                      <w:marLeft w:val="0"/>
                                                                                      <w:marRight w:val="0"/>
                                                                                      <w:marTop w:val="0"/>
                                                                                      <w:marBottom w:val="0"/>
                                                                                      <w:divBdr>
                                                                                        <w:top w:val="single" w:sz="4" w:space="0" w:color="B9B9B9"/>
                                                                                        <w:left w:val="none" w:sz="0" w:space="0" w:color="auto"/>
                                                                                        <w:bottom w:val="none" w:sz="0" w:space="0" w:color="auto"/>
                                                                                        <w:right w:val="none" w:sz="0" w:space="0" w:color="auto"/>
                                                                                      </w:divBdr>
                                                                                      <w:divsChild>
                                                                                        <w:div w:id="1380471065">
                                                                                          <w:marLeft w:val="0"/>
                                                                                          <w:marRight w:val="0"/>
                                                                                          <w:marTop w:val="0"/>
                                                                                          <w:marBottom w:val="0"/>
                                                                                          <w:divBdr>
                                                                                            <w:top w:val="none" w:sz="0" w:space="0" w:color="auto"/>
                                                                                            <w:left w:val="none" w:sz="0" w:space="0" w:color="auto"/>
                                                                                            <w:bottom w:val="none" w:sz="0" w:space="0" w:color="auto"/>
                                                                                            <w:right w:val="none" w:sz="0" w:space="0" w:color="auto"/>
                                                                                          </w:divBdr>
                                                                                          <w:divsChild>
                                                                                            <w:div w:id="1943142760">
                                                                                              <w:marLeft w:val="0"/>
                                                                                              <w:marRight w:val="0"/>
                                                                                              <w:marTop w:val="0"/>
                                                                                              <w:marBottom w:val="0"/>
                                                                                              <w:divBdr>
                                                                                                <w:top w:val="none" w:sz="0" w:space="0" w:color="auto"/>
                                                                                                <w:left w:val="none" w:sz="0" w:space="0" w:color="auto"/>
                                                                                                <w:bottom w:val="none" w:sz="0" w:space="0" w:color="auto"/>
                                                                                                <w:right w:val="none" w:sz="0" w:space="0" w:color="auto"/>
                                                                                              </w:divBdr>
                                                                                              <w:divsChild>
                                                                                                <w:div w:id="1396704526">
                                                                                                  <w:marLeft w:val="0"/>
                                                                                                  <w:marRight w:val="0"/>
                                                                                                  <w:marTop w:val="0"/>
                                                                                                  <w:marBottom w:val="0"/>
                                                                                                  <w:divBdr>
                                                                                                    <w:top w:val="none" w:sz="0" w:space="0" w:color="auto"/>
                                                                                                    <w:left w:val="none" w:sz="0" w:space="0" w:color="auto"/>
                                                                                                    <w:bottom w:val="none" w:sz="0" w:space="0" w:color="auto"/>
                                                                                                    <w:right w:val="none" w:sz="0" w:space="0" w:color="auto"/>
                                                                                                  </w:divBdr>
                                                                                                </w:div>
                                                                                              </w:divsChild>
                                                                                            </w:div>
                                                                                            <w:div w:id="1952928509">
                                                                                              <w:marLeft w:val="0"/>
                                                                                              <w:marRight w:val="0"/>
                                                                                              <w:marTop w:val="0"/>
                                                                                              <w:marBottom w:val="0"/>
                                                                                              <w:divBdr>
                                                                                                <w:top w:val="none" w:sz="0" w:space="0" w:color="auto"/>
                                                                                                <w:left w:val="none" w:sz="0" w:space="0" w:color="auto"/>
                                                                                                <w:bottom w:val="none" w:sz="0" w:space="0" w:color="auto"/>
                                                                                                <w:right w:val="none" w:sz="0" w:space="0" w:color="auto"/>
                                                                                              </w:divBdr>
                                                                                              <w:divsChild>
                                                                                                <w:div w:id="1940289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086923">
                                                                                      <w:marLeft w:val="0"/>
                                                                                      <w:marRight w:val="0"/>
                                                                                      <w:marTop w:val="0"/>
                                                                                      <w:marBottom w:val="0"/>
                                                                                      <w:divBdr>
                                                                                        <w:top w:val="single" w:sz="4" w:space="0" w:color="B9B9B9"/>
                                                                                        <w:left w:val="none" w:sz="0" w:space="0" w:color="auto"/>
                                                                                        <w:bottom w:val="none" w:sz="0" w:space="0" w:color="auto"/>
                                                                                        <w:right w:val="none" w:sz="0" w:space="0" w:color="auto"/>
                                                                                      </w:divBdr>
                                                                                      <w:divsChild>
                                                                                        <w:div w:id="1555308278">
                                                                                          <w:marLeft w:val="0"/>
                                                                                          <w:marRight w:val="0"/>
                                                                                          <w:marTop w:val="0"/>
                                                                                          <w:marBottom w:val="0"/>
                                                                                          <w:divBdr>
                                                                                            <w:top w:val="none" w:sz="0" w:space="0" w:color="auto"/>
                                                                                            <w:left w:val="none" w:sz="0" w:space="0" w:color="auto"/>
                                                                                            <w:bottom w:val="none" w:sz="0" w:space="0" w:color="auto"/>
                                                                                            <w:right w:val="none" w:sz="0" w:space="0" w:color="auto"/>
                                                                                          </w:divBdr>
                                                                                          <w:divsChild>
                                                                                            <w:div w:id="1139223437">
                                                                                              <w:marLeft w:val="0"/>
                                                                                              <w:marRight w:val="0"/>
                                                                                              <w:marTop w:val="0"/>
                                                                                              <w:marBottom w:val="0"/>
                                                                                              <w:divBdr>
                                                                                                <w:top w:val="none" w:sz="0" w:space="0" w:color="auto"/>
                                                                                                <w:left w:val="none" w:sz="0" w:space="0" w:color="auto"/>
                                                                                                <w:bottom w:val="none" w:sz="0" w:space="0" w:color="auto"/>
                                                                                                <w:right w:val="none" w:sz="0" w:space="0" w:color="auto"/>
                                                                                              </w:divBdr>
                                                                                              <w:divsChild>
                                                                                                <w:div w:id="1089043573">
                                                                                                  <w:marLeft w:val="0"/>
                                                                                                  <w:marRight w:val="0"/>
                                                                                                  <w:marTop w:val="0"/>
                                                                                                  <w:marBottom w:val="0"/>
                                                                                                  <w:divBdr>
                                                                                                    <w:top w:val="none" w:sz="0" w:space="0" w:color="auto"/>
                                                                                                    <w:left w:val="none" w:sz="0" w:space="0" w:color="auto"/>
                                                                                                    <w:bottom w:val="none" w:sz="0" w:space="0" w:color="auto"/>
                                                                                                    <w:right w:val="none" w:sz="0" w:space="0" w:color="auto"/>
                                                                                                  </w:divBdr>
                                                                                                </w:div>
                                                                                              </w:divsChild>
                                                                                            </w:div>
                                                                                            <w:div w:id="1193420694">
                                                                                              <w:marLeft w:val="0"/>
                                                                                              <w:marRight w:val="0"/>
                                                                                              <w:marTop w:val="0"/>
                                                                                              <w:marBottom w:val="0"/>
                                                                                              <w:divBdr>
                                                                                                <w:top w:val="none" w:sz="0" w:space="0" w:color="auto"/>
                                                                                                <w:left w:val="none" w:sz="0" w:space="0" w:color="auto"/>
                                                                                                <w:bottom w:val="none" w:sz="0" w:space="0" w:color="auto"/>
                                                                                                <w:right w:val="none" w:sz="0" w:space="0" w:color="auto"/>
                                                                                              </w:divBdr>
                                                                                              <w:divsChild>
                                                                                                <w:div w:id="204678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17604">
                                                                                      <w:marLeft w:val="0"/>
                                                                                      <w:marRight w:val="0"/>
                                                                                      <w:marTop w:val="0"/>
                                                                                      <w:marBottom w:val="0"/>
                                                                                      <w:divBdr>
                                                                                        <w:top w:val="single" w:sz="4" w:space="0" w:color="B9B9B9"/>
                                                                                        <w:left w:val="none" w:sz="0" w:space="0" w:color="auto"/>
                                                                                        <w:bottom w:val="none" w:sz="0" w:space="0" w:color="auto"/>
                                                                                        <w:right w:val="none" w:sz="0" w:space="0" w:color="auto"/>
                                                                                      </w:divBdr>
                                                                                      <w:divsChild>
                                                                                        <w:div w:id="766392593">
                                                                                          <w:marLeft w:val="0"/>
                                                                                          <w:marRight w:val="0"/>
                                                                                          <w:marTop w:val="0"/>
                                                                                          <w:marBottom w:val="0"/>
                                                                                          <w:divBdr>
                                                                                            <w:top w:val="none" w:sz="0" w:space="0" w:color="auto"/>
                                                                                            <w:left w:val="none" w:sz="0" w:space="0" w:color="auto"/>
                                                                                            <w:bottom w:val="none" w:sz="0" w:space="0" w:color="auto"/>
                                                                                            <w:right w:val="none" w:sz="0" w:space="0" w:color="auto"/>
                                                                                          </w:divBdr>
                                                                                          <w:divsChild>
                                                                                            <w:div w:id="890579492">
                                                                                              <w:marLeft w:val="0"/>
                                                                                              <w:marRight w:val="0"/>
                                                                                              <w:marTop w:val="0"/>
                                                                                              <w:marBottom w:val="0"/>
                                                                                              <w:divBdr>
                                                                                                <w:top w:val="none" w:sz="0" w:space="0" w:color="auto"/>
                                                                                                <w:left w:val="none" w:sz="0" w:space="0" w:color="auto"/>
                                                                                                <w:bottom w:val="none" w:sz="0" w:space="0" w:color="auto"/>
                                                                                                <w:right w:val="none" w:sz="0" w:space="0" w:color="auto"/>
                                                                                              </w:divBdr>
                                                                                              <w:divsChild>
                                                                                                <w:div w:id="50157435">
                                                                                                  <w:marLeft w:val="0"/>
                                                                                                  <w:marRight w:val="0"/>
                                                                                                  <w:marTop w:val="0"/>
                                                                                                  <w:marBottom w:val="0"/>
                                                                                                  <w:divBdr>
                                                                                                    <w:top w:val="none" w:sz="0" w:space="0" w:color="auto"/>
                                                                                                    <w:left w:val="none" w:sz="0" w:space="0" w:color="auto"/>
                                                                                                    <w:bottom w:val="none" w:sz="0" w:space="0" w:color="auto"/>
                                                                                                    <w:right w:val="none" w:sz="0" w:space="0" w:color="auto"/>
                                                                                                  </w:divBdr>
                                                                                                </w:div>
                                                                                              </w:divsChild>
                                                                                            </w:div>
                                                                                            <w:div w:id="1519928775">
                                                                                              <w:marLeft w:val="0"/>
                                                                                              <w:marRight w:val="0"/>
                                                                                              <w:marTop w:val="0"/>
                                                                                              <w:marBottom w:val="0"/>
                                                                                              <w:divBdr>
                                                                                                <w:top w:val="none" w:sz="0" w:space="0" w:color="auto"/>
                                                                                                <w:left w:val="none" w:sz="0" w:space="0" w:color="auto"/>
                                                                                                <w:bottom w:val="none" w:sz="0" w:space="0" w:color="auto"/>
                                                                                                <w:right w:val="none" w:sz="0" w:space="0" w:color="auto"/>
                                                                                              </w:divBdr>
                                                                                              <w:divsChild>
                                                                                                <w:div w:id="75786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9157140">
                                                                                      <w:marLeft w:val="0"/>
                                                                                      <w:marRight w:val="0"/>
                                                                                      <w:marTop w:val="0"/>
                                                                                      <w:marBottom w:val="0"/>
                                                                                      <w:divBdr>
                                                                                        <w:top w:val="single" w:sz="4" w:space="0" w:color="B9B9B9"/>
                                                                                        <w:left w:val="none" w:sz="0" w:space="0" w:color="auto"/>
                                                                                        <w:bottom w:val="none" w:sz="0" w:space="0" w:color="auto"/>
                                                                                        <w:right w:val="none" w:sz="0" w:space="0" w:color="auto"/>
                                                                                      </w:divBdr>
                                                                                      <w:divsChild>
                                                                                        <w:div w:id="911430560">
                                                                                          <w:marLeft w:val="0"/>
                                                                                          <w:marRight w:val="0"/>
                                                                                          <w:marTop w:val="0"/>
                                                                                          <w:marBottom w:val="0"/>
                                                                                          <w:divBdr>
                                                                                            <w:top w:val="none" w:sz="0" w:space="0" w:color="auto"/>
                                                                                            <w:left w:val="none" w:sz="0" w:space="0" w:color="auto"/>
                                                                                            <w:bottom w:val="none" w:sz="0" w:space="0" w:color="auto"/>
                                                                                            <w:right w:val="none" w:sz="0" w:space="0" w:color="auto"/>
                                                                                          </w:divBdr>
                                                                                          <w:divsChild>
                                                                                            <w:div w:id="1607497202">
                                                                                              <w:marLeft w:val="0"/>
                                                                                              <w:marRight w:val="0"/>
                                                                                              <w:marTop w:val="0"/>
                                                                                              <w:marBottom w:val="0"/>
                                                                                              <w:divBdr>
                                                                                                <w:top w:val="none" w:sz="0" w:space="0" w:color="auto"/>
                                                                                                <w:left w:val="none" w:sz="0" w:space="0" w:color="auto"/>
                                                                                                <w:bottom w:val="none" w:sz="0" w:space="0" w:color="auto"/>
                                                                                                <w:right w:val="none" w:sz="0" w:space="0" w:color="auto"/>
                                                                                              </w:divBdr>
                                                                                              <w:divsChild>
                                                                                                <w:div w:id="472253559">
                                                                                                  <w:marLeft w:val="0"/>
                                                                                                  <w:marRight w:val="0"/>
                                                                                                  <w:marTop w:val="0"/>
                                                                                                  <w:marBottom w:val="0"/>
                                                                                                  <w:divBdr>
                                                                                                    <w:top w:val="none" w:sz="0" w:space="0" w:color="auto"/>
                                                                                                    <w:left w:val="none" w:sz="0" w:space="0" w:color="auto"/>
                                                                                                    <w:bottom w:val="none" w:sz="0" w:space="0" w:color="auto"/>
                                                                                                    <w:right w:val="none" w:sz="0" w:space="0" w:color="auto"/>
                                                                                                  </w:divBdr>
                                                                                                </w:div>
                                                                                              </w:divsChild>
                                                                                            </w:div>
                                                                                            <w:div w:id="1725449275">
                                                                                              <w:marLeft w:val="0"/>
                                                                                              <w:marRight w:val="0"/>
                                                                                              <w:marTop w:val="0"/>
                                                                                              <w:marBottom w:val="0"/>
                                                                                              <w:divBdr>
                                                                                                <w:top w:val="none" w:sz="0" w:space="0" w:color="auto"/>
                                                                                                <w:left w:val="none" w:sz="0" w:space="0" w:color="auto"/>
                                                                                                <w:bottom w:val="none" w:sz="0" w:space="0" w:color="auto"/>
                                                                                                <w:right w:val="none" w:sz="0" w:space="0" w:color="auto"/>
                                                                                              </w:divBdr>
                                                                                              <w:divsChild>
                                                                                                <w:div w:id="2113164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088816">
                                                                                      <w:marLeft w:val="0"/>
                                                                                      <w:marRight w:val="0"/>
                                                                                      <w:marTop w:val="0"/>
                                                                                      <w:marBottom w:val="0"/>
                                                                                      <w:divBdr>
                                                                                        <w:top w:val="single" w:sz="4" w:space="0" w:color="B9B9B9"/>
                                                                                        <w:left w:val="none" w:sz="0" w:space="0" w:color="auto"/>
                                                                                        <w:bottom w:val="none" w:sz="0" w:space="0" w:color="auto"/>
                                                                                        <w:right w:val="none" w:sz="0" w:space="0" w:color="auto"/>
                                                                                      </w:divBdr>
                                                                                      <w:divsChild>
                                                                                        <w:div w:id="707217405">
                                                                                          <w:marLeft w:val="0"/>
                                                                                          <w:marRight w:val="0"/>
                                                                                          <w:marTop w:val="0"/>
                                                                                          <w:marBottom w:val="0"/>
                                                                                          <w:divBdr>
                                                                                            <w:top w:val="none" w:sz="0" w:space="0" w:color="auto"/>
                                                                                            <w:left w:val="none" w:sz="0" w:space="0" w:color="auto"/>
                                                                                            <w:bottom w:val="none" w:sz="0" w:space="0" w:color="auto"/>
                                                                                            <w:right w:val="none" w:sz="0" w:space="0" w:color="auto"/>
                                                                                          </w:divBdr>
                                                                                          <w:divsChild>
                                                                                            <w:div w:id="757364751">
                                                                                              <w:marLeft w:val="0"/>
                                                                                              <w:marRight w:val="0"/>
                                                                                              <w:marTop w:val="0"/>
                                                                                              <w:marBottom w:val="0"/>
                                                                                              <w:divBdr>
                                                                                                <w:top w:val="none" w:sz="0" w:space="0" w:color="auto"/>
                                                                                                <w:left w:val="none" w:sz="0" w:space="0" w:color="auto"/>
                                                                                                <w:bottom w:val="none" w:sz="0" w:space="0" w:color="auto"/>
                                                                                                <w:right w:val="none" w:sz="0" w:space="0" w:color="auto"/>
                                                                                              </w:divBdr>
                                                                                              <w:divsChild>
                                                                                                <w:div w:id="784546377">
                                                                                                  <w:marLeft w:val="0"/>
                                                                                                  <w:marRight w:val="0"/>
                                                                                                  <w:marTop w:val="0"/>
                                                                                                  <w:marBottom w:val="0"/>
                                                                                                  <w:divBdr>
                                                                                                    <w:top w:val="none" w:sz="0" w:space="0" w:color="auto"/>
                                                                                                    <w:left w:val="none" w:sz="0" w:space="0" w:color="auto"/>
                                                                                                    <w:bottom w:val="none" w:sz="0" w:space="0" w:color="auto"/>
                                                                                                    <w:right w:val="none" w:sz="0" w:space="0" w:color="auto"/>
                                                                                                  </w:divBdr>
                                                                                                </w:div>
                                                                                              </w:divsChild>
                                                                                            </w:div>
                                                                                            <w:div w:id="1108816083">
                                                                                              <w:marLeft w:val="0"/>
                                                                                              <w:marRight w:val="0"/>
                                                                                              <w:marTop w:val="0"/>
                                                                                              <w:marBottom w:val="0"/>
                                                                                              <w:divBdr>
                                                                                                <w:top w:val="none" w:sz="0" w:space="0" w:color="auto"/>
                                                                                                <w:left w:val="none" w:sz="0" w:space="0" w:color="auto"/>
                                                                                                <w:bottom w:val="none" w:sz="0" w:space="0" w:color="auto"/>
                                                                                                <w:right w:val="none" w:sz="0" w:space="0" w:color="auto"/>
                                                                                              </w:divBdr>
                                                                                              <w:divsChild>
                                                                                                <w:div w:id="21004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585978">
                                                                                      <w:marLeft w:val="0"/>
                                                                                      <w:marRight w:val="0"/>
                                                                                      <w:marTop w:val="0"/>
                                                                                      <w:marBottom w:val="0"/>
                                                                                      <w:divBdr>
                                                                                        <w:top w:val="single" w:sz="4" w:space="0" w:color="B9B9B9"/>
                                                                                        <w:left w:val="none" w:sz="0" w:space="0" w:color="auto"/>
                                                                                        <w:bottom w:val="none" w:sz="0" w:space="0" w:color="auto"/>
                                                                                        <w:right w:val="none" w:sz="0" w:space="0" w:color="auto"/>
                                                                                      </w:divBdr>
                                                                                      <w:divsChild>
                                                                                        <w:div w:id="1913156485">
                                                                                          <w:marLeft w:val="0"/>
                                                                                          <w:marRight w:val="0"/>
                                                                                          <w:marTop w:val="0"/>
                                                                                          <w:marBottom w:val="0"/>
                                                                                          <w:divBdr>
                                                                                            <w:top w:val="none" w:sz="0" w:space="0" w:color="auto"/>
                                                                                            <w:left w:val="none" w:sz="0" w:space="0" w:color="auto"/>
                                                                                            <w:bottom w:val="none" w:sz="0" w:space="0" w:color="auto"/>
                                                                                            <w:right w:val="none" w:sz="0" w:space="0" w:color="auto"/>
                                                                                          </w:divBdr>
                                                                                          <w:divsChild>
                                                                                            <w:div w:id="232665418">
                                                                                              <w:marLeft w:val="0"/>
                                                                                              <w:marRight w:val="0"/>
                                                                                              <w:marTop w:val="0"/>
                                                                                              <w:marBottom w:val="0"/>
                                                                                              <w:divBdr>
                                                                                                <w:top w:val="none" w:sz="0" w:space="0" w:color="auto"/>
                                                                                                <w:left w:val="none" w:sz="0" w:space="0" w:color="auto"/>
                                                                                                <w:bottom w:val="none" w:sz="0" w:space="0" w:color="auto"/>
                                                                                                <w:right w:val="none" w:sz="0" w:space="0" w:color="auto"/>
                                                                                              </w:divBdr>
                                                                                              <w:divsChild>
                                                                                                <w:div w:id="830146270">
                                                                                                  <w:marLeft w:val="0"/>
                                                                                                  <w:marRight w:val="0"/>
                                                                                                  <w:marTop w:val="0"/>
                                                                                                  <w:marBottom w:val="0"/>
                                                                                                  <w:divBdr>
                                                                                                    <w:top w:val="none" w:sz="0" w:space="0" w:color="auto"/>
                                                                                                    <w:left w:val="none" w:sz="0" w:space="0" w:color="auto"/>
                                                                                                    <w:bottom w:val="none" w:sz="0" w:space="0" w:color="auto"/>
                                                                                                    <w:right w:val="none" w:sz="0" w:space="0" w:color="auto"/>
                                                                                                  </w:divBdr>
                                                                                                </w:div>
                                                                                              </w:divsChild>
                                                                                            </w:div>
                                                                                            <w:div w:id="773404217">
                                                                                              <w:marLeft w:val="0"/>
                                                                                              <w:marRight w:val="0"/>
                                                                                              <w:marTop w:val="0"/>
                                                                                              <w:marBottom w:val="0"/>
                                                                                              <w:divBdr>
                                                                                                <w:top w:val="none" w:sz="0" w:space="0" w:color="auto"/>
                                                                                                <w:left w:val="none" w:sz="0" w:space="0" w:color="auto"/>
                                                                                                <w:bottom w:val="none" w:sz="0" w:space="0" w:color="auto"/>
                                                                                                <w:right w:val="none" w:sz="0" w:space="0" w:color="auto"/>
                                                                                              </w:divBdr>
                                                                                              <w:divsChild>
                                                                                                <w:div w:id="142680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8292439">
                                                                                      <w:marLeft w:val="0"/>
                                                                                      <w:marRight w:val="0"/>
                                                                                      <w:marTop w:val="0"/>
                                                                                      <w:marBottom w:val="0"/>
                                                                                      <w:divBdr>
                                                                                        <w:top w:val="single" w:sz="4" w:space="0" w:color="B9B9B9"/>
                                                                                        <w:left w:val="none" w:sz="0" w:space="0" w:color="auto"/>
                                                                                        <w:bottom w:val="none" w:sz="0" w:space="0" w:color="auto"/>
                                                                                        <w:right w:val="none" w:sz="0" w:space="0" w:color="auto"/>
                                                                                      </w:divBdr>
                                                                                      <w:divsChild>
                                                                                        <w:div w:id="1456176656">
                                                                                          <w:marLeft w:val="0"/>
                                                                                          <w:marRight w:val="0"/>
                                                                                          <w:marTop w:val="0"/>
                                                                                          <w:marBottom w:val="0"/>
                                                                                          <w:divBdr>
                                                                                            <w:top w:val="none" w:sz="0" w:space="0" w:color="auto"/>
                                                                                            <w:left w:val="none" w:sz="0" w:space="0" w:color="auto"/>
                                                                                            <w:bottom w:val="none" w:sz="0" w:space="0" w:color="auto"/>
                                                                                            <w:right w:val="none" w:sz="0" w:space="0" w:color="auto"/>
                                                                                          </w:divBdr>
                                                                                          <w:divsChild>
                                                                                            <w:div w:id="700009753">
                                                                                              <w:marLeft w:val="0"/>
                                                                                              <w:marRight w:val="0"/>
                                                                                              <w:marTop w:val="0"/>
                                                                                              <w:marBottom w:val="0"/>
                                                                                              <w:divBdr>
                                                                                                <w:top w:val="none" w:sz="0" w:space="0" w:color="auto"/>
                                                                                                <w:left w:val="none" w:sz="0" w:space="0" w:color="auto"/>
                                                                                                <w:bottom w:val="none" w:sz="0" w:space="0" w:color="auto"/>
                                                                                                <w:right w:val="none" w:sz="0" w:space="0" w:color="auto"/>
                                                                                              </w:divBdr>
                                                                                              <w:divsChild>
                                                                                                <w:div w:id="1299528312">
                                                                                                  <w:marLeft w:val="0"/>
                                                                                                  <w:marRight w:val="0"/>
                                                                                                  <w:marTop w:val="0"/>
                                                                                                  <w:marBottom w:val="0"/>
                                                                                                  <w:divBdr>
                                                                                                    <w:top w:val="none" w:sz="0" w:space="0" w:color="auto"/>
                                                                                                    <w:left w:val="none" w:sz="0" w:space="0" w:color="auto"/>
                                                                                                    <w:bottom w:val="none" w:sz="0" w:space="0" w:color="auto"/>
                                                                                                    <w:right w:val="none" w:sz="0" w:space="0" w:color="auto"/>
                                                                                                  </w:divBdr>
                                                                                                </w:div>
                                                                                              </w:divsChild>
                                                                                            </w:div>
                                                                                            <w:div w:id="1977444935">
                                                                                              <w:marLeft w:val="0"/>
                                                                                              <w:marRight w:val="0"/>
                                                                                              <w:marTop w:val="0"/>
                                                                                              <w:marBottom w:val="0"/>
                                                                                              <w:divBdr>
                                                                                                <w:top w:val="none" w:sz="0" w:space="0" w:color="auto"/>
                                                                                                <w:left w:val="none" w:sz="0" w:space="0" w:color="auto"/>
                                                                                                <w:bottom w:val="none" w:sz="0" w:space="0" w:color="auto"/>
                                                                                                <w:right w:val="none" w:sz="0" w:space="0" w:color="auto"/>
                                                                                              </w:divBdr>
                                                                                              <w:divsChild>
                                                                                                <w:div w:id="539971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9841484">
                                                                                      <w:marLeft w:val="0"/>
                                                                                      <w:marRight w:val="0"/>
                                                                                      <w:marTop w:val="0"/>
                                                                                      <w:marBottom w:val="0"/>
                                                                                      <w:divBdr>
                                                                                        <w:top w:val="single" w:sz="4" w:space="0" w:color="B9B9B9"/>
                                                                                        <w:left w:val="none" w:sz="0" w:space="0" w:color="auto"/>
                                                                                        <w:bottom w:val="none" w:sz="0" w:space="0" w:color="auto"/>
                                                                                        <w:right w:val="none" w:sz="0" w:space="0" w:color="auto"/>
                                                                                      </w:divBdr>
                                                                                      <w:divsChild>
                                                                                        <w:div w:id="1681856799">
                                                                                          <w:marLeft w:val="0"/>
                                                                                          <w:marRight w:val="0"/>
                                                                                          <w:marTop w:val="0"/>
                                                                                          <w:marBottom w:val="0"/>
                                                                                          <w:divBdr>
                                                                                            <w:top w:val="none" w:sz="0" w:space="0" w:color="auto"/>
                                                                                            <w:left w:val="none" w:sz="0" w:space="0" w:color="auto"/>
                                                                                            <w:bottom w:val="none" w:sz="0" w:space="0" w:color="auto"/>
                                                                                            <w:right w:val="none" w:sz="0" w:space="0" w:color="auto"/>
                                                                                          </w:divBdr>
                                                                                          <w:divsChild>
                                                                                            <w:div w:id="1057123305">
                                                                                              <w:marLeft w:val="0"/>
                                                                                              <w:marRight w:val="0"/>
                                                                                              <w:marTop w:val="0"/>
                                                                                              <w:marBottom w:val="0"/>
                                                                                              <w:divBdr>
                                                                                                <w:top w:val="none" w:sz="0" w:space="0" w:color="auto"/>
                                                                                                <w:left w:val="none" w:sz="0" w:space="0" w:color="auto"/>
                                                                                                <w:bottom w:val="none" w:sz="0" w:space="0" w:color="auto"/>
                                                                                                <w:right w:val="none" w:sz="0" w:space="0" w:color="auto"/>
                                                                                              </w:divBdr>
                                                                                              <w:divsChild>
                                                                                                <w:div w:id="514736237">
                                                                                                  <w:marLeft w:val="0"/>
                                                                                                  <w:marRight w:val="0"/>
                                                                                                  <w:marTop w:val="0"/>
                                                                                                  <w:marBottom w:val="0"/>
                                                                                                  <w:divBdr>
                                                                                                    <w:top w:val="none" w:sz="0" w:space="0" w:color="auto"/>
                                                                                                    <w:left w:val="none" w:sz="0" w:space="0" w:color="auto"/>
                                                                                                    <w:bottom w:val="none" w:sz="0" w:space="0" w:color="auto"/>
                                                                                                    <w:right w:val="none" w:sz="0" w:space="0" w:color="auto"/>
                                                                                                  </w:divBdr>
                                                                                                </w:div>
                                                                                              </w:divsChild>
                                                                                            </w:div>
                                                                                            <w:div w:id="1366716221">
                                                                                              <w:marLeft w:val="0"/>
                                                                                              <w:marRight w:val="0"/>
                                                                                              <w:marTop w:val="0"/>
                                                                                              <w:marBottom w:val="0"/>
                                                                                              <w:divBdr>
                                                                                                <w:top w:val="none" w:sz="0" w:space="0" w:color="auto"/>
                                                                                                <w:left w:val="none" w:sz="0" w:space="0" w:color="auto"/>
                                                                                                <w:bottom w:val="none" w:sz="0" w:space="0" w:color="auto"/>
                                                                                                <w:right w:val="none" w:sz="0" w:space="0" w:color="auto"/>
                                                                                              </w:divBdr>
                                                                                              <w:divsChild>
                                                                                                <w:div w:id="1134788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429105">
                                                                                      <w:marLeft w:val="0"/>
                                                                                      <w:marRight w:val="0"/>
                                                                                      <w:marTop w:val="0"/>
                                                                                      <w:marBottom w:val="0"/>
                                                                                      <w:divBdr>
                                                                                        <w:top w:val="single" w:sz="4" w:space="0" w:color="B9B9B9"/>
                                                                                        <w:left w:val="none" w:sz="0" w:space="0" w:color="auto"/>
                                                                                        <w:bottom w:val="none" w:sz="0" w:space="0" w:color="auto"/>
                                                                                        <w:right w:val="none" w:sz="0" w:space="0" w:color="auto"/>
                                                                                      </w:divBdr>
                                                                                      <w:divsChild>
                                                                                        <w:div w:id="1831481509">
                                                                                          <w:marLeft w:val="0"/>
                                                                                          <w:marRight w:val="0"/>
                                                                                          <w:marTop w:val="0"/>
                                                                                          <w:marBottom w:val="0"/>
                                                                                          <w:divBdr>
                                                                                            <w:top w:val="none" w:sz="0" w:space="0" w:color="auto"/>
                                                                                            <w:left w:val="none" w:sz="0" w:space="0" w:color="auto"/>
                                                                                            <w:bottom w:val="none" w:sz="0" w:space="0" w:color="auto"/>
                                                                                            <w:right w:val="none" w:sz="0" w:space="0" w:color="auto"/>
                                                                                          </w:divBdr>
                                                                                          <w:divsChild>
                                                                                            <w:div w:id="709495371">
                                                                                              <w:marLeft w:val="0"/>
                                                                                              <w:marRight w:val="0"/>
                                                                                              <w:marTop w:val="0"/>
                                                                                              <w:marBottom w:val="0"/>
                                                                                              <w:divBdr>
                                                                                                <w:top w:val="none" w:sz="0" w:space="0" w:color="auto"/>
                                                                                                <w:left w:val="none" w:sz="0" w:space="0" w:color="auto"/>
                                                                                                <w:bottom w:val="none" w:sz="0" w:space="0" w:color="auto"/>
                                                                                                <w:right w:val="none" w:sz="0" w:space="0" w:color="auto"/>
                                                                                              </w:divBdr>
                                                                                              <w:divsChild>
                                                                                                <w:div w:id="3479781">
                                                                                                  <w:marLeft w:val="0"/>
                                                                                                  <w:marRight w:val="0"/>
                                                                                                  <w:marTop w:val="0"/>
                                                                                                  <w:marBottom w:val="0"/>
                                                                                                  <w:divBdr>
                                                                                                    <w:top w:val="none" w:sz="0" w:space="0" w:color="auto"/>
                                                                                                    <w:left w:val="none" w:sz="0" w:space="0" w:color="auto"/>
                                                                                                    <w:bottom w:val="none" w:sz="0" w:space="0" w:color="auto"/>
                                                                                                    <w:right w:val="none" w:sz="0" w:space="0" w:color="auto"/>
                                                                                                  </w:divBdr>
                                                                                                </w:div>
                                                                                              </w:divsChild>
                                                                                            </w:div>
                                                                                            <w:div w:id="1619600122">
                                                                                              <w:marLeft w:val="0"/>
                                                                                              <w:marRight w:val="0"/>
                                                                                              <w:marTop w:val="0"/>
                                                                                              <w:marBottom w:val="0"/>
                                                                                              <w:divBdr>
                                                                                                <w:top w:val="none" w:sz="0" w:space="0" w:color="auto"/>
                                                                                                <w:left w:val="none" w:sz="0" w:space="0" w:color="auto"/>
                                                                                                <w:bottom w:val="none" w:sz="0" w:space="0" w:color="auto"/>
                                                                                                <w:right w:val="none" w:sz="0" w:space="0" w:color="auto"/>
                                                                                              </w:divBdr>
                                                                                              <w:divsChild>
                                                                                                <w:div w:id="2098280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821490">
                                                                                      <w:marLeft w:val="0"/>
                                                                                      <w:marRight w:val="0"/>
                                                                                      <w:marTop w:val="0"/>
                                                                                      <w:marBottom w:val="0"/>
                                                                                      <w:divBdr>
                                                                                        <w:top w:val="single" w:sz="4" w:space="0" w:color="B9B9B9"/>
                                                                                        <w:left w:val="none" w:sz="0" w:space="0" w:color="auto"/>
                                                                                        <w:bottom w:val="none" w:sz="0" w:space="0" w:color="auto"/>
                                                                                        <w:right w:val="none" w:sz="0" w:space="0" w:color="auto"/>
                                                                                      </w:divBdr>
                                                                                      <w:divsChild>
                                                                                        <w:div w:id="2027824556">
                                                                                          <w:marLeft w:val="0"/>
                                                                                          <w:marRight w:val="0"/>
                                                                                          <w:marTop w:val="0"/>
                                                                                          <w:marBottom w:val="0"/>
                                                                                          <w:divBdr>
                                                                                            <w:top w:val="none" w:sz="0" w:space="0" w:color="auto"/>
                                                                                            <w:left w:val="none" w:sz="0" w:space="0" w:color="auto"/>
                                                                                            <w:bottom w:val="none" w:sz="0" w:space="0" w:color="auto"/>
                                                                                            <w:right w:val="none" w:sz="0" w:space="0" w:color="auto"/>
                                                                                          </w:divBdr>
                                                                                          <w:divsChild>
                                                                                            <w:div w:id="187642208">
                                                                                              <w:marLeft w:val="0"/>
                                                                                              <w:marRight w:val="0"/>
                                                                                              <w:marTop w:val="0"/>
                                                                                              <w:marBottom w:val="0"/>
                                                                                              <w:divBdr>
                                                                                                <w:top w:val="none" w:sz="0" w:space="0" w:color="auto"/>
                                                                                                <w:left w:val="none" w:sz="0" w:space="0" w:color="auto"/>
                                                                                                <w:bottom w:val="none" w:sz="0" w:space="0" w:color="auto"/>
                                                                                                <w:right w:val="none" w:sz="0" w:space="0" w:color="auto"/>
                                                                                              </w:divBdr>
                                                                                              <w:divsChild>
                                                                                                <w:div w:id="1436635972">
                                                                                                  <w:marLeft w:val="0"/>
                                                                                                  <w:marRight w:val="0"/>
                                                                                                  <w:marTop w:val="0"/>
                                                                                                  <w:marBottom w:val="0"/>
                                                                                                  <w:divBdr>
                                                                                                    <w:top w:val="none" w:sz="0" w:space="0" w:color="auto"/>
                                                                                                    <w:left w:val="none" w:sz="0" w:space="0" w:color="auto"/>
                                                                                                    <w:bottom w:val="none" w:sz="0" w:space="0" w:color="auto"/>
                                                                                                    <w:right w:val="none" w:sz="0" w:space="0" w:color="auto"/>
                                                                                                  </w:divBdr>
                                                                                                </w:div>
                                                                                              </w:divsChild>
                                                                                            </w:div>
                                                                                            <w:div w:id="1560894307">
                                                                                              <w:marLeft w:val="0"/>
                                                                                              <w:marRight w:val="0"/>
                                                                                              <w:marTop w:val="0"/>
                                                                                              <w:marBottom w:val="0"/>
                                                                                              <w:divBdr>
                                                                                                <w:top w:val="none" w:sz="0" w:space="0" w:color="auto"/>
                                                                                                <w:left w:val="none" w:sz="0" w:space="0" w:color="auto"/>
                                                                                                <w:bottom w:val="none" w:sz="0" w:space="0" w:color="auto"/>
                                                                                                <w:right w:val="none" w:sz="0" w:space="0" w:color="auto"/>
                                                                                              </w:divBdr>
                                                                                              <w:divsChild>
                                                                                                <w:div w:id="145779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99992">
                                                                                      <w:marLeft w:val="0"/>
                                                                                      <w:marRight w:val="0"/>
                                                                                      <w:marTop w:val="0"/>
                                                                                      <w:marBottom w:val="0"/>
                                                                                      <w:divBdr>
                                                                                        <w:top w:val="single" w:sz="4" w:space="0" w:color="B9B9B9"/>
                                                                                        <w:left w:val="none" w:sz="0" w:space="0" w:color="auto"/>
                                                                                        <w:bottom w:val="none" w:sz="0" w:space="0" w:color="auto"/>
                                                                                        <w:right w:val="none" w:sz="0" w:space="0" w:color="auto"/>
                                                                                      </w:divBdr>
                                                                                      <w:divsChild>
                                                                                        <w:div w:id="78673814">
                                                                                          <w:marLeft w:val="0"/>
                                                                                          <w:marRight w:val="0"/>
                                                                                          <w:marTop w:val="0"/>
                                                                                          <w:marBottom w:val="0"/>
                                                                                          <w:divBdr>
                                                                                            <w:top w:val="none" w:sz="0" w:space="0" w:color="auto"/>
                                                                                            <w:left w:val="none" w:sz="0" w:space="0" w:color="auto"/>
                                                                                            <w:bottom w:val="none" w:sz="0" w:space="0" w:color="auto"/>
                                                                                            <w:right w:val="none" w:sz="0" w:space="0" w:color="auto"/>
                                                                                          </w:divBdr>
                                                                                          <w:divsChild>
                                                                                            <w:div w:id="1045058436">
                                                                                              <w:marLeft w:val="0"/>
                                                                                              <w:marRight w:val="0"/>
                                                                                              <w:marTop w:val="0"/>
                                                                                              <w:marBottom w:val="0"/>
                                                                                              <w:divBdr>
                                                                                                <w:top w:val="none" w:sz="0" w:space="0" w:color="auto"/>
                                                                                                <w:left w:val="none" w:sz="0" w:space="0" w:color="auto"/>
                                                                                                <w:bottom w:val="none" w:sz="0" w:space="0" w:color="auto"/>
                                                                                                <w:right w:val="none" w:sz="0" w:space="0" w:color="auto"/>
                                                                                              </w:divBdr>
                                                                                              <w:divsChild>
                                                                                                <w:div w:id="2027095742">
                                                                                                  <w:marLeft w:val="0"/>
                                                                                                  <w:marRight w:val="0"/>
                                                                                                  <w:marTop w:val="0"/>
                                                                                                  <w:marBottom w:val="0"/>
                                                                                                  <w:divBdr>
                                                                                                    <w:top w:val="none" w:sz="0" w:space="0" w:color="auto"/>
                                                                                                    <w:left w:val="none" w:sz="0" w:space="0" w:color="auto"/>
                                                                                                    <w:bottom w:val="none" w:sz="0" w:space="0" w:color="auto"/>
                                                                                                    <w:right w:val="none" w:sz="0" w:space="0" w:color="auto"/>
                                                                                                  </w:divBdr>
                                                                                                </w:div>
                                                                                              </w:divsChild>
                                                                                            </w:div>
                                                                                            <w:div w:id="1333147758">
                                                                                              <w:marLeft w:val="0"/>
                                                                                              <w:marRight w:val="0"/>
                                                                                              <w:marTop w:val="0"/>
                                                                                              <w:marBottom w:val="0"/>
                                                                                              <w:divBdr>
                                                                                                <w:top w:val="none" w:sz="0" w:space="0" w:color="auto"/>
                                                                                                <w:left w:val="none" w:sz="0" w:space="0" w:color="auto"/>
                                                                                                <w:bottom w:val="none" w:sz="0" w:space="0" w:color="auto"/>
                                                                                                <w:right w:val="none" w:sz="0" w:space="0" w:color="auto"/>
                                                                                              </w:divBdr>
                                                                                              <w:divsChild>
                                                                                                <w:div w:id="1059329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290242">
                                                                                      <w:marLeft w:val="0"/>
                                                                                      <w:marRight w:val="0"/>
                                                                                      <w:marTop w:val="0"/>
                                                                                      <w:marBottom w:val="0"/>
                                                                                      <w:divBdr>
                                                                                        <w:top w:val="single" w:sz="4" w:space="0" w:color="B9B9B9"/>
                                                                                        <w:left w:val="none" w:sz="0" w:space="0" w:color="auto"/>
                                                                                        <w:bottom w:val="none" w:sz="0" w:space="0" w:color="auto"/>
                                                                                        <w:right w:val="none" w:sz="0" w:space="0" w:color="auto"/>
                                                                                      </w:divBdr>
                                                                                      <w:divsChild>
                                                                                        <w:div w:id="1125390216">
                                                                                          <w:marLeft w:val="0"/>
                                                                                          <w:marRight w:val="0"/>
                                                                                          <w:marTop w:val="0"/>
                                                                                          <w:marBottom w:val="0"/>
                                                                                          <w:divBdr>
                                                                                            <w:top w:val="none" w:sz="0" w:space="0" w:color="auto"/>
                                                                                            <w:left w:val="none" w:sz="0" w:space="0" w:color="auto"/>
                                                                                            <w:bottom w:val="none" w:sz="0" w:space="0" w:color="auto"/>
                                                                                            <w:right w:val="none" w:sz="0" w:space="0" w:color="auto"/>
                                                                                          </w:divBdr>
                                                                                          <w:divsChild>
                                                                                            <w:div w:id="467167234">
                                                                                              <w:marLeft w:val="0"/>
                                                                                              <w:marRight w:val="0"/>
                                                                                              <w:marTop w:val="0"/>
                                                                                              <w:marBottom w:val="0"/>
                                                                                              <w:divBdr>
                                                                                                <w:top w:val="none" w:sz="0" w:space="0" w:color="auto"/>
                                                                                                <w:left w:val="none" w:sz="0" w:space="0" w:color="auto"/>
                                                                                                <w:bottom w:val="none" w:sz="0" w:space="0" w:color="auto"/>
                                                                                                <w:right w:val="none" w:sz="0" w:space="0" w:color="auto"/>
                                                                                              </w:divBdr>
                                                                                              <w:divsChild>
                                                                                                <w:div w:id="1728917094">
                                                                                                  <w:marLeft w:val="0"/>
                                                                                                  <w:marRight w:val="0"/>
                                                                                                  <w:marTop w:val="0"/>
                                                                                                  <w:marBottom w:val="0"/>
                                                                                                  <w:divBdr>
                                                                                                    <w:top w:val="none" w:sz="0" w:space="0" w:color="auto"/>
                                                                                                    <w:left w:val="none" w:sz="0" w:space="0" w:color="auto"/>
                                                                                                    <w:bottom w:val="none" w:sz="0" w:space="0" w:color="auto"/>
                                                                                                    <w:right w:val="none" w:sz="0" w:space="0" w:color="auto"/>
                                                                                                  </w:divBdr>
                                                                                                </w:div>
                                                                                              </w:divsChild>
                                                                                            </w:div>
                                                                                            <w:div w:id="804082973">
                                                                                              <w:marLeft w:val="0"/>
                                                                                              <w:marRight w:val="0"/>
                                                                                              <w:marTop w:val="0"/>
                                                                                              <w:marBottom w:val="0"/>
                                                                                              <w:divBdr>
                                                                                                <w:top w:val="none" w:sz="0" w:space="0" w:color="auto"/>
                                                                                                <w:left w:val="none" w:sz="0" w:space="0" w:color="auto"/>
                                                                                                <w:bottom w:val="none" w:sz="0" w:space="0" w:color="auto"/>
                                                                                                <w:right w:val="none" w:sz="0" w:space="0" w:color="auto"/>
                                                                                              </w:divBdr>
                                                                                              <w:divsChild>
                                                                                                <w:div w:id="1545941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993689">
                                                                                      <w:marLeft w:val="0"/>
                                                                                      <w:marRight w:val="0"/>
                                                                                      <w:marTop w:val="0"/>
                                                                                      <w:marBottom w:val="0"/>
                                                                                      <w:divBdr>
                                                                                        <w:top w:val="single" w:sz="4" w:space="0" w:color="B9B9B9"/>
                                                                                        <w:left w:val="none" w:sz="0" w:space="0" w:color="auto"/>
                                                                                        <w:bottom w:val="none" w:sz="0" w:space="0" w:color="auto"/>
                                                                                        <w:right w:val="none" w:sz="0" w:space="0" w:color="auto"/>
                                                                                      </w:divBdr>
                                                                                      <w:divsChild>
                                                                                        <w:div w:id="243611347">
                                                                                          <w:marLeft w:val="0"/>
                                                                                          <w:marRight w:val="0"/>
                                                                                          <w:marTop w:val="0"/>
                                                                                          <w:marBottom w:val="0"/>
                                                                                          <w:divBdr>
                                                                                            <w:top w:val="none" w:sz="0" w:space="0" w:color="auto"/>
                                                                                            <w:left w:val="none" w:sz="0" w:space="0" w:color="auto"/>
                                                                                            <w:bottom w:val="none" w:sz="0" w:space="0" w:color="auto"/>
                                                                                            <w:right w:val="none" w:sz="0" w:space="0" w:color="auto"/>
                                                                                          </w:divBdr>
                                                                                          <w:divsChild>
                                                                                            <w:div w:id="466708199">
                                                                                              <w:marLeft w:val="0"/>
                                                                                              <w:marRight w:val="0"/>
                                                                                              <w:marTop w:val="0"/>
                                                                                              <w:marBottom w:val="0"/>
                                                                                              <w:divBdr>
                                                                                                <w:top w:val="none" w:sz="0" w:space="0" w:color="auto"/>
                                                                                                <w:left w:val="none" w:sz="0" w:space="0" w:color="auto"/>
                                                                                                <w:bottom w:val="none" w:sz="0" w:space="0" w:color="auto"/>
                                                                                                <w:right w:val="none" w:sz="0" w:space="0" w:color="auto"/>
                                                                                              </w:divBdr>
                                                                                              <w:divsChild>
                                                                                                <w:div w:id="1510023881">
                                                                                                  <w:marLeft w:val="0"/>
                                                                                                  <w:marRight w:val="0"/>
                                                                                                  <w:marTop w:val="0"/>
                                                                                                  <w:marBottom w:val="0"/>
                                                                                                  <w:divBdr>
                                                                                                    <w:top w:val="none" w:sz="0" w:space="0" w:color="auto"/>
                                                                                                    <w:left w:val="none" w:sz="0" w:space="0" w:color="auto"/>
                                                                                                    <w:bottom w:val="none" w:sz="0" w:space="0" w:color="auto"/>
                                                                                                    <w:right w:val="none" w:sz="0" w:space="0" w:color="auto"/>
                                                                                                  </w:divBdr>
                                                                                                </w:div>
                                                                                              </w:divsChild>
                                                                                            </w:div>
                                                                                            <w:div w:id="1307007416">
                                                                                              <w:marLeft w:val="0"/>
                                                                                              <w:marRight w:val="0"/>
                                                                                              <w:marTop w:val="0"/>
                                                                                              <w:marBottom w:val="0"/>
                                                                                              <w:divBdr>
                                                                                                <w:top w:val="none" w:sz="0" w:space="0" w:color="auto"/>
                                                                                                <w:left w:val="none" w:sz="0" w:space="0" w:color="auto"/>
                                                                                                <w:bottom w:val="none" w:sz="0" w:space="0" w:color="auto"/>
                                                                                                <w:right w:val="none" w:sz="0" w:space="0" w:color="auto"/>
                                                                                              </w:divBdr>
                                                                                              <w:divsChild>
                                                                                                <w:div w:id="1613975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106973">
                                                                                      <w:marLeft w:val="0"/>
                                                                                      <w:marRight w:val="0"/>
                                                                                      <w:marTop w:val="0"/>
                                                                                      <w:marBottom w:val="0"/>
                                                                                      <w:divBdr>
                                                                                        <w:top w:val="single" w:sz="4" w:space="0" w:color="B9B9B9"/>
                                                                                        <w:left w:val="none" w:sz="0" w:space="0" w:color="auto"/>
                                                                                        <w:bottom w:val="none" w:sz="0" w:space="0" w:color="auto"/>
                                                                                        <w:right w:val="none" w:sz="0" w:space="0" w:color="auto"/>
                                                                                      </w:divBdr>
                                                                                      <w:divsChild>
                                                                                        <w:div w:id="718558059">
                                                                                          <w:marLeft w:val="0"/>
                                                                                          <w:marRight w:val="0"/>
                                                                                          <w:marTop w:val="0"/>
                                                                                          <w:marBottom w:val="0"/>
                                                                                          <w:divBdr>
                                                                                            <w:top w:val="none" w:sz="0" w:space="0" w:color="auto"/>
                                                                                            <w:left w:val="none" w:sz="0" w:space="0" w:color="auto"/>
                                                                                            <w:bottom w:val="none" w:sz="0" w:space="0" w:color="auto"/>
                                                                                            <w:right w:val="none" w:sz="0" w:space="0" w:color="auto"/>
                                                                                          </w:divBdr>
                                                                                          <w:divsChild>
                                                                                            <w:div w:id="1066412179">
                                                                                              <w:marLeft w:val="0"/>
                                                                                              <w:marRight w:val="0"/>
                                                                                              <w:marTop w:val="0"/>
                                                                                              <w:marBottom w:val="0"/>
                                                                                              <w:divBdr>
                                                                                                <w:top w:val="none" w:sz="0" w:space="0" w:color="auto"/>
                                                                                                <w:left w:val="none" w:sz="0" w:space="0" w:color="auto"/>
                                                                                                <w:bottom w:val="none" w:sz="0" w:space="0" w:color="auto"/>
                                                                                                <w:right w:val="none" w:sz="0" w:space="0" w:color="auto"/>
                                                                                              </w:divBdr>
                                                                                              <w:divsChild>
                                                                                                <w:div w:id="285738193">
                                                                                                  <w:marLeft w:val="0"/>
                                                                                                  <w:marRight w:val="0"/>
                                                                                                  <w:marTop w:val="0"/>
                                                                                                  <w:marBottom w:val="0"/>
                                                                                                  <w:divBdr>
                                                                                                    <w:top w:val="none" w:sz="0" w:space="0" w:color="auto"/>
                                                                                                    <w:left w:val="none" w:sz="0" w:space="0" w:color="auto"/>
                                                                                                    <w:bottom w:val="none" w:sz="0" w:space="0" w:color="auto"/>
                                                                                                    <w:right w:val="none" w:sz="0" w:space="0" w:color="auto"/>
                                                                                                  </w:divBdr>
                                                                                                </w:div>
                                                                                              </w:divsChild>
                                                                                            </w:div>
                                                                                            <w:div w:id="1363820002">
                                                                                              <w:marLeft w:val="0"/>
                                                                                              <w:marRight w:val="0"/>
                                                                                              <w:marTop w:val="0"/>
                                                                                              <w:marBottom w:val="0"/>
                                                                                              <w:divBdr>
                                                                                                <w:top w:val="none" w:sz="0" w:space="0" w:color="auto"/>
                                                                                                <w:left w:val="none" w:sz="0" w:space="0" w:color="auto"/>
                                                                                                <w:bottom w:val="none" w:sz="0" w:space="0" w:color="auto"/>
                                                                                                <w:right w:val="none" w:sz="0" w:space="0" w:color="auto"/>
                                                                                              </w:divBdr>
                                                                                              <w:divsChild>
                                                                                                <w:div w:id="569075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1808179">
                                                                                      <w:marLeft w:val="0"/>
                                                                                      <w:marRight w:val="0"/>
                                                                                      <w:marTop w:val="0"/>
                                                                                      <w:marBottom w:val="0"/>
                                                                                      <w:divBdr>
                                                                                        <w:top w:val="single" w:sz="4" w:space="0" w:color="B9B9B9"/>
                                                                                        <w:left w:val="none" w:sz="0" w:space="0" w:color="auto"/>
                                                                                        <w:bottom w:val="none" w:sz="0" w:space="0" w:color="auto"/>
                                                                                        <w:right w:val="none" w:sz="0" w:space="0" w:color="auto"/>
                                                                                      </w:divBdr>
                                                                                      <w:divsChild>
                                                                                        <w:div w:id="214321793">
                                                                                          <w:marLeft w:val="0"/>
                                                                                          <w:marRight w:val="0"/>
                                                                                          <w:marTop w:val="0"/>
                                                                                          <w:marBottom w:val="0"/>
                                                                                          <w:divBdr>
                                                                                            <w:top w:val="none" w:sz="0" w:space="0" w:color="auto"/>
                                                                                            <w:left w:val="none" w:sz="0" w:space="0" w:color="auto"/>
                                                                                            <w:bottom w:val="none" w:sz="0" w:space="0" w:color="auto"/>
                                                                                            <w:right w:val="none" w:sz="0" w:space="0" w:color="auto"/>
                                                                                          </w:divBdr>
                                                                                          <w:divsChild>
                                                                                            <w:div w:id="540094371">
                                                                                              <w:marLeft w:val="0"/>
                                                                                              <w:marRight w:val="0"/>
                                                                                              <w:marTop w:val="0"/>
                                                                                              <w:marBottom w:val="0"/>
                                                                                              <w:divBdr>
                                                                                                <w:top w:val="none" w:sz="0" w:space="0" w:color="auto"/>
                                                                                                <w:left w:val="none" w:sz="0" w:space="0" w:color="auto"/>
                                                                                                <w:bottom w:val="none" w:sz="0" w:space="0" w:color="auto"/>
                                                                                                <w:right w:val="none" w:sz="0" w:space="0" w:color="auto"/>
                                                                                              </w:divBdr>
                                                                                              <w:divsChild>
                                                                                                <w:div w:id="1561676069">
                                                                                                  <w:marLeft w:val="0"/>
                                                                                                  <w:marRight w:val="0"/>
                                                                                                  <w:marTop w:val="0"/>
                                                                                                  <w:marBottom w:val="0"/>
                                                                                                  <w:divBdr>
                                                                                                    <w:top w:val="none" w:sz="0" w:space="0" w:color="auto"/>
                                                                                                    <w:left w:val="none" w:sz="0" w:space="0" w:color="auto"/>
                                                                                                    <w:bottom w:val="none" w:sz="0" w:space="0" w:color="auto"/>
                                                                                                    <w:right w:val="none" w:sz="0" w:space="0" w:color="auto"/>
                                                                                                  </w:divBdr>
                                                                                                </w:div>
                                                                                              </w:divsChild>
                                                                                            </w:div>
                                                                                            <w:div w:id="1441531163">
                                                                                              <w:marLeft w:val="0"/>
                                                                                              <w:marRight w:val="0"/>
                                                                                              <w:marTop w:val="0"/>
                                                                                              <w:marBottom w:val="0"/>
                                                                                              <w:divBdr>
                                                                                                <w:top w:val="none" w:sz="0" w:space="0" w:color="auto"/>
                                                                                                <w:left w:val="none" w:sz="0" w:space="0" w:color="auto"/>
                                                                                                <w:bottom w:val="none" w:sz="0" w:space="0" w:color="auto"/>
                                                                                                <w:right w:val="none" w:sz="0" w:space="0" w:color="auto"/>
                                                                                              </w:divBdr>
                                                                                              <w:divsChild>
                                                                                                <w:div w:id="189465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2775492">
                                                                                      <w:marLeft w:val="0"/>
                                                                                      <w:marRight w:val="0"/>
                                                                                      <w:marTop w:val="0"/>
                                                                                      <w:marBottom w:val="0"/>
                                                                                      <w:divBdr>
                                                                                        <w:top w:val="single" w:sz="4" w:space="0" w:color="B9B9B9"/>
                                                                                        <w:left w:val="none" w:sz="0" w:space="0" w:color="auto"/>
                                                                                        <w:bottom w:val="none" w:sz="0" w:space="0" w:color="auto"/>
                                                                                        <w:right w:val="none" w:sz="0" w:space="0" w:color="auto"/>
                                                                                      </w:divBdr>
                                                                                      <w:divsChild>
                                                                                        <w:div w:id="624123876">
                                                                                          <w:marLeft w:val="0"/>
                                                                                          <w:marRight w:val="0"/>
                                                                                          <w:marTop w:val="0"/>
                                                                                          <w:marBottom w:val="0"/>
                                                                                          <w:divBdr>
                                                                                            <w:top w:val="none" w:sz="0" w:space="0" w:color="auto"/>
                                                                                            <w:left w:val="none" w:sz="0" w:space="0" w:color="auto"/>
                                                                                            <w:bottom w:val="none" w:sz="0" w:space="0" w:color="auto"/>
                                                                                            <w:right w:val="none" w:sz="0" w:space="0" w:color="auto"/>
                                                                                          </w:divBdr>
                                                                                          <w:divsChild>
                                                                                            <w:div w:id="1667322163">
                                                                                              <w:marLeft w:val="0"/>
                                                                                              <w:marRight w:val="0"/>
                                                                                              <w:marTop w:val="0"/>
                                                                                              <w:marBottom w:val="0"/>
                                                                                              <w:divBdr>
                                                                                                <w:top w:val="none" w:sz="0" w:space="0" w:color="auto"/>
                                                                                                <w:left w:val="none" w:sz="0" w:space="0" w:color="auto"/>
                                                                                                <w:bottom w:val="none" w:sz="0" w:space="0" w:color="auto"/>
                                                                                                <w:right w:val="none" w:sz="0" w:space="0" w:color="auto"/>
                                                                                              </w:divBdr>
                                                                                              <w:divsChild>
                                                                                                <w:div w:id="1183200843">
                                                                                                  <w:marLeft w:val="0"/>
                                                                                                  <w:marRight w:val="0"/>
                                                                                                  <w:marTop w:val="0"/>
                                                                                                  <w:marBottom w:val="0"/>
                                                                                                  <w:divBdr>
                                                                                                    <w:top w:val="none" w:sz="0" w:space="0" w:color="auto"/>
                                                                                                    <w:left w:val="none" w:sz="0" w:space="0" w:color="auto"/>
                                                                                                    <w:bottom w:val="none" w:sz="0" w:space="0" w:color="auto"/>
                                                                                                    <w:right w:val="none" w:sz="0" w:space="0" w:color="auto"/>
                                                                                                  </w:divBdr>
                                                                                                </w:div>
                                                                                              </w:divsChild>
                                                                                            </w:div>
                                                                                            <w:div w:id="1968730739">
                                                                                              <w:marLeft w:val="0"/>
                                                                                              <w:marRight w:val="0"/>
                                                                                              <w:marTop w:val="0"/>
                                                                                              <w:marBottom w:val="0"/>
                                                                                              <w:divBdr>
                                                                                                <w:top w:val="none" w:sz="0" w:space="0" w:color="auto"/>
                                                                                                <w:left w:val="none" w:sz="0" w:space="0" w:color="auto"/>
                                                                                                <w:bottom w:val="none" w:sz="0" w:space="0" w:color="auto"/>
                                                                                                <w:right w:val="none" w:sz="0" w:space="0" w:color="auto"/>
                                                                                              </w:divBdr>
                                                                                              <w:divsChild>
                                                                                                <w:div w:id="595867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428381">
                                                                                      <w:marLeft w:val="0"/>
                                                                                      <w:marRight w:val="0"/>
                                                                                      <w:marTop w:val="0"/>
                                                                                      <w:marBottom w:val="0"/>
                                                                                      <w:divBdr>
                                                                                        <w:top w:val="single" w:sz="4" w:space="0" w:color="B9B9B9"/>
                                                                                        <w:left w:val="none" w:sz="0" w:space="0" w:color="auto"/>
                                                                                        <w:bottom w:val="none" w:sz="0" w:space="0" w:color="auto"/>
                                                                                        <w:right w:val="none" w:sz="0" w:space="0" w:color="auto"/>
                                                                                      </w:divBdr>
                                                                                      <w:divsChild>
                                                                                        <w:div w:id="2044792041">
                                                                                          <w:marLeft w:val="0"/>
                                                                                          <w:marRight w:val="0"/>
                                                                                          <w:marTop w:val="0"/>
                                                                                          <w:marBottom w:val="0"/>
                                                                                          <w:divBdr>
                                                                                            <w:top w:val="none" w:sz="0" w:space="0" w:color="auto"/>
                                                                                            <w:left w:val="none" w:sz="0" w:space="0" w:color="auto"/>
                                                                                            <w:bottom w:val="none" w:sz="0" w:space="0" w:color="auto"/>
                                                                                            <w:right w:val="none" w:sz="0" w:space="0" w:color="auto"/>
                                                                                          </w:divBdr>
                                                                                          <w:divsChild>
                                                                                            <w:div w:id="394547497">
                                                                                              <w:marLeft w:val="0"/>
                                                                                              <w:marRight w:val="0"/>
                                                                                              <w:marTop w:val="0"/>
                                                                                              <w:marBottom w:val="0"/>
                                                                                              <w:divBdr>
                                                                                                <w:top w:val="none" w:sz="0" w:space="0" w:color="auto"/>
                                                                                                <w:left w:val="none" w:sz="0" w:space="0" w:color="auto"/>
                                                                                                <w:bottom w:val="none" w:sz="0" w:space="0" w:color="auto"/>
                                                                                                <w:right w:val="none" w:sz="0" w:space="0" w:color="auto"/>
                                                                                              </w:divBdr>
                                                                                              <w:divsChild>
                                                                                                <w:div w:id="848445438">
                                                                                                  <w:marLeft w:val="0"/>
                                                                                                  <w:marRight w:val="0"/>
                                                                                                  <w:marTop w:val="0"/>
                                                                                                  <w:marBottom w:val="0"/>
                                                                                                  <w:divBdr>
                                                                                                    <w:top w:val="none" w:sz="0" w:space="0" w:color="auto"/>
                                                                                                    <w:left w:val="none" w:sz="0" w:space="0" w:color="auto"/>
                                                                                                    <w:bottom w:val="none" w:sz="0" w:space="0" w:color="auto"/>
                                                                                                    <w:right w:val="none" w:sz="0" w:space="0" w:color="auto"/>
                                                                                                  </w:divBdr>
                                                                                                </w:div>
                                                                                              </w:divsChild>
                                                                                            </w:div>
                                                                                            <w:div w:id="1257441894">
                                                                                              <w:marLeft w:val="0"/>
                                                                                              <w:marRight w:val="0"/>
                                                                                              <w:marTop w:val="0"/>
                                                                                              <w:marBottom w:val="0"/>
                                                                                              <w:divBdr>
                                                                                                <w:top w:val="none" w:sz="0" w:space="0" w:color="auto"/>
                                                                                                <w:left w:val="none" w:sz="0" w:space="0" w:color="auto"/>
                                                                                                <w:bottom w:val="none" w:sz="0" w:space="0" w:color="auto"/>
                                                                                                <w:right w:val="none" w:sz="0" w:space="0" w:color="auto"/>
                                                                                              </w:divBdr>
                                                                                              <w:divsChild>
                                                                                                <w:div w:id="743794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892493">
                                                                                      <w:marLeft w:val="0"/>
                                                                                      <w:marRight w:val="0"/>
                                                                                      <w:marTop w:val="0"/>
                                                                                      <w:marBottom w:val="0"/>
                                                                                      <w:divBdr>
                                                                                        <w:top w:val="single" w:sz="4" w:space="0" w:color="B9B9B9"/>
                                                                                        <w:left w:val="none" w:sz="0" w:space="0" w:color="auto"/>
                                                                                        <w:bottom w:val="none" w:sz="0" w:space="0" w:color="auto"/>
                                                                                        <w:right w:val="none" w:sz="0" w:space="0" w:color="auto"/>
                                                                                      </w:divBdr>
                                                                                      <w:divsChild>
                                                                                        <w:div w:id="955789891">
                                                                                          <w:marLeft w:val="0"/>
                                                                                          <w:marRight w:val="0"/>
                                                                                          <w:marTop w:val="0"/>
                                                                                          <w:marBottom w:val="0"/>
                                                                                          <w:divBdr>
                                                                                            <w:top w:val="none" w:sz="0" w:space="0" w:color="auto"/>
                                                                                            <w:left w:val="none" w:sz="0" w:space="0" w:color="auto"/>
                                                                                            <w:bottom w:val="none" w:sz="0" w:space="0" w:color="auto"/>
                                                                                            <w:right w:val="none" w:sz="0" w:space="0" w:color="auto"/>
                                                                                          </w:divBdr>
                                                                                          <w:divsChild>
                                                                                            <w:div w:id="539558673">
                                                                                              <w:marLeft w:val="0"/>
                                                                                              <w:marRight w:val="0"/>
                                                                                              <w:marTop w:val="0"/>
                                                                                              <w:marBottom w:val="0"/>
                                                                                              <w:divBdr>
                                                                                                <w:top w:val="none" w:sz="0" w:space="0" w:color="auto"/>
                                                                                                <w:left w:val="none" w:sz="0" w:space="0" w:color="auto"/>
                                                                                                <w:bottom w:val="none" w:sz="0" w:space="0" w:color="auto"/>
                                                                                                <w:right w:val="none" w:sz="0" w:space="0" w:color="auto"/>
                                                                                              </w:divBdr>
                                                                                              <w:divsChild>
                                                                                                <w:div w:id="2113939343">
                                                                                                  <w:marLeft w:val="0"/>
                                                                                                  <w:marRight w:val="0"/>
                                                                                                  <w:marTop w:val="0"/>
                                                                                                  <w:marBottom w:val="0"/>
                                                                                                  <w:divBdr>
                                                                                                    <w:top w:val="none" w:sz="0" w:space="0" w:color="auto"/>
                                                                                                    <w:left w:val="none" w:sz="0" w:space="0" w:color="auto"/>
                                                                                                    <w:bottom w:val="none" w:sz="0" w:space="0" w:color="auto"/>
                                                                                                    <w:right w:val="none" w:sz="0" w:space="0" w:color="auto"/>
                                                                                                  </w:divBdr>
                                                                                                </w:div>
                                                                                              </w:divsChild>
                                                                                            </w:div>
                                                                                            <w:div w:id="1612125345">
                                                                                              <w:marLeft w:val="0"/>
                                                                                              <w:marRight w:val="0"/>
                                                                                              <w:marTop w:val="0"/>
                                                                                              <w:marBottom w:val="0"/>
                                                                                              <w:divBdr>
                                                                                                <w:top w:val="none" w:sz="0" w:space="0" w:color="auto"/>
                                                                                                <w:left w:val="none" w:sz="0" w:space="0" w:color="auto"/>
                                                                                                <w:bottom w:val="none" w:sz="0" w:space="0" w:color="auto"/>
                                                                                                <w:right w:val="none" w:sz="0" w:space="0" w:color="auto"/>
                                                                                              </w:divBdr>
                                                                                              <w:divsChild>
                                                                                                <w:div w:id="31838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865986">
                                                                                      <w:marLeft w:val="0"/>
                                                                                      <w:marRight w:val="0"/>
                                                                                      <w:marTop w:val="0"/>
                                                                                      <w:marBottom w:val="0"/>
                                                                                      <w:divBdr>
                                                                                        <w:top w:val="single" w:sz="4" w:space="0" w:color="B9B9B9"/>
                                                                                        <w:left w:val="none" w:sz="0" w:space="0" w:color="auto"/>
                                                                                        <w:bottom w:val="none" w:sz="0" w:space="0" w:color="auto"/>
                                                                                        <w:right w:val="none" w:sz="0" w:space="0" w:color="auto"/>
                                                                                      </w:divBdr>
                                                                                      <w:divsChild>
                                                                                        <w:div w:id="956256277">
                                                                                          <w:marLeft w:val="0"/>
                                                                                          <w:marRight w:val="0"/>
                                                                                          <w:marTop w:val="0"/>
                                                                                          <w:marBottom w:val="0"/>
                                                                                          <w:divBdr>
                                                                                            <w:top w:val="none" w:sz="0" w:space="0" w:color="auto"/>
                                                                                            <w:left w:val="none" w:sz="0" w:space="0" w:color="auto"/>
                                                                                            <w:bottom w:val="none" w:sz="0" w:space="0" w:color="auto"/>
                                                                                            <w:right w:val="none" w:sz="0" w:space="0" w:color="auto"/>
                                                                                          </w:divBdr>
                                                                                          <w:divsChild>
                                                                                            <w:div w:id="632949176">
                                                                                              <w:marLeft w:val="0"/>
                                                                                              <w:marRight w:val="0"/>
                                                                                              <w:marTop w:val="0"/>
                                                                                              <w:marBottom w:val="0"/>
                                                                                              <w:divBdr>
                                                                                                <w:top w:val="none" w:sz="0" w:space="0" w:color="auto"/>
                                                                                                <w:left w:val="none" w:sz="0" w:space="0" w:color="auto"/>
                                                                                                <w:bottom w:val="none" w:sz="0" w:space="0" w:color="auto"/>
                                                                                                <w:right w:val="none" w:sz="0" w:space="0" w:color="auto"/>
                                                                                              </w:divBdr>
                                                                                              <w:divsChild>
                                                                                                <w:div w:id="1112163617">
                                                                                                  <w:marLeft w:val="0"/>
                                                                                                  <w:marRight w:val="0"/>
                                                                                                  <w:marTop w:val="0"/>
                                                                                                  <w:marBottom w:val="0"/>
                                                                                                  <w:divBdr>
                                                                                                    <w:top w:val="none" w:sz="0" w:space="0" w:color="auto"/>
                                                                                                    <w:left w:val="none" w:sz="0" w:space="0" w:color="auto"/>
                                                                                                    <w:bottom w:val="none" w:sz="0" w:space="0" w:color="auto"/>
                                                                                                    <w:right w:val="none" w:sz="0" w:space="0" w:color="auto"/>
                                                                                                  </w:divBdr>
                                                                                                </w:div>
                                                                                              </w:divsChild>
                                                                                            </w:div>
                                                                                            <w:div w:id="875770852">
                                                                                              <w:marLeft w:val="0"/>
                                                                                              <w:marRight w:val="0"/>
                                                                                              <w:marTop w:val="0"/>
                                                                                              <w:marBottom w:val="0"/>
                                                                                              <w:divBdr>
                                                                                                <w:top w:val="none" w:sz="0" w:space="0" w:color="auto"/>
                                                                                                <w:left w:val="none" w:sz="0" w:space="0" w:color="auto"/>
                                                                                                <w:bottom w:val="none" w:sz="0" w:space="0" w:color="auto"/>
                                                                                                <w:right w:val="none" w:sz="0" w:space="0" w:color="auto"/>
                                                                                              </w:divBdr>
                                                                                              <w:divsChild>
                                                                                                <w:div w:id="1364477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260340">
                                                                                      <w:marLeft w:val="0"/>
                                                                                      <w:marRight w:val="0"/>
                                                                                      <w:marTop w:val="0"/>
                                                                                      <w:marBottom w:val="0"/>
                                                                                      <w:divBdr>
                                                                                        <w:top w:val="single" w:sz="4" w:space="0" w:color="B9B9B9"/>
                                                                                        <w:left w:val="none" w:sz="0" w:space="0" w:color="auto"/>
                                                                                        <w:bottom w:val="none" w:sz="0" w:space="0" w:color="auto"/>
                                                                                        <w:right w:val="none" w:sz="0" w:space="0" w:color="auto"/>
                                                                                      </w:divBdr>
                                                                                      <w:divsChild>
                                                                                        <w:div w:id="1541630555">
                                                                                          <w:marLeft w:val="0"/>
                                                                                          <w:marRight w:val="0"/>
                                                                                          <w:marTop w:val="0"/>
                                                                                          <w:marBottom w:val="0"/>
                                                                                          <w:divBdr>
                                                                                            <w:top w:val="none" w:sz="0" w:space="0" w:color="auto"/>
                                                                                            <w:left w:val="none" w:sz="0" w:space="0" w:color="auto"/>
                                                                                            <w:bottom w:val="none" w:sz="0" w:space="0" w:color="auto"/>
                                                                                            <w:right w:val="none" w:sz="0" w:space="0" w:color="auto"/>
                                                                                          </w:divBdr>
                                                                                          <w:divsChild>
                                                                                            <w:div w:id="1088497322">
                                                                                              <w:marLeft w:val="0"/>
                                                                                              <w:marRight w:val="0"/>
                                                                                              <w:marTop w:val="0"/>
                                                                                              <w:marBottom w:val="0"/>
                                                                                              <w:divBdr>
                                                                                                <w:top w:val="none" w:sz="0" w:space="0" w:color="auto"/>
                                                                                                <w:left w:val="none" w:sz="0" w:space="0" w:color="auto"/>
                                                                                                <w:bottom w:val="none" w:sz="0" w:space="0" w:color="auto"/>
                                                                                                <w:right w:val="none" w:sz="0" w:space="0" w:color="auto"/>
                                                                                              </w:divBdr>
                                                                                              <w:divsChild>
                                                                                                <w:div w:id="1319185436">
                                                                                                  <w:marLeft w:val="0"/>
                                                                                                  <w:marRight w:val="0"/>
                                                                                                  <w:marTop w:val="0"/>
                                                                                                  <w:marBottom w:val="0"/>
                                                                                                  <w:divBdr>
                                                                                                    <w:top w:val="none" w:sz="0" w:space="0" w:color="auto"/>
                                                                                                    <w:left w:val="none" w:sz="0" w:space="0" w:color="auto"/>
                                                                                                    <w:bottom w:val="none" w:sz="0" w:space="0" w:color="auto"/>
                                                                                                    <w:right w:val="none" w:sz="0" w:space="0" w:color="auto"/>
                                                                                                  </w:divBdr>
                                                                                                </w:div>
                                                                                              </w:divsChild>
                                                                                            </w:div>
                                                                                            <w:div w:id="1392383606">
                                                                                              <w:marLeft w:val="0"/>
                                                                                              <w:marRight w:val="0"/>
                                                                                              <w:marTop w:val="0"/>
                                                                                              <w:marBottom w:val="0"/>
                                                                                              <w:divBdr>
                                                                                                <w:top w:val="none" w:sz="0" w:space="0" w:color="auto"/>
                                                                                                <w:left w:val="none" w:sz="0" w:space="0" w:color="auto"/>
                                                                                                <w:bottom w:val="none" w:sz="0" w:space="0" w:color="auto"/>
                                                                                                <w:right w:val="none" w:sz="0" w:space="0" w:color="auto"/>
                                                                                              </w:divBdr>
                                                                                              <w:divsChild>
                                                                                                <w:div w:id="424494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329115">
                                                                                      <w:marLeft w:val="0"/>
                                                                                      <w:marRight w:val="0"/>
                                                                                      <w:marTop w:val="0"/>
                                                                                      <w:marBottom w:val="0"/>
                                                                                      <w:divBdr>
                                                                                        <w:top w:val="single" w:sz="4" w:space="0" w:color="B9B9B9"/>
                                                                                        <w:left w:val="none" w:sz="0" w:space="0" w:color="auto"/>
                                                                                        <w:bottom w:val="none" w:sz="0" w:space="0" w:color="auto"/>
                                                                                        <w:right w:val="none" w:sz="0" w:space="0" w:color="auto"/>
                                                                                      </w:divBdr>
                                                                                      <w:divsChild>
                                                                                        <w:div w:id="373966742">
                                                                                          <w:marLeft w:val="0"/>
                                                                                          <w:marRight w:val="0"/>
                                                                                          <w:marTop w:val="0"/>
                                                                                          <w:marBottom w:val="0"/>
                                                                                          <w:divBdr>
                                                                                            <w:top w:val="none" w:sz="0" w:space="0" w:color="auto"/>
                                                                                            <w:left w:val="none" w:sz="0" w:space="0" w:color="auto"/>
                                                                                            <w:bottom w:val="none" w:sz="0" w:space="0" w:color="auto"/>
                                                                                            <w:right w:val="none" w:sz="0" w:space="0" w:color="auto"/>
                                                                                          </w:divBdr>
                                                                                          <w:divsChild>
                                                                                            <w:div w:id="467280877">
                                                                                              <w:marLeft w:val="0"/>
                                                                                              <w:marRight w:val="0"/>
                                                                                              <w:marTop w:val="0"/>
                                                                                              <w:marBottom w:val="0"/>
                                                                                              <w:divBdr>
                                                                                                <w:top w:val="none" w:sz="0" w:space="0" w:color="auto"/>
                                                                                                <w:left w:val="none" w:sz="0" w:space="0" w:color="auto"/>
                                                                                                <w:bottom w:val="none" w:sz="0" w:space="0" w:color="auto"/>
                                                                                                <w:right w:val="none" w:sz="0" w:space="0" w:color="auto"/>
                                                                                              </w:divBdr>
                                                                                              <w:divsChild>
                                                                                                <w:div w:id="1510482503">
                                                                                                  <w:marLeft w:val="0"/>
                                                                                                  <w:marRight w:val="0"/>
                                                                                                  <w:marTop w:val="0"/>
                                                                                                  <w:marBottom w:val="0"/>
                                                                                                  <w:divBdr>
                                                                                                    <w:top w:val="none" w:sz="0" w:space="0" w:color="auto"/>
                                                                                                    <w:left w:val="none" w:sz="0" w:space="0" w:color="auto"/>
                                                                                                    <w:bottom w:val="none" w:sz="0" w:space="0" w:color="auto"/>
                                                                                                    <w:right w:val="none" w:sz="0" w:space="0" w:color="auto"/>
                                                                                                  </w:divBdr>
                                                                                                </w:div>
                                                                                              </w:divsChild>
                                                                                            </w:div>
                                                                                            <w:div w:id="593518109">
                                                                                              <w:marLeft w:val="0"/>
                                                                                              <w:marRight w:val="0"/>
                                                                                              <w:marTop w:val="0"/>
                                                                                              <w:marBottom w:val="0"/>
                                                                                              <w:divBdr>
                                                                                                <w:top w:val="none" w:sz="0" w:space="0" w:color="auto"/>
                                                                                                <w:left w:val="none" w:sz="0" w:space="0" w:color="auto"/>
                                                                                                <w:bottom w:val="none" w:sz="0" w:space="0" w:color="auto"/>
                                                                                                <w:right w:val="none" w:sz="0" w:space="0" w:color="auto"/>
                                                                                              </w:divBdr>
                                                                                              <w:divsChild>
                                                                                                <w:div w:id="1484546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4640337">
                                                                                      <w:marLeft w:val="0"/>
                                                                                      <w:marRight w:val="0"/>
                                                                                      <w:marTop w:val="0"/>
                                                                                      <w:marBottom w:val="0"/>
                                                                                      <w:divBdr>
                                                                                        <w:top w:val="single" w:sz="4" w:space="0" w:color="B9B9B9"/>
                                                                                        <w:left w:val="none" w:sz="0" w:space="0" w:color="auto"/>
                                                                                        <w:bottom w:val="none" w:sz="0" w:space="0" w:color="auto"/>
                                                                                        <w:right w:val="none" w:sz="0" w:space="0" w:color="auto"/>
                                                                                      </w:divBdr>
                                                                                      <w:divsChild>
                                                                                        <w:div w:id="446700318">
                                                                                          <w:marLeft w:val="0"/>
                                                                                          <w:marRight w:val="0"/>
                                                                                          <w:marTop w:val="0"/>
                                                                                          <w:marBottom w:val="0"/>
                                                                                          <w:divBdr>
                                                                                            <w:top w:val="none" w:sz="0" w:space="0" w:color="auto"/>
                                                                                            <w:left w:val="none" w:sz="0" w:space="0" w:color="auto"/>
                                                                                            <w:bottom w:val="none" w:sz="0" w:space="0" w:color="auto"/>
                                                                                            <w:right w:val="none" w:sz="0" w:space="0" w:color="auto"/>
                                                                                          </w:divBdr>
                                                                                          <w:divsChild>
                                                                                            <w:div w:id="453251722">
                                                                                              <w:marLeft w:val="0"/>
                                                                                              <w:marRight w:val="0"/>
                                                                                              <w:marTop w:val="0"/>
                                                                                              <w:marBottom w:val="0"/>
                                                                                              <w:divBdr>
                                                                                                <w:top w:val="none" w:sz="0" w:space="0" w:color="auto"/>
                                                                                                <w:left w:val="none" w:sz="0" w:space="0" w:color="auto"/>
                                                                                                <w:bottom w:val="none" w:sz="0" w:space="0" w:color="auto"/>
                                                                                                <w:right w:val="none" w:sz="0" w:space="0" w:color="auto"/>
                                                                                              </w:divBdr>
                                                                                              <w:divsChild>
                                                                                                <w:div w:id="1402368933">
                                                                                                  <w:marLeft w:val="0"/>
                                                                                                  <w:marRight w:val="0"/>
                                                                                                  <w:marTop w:val="0"/>
                                                                                                  <w:marBottom w:val="0"/>
                                                                                                  <w:divBdr>
                                                                                                    <w:top w:val="none" w:sz="0" w:space="0" w:color="auto"/>
                                                                                                    <w:left w:val="none" w:sz="0" w:space="0" w:color="auto"/>
                                                                                                    <w:bottom w:val="none" w:sz="0" w:space="0" w:color="auto"/>
                                                                                                    <w:right w:val="none" w:sz="0" w:space="0" w:color="auto"/>
                                                                                                  </w:divBdr>
                                                                                                </w:div>
                                                                                              </w:divsChild>
                                                                                            </w:div>
                                                                                            <w:div w:id="1497302504">
                                                                                              <w:marLeft w:val="0"/>
                                                                                              <w:marRight w:val="0"/>
                                                                                              <w:marTop w:val="0"/>
                                                                                              <w:marBottom w:val="0"/>
                                                                                              <w:divBdr>
                                                                                                <w:top w:val="none" w:sz="0" w:space="0" w:color="auto"/>
                                                                                                <w:left w:val="none" w:sz="0" w:space="0" w:color="auto"/>
                                                                                                <w:bottom w:val="none" w:sz="0" w:space="0" w:color="auto"/>
                                                                                                <w:right w:val="none" w:sz="0" w:space="0" w:color="auto"/>
                                                                                              </w:divBdr>
                                                                                              <w:divsChild>
                                                                                                <w:div w:id="871457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6998091">
                                                                                      <w:marLeft w:val="0"/>
                                                                                      <w:marRight w:val="0"/>
                                                                                      <w:marTop w:val="0"/>
                                                                                      <w:marBottom w:val="0"/>
                                                                                      <w:divBdr>
                                                                                        <w:top w:val="single" w:sz="4" w:space="0" w:color="B9B9B9"/>
                                                                                        <w:left w:val="none" w:sz="0" w:space="0" w:color="auto"/>
                                                                                        <w:bottom w:val="none" w:sz="0" w:space="0" w:color="auto"/>
                                                                                        <w:right w:val="none" w:sz="0" w:space="0" w:color="auto"/>
                                                                                      </w:divBdr>
                                                                                      <w:divsChild>
                                                                                        <w:div w:id="1383866135">
                                                                                          <w:marLeft w:val="0"/>
                                                                                          <w:marRight w:val="0"/>
                                                                                          <w:marTop w:val="0"/>
                                                                                          <w:marBottom w:val="0"/>
                                                                                          <w:divBdr>
                                                                                            <w:top w:val="none" w:sz="0" w:space="0" w:color="auto"/>
                                                                                            <w:left w:val="none" w:sz="0" w:space="0" w:color="auto"/>
                                                                                            <w:bottom w:val="none" w:sz="0" w:space="0" w:color="auto"/>
                                                                                            <w:right w:val="none" w:sz="0" w:space="0" w:color="auto"/>
                                                                                          </w:divBdr>
                                                                                          <w:divsChild>
                                                                                            <w:div w:id="1398938353">
                                                                                              <w:marLeft w:val="0"/>
                                                                                              <w:marRight w:val="0"/>
                                                                                              <w:marTop w:val="0"/>
                                                                                              <w:marBottom w:val="0"/>
                                                                                              <w:divBdr>
                                                                                                <w:top w:val="none" w:sz="0" w:space="0" w:color="auto"/>
                                                                                                <w:left w:val="none" w:sz="0" w:space="0" w:color="auto"/>
                                                                                                <w:bottom w:val="none" w:sz="0" w:space="0" w:color="auto"/>
                                                                                                <w:right w:val="none" w:sz="0" w:space="0" w:color="auto"/>
                                                                                              </w:divBdr>
                                                                                              <w:divsChild>
                                                                                                <w:div w:id="1916936150">
                                                                                                  <w:marLeft w:val="0"/>
                                                                                                  <w:marRight w:val="0"/>
                                                                                                  <w:marTop w:val="0"/>
                                                                                                  <w:marBottom w:val="0"/>
                                                                                                  <w:divBdr>
                                                                                                    <w:top w:val="none" w:sz="0" w:space="0" w:color="auto"/>
                                                                                                    <w:left w:val="none" w:sz="0" w:space="0" w:color="auto"/>
                                                                                                    <w:bottom w:val="none" w:sz="0" w:space="0" w:color="auto"/>
                                                                                                    <w:right w:val="none" w:sz="0" w:space="0" w:color="auto"/>
                                                                                                  </w:divBdr>
                                                                                                </w:div>
                                                                                              </w:divsChild>
                                                                                            </w:div>
                                                                                            <w:div w:id="2061975475">
                                                                                              <w:marLeft w:val="0"/>
                                                                                              <w:marRight w:val="0"/>
                                                                                              <w:marTop w:val="0"/>
                                                                                              <w:marBottom w:val="0"/>
                                                                                              <w:divBdr>
                                                                                                <w:top w:val="none" w:sz="0" w:space="0" w:color="auto"/>
                                                                                                <w:left w:val="none" w:sz="0" w:space="0" w:color="auto"/>
                                                                                                <w:bottom w:val="none" w:sz="0" w:space="0" w:color="auto"/>
                                                                                                <w:right w:val="none" w:sz="0" w:space="0" w:color="auto"/>
                                                                                              </w:divBdr>
                                                                                              <w:divsChild>
                                                                                                <w:div w:id="34093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8572706">
                                                                                      <w:marLeft w:val="0"/>
                                                                                      <w:marRight w:val="0"/>
                                                                                      <w:marTop w:val="0"/>
                                                                                      <w:marBottom w:val="0"/>
                                                                                      <w:divBdr>
                                                                                        <w:top w:val="single" w:sz="4" w:space="0" w:color="B9B9B9"/>
                                                                                        <w:left w:val="none" w:sz="0" w:space="0" w:color="auto"/>
                                                                                        <w:bottom w:val="none" w:sz="0" w:space="0" w:color="auto"/>
                                                                                        <w:right w:val="none" w:sz="0" w:space="0" w:color="auto"/>
                                                                                      </w:divBdr>
                                                                                      <w:divsChild>
                                                                                        <w:div w:id="1474445102">
                                                                                          <w:marLeft w:val="0"/>
                                                                                          <w:marRight w:val="0"/>
                                                                                          <w:marTop w:val="0"/>
                                                                                          <w:marBottom w:val="0"/>
                                                                                          <w:divBdr>
                                                                                            <w:top w:val="none" w:sz="0" w:space="0" w:color="auto"/>
                                                                                            <w:left w:val="none" w:sz="0" w:space="0" w:color="auto"/>
                                                                                            <w:bottom w:val="none" w:sz="0" w:space="0" w:color="auto"/>
                                                                                            <w:right w:val="none" w:sz="0" w:space="0" w:color="auto"/>
                                                                                          </w:divBdr>
                                                                                          <w:divsChild>
                                                                                            <w:div w:id="537744232">
                                                                                              <w:marLeft w:val="0"/>
                                                                                              <w:marRight w:val="0"/>
                                                                                              <w:marTop w:val="0"/>
                                                                                              <w:marBottom w:val="0"/>
                                                                                              <w:divBdr>
                                                                                                <w:top w:val="none" w:sz="0" w:space="0" w:color="auto"/>
                                                                                                <w:left w:val="none" w:sz="0" w:space="0" w:color="auto"/>
                                                                                                <w:bottom w:val="none" w:sz="0" w:space="0" w:color="auto"/>
                                                                                                <w:right w:val="none" w:sz="0" w:space="0" w:color="auto"/>
                                                                                              </w:divBdr>
                                                                                              <w:divsChild>
                                                                                                <w:div w:id="1713579735">
                                                                                                  <w:marLeft w:val="0"/>
                                                                                                  <w:marRight w:val="0"/>
                                                                                                  <w:marTop w:val="0"/>
                                                                                                  <w:marBottom w:val="0"/>
                                                                                                  <w:divBdr>
                                                                                                    <w:top w:val="none" w:sz="0" w:space="0" w:color="auto"/>
                                                                                                    <w:left w:val="none" w:sz="0" w:space="0" w:color="auto"/>
                                                                                                    <w:bottom w:val="none" w:sz="0" w:space="0" w:color="auto"/>
                                                                                                    <w:right w:val="none" w:sz="0" w:space="0" w:color="auto"/>
                                                                                                  </w:divBdr>
                                                                                                </w:div>
                                                                                              </w:divsChild>
                                                                                            </w:div>
                                                                                            <w:div w:id="1725104951">
                                                                                              <w:marLeft w:val="0"/>
                                                                                              <w:marRight w:val="0"/>
                                                                                              <w:marTop w:val="0"/>
                                                                                              <w:marBottom w:val="0"/>
                                                                                              <w:divBdr>
                                                                                                <w:top w:val="none" w:sz="0" w:space="0" w:color="auto"/>
                                                                                                <w:left w:val="none" w:sz="0" w:space="0" w:color="auto"/>
                                                                                                <w:bottom w:val="none" w:sz="0" w:space="0" w:color="auto"/>
                                                                                                <w:right w:val="none" w:sz="0" w:space="0" w:color="auto"/>
                                                                                              </w:divBdr>
                                                                                              <w:divsChild>
                                                                                                <w:div w:id="140287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92927">
                                                                                      <w:marLeft w:val="0"/>
                                                                                      <w:marRight w:val="0"/>
                                                                                      <w:marTop w:val="0"/>
                                                                                      <w:marBottom w:val="0"/>
                                                                                      <w:divBdr>
                                                                                        <w:top w:val="single" w:sz="4" w:space="0" w:color="B9B9B9"/>
                                                                                        <w:left w:val="none" w:sz="0" w:space="0" w:color="auto"/>
                                                                                        <w:bottom w:val="none" w:sz="0" w:space="0" w:color="auto"/>
                                                                                        <w:right w:val="none" w:sz="0" w:space="0" w:color="auto"/>
                                                                                      </w:divBdr>
                                                                                      <w:divsChild>
                                                                                        <w:div w:id="1038896599">
                                                                                          <w:marLeft w:val="0"/>
                                                                                          <w:marRight w:val="0"/>
                                                                                          <w:marTop w:val="0"/>
                                                                                          <w:marBottom w:val="0"/>
                                                                                          <w:divBdr>
                                                                                            <w:top w:val="none" w:sz="0" w:space="0" w:color="auto"/>
                                                                                            <w:left w:val="none" w:sz="0" w:space="0" w:color="auto"/>
                                                                                            <w:bottom w:val="none" w:sz="0" w:space="0" w:color="auto"/>
                                                                                            <w:right w:val="none" w:sz="0" w:space="0" w:color="auto"/>
                                                                                          </w:divBdr>
                                                                                          <w:divsChild>
                                                                                            <w:div w:id="921791097">
                                                                                              <w:marLeft w:val="0"/>
                                                                                              <w:marRight w:val="0"/>
                                                                                              <w:marTop w:val="0"/>
                                                                                              <w:marBottom w:val="0"/>
                                                                                              <w:divBdr>
                                                                                                <w:top w:val="none" w:sz="0" w:space="0" w:color="auto"/>
                                                                                                <w:left w:val="none" w:sz="0" w:space="0" w:color="auto"/>
                                                                                                <w:bottom w:val="none" w:sz="0" w:space="0" w:color="auto"/>
                                                                                                <w:right w:val="none" w:sz="0" w:space="0" w:color="auto"/>
                                                                                              </w:divBdr>
                                                                                              <w:divsChild>
                                                                                                <w:div w:id="1570573261">
                                                                                                  <w:marLeft w:val="0"/>
                                                                                                  <w:marRight w:val="0"/>
                                                                                                  <w:marTop w:val="0"/>
                                                                                                  <w:marBottom w:val="0"/>
                                                                                                  <w:divBdr>
                                                                                                    <w:top w:val="none" w:sz="0" w:space="0" w:color="auto"/>
                                                                                                    <w:left w:val="none" w:sz="0" w:space="0" w:color="auto"/>
                                                                                                    <w:bottom w:val="none" w:sz="0" w:space="0" w:color="auto"/>
                                                                                                    <w:right w:val="none" w:sz="0" w:space="0" w:color="auto"/>
                                                                                                  </w:divBdr>
                                                                                                </w:div>
                                                                                              </w:divsChild>
                                                                                            </w:div>
                                                                                            <w:div w:id="2124959108">
                                                                                              <w:marLeft w:val="0"/>
                                                                                              <w:marRight w:val="0"/>
                                                                                              <w:marTop w:val="0"/>
                                                                                              <w:marBottom w:val="0"/>
                                                                                              <w:divBdr>
                                                                                                <w:top w:val="none" w:sz="0" w:space="0" w:color="auto"/>
                                                                                                <w:left w:val="none" w:sz="0" w:space="0" w:color="auto"/>
                                                                                                <w:bottom w:val="none" w:sz="0" w:space="0" w:color="auto"/>
                                                                                                <w:right w:val="none" w:sz="0" w:space="0" w:color="auto"/>
                                                                                              </w:divBdr>
                                                                                              <w:divsChild>
                                                                                                <w:div w:id="83954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237627">
                                                                                      <w:marLeft w:val="0"/>
                                                                                      <w:marRight w:val="0"/>
                                                                                      <w:marTop w:val="0"/>
                                                                                      <w:marBottom w:val="0"/>
                                                                                      <w:divBdr>
                                                                                        <w:top w:val="single" w:sz="4" w:space="0" w:color="B9B9B9"/>
                                                                                        <w:left w:val="none" w:sz="0" w:space="0" w:color="auto"/>
                                                                                        <w:bottom w:val="none" w:sz="0" w:space="0" w:color="auto"/>
                                                                                        <w:right w:val="none" w:sz="0" w:space="0" w:color="auto"/>
                                                                                      </w:divBdr>
                                                                                      <w:divsChild>
                                                                                        <w:div w:id="1194803447">
                                                                                          <w:marLeft w:val="0"/>
                                                                                          <w:marRight w:val="0"/>
                                                                                          <w:marTop w:val="0"/>
                                                                                          <w:marBottom w:val="0"/>
                                                                                          <w:divBdr>
                                                                                            <w:top w:val="none" w:sz="0" w:space="0" w:color="auto"/>
                                                                                            <w:left w:val="none" w:sz="0" w:space="0" w:color="auto"/>
                                                                                            <w:bottom w:val="none" w:sz="0" w:space="0" w:color="auto"/>
                                                                                            <w:right w:val="none" w:sz="0" w:space="0" w:color="auto"/>
                                                                                          </w:divBdr>
                                                                                          <w:divsChild>
                                                                                            <w:div w:id="768426527">
                                                                                              <w:marLeft w:val="0"/>
                                                                                              <w:marRight w:val="0"/>
                                                                                              <w:marTop w:val="0"/>
                                                                                              <w:marBottom w:val="0"/>
                                                                                              <w:divBdr>
                                                                                                <w:top w:val="none" w:sz="0" w:space="0" w:color="auto"/>
                                                                                                <w:left w:val="none" w:sz="0" w:space="0" w:color="auto"/>
                                                                                                <w:bottom w:val="none" w:sz="0" w:space="0" w:color="auto"/>
                                                                                                <w:right w:val="none" w:sz="0" w:space="0" w:color="auto"/>
                                                                                              </w:divBdr>
                                                                                              <w:divsChild>
                                                                                                <w:div w:id="1646156584">
                                                                                                  <w:marLeft w:val="0"/>
                                                                                                  <w:marRight w:val="0"/>
                                                                                                  <w:marTop w:val="0"/>
                                                                                                  <w:marBottom w:val="0"/>
                                                                                                  <w:divBdr>
                                                                                                    <w:top w:val="none" w:sz="0" w:space="0" w:color="auto"/>
                                                                                                    <w:left w:val="none" w:sz="0" w:space="0" w:color="auto"/>
                                                                                                    <w:bottom w:val="none" w:sz="0" w:space="0" w:color="auto"/>
                                                                                                    <w:right w:val="none" w:sz="0" w:space="0" w:color="auto"/>
                                                                                                  </w:divBdr>
                                                                                                </w:div>
                                                                                              </w:divsChild>
                                                                                            </w:div>
                                                                                            <w:div w:id="1268389618">
                                                                                              <w:marLeft w:val="0"/>
                                                                                              <w:marRight w:val="0"/>
                                                                                              <w:marTop w:val="0"/>
                                                                                              <w:marBottom w:val="0"/>
                                                                                              <w:divBdr>
                                                                                                <w:top w:val="none" w:sz="0" w:space="0" w:color="auto"/>
                                                                                                <w:left w:val="none" w:sz="0" w:space="0" w:color="auto"/>
                                                                                                <w:bottom w:val="none" w:sz="0" w:space="0" w:color="auto"/>
                                                                                                <w:right w:val="none" w:sz="0" w:space="0" w:color="auto"/>
                                                                                              </w:divBdr>
                                                                                              <w:divsChild>
                                                                                                <w:div w:id="37903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943428">
                                                                                      <w:marLeft w:val="0"/>
                                                                                      <w:marRight w:val="0"/>
                                                                                      <w:marTop w:val="0"/>
                                                                                      <w:marBottom w:val="0"/>
                                                                                      <w:divBdr>
                                                                                        <w:top w:val="single" w:sz="4" w:space="0" w:color="B9B9B9"/>
                                                                                        <w:left w:val="none" w:sz="0" w:space="0" w:color="auto"/>
                                                                                        <w:bottom w:val="none" w:sz="0" w:space="0" w:color="auto"/>
                                                                                        <w:right w:val="none" w:sz="0" w:space="0" w:color="auto"/>
                                                                                      </w:divBdr>
                                                                                      <w:divsChild>
                                                                                        <w:div w:id="1433090965">
                                                                                          <w:marLeft w:val="0"/>
                                                                                          <w:marRight w:val="0"/>
                                                                                          <w:marTop w:val="0"/>
                                                                                          <w:marBottom w:val="0"/>
                                                                                          <w:divBdr>
                                                                                            <w:top w:val="none" w:sz="0" w:space="0" w:color="auto"/>
                                                                                            <w:left w:val="none" w:sz="0" w:space="0" w:color="auto"/>
                                                                                            <w:bottom w:val="none" w:sz="0" w:space="0" w:color="auto"/>
                                                                                            <w:right w:val="none" w:sz="0" w:space="0" w:color="auto"/>
                                                                                          </w:divBdr>
                                                                                          <w:divsChild>
                                                                                            <w:div w:id="437677720">
                                                                                              <w:marLeft w:val="0"/>
                                                                                              <w:marRight w:val="0"/>
                                                                                              <w:marTop w:val="0"/>
                                                                                              <w:marBottom w:val="0"/>
                                                                                              <w:divBdr>
                                                                                                <w:top w:val="none" w:sz="0" w:space="0" w:color="auto"/>
                                                                                                <w:left w:val="none" w:sz="0" w:space="0" w:color="auto"/>
                                                                                                <w:bottom w:val="none" w:sz="0" w:space="0" w:color="auto"/>
                                                                                                <w:right w:val="none" w:sz="0" w:space="0" w:color="auto"/>
                                                                                              </w:divBdr>
                                                                                              <w:divsChild>
                                                                                                <w:div w:id="313291484">
                                                                                                  <w:marLeft w:val="0"/>
                                                                                                  <w:marRight w:val="0"/>
                                                                                                  <w:marTop w:val="0"/>
                                                                                                  <w:marBottom w:val="0"/>
                                                                                                  <w:divBdr>
                                                                                                    <w:top w:val="none" w:sz="0" w:space="0" w:color="auto"/>
                                                                                                    <w:left w:val="none" w:sz="0" w:space="0" w:color="auto"/>
                                                                                                    <w:bottom w:val="none" w:sz="0" w:space="0" w:color="auto"/>
                                                                                                    <w:right w:val="none" w:sz="0" w:space="0" w:color="auto"/>
                                                                                                  </w:divBdr>
                                                                                                </w:div>
                                                                                              </w:divsChild>
                                                                                            </w:div>
                                                                                            <w:div w:id="1219365289">
                                                                                              <w:marLeft w:val="0"/>
                                                                                              <w:marRight w:val="0"/>
                                                                                              <w:marTop w:val="0"/>
                                                                                              <w:marBottom w:val="0"/>
                                                                                              <w:divBdr>
                                                                                                <w:top w:val="none" w:sz="0" w:space="0" w:color="auto"/>
                                                                                                <w:left w:val="none" w:sz="0" w:space="0" w:color="auto"/>
                                                                                                <w:bottom w:val="none" w:sz="0" w:space="0" w:color="auto"/>
                                                                                                <w:right w:val="none" w:sz="0" w:space="0" w:color="auto"/>
                                                                                              </w:divBdr>
                                                                                              <w:divsChild>
                                                                                                <w:div w:id="165748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4182353">
                                                                                      <w:marLeft w:val="0"/>
                                                                                      <w:marRight w:val="0"/>
                                                                                      <w:marTop w:val="0"/>
                                                                                      <w:marBottom w:val="0"/>
                                                                                      <w:divBdr>
                                                                                        <w:top w:val="single" w:sz="4" w:space="0" w:color="B9B9B9"/>
                                                                                        <w:left w:val="none" w:sz="0" w:space="0" w:color="auto"/>
                                                                                        <w:bottom w:val="none" w:sz="0" w:space="0" w:color="auto"/>
                                                                                        <w:right w:val="none" w:sz="0" w:space="0" w:color="auto"/>
                                                                                      </w:divBdr>
                                                                                      <w:divsChild>
                                                                                        <w:div w:id="940337055">
                                                                                          <w:marLeft w:val="0"/>
                                                                                          <w:marRight w:val="0"/>
                                                                                          <w:marTop w:val="0"/>
                                                                                          <w:marBottom w:val="0"/>
                                                                                          <w:divBdr>
                                                                                            <w:top w:val="none" w:sz="0" w:space="0" w:color="auto"/>
                                                                                            <w:left w:val="none" w:sz="0" w:space="0" w:color="auto"/>
                                                                                            <w:bottom w:val="none" w:sz="0" w:space="0" w:color="auto"/>
                                                                                            <w:right w:val="none" w:sz="0" w:space="0" w:color="auto"/>
                                                                                          </w:divBdr>
                                                                                          <w:divsChild>
                                                                                            <w:div w:id="574121909">
                                                                                              <w:marLeft w:val="0"/>
                                                                                              <w:marRight w:val="0"/>
                                                                                              <w:marTop w:val="0"/>
                                                                                              <w:marBottom w:val="0"/>
                                                                                              <w:divBdr>
                                                                                                <w:top w:val="none" w:sz="0" w:space="0" w:color="auto"/>
                                                                                                <w:left w:val="none" w:sz="0" w:space="0" w:color="auto"/>
                                                                                                <w:bottom w:val="none" w:sz="0" w:space="0" w:color="auto"/>
                                                                                                <w:right w:val="none" w:sz="0" w:space="0" w:color="auto"/>
                                                                                              </w:divBdr>
                                                                                              <w:divsChild>
                                                                                                <w:div w:id="570889011">
                                                                                                  <w:marLeft w:val="0"/>
                                                                                                  <w:marRight w:val="0"/>
                                                                                                  <w:marTop w:val="0"/>
                                                                                                  <w:marBottom w:val="0"/>
                                                                                                  <w:divBdr>
                                                                                                    <w:top w:val="none" w:sz="0" w:space="0" w:color="auto"/>
                                                                                                    <w:left w:val="none" w:sz="0" w:space="0" w:color="auto"/>
                                                                                                    <w:bottom w:val="none" w:sz="0" w:space="0" w:color="auto"/>
                                                                                                    <w:right w:val="none" w:sz="0" w:space="0" w:color="auto"/>
                                                                                                  </w:divBdr>
                                                                                                </w:div>
                                                                                              </w:divsChild>
                                                                                            </w:div>
                                                                                            <w:div w:id="1306281630">
                                                                                              <w:marLeft w:val="0"/>
                                                                                              <w:marRight w:val="0"/>
                                                                                              <w:marTop w:val="0"/>
                                                                                              <w:marBottom w:val="0"/>
                                                                                              <w:divBdr>
                                                                                                <w:top w:val="none" w:sz="0" w:space="0" w:color="auto"/>
                                                                                                <w:left w:val="none" w:sz="0" w:space="0" w:color="auto"/>
                                                                                                <w:bottom w:val="none" w:sz="0" w:space="0" w:color="auto"/>
                                                                                                <w:right w:val="none" w:sz="0" w:space="0" w:color="auto"/>
                                                                                              </w:divBdr>
                                                                                              <w:divsChild>
                                                                                                <w:div w:id="58897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574193">
                                                                                      <w:marLeft w:val="0"/>
                                                                                      <w:marRight w:val="0"/>
                                                                                      <w:marTop w:val="0"/>
                                                                                      <w:marBottom w:val="0"/>
                                                                                      <w:divBdr>
                                                                                        <w:top w:val="single" w:sz="4" w:space="0" w:color="B9B9B9"/>
                                                                                        <w:left w:val="none" w:sz="0" w:space="0" w:color="auto"/>
                                                                                        <w:bottom w:val="none" w:sz="0" w:space="0" w:color="auto"/>
                                                                                        <w:right w:val="none" w:sz="0" w:space="0" w:color="auto"/>
                                                                                      </w:divBdr>
                                                                                      <w:divsChild>
                                                                                        <w:div w:id="1821077080">
                                                                                          <w:marLeft w:val="0"/>
                                                                                          <w:marRight w:val="0"/>
                                                                                          <w:marTop w:val="0"/>
                                                                                          <w:marBottom w:val="0"/>
                                                                                          <w:divBdr>
                                                                                            <w:top w:val="none" w:sz="0" w:space="0" w:color="auto"/>
                                                                                            <w:left w:val="none" w:sz="0" w:space="0" w:color="auto"/>
                                                                                            <w:bottom w:val="none" w:sz="0" w:space="0" w:color="auto"/>
                                                                                            <w:right w:val="none" w:sz="0" w:space="0" w:color="auto"/>
                                                                                          </w:divBdr>
                                                                                          <w:divsChild>
                                                                                            <w:div w:id="230041945">
                                                                                              <w:marLeft w:val="0"/>
                                                                                              <w:marRight w:val="0"/>
                                                                                              <w:marTop w:val="0"/>
                                                                                              <w:marBottom w:val="0"/>
                                                                                              <w:divBdr>
                                                                                                <w:top w:val="none" w:sz="0" w:space="0" w:color="auto"/>
                                                                                                <w:left w:val="none" w:sz="0" w:space="0" w:color="auto"/>
                                                                                                <w:bottom w:val="none" w:sz="0" w:space="0" w:color="auto"/>
                                                                                                <w:right w:val="none" w:sz="0" w:space="0" w:color="auto"/>
                                                                                              </w:divBdr>
                                                                                              <w:divsChild>
                                                                                                <w:div w:id="331878168">
                                                                                                  <w:marLeft w:val="0"/>
                                                                                                  <w:marRight w:val="0"/>
                                                                                                  <w:marTop w:val="0"/>
                                                                                                  <w:marBottom w:val="0"/>
                                                                                                  <w:divBdr>
                                                                                                    <w:top w:val="none" w:sz="0" w:space="0" w:color="auto"/>
                                                                                                    <w:left w:val="none" w:sz="0" w:space="0" w:color="auto"/>
                                                                                                    <w:bottom w:val="none" w:sz="0" w:space="0" w:color="auto"/>
                                                                                                    <w:right w:val="none" w:sz="0" w:space="0" w:color="auto"/>
                                                                                                  </w:divBdr>
                                                                                                </w:div>
                                                                                              </w:divsChild>
                                                                                            </w:div>
                                                                                            <w:div w:id="1805662712">
                                                                                              <w:marLeft w:val="0"/>
                                                                                              <w:marRight w:val="0"/>
                                                                                              <w:marTop w:val="0"/>
                                                                                              <w:marBottom w:val="0"/>
                                                                                              <w:divBdr>
                                                                                                <w:top w:val="none" w:sz="0" w:space="0" w:color="auto"/>
                                                                                                <w:left w:val="none" w:sz="0" w:space="0" w:color="auto"/>
                                                                                                <w:bottom w:val="none" w:sz="0" w:space="0" w:color="auto"/>
                                                                                                <w:right w:val="none" w:sz="0" w:space="0" w:color="auto"/>
                                                                                              </w:divBdr>
                                                                                              <w:divsChild>
                                                                                                <w:div w:id="1410537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9931231">
                                                                                      <w:marLeft w:val="0"/>
                                                                                      <w:marRight w:val="0"/>
                                                                                      <w:marTop w:val="0"/>
                                                                                      <w:marBottom w:val="0"/>
                                                                                      <w:divBdr>
                                                                                        <w:top w:val="single" w:sz="4" w:space="0" w:color="B9B9B9"/>
                                                                                        <w:left w:val="none" w:sz="0" w:space="0" w:color="auto"/>
                                                                                        <w:bottom w:val="none" w:sz="0" w:space="0" w:color="auto"/>
                                                                                        <w:right w:val="none" w:sz="0" w:space="0" w:color="auto"/>
                                                                                      </w:divBdr>
                                                                                      <w:divsChild>
                                                                                        <w:div w:id="514149891">
                                                                                          <w:marLeft w:val="0"/>
                                                                                          <w:marRight w:val="0"/>
                                                                                          <w:marTop w:val="0"/>
                                                                                          <w:marBottom w:val="0"/>
                                                                                          <w:divBdr>
                                                                                            <w:top w:val="none" w:sz="0" w:space="0" w:color="auto"/>
                                                                                            <w:left w:val="none" w:sz="0" w:space="0" w:color="auto"/>
                                                                                            <w:bottom w:val="none" w:sz="0" w:space="0" w:color="auto"/>
                                                                                            <w:right w:val="none" w:sz="0" w:space="0" w:color="auto"/>
                                                                                          </w:divBdr>
                                                                                          <w:divsChild>
                                                                                            <w:div w:id="1296447328">
                                                                                              <w:marLeft w:val="0"/>
                                                                                              <w:marRight w:val="0"/>
                                                                                              <w:marTop w:val="0"/>
                                                                                              <w:marBottom w:val="0"/>
                                                                                              <w:divBdr>
                                                                                                <w:top w:val="none" w:sz="0" w:space="0" w:color="auto"/>
                                                                                                <w:left w:val="none" w:sz="0" w:space="0" w:color="auto"/>
                                                                                                <w:bottom w:val="none" w:sz="0" w:space="0" w:color="auto"/>
                                                                                                <w:right w:val="none" w:sz="0" w:space="0" w:color="auto"/>
                                                                                              </w:divBdr>
                                                                                              <w:divsChild>
                                                                                                <w:div w:id="2036808046">
                                                                                                  <w:marLeft w:val="0"/>
                                                                                                  <w:marRight w:val="0"/>
                                                                                                  <w:marTop w:val="0"/>
                                                                                                  <w:marBottom w:val="0"/>
                                                                                                  <w:divBdr>
                                                                                                    <w:top w:val="none" w:sz="0" w:space="0" w:color="auto"/>
                                                                                                    <w:left w:val="none" w:sz="0" w:space="0" w:color="auto"/>
                                                                                                    <w:bottom w:val="none" w:sz="0" w:space="0" w:color="auto"/>
                                                                                                    <w:right w:val="none" w:sz="0" w:space="0" w:color="auto"/>
                                                                                                  </w:divBdr>
                                                                                                </w:div>
                                                                                              </w:divsChild>
                                                                                            </w:div>
                                                                                            <w:div w:id="1472869824">
                                                                                              <w:marLeft w:val="0"/>
                                                                                              <w:marRight w:val="0"/>
                                                                                              <w:marTop w:val="0"/>
                                                                                              <w:marBottom w:val="0"/>
                                                                                              <w:divBdr>
                                                                                                <w:top w:val="none" w:sz="0" w:space="0" w:color="auto"/>
                                                                                                <w:left w:val="none" w:sz="0" w:space="0" w:color="auto"/>
                                                                                                <w:bottom w:val="none" w:sz="0" w:space="0" w:color="auto"/>
                                                                                                <w:right w:val="none" w:sz="0" w:space="0" w:color="auto"/>
                                                                                              </w:divBdr>
                                                                                              <w:divsChild>
                                                                                                <w:div w:id="181089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265816">
                                                                                      <w:marLeft w:val="0"/>
                                                                                      <w:marRight w:val="0"/>
                                                                                      <w:marTop w:val="0"/>
                                                                                      <w:marBottom w:val="0"/>
                                                                                      <w:divBdr>
                                                                                        <w:top w:val="single" w:sz="4" w:space="0" w:color="B9B9B9"/>
                                                                                        <w:left w:val="none" w:sz="0" w:space="0" w:color="auto"/>
                                                                                        <w:bottom w:val="none" w:sz="0" w:space="0" w:color="auto"/>
                                                                                        <w:right w:val="none" w:sz="0" w:space="0" w:color="auto"/>
                                                                                      </w:divBdr>
                                                                                      <w:divsChild>
                                                                                        <w:div w:id="355663927">
                                                                                          <w:marLeft w:val="0"/>
                                                                                          <w:marRight w:val="0"/>
                                                                                          <w:marTop w:val="0"/>
                                                                                          <w:marBottom w:val="0"/>
                                                                                          <w:divBdr>
                                                                                            <w:top w:val="none" w:sz="0" w:space="0" w:color="auto"/>
                                                                                            <w:left w:val="none" w:sz="0" w:space="0" w:color="auto"/>
                                                                                            <w:bottom w:val="none" w:sz="0" w:space="0" w:color="auto"/>
                                                                                            <w:right w:val="none" w:sz="0" w:space="0" w:color="auto"/>
                                                                                          </w:divBdr>
                                                                                          <w:divsChild>
                                                                                            <w:div w:id="1058362063">
                                                                                              <w:marLeft w:val="0"/>
                                                                                              <w:marRight w:val="0"/>
                                                                                              <w:marTop w:val="0"/>
                                                                                              <w:marBottom w:val="0"/>
                                                                                              <w:divBdr>
                                                                                                <w:top w:val="none" w:sz="0" w:space="0" w:color="auto"/>
                                                                                                <w:left w:val="none" w:sz="0" w:space="0" w:color="auto"/>
                                                                                                <w:bottom w:val="none" w:sz="0" w:space="0" w:color="auto"/>
                                                                                                <w:right w:val="none" w:sz="0" w:space="0" w:color="auto"/>
                                                                                              </w:divBdr>
                                                                                              <w:divsChild>
                                                                                                <w:div w:id="1882788273">
                                                                                                  <w:marLeft w:val="0"/>
                                                                                                  <w:marRight w:val="0"/>
                                                                                                  <w:marTop w:val="0"/>
                                                                                                  <w:marBottom w:val="0"/>
                                                                                                  <w:divBdr>
                                                                                                    <w:top w:val="none" w:sz="0" w:space="0" w:color="auto"/>
                                                                                                    <w:left w:val="none" w:sz="0" w:space="0" w:color="auto"/>
                                                                                                    <w:bottom w:val="none" w:sz="0" w:space="0" w:color="auto"/>
                                                                                                    <w:right w:val="none" w:sz="0" w:space="0" w:color="auto"/>
                                                                                                  </w:divBdr>
                                                                                                </w:div>
                                                                                              </w:divsChild>
                                                                                            </w:div>
                                                                                            <w:div w:id="2053844655">
                                                                                              <w:marLeft w:val="0"/>
                                                                                              <w:marRight w:val="0"/>
                                                                                              <w:marTop w:val="0"/>
                                                                                              <w:marBottom w:val="0"/>
                                                                                              <w:divBdr>
                                                                                                <w:top w:val="none" w:sz="0" w:space="0" w:color="auto"/>
                                                                                                <w:left w:val="none" w:sz="0" w:space="0" w:color="auto"/>
                                                                                                <w:bottom w:val="none" w:sz="0" w:space="0" w:color="auto"/>
                                                                                                <w:right w:val="none" w:sz="0" w:space="0" w:color="auto"/>
                                                                                              </w:divBdr>
                                                                                              <w:divsChild>
                                                                                                <w:div w:id="204520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190749">
                                                                                      <w:marLeft w:val="0"/>
                                                                                      <w:marRight w:val="0"/>
                                                                                      <w:marTop w:val="0"/>
                                                                                      <w:marBottom w:val="0"/>
                                                                                      <w:divBdr>
                                                                                        <w:top w:val="single" w:sz="4" w:space="0" w:color="B9B9B9"/>
                                                                                        <w:left w:val="none" w:sz="0" w:space="0" w:color="auto"/>
                                                                                        <w:bottom w:val="none" w:sz="0" w:space="0" w:color="auto"/>
                                                                                        <w:right w:val="none" w:sz="0" w:space="0" w:color="auto"/>
                                                                                      </w:divBdr>
                                                                                      <w:divsChild>
                                                                                        <w:div w:id="305549373">
                                                                                          <w:marLeft w:val="0"/>
                                                                                          <w:marRight w:val="0"/>
                                                                                          <w:marTop w:val="0"/>
                                                                                          <w:marBottom w:val="0"/>
                                                                                          <w:divBdr>
                                                                                            <w:top w:val="none" w:sz="0" w:space="0" w:color="auto"/>
                                                                                            <w:left w:val="none" w:sz="0" w:space="0" w:color="auto"/>
                                                                                            <w:bottom w:val="none" w:sz="0" w:space="0" w:color="auto"/>
                                                                                            <w:right w:val="none" w:sz="0" w:space="0" w:color="auto"/>
                                                                                          </w:divBdr>
                                                                                          <w:divsChild>
                                                                                            <w:div w:id="1706514866">
                                                                                              <w:marLeft w:val="0"/>
                                                                                              <w:marRight w:val="0"/>
                                                                                              <w:marTop w:val="0"/>
                                                                                              <w:marBottom w:val="0"/>
                                                                                              <w:divBdr>
                                                                                                <w:top w:val="none" w:sz="0" w:space="0" w:color="auto"/>
                                                                                                <w:left w:val="none" w:sz="0" w:space="0" w:color="auto"/>
                                                                                                <w:bottom w:val="none" w:sz="0" w:space="0" w:color="auto"/>
                                                                                                <w:right w:val="none" w:sz="0" w:space="0" w:color="auto"/>
                                                                                              </w:divBdr>
                                                                                              <w:divsChild>
                                                                                                <w:div w:id="1727751908">
                                                                                                  <w:marLeft w:val="0"/>
                                                                                                  <w:marRight w:val="0"/>
                                                                                                  <w:marTop w:val="0"/>
                                                                                                  <w:marBottom w:val="0"/>
                                                                                                  <w:divBdr>
                                                                                                    <w:top w:val="none" w:sz="0" w:space="0" w:color="auto"/>
                                                                                                    <w:left w:val="none" w:sz="0" w:space="0" w:color="auto"/>
                                                                                                    <w:bottom w:val="none" w:sz="0" w:space="0" w:color="auto"/>
                                                                                                    <w:right w:val="none" w:sz="0" w:space="0" w:color="auto"/>
                                                                                                  </w:divBdr>
                                                                                                </w:div>
                                                                                              </w:divsChild>
                                                                                            </w:div>
                                                                                            <w:div w:id="2139490541">
                                                                                              <w:marLeft w:val="0"/>
                                                                                              <w:marRight w:val="0"/>
                                                                                              <w:marTop w:val="0"/>
                                                                                              <w:marBottom w:val="0"/>
                                                                                              <w:divBdr>
                                                                                                <w:top w:val="none" w:sz="0" w:space="0" w:color="auto"/>
                                                                                                <w:left w:val="none" w:sz="0" w:space="0" w:color="auto"/>
                                                                                                <w:bottom w:val="none" w:sz="0" w:space="0" w:color="auto"/>
                                                                                                <w:right w:val="none" w:sz="0" w:space="0" w:color="auto"/>
                                                                                              </w:divBdr>
                                                                                              <w:divsChild>
                                                                                                <w:div w:id="33608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7848208">
                                                                                      <w:marLeft w:val="0"/>
                                                                                      <w:marRight w:val="0"/>
                                                                                      <w:marTop w:val="0"/>
                                                                                      <w:marBottom w:val="0"/>
                                                                                      <w:divBdr>
                                                                                        <w:top w:val="single" w:sz="4" w:space="0" w:color="B9B9B9"/>
                                                                                        <w:left w:val="none" w:sz="0" w:space="0" w:color="auto"/>
                                                                                        <w:bottom w:val="none" w:sz="0" w:space="0" w:color="auto"/>
                                                                                        <w:right w:val="none" w:sz="0" w:space="0" w:color="auto"/>
                                                                                      </w:divBdr>
                                                                                      <w:divsChild>
                                                                                        <w:div w:id="1335719246">
                                                                                          <w:marLeft w:val="0"/>
                                                                                          <w:marRight w:val="0"/>
                                                                                          <w:marTop w:val="0"/>
                                                                                          <w:marBottom w:val="0"/>
                                                                                          <w:divBdr>
                                                                                            <w:top w:val="none" w:sz="0" w:space="0" w:color="auto"/>
                                                                                            <w:left w:val="none" w:sz="0" w:space="0" w:color="auto"/>
                                                                                            <w:bottom w:val="none" w:sz="0" w:space="0" w:color="auto"/>
                                                                                            <w:right w:val="none" w:sz="0" w:space="0" w:color="auto"/>
                                                                                          </w:divBdr>
                                                                                          <w:divsChild>
                                                                                            <w:div w:id="491945798">
                                                                                              <w:marLeft w:val="0"/>
                                                                                              <w:marRight w:val="0"/>
                                                                                              <w:marTop w:val="0"/>
                                                                                              <w:marBottom w:val="0"/>
                                                                                              <w:divBdr>
                                                                                                <w:top w:val="none" w:sz="0" w:space="0" w:color="auto"/>
                                                                                                <w:left w:val="none" w:sz="0" w:space="0" w:color="auto"/>
                                                                                                <w:bottom w:val="none" w:sz="0" w:space="0" w:color="auto"/>
                                                                                                <w:right w:val="none" w:sz="0" w:space="0" w:color="auto"/>
                                                                                              </w:divBdr>
                                                                                              <w:divsChild>
                                                                                                <w:div w:id="100808161">
                                                                                                  <w:marLeft w:val="0"/>
                                                                                                  <w:marRight w:val="0"/>
                                                                                                  <w:marTop w:val="0"/>
                                                                                                  <w:marBottom w:val="0"/>
                                                                                                  <w:divBdr>
                                                                                                    <w:top w:val="none" w:sz="0" w:space="0" w:color="auto"/>
                                                                                                    <w:left w:val="none" w:sz="0" w:space="0" w:color="auto"/>
                                                                                                    <w:bottom w:val="none" w:sz="0" w:space="0" w:color="auto"/>
                                                                                                    <w:right w:val="none" w:sz="0" w:space="0" w:color="auto"/>
                                                                                                  </w:divBdr>
                                                                                                </w:div>
                                                                                              </w:divsChild>
                                                                                            </w:div>
                                                                                            <w:div w:id="1878618544">
                                                                                              <w:marLeft w:val="0"/>
                                                                                              <w:marRight w:val="0"/>
                                                                                              <w:marTop w:val="0"/>
                                                                                              <w:marBottom w:val="0"/>
                                                                                              <w:divBdr>
                                                                                                <w:top w:val="none" w:sz="0" w:space="0" w:color="auto"/>
                                                                                                <w:left w:val="none" w:sz="0" w:space="0" w:color="auto"/>
                                                                                                <w:bottom w:val="none" w:sz="0" w:space="0" w:color="auto"/>
                                                                                                <w:right w:val="none" w:sz="0" w:space="0" w:color="auto"/>
                                                                                              </w:divBdr>
                                                                                              <w:divsChild>
                                                                                                <w:div w:id="2026596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49695">
                                                                                      <w:marLeft w:val="0"/>
                                                                                      <w:marRight w:val="0"/>
                                                                                      <w:marTop w:val="0"/>
                                                                                      <w:marBottom w:val="0"/>
                                                                                      <w:divBdr>
                                                                                        <w:top w:val="single" w:sz="4" w:space="0" w:color="B9B9B9"/>
                                                                                        <w:left w:val="none" w:sz="0" w:space="0" w:color="auto"/>
                                                                                        <w:bottom w:val="none" w:sz="0" w:space="0" w:color="auto"/>
                                                                                        <w:right w:val="none" w:sz="0" w:space="0" w:color="auto"/>
                                                                                      </w:divBdr>
                                                                                      <w:divsChild>
                                                                                        <w:div w:id="118691747">
                                                                                          <w:marLeft w:val="0"/>
                                                                                          <w:marRight w:val="0"/>
                                                                                          <w:marTop w:val="0"/>
                                                                                          <w:marBottom w:val="0"/>
                                                                                          <w:divBdr>
                                                                                            <w:top w:val="none" w:sz="0" w:space="0" w:color="auto"/>
                                                                                            <w:left w:val="none" w:sz="0" w:space="0" w:color="auto"/>
                                                                                            <w:bottom w:val="none" w:sz="0" w:space="0" w:color="auto"/>
                                                                                            <w:right w:val="none" w:sz="0" w:space="0" w:color="auto"/>
                                                                                          </w:divBdr>
                                                                                          <w:divsChild>
                                                                                            <w:div w:id="480972634">
                                                                                              <w:marLeft w:val="0"/>
                                                                                              <w:marRight w:val="0"/>
                                                                                              <w:marTop w:val="0"/>
                                                                                              <w:marBottom w:val="0"/>
                                                                                              <w:divBdr>
                                                                                                <w:top w:val="none" w:sz="0" w:space="0" w:color="auto"/>
                                                                                                <w:left w:val="none" w:sz="0" w:space="0" w:color="auto"/>
                                                                                                <w:bottom w:val="none" w:sz="0" w:space="0" w:color="auto"/>
                                                                                                <w:right w:val="none" w:sz="0" w:space="0" w:color="auto"/>
                                                                                              </w:divBdr>
                                                                                              <w:divsChild>
                                                                                                <w:div w:id="648172260">
                                                                                                  <w:marLeft w:val="0"/>
                                                                                                  <w:marRight w:val="0"/>
                                                                                                  <w:marTop w:val="0"/>
                                                                                                  <w:marBottom w:val="0"/>
                                                                                                  <w:divBdr>
                                                                                                    <w:top w:val="none" w:sz="0" w:space="0" w:color="auto"/>
                                                                                                    <w:left w:val="none" w:sz="0" w:space="0" w:color="auto"/>
                                                                                                    <w:bottom w:val="none" w:sz="0" w:space="0" w:color="auto"/>
                                                                                                    <w:right w:val="none" w:sz="0" w:space="0" w:color="auto"/>
                                                                                                  </w:divBdr>
                                                                                                </w:div>
                                                                                              </w:divsChild>
                                                                                            </w:div>
                                                                                            <w:div w:id="1837498892">
                                                                                              <w:marLeft w:val="0"/>
                                                                                              <w:marRight w:val="0"/>
                                                                                              <w:marTop w:val="0"/>
                                                                                              <w:marBottom w:val="0"/>
                                                                                              <w:divBdr>
                                                                                                <w:top w:val="none" w:sz="0" w:space="0" w:color="auto"/>
                                                                                                <w:left w:val="none" w:sz="0" w:space="0" w:color="auto"/>
                                                                                                <w:bottom w:val="none" w:sz="0" w:space="0" w:color="auto"/>
                                                                                                <w:right w:val="none" w:sz="0" w:space="0" w:color="auto"/>
                                                                                              </w:divBdr>
                                                                                              <w:divsChild>
                                                                                                <w:div w:id="185888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413338">
                                                                                      <w:marLeft w:val="0"/>
                                                                                      <w:marRight w:val="0"/>
                                                                                      <w:marTop w:val="0"/>
                                                                                      <w:marBottom w:val="0"/>
                                                                                      <w:divBdr>
                                                                                        <w:top w:val="single" w:sz="4" w:space="0" w:color="B9B9B9"/>
                                                                                        <w:left w:val="none" w:sz="0" w:space="0" w:color="auto"/>
                                                                                        <w:bottom w:val="none" w:sz="0" w:space="0" w:color="auto"/>
                                                                                        <w:right w:val="none" w:sz="0" w:space="0" w:color="auto"/>
                                                                                      </w:divBdr>
                                                                                      <w:divsChild>
                                                                                        <w:div w:id="1820150671">
                                                                                          <w:marLeft w:val="0"/>
                                                                                          <w:marRight w:val="0"/>
                                                                                          <w:marTop w:val="0"/>
                                                                                          <w:marBottom w:val="0"/>
                                                                                          <w:divBdr>
                                                                                            <w:top w:val="none" w:sz="0" w:space="0" w:color="auto"/>
                                                                                            <w:left w:val="none" w:sz="0" w:space="0" w:color="auto"/>
                                                                                            <w:bottom w:val="none" w:sz="0" w:space="0" w:color="auto"/>
                                                                                            <w:right w:val="none" w:sz="0" w:space="0" w:color="auto"/>
                                                                                          </w:divBdr>
                                                                                          <w:divsChild>
                                                                                            <w:div w:id="504248390">
                                                                                              <w:marLeft w:val="0"/>
                                                                                              <w:marRight w:val="0"/>
                                                                                              <w:marTop w:val="0"/>
                                                                                              <w:marBottom w:val="0"/>
                                                                                              <w:divBdr>
                                                                                                <w:top w:val="none" w:sz="0" w:space="0" w:color="auto"/>
                                                                                                <w:left w:val="none" w:sz="0" w:space="0" w:color="auto"/>
                                                                                                <w:bottom w:val="none" w:sz="0" w:space="0" w:color="auto"/>
                                                                                                <w:right w:val="none" w:sz="0" w:space="0" w:color="auto"/>
                                                                                              </w:divBdr>
                                                                                              <w:divsChild>
                                                                                                <w:div w:id="1729642127">
                                                                                                  <w:marLeft w:val="0"/>
                                                                                                  <w:marRight w:val="0"/>
                                                                                                  <w:marTop w:val="0"/>
                                                                                                  <w:marBottom w:val="0"/>
                                                                                                  <w:divBdr>
                                                                                                    <w:top w:val="none" w:sz="0" w:space="0" w:color="auto"/>
                                                                                                    <w:left w:val="none" w:sz="0" w:space="0" w:color="auto"/>
                                                                                                    <w:bottom w:val="none" w:sz="0" w:space="0" w:color="auto"/>
                                                                                                    <w:right w:val="none" w:sz="0" w:space="0" w:color="auto"/>
                                                                                                  </w:divBdr>
                                                                                                </w:div>
                                                                                              </w:divsChild>
                                                                                            </w:div>
                                                                                            <w:div w:id="643700090">
                                                                                              <w:marLeft w:val="0"/>
                                                                                              <w:marRight w:val="0"/>
                                                                                              <w:marTop w:val="0"/>
                                                                                              <w:marBottom w:val="0"/>
                                                                                              <w:divBdr>
                                                                                                <w:top w:val="none" w:sz="0" w:space="0" w:color="auto"/>
                                                                                                <w:left w:val="none" w:sz="0" w:space="0" w:color="auto"/>
                                                                                                <w:bottom w:val="none" w:sz="0" w:space="0" w:color="auto"/>
                                                                                                <w:right w:val="none" w:sz="0" w:space="0" w:color="auto"/>
                                                                                              </w:divBdr>
                                                                                              <w:divsChild>
                                                                                                <w:div w:id="8238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0144246">
                                                                                      <w:marLeft w:val="0"/>
                                                                                      <w:marRight w:val="0"/>
                                                                                      <w:marTop w:val="0"/>
                                                                                      <w:marBottom w:val="0"/>
                                                                                      <w:divBdr>
                                                                                        <w:top w:val="single" w:sz="4" w:space="0" w:color="B9B9B9"/>
                                                                                        <w:left w:val="none" w:sz="0" w:space="0" w:color="auto"/>
                                                                                        <w:bottom w:val="none" w:sz="0" w:space="0" w:color="auto"/>
                                                                                        <w:right w:val="none" w:sz="0" w:space="0" w:color="auto"/>
                                                                                      </w:divBdr>
                                                                                      <w:divsChild>
                                                                                        <w:div w:id="1587497131">
                                                                                          <w:marLeft w:val="0"/>
                                                                                          <w:marRight w:val="0"/>
                                                                                          <w:marTop w:val="0"/>
                                                                                          <w:marBottom w:val="0"/>
                                                                                          <w:divBdr>
                                                                                            <w:top w:val="none" w:sz="0" w:space="0" w:color="auto"/>
                                                                                            <w:left w:val="none" w:sz="0" w:space="0" w:color="auto"/>
                                                                                            <w:bottom w:val="none" w:sz="0" w:space="0" w:color="auto"/>
                                                                                            <w:right w:val="none" w:sz="0" w:space="0" w:color="auto"/>
                                                                                          </w:divBdr>
                                                                                          <w:divsChild>
                                                                                            <w:div w:id="939070831">
                                                                                              <w:marLeft w:val="0"/>
                                                                                              <w:marRight w:val="0"/>
                                                                                              <w:marTop w:val="0"/>
                                                                                              <w:marBottom w:val="0"/>
                                                                                              <w:divBdr>
                                                                                                <w:top w:val="none" w:sz="0" w:space="0" w:color="auto"/>
                                                                                                <w:left w:val="none" w:sz="0" w:space="0" w:color="auto"/>
                                                                                                <w:bottom w:val="none" w:sz="0" w:space="0" w:color="auto"/>
                                                                                                <w:right w:val="none" w:sz="0" w:space="0" w:color="auto"/>
                                                                                              </w:divBdr>
                                                                                              <w:divsChild>
                                                                                                <w:div w:id="1626766586">
                                                                                                  <w:marLeft w:val="0"/>
                                                                                                  <w:marRight w:val="0"/>
                                                                                                  <w:marTop w:val="0"/>
                                                                                                  <w:marBottom w:val="0"/>
                                                                                                  <w:divBdr>
                                                                                                    <w:top w:val="none" w:sz="0" w:space="0" w:color="auto"/>
                                                                                                    <w:left w:val="none" w:sz="0" w:space="0" w:color="auto"/>
                                                                                                    <w:bottom w:val="none" w:sz="0" w:space="0" w:color="auto"/>
                                                                                                    <w:right w:val="none" w:sz="0" w:space="0" w:color="auto"/>
                                                                                                  </w:divBdr>
                                                                                                </w:div>
                                                                                              </w:divsChild>
                                                                                            </w:div>
                                                                                            <w:div w:id="975188057">
                                                                                              <w:marLeft w:val="0"/>
                                                                                              <w:marRight w:val="0"/>
                                                                                              <w:marTop w:val="0"/>
                                                                                              <w:marBottom w:val="0"/>
                                                                                              <w:divBdr>
                                                                                                <w:top w:val="none" w:sz="0" w:space="0" w:color="auto"/>
                                                                                                <w:left w:val="none" w:sz="0" w:space="0" w:color="auto"/>
                                                                                                <w:bottom w:val="none" w:sz="0" w:space="0" w:color="auto"/>
                                                                                                <w:right w:val="none" w:sz="0" w:space="0" w:color="auto"/>
                                                                                              </w:divBdr>
                                                                                              <w:divsChild>
                                                                                                <w:div w:id="1519736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923254">
                                                                                      <w:marLeft w:val="0"/>
                                                                                      <w:marRight w:val="0"/>
                                                                                      <w:marTop w:val="0"/>
                                                                                      <w:marBottom w:val="0"/>
                                                                                      <w:divBdr>
                                                                                        <w:top w:val="single" w:sz="4" w:space="0" w:color="B9B9B9"/>
                                                                                        <w:left w:val="none" w:sz="0" w:space="0" w:color="auto"/>
                                                                                        <w:bottom w:val="none" w:sz="0" w:space="0" w:color="auto"/>
                                                                                        <w:right w:val="none" w:sz="0" w:space="0" w:color="auto"/>
                                                                                      </w:divBdr>
                                                                                      <w:divsChild>
                                                                                        <w:div w:id="1231233419">
                                                                                          <w:marLeft w:val="0"/>
                                                                                          <w:marRight w:val="0"/>
                                                                                          <w:marTop w:val="0"/>
                                                                                          <w:marBottom w:val="0"/>
                                                                                          <w:divBdr>
                                                                                            <w:top w:val="none" w:sz="0" w:space="0" w:color="auto"/>
                                                                                            <w:left w:val="none" w:sz="0" w:space="0" w:color="auto"/>
                                                                                            <w:bottom w:val="none" w:sz="0" w:space="0" w:color="auto"/>
                                                                                            <w:right w:val="none" w:sz="0" w:space="0" w:color="auto"/>
                                                                                          </w:divBdr>
                                                                                          <w:divsChild>
                                                                                            <w:div w:id="823206769">
                                                                                              <w:marLeft w:val="0"/>
                                                                                              <w:marRight w:val="0"/>
                                                                                              <w:marTop w:val="0"/>
                                                                                              <w:marBottom w:val="0"/>
                                                                                              <w:divBdr>
                                                                                                <w:top w:val="none" w:sz="0" w:space="0" w:color="auto"/>
                                                                                                <w:left w:val="none" w:sz="0" w:space="0" w:color="auto"/>
                                                                                                <w:bottom w:val="none" w:sz="0" w:space="0" w:color="auto"/>
                                                                                                <w:right w:val="none" w:sz="0" w:space="0" w:color="auto"/>
                                                                                              </w:divBdr>
                                                                                              <w:divsChild>
                                                                                                <w:div w:id="120728030">
                                                                                                  <w:marLeft w:val="0"/>
                                                                                                  <w:marRight w:val="0"/>
                                                                                                  <w:marTop w:val="0"/>
                                                                                                  <w:marBottom w:val="0"/>
                                                                                                  <w:divBdr>
                                                                                                    <w:top w:val="none" w:sz="0" w:space="0" w:color="auto"/>
                                                                                                    <w:left w:val="none" w:sz="0" w:space="0" w:color="auto"/>
                                                                                                    <w:bottom w:val="none" w:sz="0" w:space="0" w:color="auto"/>
                                                                                                    <w:right w:val="none" w:sz="0" w:space="0" w:color="auto"/>
                                                                                                  </w:divBdr>
                                                                                                </w:div>
                                                                                              </w:divsChild>
                                                                                            </w:div>
                                                                                            <w:div w:id="1790123384">
                                                                                              <w:marLeft w:val="0"/>
                                                                                              <w:marRight w:val="0"/>
                                                                                              <w:marTop w:val="0"/>
                                                                                              <w:marBottom w:val="0"/>
                                                                                              <w:divBdr>
                                                                                                <w:top w:val="none" w:sz="0" w:space="0" w:color="auto"/>
                                                                                                <w:left w:val="none" w:sz="0" w:space="0" w:color="auto"/>
                                                                                                <w:bottom w:val="none" w:sz="0" w:space="0" w:color="auto"/>
                                                                                                <w:right w:val="none" w:sz="0" w:space="0" w:color="auto"/>
                                                                                              </w:divBdr>
                                                                                              <w:divsChild>
                                                                                                <w:div w:id="35003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304641">
                                                                                      <w:marLeft w:val="0"/>
                                                                                      <w:marRight w:val="0"/>
                                                                                      <w:marTop w:val="0"/>
                                                                                      <w:marBottom w:val="0"/>
                                                                                      <w:divBdr>
                                                                                        <w:top w:val="single" w:sz="4" w:space="0" w:color="B9B9B9"/>
                                                                                        <w:left w:val="none" w:sz="0" w:space="0" w:color="auto"/>
                                                                                        <w:bottom w:val="none" w:sz="0" w:space="0" w:color="auto"/>
                                                                                        <w:right w:val="none" w:sz="0" w:space="0" w:color="auto"/>
                                                                                      </w:divBdr>
                                                                                      <w:divsChild>
                                                                                        <w:div w:id="1381900182">
                                                                                          <w:marLeft w:val="0"/>
                                                                                          <w:marRight w:val="0"/>
                                                                                          <w:marTop w:val="0"/>
                                                                                          <w:marBottom w:val="0"/>
                                                                                          <w:divBdr>
                                                                                            <w:top w:val="none" w:sz="0" w:space="0" w:color="auto"/>
                                                                                            <w:left w:val="none" w:sz="0" w:space="0" w:color="auto"/>
                                                                                            <w:bottom w:val="none" w:sz="0" w:space="0" w:color="auto"/>
                                                                                            <w:right w:val="none" w:sz="0" w:space="0" w:color="auto"/>
                                                                                          </w:divBdr>
                                                                                          <w:divsChild>
                                                                                            <w:div w:id="175849695">
                                                                                              <w:marLeft w:val="0"/>
                                                                                              <w:marRight w:val="0"/>
                                                                                              <w:marTop w:val="0"/>
                                                                                              <w:marBottom w:val="0"/>
                                                                                              <w:divBdr>
                                                                                                <w:top w:val="none" w:sz="0" w:space="0" w:color="auto"/>
                                                                                                <w:left w:val="none" w:sz="0" w:space="0" w:color="auto"/>
                                                                                                <w:bottom w:val="none" w:sz="0" w:space="0" w:color="auto"/>
                                                                                                <w:right w:val="none" w:sz="0" w:space="0" w:color="auto"/>
                                                                                              </w:divBdr>
                                                                                              <w:divsChild>
                                                                                                <w:div w:id="1610314046">
                                                                                                  <w:marLeft w:val="0"/>
                                                                                                  <w:marRight w:val="0"/>
                                                                                                  <w:marTop w:val="0"/>
                                                                                                  <w:marBottom w:val="0"/>
                                                                                                  <w:divBdr>
                                                                                                    <w:top w:val="none" w:sz="0" w:space="0" w:color="auto"/>
                                                                                                    <w:left w:val="none" w:sz="0" w:space="0" w:color="auto"/>
                                                                                                    <w:bottom w:val="none" w:sz="0" w:space="0" w:color="auto"/>
                                                                                                    <w:right w:val="none" w:sz="0" w:space="0" w:color="auto"/>
                                                                                                  </w:divBdr>
                                                                                                </w:div>
                                                                                              </w:divsChild>
                                                                                            </w:div>
                                                                                            <w:div w:id="1991054560">
                                                                                              <w:marLeft w:val="0"/>
                                                                                              <w:marRight w:val="0"/>
                                                                                              <w:marTop w:val="0"/>
                                                                                              <w:marBottom w:val="0"/>
                                                                                              <w:divBdr>
                                                                                                <w:top w:val="none" w:sz="0" w:space="0" w:color="auto"/>
                                                                                                <w:left w:val="none" w:sz="0" w:space="0" w:color="auto"/>
                                                                                                <w:bottom w:val="none" w:sz="0" w:space="0" w:color="auto"/>
                                                                                                <w:right w:val="none" w:sz="0" w:space="0" w:color="auto"/>
                                                                                              </w:divBdr>
                                                                                              <w:divsChild>
                                                                                                <w:div w:id="64658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0709935">
                                                                                      <w:marLeft w:val="0"/>
                                                                                      <w:marRight w:val="0"/>
                                                                                      <w:marTop w:val="0"/>
                                                                                      <w:marBottom w:val="0"/>
                                                                                      <w:divBdr>
                                                                                        <w:top w:val="single" w:sz="4" w:space="0" w:color="B9B9B9"/>
                                                                                        <w:left w:val="none" w:sz="0" w:space="0" w:color="auto"/>
                                                                                        <w:bottom w:val="none" w:sz="0" w:space="0" w:color="auto"/>
                                                                                        <w:right w:val="none" w:sz="0" w:space="0" w:color="auto"/>
                                                                                      </w:divBdr>
                                                                                      <w:divsChild>
                                                                                        <w:div w:id="481387152">
                                                                                          <w:marLeft w:val="0"/>
                                                                                          <w:marRight w:val="0"/>
                                                                                          <w:marTop w:val="0"/>
                                                                                          <w:marBottom w:val="0"/>
                                                                                          <w:divBdr>
                                                                                            <w:top w:val="none" w:sz="0" w:space="0" w:color="auto"/>
                                                                                            <w:left w:val="none" w:sz="0" w:space="0" w:color="auto"/>
                                                                                            <w:bottom w:val="none" w:sz="0" w:space="0" w:color="auto"/>
                                                                                            <w:right w:val="none" w:sz="0" w:space="0" w:color="auto"/>
                                                                                          </w:divBdr>
                                                                                          <w:divsChild>
                                                                                            <w:div w:id="579363535">
                                                                                              <w:marLeft w:val="0"/>
                                                                                              <w:marRight w:val="0"/>
                                                                                              <w:marTop w:val="0"/>
                                                                                              <w:marBottom w:val="0"/>
                                                                                              <w:divBdr>
                                                                                                <w:top w:val="none" w:sz="0" w:space="0" w:color="auto"/>
                                                                                                <w:left w:val="none" w:sz="0" w:space="0" w:color="auto"/>
                                                                                                <w:bottom w:val="none" w:sz="0" w:space="0" w:color="auto"/>
                                                                                                <w:right w:val="none" w:sz="0" w:space="0" w:color="auto"/>
                                                                                              </w:divBdr>
                                                                                              <w:divsChild>
                                                                                                <w:div w:id="661084981">
                                                                                                  <w:marLeft w:val="0"/>
                                                                                                  <w:marRight w:val="0"/>
                                                                                                  <w:marTop w:val="0"/>
                                                                                                  <w:marBottom w:val="0"/>
                                                                                                  <w:divBdr>
                                                                                                    <w:top w:val="none" w:sz="0" w:space="0" w:color="auto"/>
                                                                                                    <w:left w:val="none" w:sz="0" w:space="0" w:color="auto"/>
                                                                                                    <w:bottom w:val="none" w:sz="0" w:space="0" w:color="auto"/>
                                                                                                    <w:right w:val="none" w:sz="0" w:space="0" w:color="auto"/>
                                                                                                  </w:divBdr>
                                                                                                </w:div>
                                                                                              </w:divsChild>
                                                                                            </w:div>
                                                                                            <w:div w:id="1858156402">
                                                                                              <w:marLeft w:val="0"/>
                                                                                              <w:marRight w:val="0"/>
                                                                                              <w:marTop w:val="0"/>
                                                                                              <w:marBottom w:val="0"/>
                                                                                              <w:divBdr>
                                                                                                <w:top w:val="none" w:sz="0" w:space="0" w:color="auto"/>
                                                                                                <w:left w:val="none" w:sz="0" w:space="0" w:color="auto"/>
                                                                                                <w:bottom w:val="none" w:sz="0" w:space="0" w:color="auto"/>
                                                                                                <w:right w:val="none" w:sz="0" w:space="0" w:color="auto"/>
                                                                                              </w:divBdr>
                                                                                              <w:divsChild>
                                                                                                <w:div w:id="955254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707879">
                                                                                      <w:marLeft w:val="0"/>
                                                                                      <w:marRight w:val="0"/>
                                                                                      <w:marTop w:val="0"/>
                                                                                      <w:marBottom w:val="0"/>
                                                                                      <w:divBdr>
                                                                                        <w:top w:val="single" w:sz="4" w:space="0" w:color="B9B9B9"/>
                                                                                        <w:left w:val="none" w:sz="0" w:space="0" w:color="auto"/>
                                                                                        <w:bottom w:val="none" w:sz="0" w:space="0" w:color="auto"/>
                                                                                        <w:right w:val="none" w:sz="0" w:space="0" w:color="auto"/>
                                                                                      </w:divBdr>
                                                                                      <w:divsChild>
                                                                                        <w:div w:id="425882384">
                                                                                          <w:marLeft w:val="0"/>
                                                                                          <w:marRight w:val="0"/>
                                                                                          <w:marTop w:val="0"/>
                                                                                          <w:marBottom w:val="0"/>
                                                                                          <w:divBdr>
                                                                                            <w:top w:val="none" w:sz="0" w:space="0" w:color="auto"/>
                                                                                            <w:left w:val="none" w:sz="0" w:space="0" w:color="auto"/>
                                                                                            <w:bottom w:val="none" w:sz="0" w:space="0" w:color="auto"/>
                                                                                            <w:right w:val="none" w:sz="0" w:space="0" w:color="auto"/>
                                                                                          </w:divBdr>
                                                                                          <w:divsChild>
                                                                                            <w:div w:id="1081486740">
                                                                                              <w:marLeft w:val="0"/>
                                                                                              <w:marRight w:val="0"/>
                                                                                              <w:marTop w:val="0"/>
                                                                                              <w:marBottom w:val="0"/>
                                                                                              <w:divBdr>
                                                                                                <w:top w:val="none" w:sz="0" w:space="0" w:color="auto"/>
                                                                                                <w:left w:val="none" w:sz="0" w:space="0" w:color="auto"/>
                                                                                                <w:bottom w:val="none" w:sz="0" w:space="0" w:color="auto"/>
                                                                                                <w:right w:val="none" w:sz="0" w:space="0" w:color="auto"/>
                                                                                              </w:divBdr>
                                                                                              <w:divsChild>
                                                                                                <w:div w:id="1806045564">
                                                                                                  <w:marLeft w:val="0"/>
                                                                                                  <w:marRight w:val="0"/>
                                                                                                  <w:marTop w:val="0"/>
                                                                                                  <w:marBottom w:val="0"/>
                                                                                                  <w:divBdr>
                                                                                                    <w:top w:val="none" w:sz="0" w:space="0" w:color="auto"/>
                                                                                                    <w:left w:val="none" w:sz="0" w:space="0" w:color="auto"/>
                                                                                                    <w:bottom w:val="none" w:sz="0" w:space="0" w:color="auto"/>
                                                                                                    <w:right w:val="none" w:sz="0" w:space="0" w:color="auto"/>
                                                                                                  </w:divBdr>
                                                                                                </w:div>
                                                                                              </w:divsChild>
                                                                                            </w:div>
                                                                                            <w:div w:id="1107504974">
                                                                                              <w:marLeft w:val="0"/>
                                                                                              <w:marRight w:val="0"/>
                                                                                              <w:marTop w:val="0"/>
                                                                                              <w:marBottom w:val="0"/>
                                                                                              <w:divBdr>
                                                                                                <w:top w:val="none" w:sz="0" w:space="0" w:color="auto"/>
                                                                                                <w:left w:val="none" w:sz="0" w:space="0" w:color="auto"/>
                                                                                                <w:bottom w:val="none" w:sz="0" w:space="0" w:color="auto"/>
                                                                                                <w:right w:val="none" w:sz="0" w:space="0" w:color="auto"/>
                                                                                              </w:divBdr>
                                                                                              <w:divsChild>
                                                                                                <w:div w:id="17604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3404901">
                                                                                      <w:marLeft w:val="0"/>
                                                                                      <w:marRight w:val="0"/>
                                                                                      <w:marTop w:val="0"/>
                                                                                      <w:marBottom w:val="0"/>
                                                                                      <w:divBdr>
                                                                                        <w:top w:val="single" w:sz="4" w:space="0" w:color="B9B9B9"/>
                                                                                        <w:left w:val="none" w:sz="0" w:space="0" w:color="auto"/>
                                                                                        <w:bottom w:val="none" w:sz="0" w:space="0" w:color="auto"/>
                                                                                        <w:right w:val="none" w:sz="0" w:space="0" w:color="auto"/>
                                                                                      </w:divBdr>
                                                                                      <w:divsChild>
                                                                                        <w:div w:id="461575505">
                                                                                          <w:marLeft w:val="0"/>
                                                                                          <w:marRight w:val="0"/>
                                                                                          <w:marTop w:val="0"/>
                                                                                          <w:marBottom w:val="0"/>
                                                                                          <w:divBdr>
                                                                                            <w:top w:val="none" w:sz="0" w:space="0" w:color="auto"/>
                                                                                            <w:left w:val="none" w:sz="0" w:space="0" w:color="auto"/>
                                                                                            <w:bottom w:val="none" w:sz="0" w:space="0" w:color="auto"/>
                                                                                            <w:right w:val="none" w:sz="0" w:space="0" w:color="auto"/>
                                                                                          </w:divBdr>
                                                                                          <w:divsChild>
                                                                                            <w:div w:id="368459448">
                                                                                              <w:marLeft w:val="0"/>
                                                                                              <w:marRight w:val="0"/>
                                                                                              <w:marTop w:val="0"/>
                                                                                              <w:marBottom w:val="0"/>
                                                                                              <w:divBdr>
                                                                                                <w:top w:val="none" w:sz="0" w:space="0" w:color="auto"/>
                                                                                                <w:left w:val="none" w:sz="0" w:space="0" w:color="auto"/>
                                                                                                <w:bottom w:val="none" w:sz="0" w:space="0" w:color="auto"/>
                                                                                                <w:right w:val="none" w:sz="0" w:space="0" w:color="auto"/>
                                                                                              </w:divBdr>
                                                                                              <w:divsChild>
                                                                                                <w:div w:id="450827162">
                                                                                                  <w:marLeft w:val="0"/>
                                                                                                  <w:marRight w:val="0"/>
                                                                                                  <w:marTop w:val="0"/>
                                                                                                  <w:marBottom w:val="0"/>
                                                                                                  <w:divBdr>
                                                                                                    <w:top w:val="none" w:sz="0" w:space="0" w:color="auto"/>
                                                                                                    <w:left w:val="none" w:sz="0" w:space="0" w:color="auto"/>
                                                                                                    <w:bottom w:val="none" w:sz="0" w:space="0" w:color="auto"/>
                                                                                                    <w:right w:val="none" w:sz="0" w:space="0" w:color="auto"/>
                                                                                                  </w:divBdr>
                                                                                                </w:div>
                                                                                              </w:divsChild>
                                                                                            </w:div>
                                                                                            <w:div w:id="2033342664">
                                                                                              <w:marLeft w:val="0"/>
                                                                                              <w:marRight w:val="0"/>
                                                                                              <w:marTop w:val="0"/>
                                                                                              <w:marBottom w:val="0"/>
                                                                                              <w:divBdr>
                                                                                                <w:top w:val="none" w:sz="0" w:space="0" w:color="auto"/>
                                                                                                <w:left w:val="none" w:sz="0" w:space="0" w:color="auto"/>
                                                                                                <w:bottom w:val="none" w:sz="0" w:space="0" w:color="auto"/>
                                                                                                <w:right w:val="none" w:sz="0" w:space="0" w:color="auto"/>
                                                                                              </w:divBdr>
                                                                                              <w:divsChild>
                                                                                                <w:div w:id="1011299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788496">
                                                                                      <w:marLeft w:val="0"/>
                                                                                      <w:marRight w:val="0"/>
                                                                                      <w:marTop w:val="0"/>
                                                                                      <w:marBottom w:val="0"/>
                                                                                      <w:divBdr>
                                                                                        <w:top w:val="single" w:sz="4" w:space="0" w:color="B9B9B9"/>
                                                                                        <w:left w:val="none" w:sz="0" w:space="0" w:color="auto"/>
                                                                                        <w:bottom w:val="none" w:sz="0" w:space="0" w:color="auto"/>
                                                                                        <w:right w:val="none" w:sz="0" w:space="0" w:color="auto"/>
                                                                                      </w:divBdr>
                                                                                      <w:divsChild>
                                                                                        <w:div w:id="1056398715">
                                                                                          <w:marLeft w:val="0"/>
                                                                                          <w:marRight w:val="0"/>
                                                                                          <w:marTop w:val="0"/>
                                                                                          <w:marBottom w:val="0"/>
                                                                                          <w:divBdr>
                                                                                            <w:top w:val="none" w:sz="0" w:space="0" w:color="auto"/>
                                                                                            <w:left w:val="none" w:sz="0" w:space="0" w:color="auto"/>
                                                                                            <w:bottom w:val="none" w:sz="0" w:space="0" w:color="auto"/>
                                                                                            <w:right w:val="none" w:sz="0" w:space="0" w:color="auto"/>
                                                                                          </w:divBdr>
                                                                                          <w:divsChild>
                                                                                            <w:div w:id="581529032">
                                                                                              <w:marLeft w:val="0"/>
                                                                                              <w:marRight w:val="0"/>
                                                                                              <w:marTop w:val="0"/>
                                                                                              <w:marBottom w:val="0"/>
                                                                                              <w:divBdr>
                                                                                                <w:top w:val="none" w:sz="0" w:space="0" w:color="auto"/>
                                                                                                <w:left w:val="none" w:sz="0" w:space="0" w:color="auto"/>
                                                                                                <w:bottom w:val="none" w:sz="0" w:space="0" w:color="auto"/>
                                                                                                <w:right w:val="none" w:sz="0" w:space="0" w:color="auto"/>
                                                                                              </w:divBdr>
                                                                                              <w:divsChild>
                                                                                                <w:div w:id="1665550021">
                                                                                                  <w:marLeft w:val="0"/>
                                                                                                  <w:marRight w:val="0"/>
                                                                                                  <w:marTop w:val="0"/>
                                                                                                  <w:marBottom w:val="0"/>
                                                                                                  <w:divBdr>
                                                                                                    <w:top w:val="none" w:sz="0" w:space="0" w:color="auto"/>
                                                                                                    <w:left w:val="none" w:sz="0" w:space="0" w:color="auto"/>
                                                                                                    <w:bottom w:val="none" w:sz="0" w:space="0" w:color="auto"/>
                                                                                                    <w:right w:val="none" w:sz="0" w:space="0" w:color="auto"/>
                                                                                                  </w:divBdr>
                                                                                                </w:div>
                                                                                              </w:divsChild>
                                                                                            </w:div>
                                                                                            <w:div w:id="1898935377">
                                                                                              <w:marLeft w:val="0"/>
                                                                                              <w:marRight w:val="0"/>
                                                                                              <w:marTop w:val="0"/>
                                                                                              <w:marBottom w:val="0"/>
                                                                                              <w:divBdr>
                                                                                                <w:top w:val="none" w:sz="0" w:space="0" w:color="auto"/>
                                                                                                <w:left w:val="none" w:sz="0" w:space="0" w:color="auto"/>
                                                                                                <w:bottom w:val="none" w:sz="0" w:space="0" w:color="auto"/>
                                                                                                <w:right w:val="none" w:sz="0" w:space="0" w:color="auto"/>
                                                                                              </w:divBdr>
                                                                                              <w:divsChild>
                                                                                                <w:div w:id="580943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7146803">
                                                                                      <w:marLeft w:val="0"/>
                                                                                      <w:marRight w:val="0"/>
                                                                                      <w:marTop w:val="0"/>
                                                                                      <w:marBottom w:val="0"/>
                                                                                      <w:divBdr>
                                                                                        <w:top w:val="single" w:sz="4" w:space="0" w:color="B9B9B9"/>
                                                                                        <w:left w:val="none" w:sz="0" w:space="0" w:color="auto"/>
                                                                                        <w:bottom w:val="none" w:sz="0" w:space="0" w:color="auto"/>
                                                                                        <w:right w:val="none" w:sz="0" w:space="0" w:color="auto"/>
                                                                                      </w:divBdr>
                                                                                      <w:divsChild>
                                                                                        <w:div w:id="2047442014">
                                                                                          <w:marLeft w:val="0"/>
                                                                                          <w:marRight w:val="0"/>
                                                                                          <w:marTop w:val="0"/>
                                                                                          <w:marBottom w:val="0"/>
                                                                                          <w:divBdr>
                                                                                            <w:top w:val="none" w:sz="0" w:space="0" w:color="auto"/>
                                                                                            <w:left w:val="none" w:sz="0" w:space="0" w:color="auto"/>
                                                                                            <w:bottom w:val="none" w:sz="0" w:space="0" w:color="auto"/>
                                                                                            <w:right w:val="none" w:sz="0" w:space="0" w:color="auto"/>
                                                                                          </w:divBdr>
                                                                                          <w:divsChild>
                                                                                            <w:div w:id="1283342276">
                                                                                              <w:marLeft w:val="0"/>
                                                                                              <w:marRight w:val="0"/>
                                                                                              <w:marTop w:val="0"/>
                                                                                              <w:marBottom w:val="0"/>
                                                                                              <w:divBdr>
                                                                                                <w:top w:val="none" w:sz="0" w:space="0" w:color="auto"/>
                                                                                                <w:left w:val="none" w:sz="0" w:space="0" w:color="auto"/>
                                                                                                <w:bottom w:val="none" w:sz="0" w:space="0" w:color="auto"/>
                                                                                                <w:right w:val="none" w:sz="0" w:space="0" w:color="auto"/>
                                                                                              </w:divBdr>
                                                                                              <w:divsChild>
                                                                                                <w:div w:id="755053700">
                                                                                                  <w:marLeft w:val="0"/>
                                                                                                  <w:marRight w:val="0"/>
                                                                                                  <w:marTop w:val="0"/>
                                                                                                  <w:marBottom w:val="0"/>
                                                                                                  <w:divBdr>
                                                                                                    <w:top w:val="none" w:sz="0" w:space="0" w:color="auto"/>
                                                                                                    <w:left w:val="none" w:sz="0" w:space="0" w:color="auto"/>
                                                                                                    <w:bottom w:val="none" w:sz="0" w:space="0" w:color="auto"/>
                                                                                                    <w:right w:val="none" w:sz="0" w:space="0" w:color="auto"/>
                                                                                                  </w:divBdr>
                                                                                                </w:div>
                                                                                              </w:divsChild>
                                                                                            </w:div>
                                                                                            <w:div w:id="2019890868">
                                                                                              <w:marLeft w:val="0"/>
                                                                                              <w:marRight w:val="0"/>
                                                                                              <w:marTop w:val="0"/>
                                                                                              <w:marBottom w:val="0"/>
                                                                                              <w:divBdr>
                                                                                                <w:top w:val="none" w:sz="0" w:space="0" w:color="auto"/>
                                                                                                <w:left w:val="none" w:sz="0" w:space="0" w:color="auto"/>
                                                                                                <w:bottom w:val="none" w:sz="0" w:space="0" w:color="auto"/>
                                                                                                <w:right w:val="none" w:sz="0" w:space="0" w:color="auto"/>
                                                                                              </w:divBdr>
                                                                                              <w:divsChild>
                                                                                                <w:div w:id="1701201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035490">
                                                                                      <w:marLeft w:val="0"/>
                                                                                      <w:marRight w:val="0"/>
                                                                                      <w:marTop w:val="0"/>
                                                                                      <w:marBottom w:val="0"/>
                                                                                      <w:divBdr>
                                                                                        <w:top w:val="single" w:sz="4" w:space="0" w:color="B9B9B9"/>
                                                                                        <w:left w:val="none" w:sz="0" w:space="0" w:color="auto"/>
                                                                                        <w:bottom w:val="none" w:sz="0" w:space="0" w:color="auto"/>
                                                                                        <w:right w:val="none" w:sz="0" w:space="0" w:color="auto"/>
                                                                                      </w:divBdr>
                                                                                      <w:divsChild>
                                                                                        <w:div w:id="457846132">
                                                                                          <w:marLeft w:val="0"/>
                                                                                          <w:marRight w:val="0"/>
                                                                                          <w:marTop w:val="0"/>
                                                                                          <w:marBottom w:val="0"/>
                                                                                          <w:divBdr>
                                                                                            <w:top w:val="none" w:sz="0" w:space="0" w:color="auto"/>
                                                                                            <w:left w:val="none" w:sz="0" w:space="0" w:color="auto"/>
                                                                                            <w:bottom w:val="none" w:sz="0" w:space="0" w:color="auto"/>
                                                                                            <w:right w:val="none" w:sz="0" w:space="0" w:color="auto"/>
                                                                                          </w:divBdr>
                                                                                          <w:divsChild>
                                                                                            <w:div w:id="1250306291">
                                                                                              <w:marLeft w:val="0"/>
                                                                                              <w:marRight w:val="0"/>
                                                                                              <w:marTop w:val="0"/>
                                                                                              <w:marBottom w:val="0"/>
                                                                                              <w:divBdr>
                                                                                                <w:top w:val="none" w:sz="0" w:space="0" w:color="auto"/>
                                                                                                <w:left w:val="none" w:sz="0" w:space="0" w:color="auto"/>
                                                                                                <w:bottom w:val="none" w:sz="0" w:space="0" w:color="auto"/>
                                                                                                <w:right w:val="none" w:sz="0" w:space="0" w:color="auto"/>
                                                                                              </w:divBdr>
                                                                                              <w:divsChild>
                                                                                                <w:div w:id="246575821">
                                                                                                  <w:marLeft w:val="0"/>
                                                                                                  <w:marRight w:val="0"/>
                                                                                                  <w:marTop w:val="0"/>
                                                                                                  <w:marBottom w:val="0"/>
                                                                                                  <w:divBdr>
                                                                                                    <w:top w:val="none" w:sz="0" w:space="0" w:color="auto"/>
                                                                                                    <w:left w:val="none" w:sz="0" w:space="0" w:color="auto"/>
                                                                                                    <w:bottom w:val="none" w:sz="0" w:space="0" w:color="auto"/>
                                                                                                    <w:right w:val="none" w:sz="0" w:space="0" w:color="auto"/>
                                                                                                  </w:divBdr>
                                                                                                </w:div>
                                                                                              </w:divsChild>
                                                                                            </w:div>
                                                                                            <w:div w:id="1852527706">
                                                                                              <w:marLeft w:val="0"/>
                                                                                              <w:marRight w:val="0"/>
                                                                                              <w:marTop w:val="0"/>
                                                                                              <w:marBottom w:val="0"/>
                                                                                              <w:divBdr>
                                                                                                <w:top w:val="none" w:sz="0" w:space="0" w:color="auto"/>
                                                                                                <w:left w:val="none" w:sz="0" w:space="0" w:color="auto"/>
                                                                                                <w:bottom w:val="none" w:sz="0" w:space="0" w:color="auto"/>
                                                                                                <w:right w:val="none" w:sz="0" w:space="0" w:color="auto"/>
                                                                                              </w:divBdr>
                                                                                              <w:divsChild>
                                                                                                <w:div w:id="2101674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2772037">
                                                                                      <w:marLeft w:val="0"/>
                                                                                      <w:marRight w:val="0"/>
                                                                                      <w:marTop w:val="0"/>
                                                                                      <w:marBottom w:val="0"/>
                                                                                      <w:divBdr>
                                                                                        <w:top w:val="single" w:sz="4" w:space="0" w:color="B9B9B9"/>
                                                                                        <w:left w:val="none" w:sz="0" w:space="0" w:color="auto"/>
                                                                                        <w:bottom w:val="none" w:sz="0" w:space="0" w:color="auto"/>
                                                                                        <w:right w:val="none" w:sz="0" w:space="0" w:color="auto"/>
                                                                                      </w:divBdr>
                                                                                      <w:divsChild>
                                                                                        <w:div w:id="1685017802">
                                                                                          <w:marLeft w:val="0"/>
                                                                                          <w:marRight w:val="0"/>
                                                                                          <w:marTop w:val="0"/>
                                                                                          <w:marBottom w:val="0"/>
                                                                                          <w:divBdr>
                                                                                            <w:top w:val="none" w:sz="0" w:space="0" w:color="auto"/>
                                                                                            <w:left w:val="none" w:sz="0" w:space="0" w:color="auto"/>
                                                                                            <w:bottom w:val="none" w:sz="0" w:space="0" w:color="auto"/>
                                                                                            <w:right w:val="none" w:sz="0" w:space="0" w:color="auto"/>
                                                                                          </w:divBdr>
                                                                                          <w:divsChild>
                                                                                            <w:div w:id="1692761760">
                                                                                              <w:marLeft w:val="0"/>
                                                                                              <w:marRight w:val="0"/>
                                                                                              <w:marTop w:val="0"/>
                                                                                              <w:marBottom w:val="0"/>
                                                                                              <w:divBdr>
                                                                                                <w:top w:val="none" w:sz="0" w:space="0" w:color="auto"/>
                                                                                                <w:left w:val="none" w:sz="0" w:space="0" w:color="auto"/>
                                                                                                <w:bottom w:val="none" w:sz="0" w:space="0" w:color="auto"/>
                                                                                                <w:right w:val="none" w:sz="0" w:space="0" w:color="auto"/>
                                                                                              </w:divBdr>
                                                                                              <w:divsChild>
                                                                                                <w:div w:id="2090927974">
                                                                                                  <w:marLeft w:val="0"/>
                                                                                                  <w:marRight w:val="0"/>
                                                                                                  <w:marTop w:val="0"/>
                                                                                                  <w:marBottom w:val="0"/>
                                                                                                  <w:divBdr>
                                                                                                    <w:top w:val="none" w:sz="0" w:space="0" w:color="auto"/>
                                                                                                    <w:left w:val="none" w:sz="0" w:space="0" w:color="auto"/>
                                                                                                    <w:bottom w:val="none" w:sz="0" w:space="0" w:color="auto"/>
                                                                                                    <w:right w:val="none" w:sz="0" w:space="0" w:color="auto"/>
                                                                                                  </w:divBdr>
                                                                                                </w:div>
                                                                                              </w:divsChild>
                                                                                            </w:div>
                                                                                            <w:div w:id="2140026126">
                                                                                              <w:marLeft w:val="0"/>
                                                                                              <w:marRight w:val="0"/>
                                                                                              <w:marTop w:val="0"/>
                                                                                              <w:marBottom w:val="0"/>
                                                                                              <w:divBdr>
                                                                                                <w:top w:val="none" w:sz="0" w:space="0" w:color="auto"/>
                                                                                                <w:left w:val="none" w:sz="0" w:space="0" w:color="auto"/>
                                                                                                <w:bottom w:val="none" w:sz="0" w:space="0" w:color="auto"/>
                                                                                                <w:right w:val="none" w:sz="0" w:space="0" w:color="auto"/>
                                                                                              </w:divBdr>
                                                                                              <w:divsChild>
                                                                                                <w:div w:id="18887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015466">
                                                                                      <w:marLeft w:val="0"/>
                                                                                      <w:marRight w:val="0"/>
                                                                                      <w:marTop w:val="0"/>
                                                                                      <w:marBottom w:val="0"/>
                                                                                      <w:divBdr>
                                                                                        <w:top w:val="single" w:sz="4" w:space="0" w:color="B9B9B9"/>
                                                                                        <w:left w:val="none" w:sz="0" w:space="0" w:color="auto"/>
                                                                                        <w:bottom w:val="none" w:sz="0" w:space="0" w:color="auto"/>
                                                                                        <w:right w:val="none" w:sz="0" w:space="0" w:color="auto"/>
                                                                                      </w:divBdr>
                                                                                      <w:divsChild>
                                                                                        <w:div w:id="528572145">
                                                                                          <w:marLeft w:val="0"/>
                                                                                          <w:marRight w:val="0"/>
                                                                                          <w:marTop w:val="0"/>
                                                                                          <w:marBottom w:val="0"/>
                                                                                          <w:divBdr>
                                                                                            <w:top w:val="none" w:sz="0" w:space="0" w:color="auto"/>
                                                                                            <w:left w:val="none" w:sz="0" w:space="0" w:color="auto"/>
                                                                                            <w:bottom w:val="none" w:sz="0" w:space="0" w:color="auto"/>
                                                                                            <w:right w:val="none" w:sz="0" w:space="0" w:color="auto"/>
                                                                                          </w:divBdr>
                                                                                          <w:divsChild>
                                                                                            <w:div w:id="364329348">
                                                                                              <w:marLeft w:val="0"/>
                                                                                              <w:marRight w:val="0"/>
                                                                                              <w:marTop w:val="0"/>
                                                                                              <w:marBottom w:val="0"/>
                                                                                              <w:divBdr>
                                                                                                <w:top w:val="none" w:sz="0" w:space="0" w:color="auto"/>
                                                                                                <w:left w:val="none" w:sz="0" w:space="0" w:color="auto"/>
                                                                                                <w:bottom w:val="none" w:sz="0" w:space="0" w:color="auto"/>
                                                                                                <w:right w:val="none" w:sz="0" w:space="0" w:color="auto"/>
                                                                                              </w:divBdr>
                                                                                              <w:divsChild>
                                                                                                <w:div w:id="3554936">
                                                                                                  <w:marLeft w:val="0"/>
                                                                                                  <w:marRight w:val="0"/>
                                                                                                  <w:marTop w:val="0"/>
                                                                                                  <w:marBottom w:val="0"/>
                                                                                                  <w:divBdr>
                                                                                                    <w:top w:val="none" w:sz="0" w:space="0" w:color="auto"/>
                                                                                                    <w:left w:val="none" w:sz="0" w:space="0" w:color="auto"/>
                                                                                                    <w:bottom w:val="none" w:sz="0" w:space="0" w:color="auto"/>
                                                                                                    <w:right w:val="none" w:sz="0" w:space="0" w:color="auto"/>
                                                                                                  </w:divBdr>
                                                                                                </w:div>
                                                                                              </w:divsChild>
                                                                                            </w:div>
                                                                                            <w:div w:id="840120047">
                                                                                              <w:marLeft w:val="0"/>
                                                                                              <w:marRight w:val="0"/>
                                                                                              <w:marTop w:val="0"/>
                                                                                              <w:marBottom w:val="0"/>
                                                                                              <w:divBdr>
                                                                                                <w:top w:val="none" w:sz="0" w:space="0" w:color="auto"/>
                                                                                                <w:left w:val="none" w:sz="0" w:space="0" w:color="auto"/>
                                                                                                <w:bottom w:val="none" w:sz="0" w:space="0" w:color="auto"/>
                                                                                                <w:right w:val="none" w:sz="0" w:space="0" w:color="auto"/>
                                                                                              </w:divBdr>
                                                                                              <w:divsChild>
                                                                                                <w:div w:id="978876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7182211">
                                                                                      <w:marLeft w:val="0"/>
                                                                                      <w:marRight w:val="0"/>
                                                                                      <w:marTop w:val="0"/>
                                                                                      <w:marBottom w:val="0"/>
                                                                                      <w:divBdr>
                                                                                        <w:top w:val="single" w:sz="4" w:space="0" w:color="B9B9B9"/>
                                                                                        <w:left w:val="none" w:sz="0" w:space="0" w:color="auto"/>
                                                                                        <w:bottom w:val="none" w:sz="0" w:space="0" w:color="auto"/>
                                                                                        <w:right w:val="none" w:sz="0" w:space="0" w:color="auto"/>
                                                                                      </w:divBdr>
                                                                                      <w:divsChild>
                                                                                        <w:div w:id="1904486281">
                                                                                          <w:marLeft w:val="0"/>
                                                                                          <w:marRight w:val="0"/>
                                                                                          <w:marTop w:val="0"/>
                                                                                          <w:marBottom w:val="0"/>
                                                                                          <w:divBdr>
                                                                                            <w:top w:val="none" w:sz="0" w:space="0" w:color="auto"/>
                                                                                            <w:left w:val="none" w:sz="0" w:space="0" w:color="auto"/>
                                                                                            <w:bottom w:val="none" w:sz="0" w:space="0" w:color="auto"/>
                                                                                            <w:right w:val="none" w:sz="0" w:space="0" w:color="auto"/>
                                                                                          </w:divBdr>
                                                                                          <w:divsChild>
                                                                                            <w:div w:id="618680445">
                                                                                              <w:marLeft w:val="0"/>
                                                                                              <w:marRight w:val="0"/>
                                                                                              <w:marTop w:val="0"/>
                                                                                              <w:marBottom w:val="0"/>
                                                                                              <w:divBdr>
                                                                                                <w:top w:val="none" w:sz="0" w:space="0" w:color="auto"/>
                                                                                                <w:left w:val="none" w:sz="0" w:space="0" w:color="auto"/>
                                                                                                <w:bottom w:val="none" w:sz="0" w:space="0" w:color="auto"/>
                                                                                                <w:right w:val="none" w:sz="0" w:space="0" w:color="auto"/>
                                                                                              </w:divBdr>
                                                                                              <w:divsChild>
                                                                                                <w:div w:id="1304772843">
                                                                                                  <w:marLeft w:val="0"/>
                                                                                                  <w:marRight w:val="0"/>
                                                                                                  <w:marTop w:val="0"/>
                                                                                                  <w:marBottom w:val="0"/>
                                                                                                  <w:divBdr>
                                                                                                    <w:top w:val="none" w:sz="0" w:space="0" w:color="auto"/>
                                                                                                    <w:left w:val="none" w:sz="0" w:space="0" w:color="auto"/>
                                                                                                    <w:bottom w:val="none" w:sz="0" w:space="0" w:color="auto"/>
                                                                                                    <w:right w:val="none" w:sz="0" w:space="0" w:color="auto"/>
                                                                                                  </w:divBdr>
                                                                                                </w:div>
                                                                                              </w:divsChild>
                                                                                            </w:div>
                                                                                            <w:div w:id="1395547872">
                                                                                              <w:marLeft w:val="0"/>
                                                                                              <w:marRight w:val="0"/>
                                                                                              <w:marTop w:val="0"/>
                                                                                              <w:marBottom w:val="0"/>
                                                                                              <w:divBdr>
                                                                                                <w:top w:val="none" w:sz="0" w:space="0" w:color="auto"/>
                                                                                                <w:left w:val="none" w:sz="0" w:space="0" w:color="auto"/>
                                                                                                <w:bottom w:val="none" w:sz="0" w:space="0" w:color="auto"/>
                                                                                                <w:right w:val="none" w:sz="0" w:space="0" w:color="auto"/>
                                                                                              </w:divBdr>
                                                                                              <w:divsChild>
                                                                                                <w:div w:id="197139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26809">
                                                                                      <w:marLeft w:val="0"/>
                                                                                      <w:marRight w:val="0"/>
                                                                                      <w:marTop w:val="0"/>
                                                                                      <w:marBottom w:val="0"/>
                                                                                      <w:divBdr>
                                                                                        <w:top w:val="single" w:sz="4" w:space="0" w:color="B9B9B9"/>
                                                                                        <w:left w:val="none" w:sz="0" w:space="0" w:color="auto"/>
                                                                                        <w:bottom w:val="none" w:sz="0" w:space="0" w:color="auto"/>
                                                                                        <w:right w:val="none" w:sz="0" w:space="0" w:color="auto"/>
                                                                                      </w:divBdr>
                                                                                      <w:divsChild>
                                                                                        <w:div w:id="96488339">
                                                                                          <w:marLeft w:val="0"/>
                                                                                          <w:marRight w:val="0"/>
                                                                                          <w:marTop w:val="0"/>
                                                                                          <w:marBottom w:val="0"/>
                                                                                          <w:divBdr>
                                                                                            <w:top w:val="none" w:sz="0" w:space="0" w:color="auto"/>
                                                                                            <w:left w:val="none" w:sz="0" w:space="0" w:color="auto"/>
                                                                                            <w:bottom w:val="none" w:sz="0" w:space="0" w:color="auto"/>
                                                                                            <w:right w:val="none" w:sz="0" w:space="0" w:color="auto"/>
                                                                                          </w:divBdr>
                                                                                          <w:divsChild>
                                                                                            <w:div w:id="1614483482">
                                                                                              <w:marLeft w:val="0"/>
                                                                                              <w:marRight w:val="0"/>
                                                                                              <w:marTop w:val="0"/>
                                                                                              <w:marBottom w:val="0"/>
                                                                                              <w:divBdr>
                                                                                                <w:top w:val="none" w:sz="0" w:space="0" w:color="auto"/>
                                                                                                <w:left w:val="none" w:sz="0" w:space="0" w:color="auto"/>
                                                                                                <w:bottom w:val="none" w:sz="0" w:space="0" w:color="auto"/>
                                                                                                <w:right w:val="none" w:sz="0" w:space="0" w:color="auto"/>
                                                                                              </w:divBdr>
                                                                                              <w:divsChild>
                                                                                                <w:div w:id="467091756">
                                                                                                  <w:marLeft w:val="0"/>
                                                                                                  <w:marRight w:val="0"/>
                                                                                                  <w:marTop w:val="0"/>
                                                                                                  <w:marBottom w:val="0"/>
                                                                                                  <w:divBdr>
                                                                                                    <w:top w:val="none" w:sz="0" w:space="0" w:color="auto"/>
                                                                                                    <w:left w:val="none" w:sz="0" w:space="0" w:color="auto"/>
                                                                                                    <w:bottom w:val="none" w:sz="0" w:space="0" w:color="auto"/>
                                                                                                    <w:right w:val="none" w:sz="0" w:space="0" w:color="auto"/>
                                                                                                  </w:divBdr>
                                                                                                </w:div>
                                                                                              </w:divsChild>
                                                                                            </w:div>
                                                                                            <w:div w:id="2043239037">
                                                                                              <w:marLeft w:val="0"/>
                                                                                              <w:marRight w:val="0"/>
                                                                                              <w:marTop w:val="0"/>
                                                                                              <w:marBottom w:val="0"/>
                                                                                              <w:divBdr>
                                                                                                <w:top w:val="none" w:sz="0" w:space="0" w:color="auto"/>
                                                                                                <w:left w:val="none" w:sz="0" w:space="0" w:color="auto"/>
                                                                                                <w:bottom w:val="none" w:sz="0" w:space="0" w:color="auto"/>
                                                                                                <w:right w:val="none" w:sz="0" w:space="0" w:color="auto"/>
                                                                                              </w:divBdr>
                                                                                              <w:divsChild>
                                                                                                <w:div w:id="1423842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512887">
                                                                                      <w:marLeft w:val="0"/>
                                                                                      <w:marRight w:val="0"/>
                                                                                      <w:marTop w:val="0"/>
                                                                                      <w:marBottom w:val="0"/>
                                                                                      <w:divBdr>
                                                                                        <w:top w:val="single" w:sz="4" w:space="0" w:color="B9B9B9"/>
                                                                                        <w:left w:val="none" w:sz="0" w:space="0" w:color="auto"/>
                                                                                        <w:bottom w:val="none" w:sz="0" w:space="0" w:color="auto"/>
                                                                                        <w:right w:val="none" w:sz="0" w:space="0" w:color="auto"/>
                                                                                      </w:divBdr>
                                                                                      <w:divsChild>
                                                                                        <w:div w:id="933709674">
                                                                                          <w:marLeft w:val="0"/>
                                                                                          <w:marRight w:val="0"/>
                                                                                          <w:marTop w:val="0"/>
                                                                                          <w:marBottom w:val="0"/>
                                                                                          <w:divBdr>
                                                                                            <w:top w:val="none" w:sz="0" w:space="0" w:color="auto"/>
                                                                                            <w:left w:val="none" w:sz="0" w:space="0" w:color="auto"/>
                                                                                            <w:bottom w:val="none" w:sz="0" w:space="0" w:color="auto"/>
                                                                                            <w:right w:val="none" w:sz="0" w:space="0" w:color="auto"/>
                                                                                          </w:divBdr>
                                                                                          <w:divsChild>
                                                                                            <w:div w:id="729813742">
                                                                                              <w:marLeft w:val="0"/>
                                                                                              <w:marRight w:val="0"/>
                                                                                              <w:marTop w:val="0"/>
                                                                                              <w:marBottom w:val="0"/>
                                                                                              <w:divBdr>
                                                                                                <w:top w:val="none" w:sz="0" w:space="0" w:color="auto"/>
                                                                                                <w:left w:val="none" w:sz="0" w:space="0" w:color="auto"/>
                                                                                                <w:bottom w:val="none" w:sz="0" w:space="0" w:color="auto"/>
                                                                                                <w:right w:val="none" w:sz="0" w:space="0" w:color="auto"/>
                                                                                              </w:divBdr>
                                                                                              <w:divsChild>
                                                                                                <w:div w:id="439760621">
                                                                                                  <w:marLeft w:val="0"/>
                                                                                                  <w:marRight w:val="0"/>
                                                                                                  <w:marTop w:val="0"/>
                                                                                                  <w:marBottom w:val="0"/>
                                                                                                  <w:divBdr>
                                                                                                    <w:top w:val="none" w:sz="0" w:space="0" w:color="auto"/>
                                                                                                    <w:left w:val="none" w:sz="0" w:space="0" w:color="auto"/>
                                                                                                    <w:bottom w:val="none" w:sz="0" w:space="0" w:color="auto"/>
                                                                                                    <w:right w:val="none" w:sz="0" w:space="0" w:color="auto"/>
                                                                                                  </w:divBdr>
                                                                                                </w:div>
                                                                                              </w:divsChild>
                                                                                            </w:div>
                                                                                            <w:div w:id="1744906804">
                                                                                              <w:marLeft w:val="0"/>
                                                                                              <w:marRight w:val="0"/>
                                                                                              <w:marTop w:val="0"/>
                                                                                              <w:marBottom w:val="0"/>
                                                                                              <w:divBdr>
                                                                                                <w:top w:val="none" w:sz="0" w:space="0" w:color="auto"/>
                                                                                                <w:left w:val="none" w:sz="0" w:space="0" w:color="auto"/>
                                                                                                <w:bottom w:val="none" w:sz="0" w:space="0" w:color="auto"/>
                                                                                                <w:right w:val="none" w:sz="0" w:space="0" w:color="auto"/>
                                                                                              </w:divBdr>
                                                                                              <w:divsChild>
                                                                                                <w:div w:id="108240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4860981">
                                                                                      <w:marLeft w:val="0"/>
                                                                                      <w:marRight w:val="0"/>
                                                                                      <w:marTop w:val="0"/>
                                                                                      <w:marBottom w:val="0"/>
                                                                                      <w:divBdr>
                                                                                        <w:top w:val="single" w:sz="4" w:space="0" w:color="B9B9B9"/>
                                                                                        <w:left w:val="none" w:sz="0" w:space="0" w:color="auto"/>
                                                                                        <w:bottom w:val="none" w:sz="0" w:space="0" w:color="auto"/>
                                                                                        <w:right w:val="none" w:sz="0" w:space="0" w:color="auto"/>
                                                                                      </w:divBdr>
                                                                                      <w:divsChild>
                                                                                        <w:div w:id="629092017">
                                                                                          <w:marLeft w:val="0"/>
                                                                                          <w:marRight w:val="0"/>
                                                                                          <w:marTop w:val="0"/>
                                                                                          <w:marBottom w:val="0"/>
                                                                                          <w:divBdr>
                                                                                            <w:top w:val="none" w:sz="0" w:space="0" w:color="auto"/>
                                                                                            <w:left w:val="none" w:sz="0" w:space="0" w:color="auto"/>
                                                                                            <w:bottom w:val="none" w:sz="0" w:space="0" w:color="auto"/>
                                                                                            <w:right w:val="none" w:sz="0" w:space="0" w:color="auto"/>
                                                                                          </w:divBdr>
                                                                                          <w:divsChild>
                                                                                            <w:div w:id="493568180">
                                                                                              <w:marLeft w:val="0"/>
                                                                                              <w:marRight w:val="0"/>
                                                                                              <w:marTop w:val="0"/>
                                                                                              <w:marBottom w:val="0"/>
                                                                                              <w:divBdr>
                                                                                                <w:top w:val="none" w:sz="0" w:space="0" w:color="auto"/>
                                                                                                <w:left w:val="none" w:sz="0" w:space="0" w:color="auto"/>
                                                                                                <w:bottom w:val="none" w:sz="0" w:space="0" w:color="auto"/>
                                                                                                <w:right w:val="none" w:sz="0" w:space="0" w:color="auto"/>
                                                                                              </w:divBdr>
                                                                                              <w:divsChild>
                                                                                                <w:div w:id="2089229762">
                                                                                                  <w:marLeft w:val="0"/>
                                                                                                  <w:marRight w:val="0"/>
                                                                                                  <w:marTop w:val="0"/>
                                                                                                  <w:marBottom w:val="0"/>
                                                                                                  <w:divBdr>
                                                                                                    <w:top w:val="none" w:sz="0" w:space="0" w:color="auto"/>
                                                                                                    <w:left w:val="none" w:sz="0" w:space="0" w:color="auto"/>
                                                                                                    <w:bottom w:val="none" w:sz="0" w:space="0" w:color="auto"/>
                                                                                                    <w:right w:val="none" w:sz="0" w:space="0" w:color="auto"/>
                                                                                                  </w:divBdr>
                                                                                                </w:div>
                                                                                              </w:divsChild>
                                                                                            </w:div>
                                                                                            <w:div w:id="1923444224">
                                                                                              <w:marLeft w:val="0"/>
                                                                                              <w:marRight w:val="0"/>
                                                                                              <w:marTop w:val="0"/>
                                                                                              <w:marBottom w:val="0"/>
                                                                                              <w:divBdr>
                                                                                                <w:top w:val="none" w:sz="0" w:space="0" w:color="auto"/>
                                                                                                <w:left w:val="none" w:sz="0" w:space="0" w:color="auto"/>
                                                                                                <w:bottom w:val="none" w:sz="0" w:space="0" w:color="auto"/>
                                                                                                <w:right w:val="none" w:sz="0" w:space="0" w:color="auto"/>
                                                                                              </w:divBdr>
                                                                                              <w:divsChild>
                                                                                                <w:div w:id="1365641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496254">
                                                                                      <w:marLeft w:val="0"/>
                                                                                      <w:marRight w:val="0"/>
                                                                                      <w:marTop w:val="0"/>
                                                                                      <w:marBottom w:val="0"/>
                                                                                      <w:divBdr>
                                                                                        <w:top w:val="single" w:sz="4" w:space="0" w:color="B9B9B9"/>
                                                                                        <w:left w:val="none" w:sz="0" w:space="0" w:color="auto"/>
                                                                                        <w:bottom w:val="none" w:sz="0" w:space="0" w:color="auto"/>
                                                                                        <w:right w:val="none" w:sz="0" w:space="0" w:color="auto"/>
                                                                                      </w:divBdr>
                                                                                      <w:divsChild>
                                                                                        <w:div w:id="2003970113">
                                                                                          <w:marLeft w:val="0"/>
                                                                                          <w:marRight w:val="0"/>
                                                                                          <w:marTop w:val="0"/>
                                                                                          <w:marBottom w:val="0"/>
                                                                                          <w:divBdr>
                                                                                            <w:top w:val="none" w:sz="0" w:space="0" w:color="auto"/>
                                                                                            <w:left w:val="none" w:sz="0" w:space="0" w:color="auto"/>
                                                                                            <w:bottom w:val="none" w:sz="0" w:space="0" w:color="auto"/>
                                                                                            <w:right w:val="none" w:sz="0" w:space="0" w:color="auto"/>
                                                                                          </w:divBdr>
                                                                                          <w:divsChild>
                                                                                            <w:div w:id="1018311073">
                                                                                              <w:marLeft w:val="0"/>
                                                                                              <w:marRight w:val="0"/>
                                                                                              <w:marTop w:val="0"/>
                                                                                              <w:marBottom w:val="0"/>
                                                                                              <w:divBdr>
                                                                                                <w:top w:val="none" w:sz="0" w:space="0" w:color="auto"/>
                                                                                                <w:left w:val="none" w:sz="0" w:space="0" w:color="auto"/>
                                                                                                <w:bottom w:val="none" w:sz="0" w:space="0" w:color="auto"/>
                                                                                                <w:right w:val="none" w:sz="0" w:space="0" w:color="auto"/>
                                                                                              </w:divBdr>
                                                                                              <w:divsChild>
                                                                                                <w:div w:id="2102675859">
                                                                                                  <w:marLeft w:val="0"/>
                                                                                                  <w:marRight w:val="0"/>
                                                                                                  <w:marTop w:val="0"/>
                                                                                                  <w:marBottom w:val="0"/>
                                                                                                  <w:divBdr>
                                                                                                    <w:top w:val="none" w:sz="0" w:space="0" w:color="auto"/>
                                                                                                    <w:left w:val="none" w:sz="0" w:space="0" w:color="auto"/>
                                                                                                    <w:bottom w:val="none" w:sz="0" w:space="0" w:color="auto"/>
                                                                                                    <w:right w:val="none" w:sz="0" w:space="0" w:color="auto"/>
                                                                                                  </w:divBdr>
                                                                                                </w:div>
                                                                                              </w:divsChild>
                                                                                            </w:div>
                                                                                            <w:div w:id="1565946387">
                                                                                              <w:marLeft w:val="0"/>
                                                                                              <w:marRight w:val="0"/>
                                                                                              <w:marTop w:val="0"/>
                                                                                              <w:marBottom w:val="0"/>
                                                                                              <w:divBdr>
                                                                                                <w:top w:val="none" w:sz="0" w:space="0" w:color="auto"/>
                                                                                                <w:left w:val="none" w:sz="0" w:space="0" w:color="auto"/>
                                                                                                <w:bottom w:val="none" w:sz="0" w:space="0" w:color="auto"/>
                                                                                                <w:right w:val="none" w:sz="0" w:space="0" w:color="auto"/>
                                                                                              </w:divBdr>
                                                                                              <w:divsChild>
                                                                                                <w:div w:id="182407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7041740">
                                                                                      <w:marLeft w:val="0"/>
                                                                                      <w:marRight w:val="0"/>
                                                                                      <w:marTop w:val="0"/>
                                                                                      <w:marBottom w:val="0"/>
                                                                                      <w:divBdr>
                                                                                        <w:top w:val="single" w:sz="4" w:space="0" w:color="B9B9B9"/>
                                                                                        <w:left w:val="none" w:sz="0" w:space="0" w:color="auto"/>
                                                                                        <w:bottom w:val="none" w:sz="0" w:space="0" w:color="auto"/>
                                                                                        <w:right w:val="none" w:sz="0" w:space="0" w:color="auto"/>
                                                                                      </w:divBdr>
                                                                                      <w:divsChild>
                                                                                        <w:div w:id="31001523">
                                                                                          <w:marLeft w:val="0"/>
                                                                                          <w:marRight w:val="0"/>
                                                                                          <w:marTop w:val="0"/>
                                                                                          <w:marBottom w:val="0"/>
                                                                                          <w:divBdr>
                                                                                            <w:top w:val="none" w:sz="0" w:space="0" w:color="auto"/>
                                                                                            <w:left w:val="none" w:sz="0" w:space="0" w:color="auto"/>
                                                                                            <w:bottom w:val="none" w:sz="0" w:space="0" w:color="auto"/>
                                                                                            <w:right w:val="none" w:sz="0" w:space="0" w:color="auto"/>
                                                                                          </w:divBdr>
                                                                                          <w:divsChild>
                                                                                            <w:div w:id="289215950">
                                                                                              <w:marLeft w:val="0"/>
                                                                                              <w:marRight w:val="0"/>
                                                                                              <w:marTop w:val="0"/>
                                                                                              <w:marBottom w:val="0"/>
                                                                                              <w:divBdr>
                                                                                                <w:top w:val="none" w:sz="0" w:space="0" w:color="auto"/>
                                                                                                <w:left w:val="none" w:sz="0" w:space="0" w:color="auto"/>
                                                                                                <w:bottom w:val="none" w:sz="0" w:space="0" w:color="auto"/>
                                                                                                <w:right w:val="none" w:sz="0" w:space="0" w:color="auto"/>
                                                                                              </w:divBdr>
                                                                                              <w:divsChild>
                                                                                                <w:div w:id="592052401">
                                                                                                  <w:marLeft w:val="0"/>
                                                                                                  <w:marRight w:val="0"/>
                                                                                                  <w:marTop w:val="0"/>
                                                                                                  <w:marBottom w:val="0"/>
                                                                                                  <w:divBdr>
                                                                                                    <w:top w:val="none" w:sz="0" w:space="0" w:color="auto"/>
                                                                                                    <w:left w:val="none" w:sz="0" w:space="0" w:color="auto"/>
                                                                                                    <w:bottom w:val="none" w:sz="0" w:space="0" w:color="auto"/>
                                                                                                    <w:right w:val="none" w:sz="0" w:space="0" w:color="auto"/>
                                                                                                  </w:divBdr>
                                                                                                </w:div>
                                                                                              </w:divsChild>
                                                                                            </w:div>
                                                                                            <w:div w:id="1783568253">
                                                                                              <w:marLeft w:val="0"/>
                                                                                              <w:marRight w:val="0"/>
                                                                                              <w:marTop w:val="0"/>
                                                                                              <w:marBottom w:val="0"/>
                                                                                              <w:divBdr>
                                                                                                <w:top w:val="none" w:sz="0" w:space="0" w:color="auto"/>
                                                                                                <w:left w:val="none" w:sz="0" w:space="0" w:color="auto"/>
                                                                                                <w:bottom w:val="none" w:sz="0" w:space="0" w:color="auto"/>
                                                                                                <w:right w:val="none" w:sz="0" w:space="0" w:color="auto"/>
                                                                                              </w:divBdr>
                                                                                              <w:divsChild>
                                                                                                <w:div w:id="544096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1044931">
                                                                                      <w:marLeft w:val="0"/>
                                                                                      <w:marRight w:val="0"/>
                                                                                      <w:marTop w:val="0"/>
                                                                                      <w:marBottom w:val="0"/>
                                                                                      <w:divBdr>
                                                                                        <w:top w:val="single" w:sz="4" w:space="0" w:color="B9B9B9"/>
                                                                                        <w:left w:val="none" w:sz="0" w:space="0" w:color="auto"/>
                                                                                        <w:bottom w:val="none" w:sz="0" w:space="0" w:color="auto"/>
                                                                                        <w:right w:val="none" w:sz="0" w:space="0" w:color="auto"/>
                                                                                      </w:divBdr>
                                                                                      <w:divsChild>
                                                                                        <w:div w:id="1102922832">
                                                                                          <w:marLeft w:val="0"/>
                                                                                          <w:marRight w:val="0"/>
                                                                                          <w:marTop w:val="0"/>
                                                                                          <w:marBottom w:val="0"/>
                                                                                          <w:divBdr>
                                                                                            <w:top w:val="none" w:sz="0" w:space="0" w:color="auto"/>
                                                                                            <w:left w:val="none" w:sz="0" w:space="0" w:color="auto"/>
                                                                                            <w:bottom w:val="none" w:sz="0" w:space="0" w:color="auto"/>
                                                                                            <w:right w:val="none" w:sz="0" w:space="0" w:color="auto"/>
                                                                                          </w:divBdr>
                                                                                          <w:divsChild>
                                                                                            <w:div w:id="638340118">
                                                                                              <w:marLeft w:val="0"/>
                                                                                              <w:marRight w:val="0"/>
                                                                                              <w:marTop w:val="0"/>
                                                                                              <w:marBottom w:val="0"/>
                                                                                              <w:divBdr>
                                                                                                <w:top w:val="none" w:sz="0" w:space="0" w:color="auto"/>
                                                                                                <w:left w:val="none" w:sz="0" w:space="0" w:color="auto"/>
                                                                                                <w:bottom w:val="none" w:sz="0" w:space="0" w:color="auto"/>
                                                                                                <w:right w:val="none" w:sz="0" w:space="0" w:color="auto"/>
                                                                                              </w:divBdr>
                                                                                              <w:divsChild>
                                                                                                <w:div w:id="349725137">
                                                                                                  <w:marLeft w:val="0"/>
                                                                                                  <w:marRight w:val="0"/>
                                                                                                  <w:marTop w:val="0"/>
                                                                                                  <w:marBottom w:val="0"/>
                                                                                                  <w:divBdr>
                                                                                                    <w:top w:val="none" w:sz="0" w:space="0" w:color="auto"/>
                                                                                                    <w:left w:val="none" w:sz="0" w:space="0" w:color="auto"/>
                                                                                                    <w:bottom w:val="none" w:sz="0" w:space="0" w:color="auto"/>
                                                                                                    <w:right w:val="none" w:sz="0" w:space="0" w:color="auto"/>
                                                                                                  </w:divBdr>
                                                                                                </w:div>
                                                                                              </w:divsChild>
                                                                                            </w:div>
                                                                                            <w:div w:id="847643777">
                                                                                              <w:marLeft w:val="0"/>
                                                                                              <w:marRight w:val="0"/>
                                                                                              <w:marTop w:val="0"/>
                                                                                              <w:marBottom w:val="0"/>
                                                                                              <w:divBdr>
                                                                                                <w:top w:val="none" w:sz="0" w:space="0" w:color="auto"/>
                                                                                                <w:left w:val="none" w:sz="0" w:space="0" w:color="auto"/>
                                                                                                <w:bottom w:val="none" w:sz="0" w:space="0" w:color="auto"/>
                                                                                                <w:right w:val="none" w:sz="0" w:space="0" w:color="auto"/>
                                                                                              </w:divBdr>
                                                                                              <w:divsChild>
                                                                                                <w:div w:id="25632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2816118">
                                                                                      <w:marLeft w:val="0"/>
                                                                                      <w:marRight w:val="0"/>
                                                                                      <w:marTop w:val="0"/>
                                                                                      <w:marBottom w:val="0"/>
                                                                                      <w:divBdr>
                                                                                        <w:top w:val="single" w:sz="4" w:space="0" w:color="B9B9B9"/>
                                                                                        <w:left w:val="none" w:sz="0" w:space="0" w:color="auto"/>
                                                                                        <w:bottom w:val="none" w:sz="0" w:space="0" w:color="auto"/>
                                                                                        <w:right w:val="none" w:sz="0" w:space="0" w:color="auto"/>
                                                                                      </w:divBdr>
                                                                                      <w:divsChild>
                                                                                        <w:div w:id="1433817957">
                                                                                          <w:marLeft w:val="0"/>
                                                                                          <w:marRight w:val="0"/>
                                                                                          <w:marTop w:val="0"/>
                                                                                          <w:marBottom w:val="0"/>
                                                                                          <w:divBdr>
                                                                                            <w:top w:val="none" w:sz="0" w:space="0" w:color="auto"/>
                                                                                            <w:left w:val="none" w:sz="0" w:space="0" w:color="auto"/>
                                                                                            <w:bottom w:val="none" w:sz="0" w:space="0" w:color="auto"/>
                                                                                            <w:right w:val="none" w:sz="0" w:space="0" w:color="auto"/>
                                                                                          </w:divBdr>
                                                                                          <w:divsChild>
                                                                                            <w:div w:id="138420383">
                                                                                              <w:marLeft w:val="0"/>
                                                                                              <w:marRight w:val="0"/>
                                                                                              <w:marTop w:val="0"/>
                                                                                              <w:marBottom w:val="0"/>
                                                                                              <w:divBdr>
                                                                                                <w:top w:val="none" w:sz="0" w:space="0" w:color="auto"/>
                                                                                                <w:left w:val="none" w:sz="0" w:space="0" w:color="auto"/>
                                                                                                <w:bottom w:val="none" w:sz="0" w:space="0" w:color="auto"/>
                                                                                                <w:right w:val="none" w:sz="0" w:space="0" w:color="auto"/>
                                                                                              </w:divBdr>
                                                                                              <w:divsChild>
                                                                                                <w:div w:id="1879662298">
                                                                                                  <w:marLeft w:val="0"/>
                                                                                                  <w:marRight w:val="0"/>
                                                                                                  <w:marTop w:val="0"/>
                                                                                                  <w:marBottom w:val="0"/>
                                                                                                  <w:divBdr>
                                                                                                    <w:top w:val="none" w:sz="0" w:space="0" w:color="auto"/>
                                                                                                    <w:left w:val="none" w:sz="0" w:space="0" w:color="auto"/>
                                                                                                    <w:bottom w:val="none" w:sz="0" w:space="0" w:color="auto"/>
                                                                                                    <w:right w:val="none" w:sz="0" w:space="0" w:color="auto"/>
                                                                                                  </w:divBdr>
                                                                                                </w:div>
                                                                                              </w:divsChild>
                                                                                            </w:div>
                                                                                            <w:div w:id="248201373">
                                                                                              <w:marLeft w:val="0"/>
                                                                                              <w:marRight w:val="0"/>
                                                                                              <w:marTop w:val="0"/>
                                                                                              <w:marBottom w:val="0"/>
                                                                                              <w:divBdr>
                                                                                                <w:top w:val="none" w:sz="0" w:space="0" w:color="auto"/>
                                                                                                <w:left w:val="none" w:sz="0" w:space="0" w:color="auto"/>
                                                                                                <w:bottom w:val="none" w:sz="0" w:space="0" w:color="auto"/>
                                                                                                <w:right w:val="none" w:sz="0" w:space="0" w:color="auto"/>
                                                                                              </w:divBdr>
                                                                                              <w:divsChild>
                                                                                                <w:div w:id="34930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860597">
                                                                                      <w:marLeft w:val="0"/>
                                                                                      <w:marRight w:val="0"/>
                                                                                      <w:marTop w:val="0"/>
                                                                                      <w:marBottom w:val="0"/>
                                                                                      <w:divBdr>
                                                                                        <w:top w:val="single" w:sz="4" w:space="0" w:color="B9B9B9"/>
                                                                                        <w:left w:val="none" w:sz="0" w:space="0" w:color="auto"/>
                                                                                        <w:bottom w:val="none" w:sz="0" w:space="0" w:color="auto"/>
                                                                                        <w:right w:val="none" w:sz="0" w:space="0" w:color="auto"/>
                                                                                      </w:divBdr>
                                                                                      <w:divsChild>
                                                                                        <w:div w:id="1381779400">
                                                                                          <w:marLeft w:val="0"/>
                                                                                          <w:marRight w:val="0"/>
                                                                                          <w:marTop w:val="0"/>
                                                                                          <w:marBottom w:val="0"/>
                                                                                          <w:divBdr>
                                                                                            <w:top w:val="none" w:sz="0" w:space="0" w:color="auto"/>
                                                                                            <w:left w:val="none" w:sz="0" w:space="0" w:color="auto"/>
                                                                                            <w:bottom w:val="none" w:sz="0" w:space="0" w:color="auto"/>
                                                                                            <w:right w:val="none" w:sz="0" w:space="0" w:color="auto"/>
                                                                                          </w:divBdr>
                                                                                          <w:divsChild>
                                                                                            <w:div w:id="385180978">
                                                                                              <w:marLeft w:val="0"/>
                                                                                              <w:marRight w:val="0"/>
                                                                                              <w:marTop w:val="0"/>
                                                                                              <w:marBottom w:val="0"/>
                                                                                              <w:divBdr>
                                                                                                <w:top w:val="none" w:sz="0" w:space="0" w:color="auto"/>
                                                                                                <w:left w:val="none" w:sz="0" w:space="0" w:color="auto"/>
                                                                                                <w:bottom w:val="none" w:sz="0" w:space="0" w:color="auto"/>
                                                                                                <w:right w:val="none" w:sz="0" w:space="0" w:color="auto"/>
                                                                                              </w:divBdr>
                                                                                              <w:divsChild>
                                                                                                <w:div w:id="110050355">
                                                                                                  <w:marLeft w:val="0"/>
                                                                                                  <w:marRight w:val="0"/>
                                                                                                  <w:marTop w:val="0"/>
                                                                                                  <w:marBottom w:val="0"/>
                                                                                                  <w:divBdr>
                                                                                                    <w:top w:val="none" w:sz="0" w:space="0" w:color="auto"/>
                                                                                                    <w:left w:val="none" w:sz="0" w:space="0" w:color="auto"/>
                                                                                                    <w:bottom w:val="none" w:sz="0" w:space="0" w:color="auto"/>
                                                                                                    <w:right w:val="none" w:sz="0" w:space="0" w:color="auto"/>
                                                                                                  </w:divBdr>
                                                                                                </w:div>
                                                                                              </w:divsChild>
                                                                                            </w:div>
                                                                                            <w:div w:id="1636718555">
                                                                                              <w:marLeft w:val="0"/>
                                                                                              <w:marRight w:val="0"/>
                                                                                              <w:marTop w:val="0"/>
                                                                                              <w:marBottom w:val="0"/>
                                                                                              <w:divBdr>
                                                                                                <w:top w:val="none" w:sz="0" w:space="0" w:color="auto"/>
                                                                                                <w:left w:val="none" w:sz="0" w:space="0" w:color="auto"/>
                                                                                                <w:bottom w:val="none" w:sz="0" w:space="0" w:color="auto"/>
                                                                                                <w:right w:val="none" w:sz="0" w:space="0" w:color="auto"/>
                                                                                              </w:divBdr>
                                                                                              <w:divsChild>
                                                                                                <w:div w:id="1510368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4898813">
                                                                                      <w:marLeft w:val="0"/>
                                                                                      <w:marRight w:val="0"/>
                                                                                      <w:marTop w:val="0"/>
                                                                                      <w:marBottom w:val="0"/>
                                                                                      <w:divBdr>
                                                                                        <w:top w:val="single" w:sz="4" w:space="0" w:color="B9B9B9"/>
                                                                                        <w:left w:val="none" w:sz="0" w:space="0" w:color="auto"/>
                                                                                        <w:bottom w:val="none" w:sz="0" w:space="0" w:color="auto"/>
                                                                                        <w:right w:val="none" w:sz="0" w:space="0" w:color="auto"/>
                                                                                      </w:divBdr>
                                                                                      <w:divsChild>
                                                                                        <w:div w:id="1302883418">
                                                                                          <w:marLeft w:val="0"/>
                                                                                          <w:marRight w:val="0"/>
                                                                                          <w:marTop w:val="0"/>
                                                                                          <w:marBottom w:val="0"/>
                                                                                          <w:divBdr>
                                                                                            <w:top w:val="none" w:sz="0" w:space="0" w:color="auto"/>
                                                                                            <w:left w:val="none" w:sz="0" w:space="0" w:color="auto"/>
                                                                                            <w:bottom w:val="none" w:sz="0" w:space="0" w:color="auto"/>
                                                                                            <w:right w:val="none" w:sz="0" w:space="0" w:color="auto"/>
                                                                                          </w:divBdr>
                                                                                          <w:divsChild>
                                                                                            <w:div w:id="1309286593">
                                                                                              <w:marLeft w:val="0"/>
                                                                                              <w:marRight w:val="0"/>
                                                                                              <w:marTop w:val="0"/>
                                                                                              <w:marBottom w:val="0"/>
                                                                                              <w:divBdr>
                                                                                                <w:top w:val="none" w:sz="0" w:space="0" w:color="auto"/>
                                                                                                <w:left w:val="none" w:sz="0" w:space="0" w:color="auto"/>
                                                                                                <w:bottom w:val="none" w:sz="0" w:space="0" w:color="auto"/>
                                                                                                <w:right w:val="none" w:sz="0" w:space="0" w:color="auto"/>
                                                                                              </w:divBdr>
                                                                                              <w:divsChild>
                                                                                                <w:div w:id="1848979138">
                                                                                                  <w:marLeft w:val="0"/>
                                                                                                  <w:marRight w:val="0"/>
                                                                                                  <w:marTop w:val="0"/>
                                                                                                  <w:marBottom w:val="0"/>
                                                                                                  <w:divBdr>
                                                                                                    <w:top w:val="none" w:sz="0" w:space="0" w:color="auto"/>
                                                                                                    <w:left w:val="none" w:sz="0" w:space="0" w:color="auto"/>
                                                                                                    <w:bottom w:val="none" w:sz="0" w:space="0" w:color="auto"/>
                                                                                                    <w:right w:val="none" w:sz="0" w:space="0" w:color="auto"/>
                                                                                                  </w:divBdr>
                                                                                                </w:div>
                                                                                              </w:divsChild>
                                                                                            </w:div>
                                                                                            <w:div w:id="1940483462">
                                                                                              <w:marLeft w:val="0"/>
                                                                                              <w:marRight w:val="0"/>
                                                                                              <w:marTop w:val="0"/>
                                                                                              <w:marBottom w:val="0"/>
                                                                                              <w:divBdr>
                                                                                                <w:top w:val="none" w:sz="0" w:space="0" w:color="auto"/>
                                                                                                <w:left w:val="none" w:sz="0" w:space="0" w:color="auto"/>
                                                                                                <w:bottom w:val="none" w:sz="0" w:space="0" w:color="auto"/>
                                                                                                <w:right w:val="none" w:sz="0" w:space="0" w:color="auto"/>
                                                                                              </w:divBdr>
                                                                                              <w:divsChild>
                                                                                                <w:div w:id="753820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5751548">
                                                                                      <w:marLeft w:val="0"/>
                                                                                      <w:marRight w:val="0"/>
                                                                                      <w:marTop w:val="0"/>
                                                                                      <w:marBottom w:val="0"/>
                                                                                      <w:divBdr>
                                                                                        <w:top w:val="single" w:sz="4" w:space="0" w:color="B9B9B9"/>
                                                                                        <w:left w:val="none" w:sz="0" w:space="0" w:color="auto"/>
                                                                                        <w:bottom w:val="none" w:sz="0" w:space="0" w:color="auto"/>
                                                                                        <w:right w:val="none" w:sz="0" w:space="0" w:color="auto"/>
                                                                                      </w:divBdr>
                                                                                      <w:divsChild>
                                                                                        <w:div w:id="225530748">
                                                                                          <w:marLeft w:val="0"/>
                                                                                          <w:marRight w:val="0"/>
                                                                                          <w:marTop w:val="0"/>
                                                                                          <w:marBottom w:val="0"/>
                                                                                          <w:divBdr>
                                                                                            <w:top w:val="none" w:sz="0" w:space="0" w:color="auto"/>
                                                                                            <w:left w:val="none" w:sz="0" w:space="0" w:color="auto"/>
                                                                                            <w:bottom w:val="none" w:sz="0" w:space="0" w:color="auto"/>
                                                                                            <w:right w:val="none" w:sz="0" w:space="0" w:color="auto"/>
                                                                                          </w:divBdr>
                                                                                          <w:divsChild>
                                                                                            <w:div w:id="1215387056">
                                                                                              <w:marLeft w:val="0"/>
                                                                                              <w:marRight w:val="0"/>
                                                                                              <w:marTop w:val="0"/>
                                                                                              <w:marBottom w:val="0"/>
                                                                                              <w:divBdr>
                                                                                                <w:top w:val="none" w:sz="0" w:space="0" w:color="auto"/>
                                                                                                <w:left w:val="none" w:sz="0" w:space="0" w:color="auto"/>
                                                                                                <w:bottom w:val="none" w:sz="0" w:space="0" w:color="auto"/>
                                                                                                <w:right w:val="none" w:sz="0" w:space="0" w:color="auto"/>
                                                                                              </w:divBdr>
                                                                                              <w:divsChild>
                                                                                                <w:div w:id="492525032">
                                                                                                  <w:marLeft w:val="0"/>
                                                                                                  <w:marRight w:val="0"/>
                                                                                                  <w:marTop w:val="0"/>
                                                                                                  <w:marBottom w:val="0"/>
                                                                                                  <w:divBdr>
                                                                                                    <w:top w:val="none" w:sz="0" w:space="0" w:color="auto"/>
                                                                                                    <w:left w:val="none" w:sz="0" w:space="0" w:color="auto"/>
                                                                                                    <w:bottom w:val="none" w:sz="0" w:space="0" w:color="auto"/>
                                                                                                    <w:right w:val="none" w:sz="0" w:space="0" w:color="auto"/>
                                                                                                  </w:divBdr>
                                                                                                </w:div>
                                                                                              </w:divsChild>
                                                                                            </w:div>
                                                                                            <w:div w:id="1759862788">
                                                                                              <w:marLeft w:val="0"/>
                                                                                              <w:marRight w:val="0"/>
                                                                                              <w:marTop w:val="0"/>
                                                                                              <w:marBottom w:val="0"/>
                                                                                              <w:divBdr>
                                                                                                <w:top w:val="none" w:sz="0" w:space="0" w:color="auto"/>
                                                                                                <w:left w:val="none" w:sz="0" w:space="0" w:color="auto"/>
                                                                                                <w:bottom w:val="none" w:sz="0" w:space="0" w:color="auto"/>
                                                                                                <w:right w:val="none" w:sz="0" w:space="0" w:color="auto"/>
                                                                                              </w:divBdr>
                                                                                              <w:divsChild>
                                                                                                <w:div w:id="1685202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6554224">
                                                                                      <w:marLeft w:val="0"/>
                                                                                      <w:marRight w:val="0"/>
                                                                                      <w:marTop w:val="0"/>
                                                                                      <w:marBottom w:val="0"/>
                                                                                      <w:divBdr>
                                                                                        <w:top w:val="single" w:sz="4" w:space="0" w:color="B9B9B9"/>
                                                                                        <w:left w:val="none" w:sz="0" w:space="0" w:color="auto"/>
                                                                                        <w:bottom w:val="none" w:sz="0" w:space="0" w:color="auto"/>
                                                                                        <w:right w:val="none" w:sz="0" w:space="0" w:color="auto"/>
                                                                                      </w:divBdr>
                                                                                      <w:divsChild>
                                                                                        <w:div w:id="1121076298">
                                                                                          <w:marLeft w:val="0"/>
                                                                                          <w:marRight w:val="0"/>
                                                                                          <w:marTop w:val="0"/>
                                                                                          <w:marBottom w:val="0"/>
                                                                                          <w:divBdr>
                                                                                            <w:top w:val="none" w:sz="0" w:space="0" w:color="auto"/>
                                                                                            <w:left w:val="none" w:sz="0" w:space="0" w:color="auto"/>
                                                                                            <w:bottom w:val="none" w:sz="0" w:space="0" w:color="auto"/>
                                                                                            <w:right w:val="none" w:sz="0" w:space="0" w:color="auto"/>
                                                                                          </w:divBdr>
                                                                                          <w:divsChild>
                                                                                            <w:div w:id="476410803">
                                                                                              <w:marLeft w:val="0"/>
                                                                                              <w:marRight w:val="0"/>
                                                                                              <w:marTop w:val="0"/>
                                                                                              <w:marBottom w:val="0"/>
                                                                                              <w:divBdr>
                                                                                                <w:top w:val="none" w:sz="0" w:space="0" w:color="auto"/>
                                                                                                <w:left w:val="none" w:sz="0" w:space="0" w:color="auto"/>
                                                                                                <w:bottom w:val="none" w:sz="0" w:space="0" w:color="auto"/>
                                                                                                <w:right w:val="none" w:sz="0" w:space="0" w:color="auto"/>
                                                                                              </w:divBdr>
                                                                                              <w:divsChild>
                                                                                                <w:div w:id="118958167">
                                                                                                  <w:marLeft w:val="0"/>
                                                                                                  <w:marRight w:val="0"/>
                                                                                                  <w:marTop w:val="0"/>
                                                                                                  <w:marBottom w:val="0"/>
                                                                                                  <w:divBdr>
                                                                                                    <w:top w:val="none" w:sz="0" w:space="0" w:color="auto"/>
                                                                                                    <w:left w:val="none" w:sz="0" w:space="0" w:color="auto"/>
                                                                                                    <w:bottom w:val="none" w:sz="0" w:space="0" w:color="auto"/>
                                                                                                    <w:right w:val="none" w:sz="0" w:space="0" w:color="auto"/>
                                                                                                  </w:divBdr>
                                                                                                </w:div>
                                                                                              </w:divsChild>
                                                                                            </w:div>
                                                                                            <w:div w:id="639269373">
                                                                                              <w:marLeft w:val="0"/>
                                                                                              <w:marRight w:val="0"/>
                                                                                              <w:marTop w:val="0"/>
                                                                                              <w:marBottom w:val="0"/>
                                                                                              <w:divBdr>
                                                                                                <w:top w:val="none" w:sz="0" w:space="0" w:color="auto"/>
                                                                                                <w:left w:val="none" w:sz="0" w:space="0" w:color="auto"/>
                                                                                                <w:bottom w:val="none" w:sz="0" w:space="0" w:color="auto"/>
                                                                                                <w:right w:val="none" w:sz="0" w:space="0" w:color="auto"/>
                                                                                              </w:divBdr>
                                                                                              <w:divsChild>
                                                                                                <w:div w:id="113799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370095">
                                                                                      <w:marLeft w:val="0"/>
                                                                                      <w:marRight w:val="0"/>
                                                                                      <w:marTop w:val="0"/>
                                                                                      <w:marBottom w:val="0"/>
                                                                                      <w:divBdr>
                                                                                        <w:top w:val="single" w:sz="4" w:space="0" w:color="B9B9B9"/>
                                                                                        <w:left w:val="none" w:sz="0" w:space="0" w:color="auto"/>
                                                                                        <w:bottom w:val="none" w:sz="0" w:space="0" w:color="auto"/>
                                                                                        <w:right w:val="none" w:sz="0" w:space="0" w:color="auto"/>
                                                                                      </w:divBdr>
                                                                                      <w:divsChild>
                                                                                        <w:div w:id="1373653420">
                                                                                          <w:marLeft w:val="0"/>
                                                                                          <w:marRight w:val="0"/>
                                                                                          <w:marTop w:val="0"/>
                                                                                          <w:marBottom w:val="0"/>
                                                                                          <w:divBdr>
                                                                                            <w:top w:val="none" w:sz="0" w:space="0" w:color="auto"/>
                                                                                            <w:left w:val="none" w:sz="0" w:space="0" w:color="auto"/>
                                                                                            <w:bottom w:val="none" w:sz="0" w:space="0" w:color="auto"/>
                                                                                            <w:right w:val="none" w:sz="0" w:space="0" w:color="auto"/>
                                                                                          </w:divBdr>
                                                                                          <w:divsChild>
                                                                                            <w:div w:id="175777623">
                                                                                              <w:marLeft w:val="0"/>
                                                                                              <w:marRight w:val="0"/>
                                                                                              <w:marTop w:val="0"/>
                                                                                              <w:marBottom w:val="0"/>
                                                                                              <w:divBdr>
                                                                                                <w:top w:val="none" w:sz="0" w:space="0" w:color="auto"/>
                                                                                                <w:left w:val="none" w:sz="0" w:space="0" w:color="auto"/>
                                                                                                <w:bottom w:val="none" w:sz="0" w:space="0" w:color="auto"/>
                                                                                                <w:right w:val="none" w:sz="0" w:space="0" w:color="auto"/>
                                                                                              </w:divBdr>
                                                                                              <w:divsChild>
                                                                                                <w:div w:id="1063017932">
                                                                                                  <w:marLeft w:val="0"/>
                                                                                                  <w:marRight w:val="0"/>
                                                                                                  <w:marTop w:val="0"/>
                                                                                                  <w:marBottom w:val="0"/>
                                                                                                  <w:divBdr>
                                                                                                    <w:top w:val="none" w:sz="0" w:space="0" w:color="auto"/>
                                                                                                    <w:left w:val="none" w:sz="0" w:space="0" w:color="auto"/>
                                                                                                    <w:bottom w:val="none" w:sz="0" w:space="0" w:color="auto"/>
                                                                                                    <w:right w:val="none" w:sz="0" w:space="0" w:color="auto"/>
                                                                                                  </w:divBdr>
                                                                                                </w:div>
                                                                                              </w:divsChild>
                                                                                            </w:div>
                                                                                            <w:div w:id="567571105">
                                                                                              <w:marLeft w:val="0"/>
                                                                                              <w:marRight w:val="0"/>
                                                                                              <w:marTop w:val="0"/>
                                                                                              <w:marBottom w:val="0"/>
                                                                                              <w:divBdr>
                                                                                                <w:top w:val="none" w:sz="0" w:space="0" w:color="auto"/>
                                                                                                <w:left w:val="none" w:sz="0" w:space="0" w:color="auto"/>
                                                                                                <w:bottom w:val="none" w:sz="0" w:space="0" w:color="auto"/>
                                                                                                <w:right w:val="none" w:sz="0" w:space="0" w:color="auto"/>
                                                                                              </w:divBdr>
                                                                                              <w:divsChild>
                                                                                                <w:div w:id="132620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489584">
                                                                                      <w:marLeft w:val="0"/>
                                                                                      <w:marRight w:val="0"/>
                                                                                      <w:marTop w:val="0"/>
                                                                                      <w:marBottom w:val="0"/>
                                                                                      <w:divBdr>
                                                                                        <w:top w:val="single" w:sz="4" w:space="0" w:color="B9B9B9"/>
                                                                                        <w:left w:val="none" w:sz="0" w:space="0" w:color="auto"/>
                                                                                        <w:bottom w:val="none" w:sz="0" w:space="0" w:color="auto"/>
                                                                                        <w:right w:val="none" w:sz="0" w:space="0" w:color="auto"/>
                                                                                      </w:divBdr>
                                                                                      <w:divsChild>
                                                                                        <w:div w:id="1330863433">
                                                                                          <w:marLeft w:val="0"/>
                                                                                          <w:marRight w:val="0"/>
                                                                                          <w:marTop w:val="0"/>
                                                                                          <w:marBottom w:val="0"/>
                                                                                          <w:divBdr>
                                                                                            <w:top w:val="none" w:sz="0" w:space="0" w:color="auto"/>
                                                                                            <w:left w:val="none" w:sz="0" w:space="0" w:color="auto"/>
                                                                                            <w:bottom w:val="none" w:sz="0" w:space="0" w:color="auto"/>
                                                                                            <w:right w:val="none" w:sz="0" w:space="0" w:color="auto"/>
                                                                                          </w:divBdr>
                                                                                          <w:divsChild>
                                                                                            <w:div w:id="53545750">
                                                                                              <w:marLeft w:val="0"/>
                                                                                              <w:marRight w:val="0"/>
                                                                                              <w:marTop w:val="0"/>
                                                                                              <w:marBottom w:val="0"/>
                                                                                              <w:divBdr>
                                                                                                <w:top w:val="none" w:sz="0" w:space="0" w:color="auto"/>
                                                                                                <w:left w:val="none" w:sz="0" w:space="0" w:color="auto"/>
                                                                                                <w:bottom w:val="none" w:sz="0" w:space="0" w:color="auto"/>
                                                                                                <w:right w:val="none" w:sz="0" w:space="0" w:color="auto"/>
                                                                                              </w:divBdr>
                                                                                              <w:divsChild>
                                                                                                <w:div w:id="493224603">
                                                                                                  <w:marLeft w:val="0"/>
                                                                                                  <w:marRight w:val="0"/>
                                                                                                  <w:marTop w:val="0"/>
                                                                                                  <w:marBottom w:val="0"/>
                                                                                                  <w:divBdr>
                                                                                                    <w:top w:val="none" w:sz="0" w:space="0" w:color="auto"/>
                                                                                                    <w:left w:val="none" w:sz="0" w:space="0" w:color="auto"/>
                                                                                                    <w:bottom w:val="none" w:sz="0" w:space="0" w:color="auto"/>
                                                                                                    <w:right w:val="none" w:sz="0" w:space="0" w:color="auto"/>
                                                                                                  </w:divBdr>
                                                                                                </w:div>
                                                                                              </w:divsChild>
                                                                                            </w:div>
                                                                                            <w:div w:id="152962556">
                                                                                              <w:marLeft w:val="0"/>
                                                                                              <w:marRight w:val="0"/>
                                                                                              <w:marTop w:val="0"/>
                                                                                              <w:marBottom w:val="0"/>
                                                                                              <w:divBdr>
                                                                                                <w:top w:val="none" w:sz="0" w:space="0" w:color="auto"/>
                                                                                                <w:left w:val="none" w:sz="0" w:space="0" w:color="auto"/>
                                                                                                <w:bottom w:val="none" w:sz="0" w:space="0" w:color="auto"/>
                                                                                                <w:right w:val="none" w:sz="0" w:space="0" w:color="auto"/>
                                                                                              </w:divBdr>
                                                                                              <w:divsChild>
                                                                                                <w:div w:id="86371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875198">
                                                                                      <w:marLeft w:val="0"/>
                                                                                      <w:marRight w:val="0"/>
                                                                                      <w:marTop w:val="0"/>
                                                                                      <w:marBottom w:val="0"/>
                                                                                      <w:divBdr>
                                                                                        <w:top w:val="single" w:sz="4" w:space="0" w:color="B9B9B9"/>
                                                                                        <w:left w:val="none" w:sz="0" w:space="0" w:color="auto"/>
                                                                                        <w:bottom w:val="none" w:sz="0" w:space="0" w:color="auto"/>
                                                                                        <w:right w:val="none" w:sz="0" w:space="0" w:color="auto"/>
                                                                                      </w:divBdr>
                                                                                      <w:divsChild>
                                                                                        <w:div w:id="1008677150">
                                                                                          <w:marLeft w:val="0"/>
                                                                                          <w:marRight w:val="0"/>
                                                                                          <w:marTop w:val="0"/>
                                                                                          <w:marBottom w:val="0"/>
                                                                                          <w:divBdr>
                                                                                            <w:top w:val="none" w:sz="0" w:space="0" w:color="auto"/>
                                                                                            <w:left w:val="none" w:sz="0" w:space="0" w:color="auto"/>
                                                                                            <w:bottom w:val="none" w:sz="0" w:space="0" w:color="auto"/>
                                                                                            <w:right w:val="none" w:sz="0" w:space="0" w:color="auto"/>
                                                                                          </w:divBdr>
                                                                                          <w:divsChild>
                                                                                            <w:div w:id="1123771958">
                                                                                              <w:marLeft w:val="0"/>
                                                                                              <w:marRight w:val="0"/>
                                                                                              <w:marTop w:val="0"/>
                                                                                              <w:marBottom w:val="0"/>
                                                                                              <w:divBdr>
                                                                                                <w:top w:val="none" w:sz="0" w:space="0" w:color="auto"/>
                                                                                                <w:left w:val="none" w:sz="0" w:space="0" w:color="auto"/>
                                                                                                <w:bottom w:val="none" w:sz="0" w:space="0" w:color="auto"/>
                                                                                                <w:right w:val="none" w:sz="0" w:space="0" w:color="auto"/>
                                                                                              </w:divBdr>
                                                                                              <w:divsChild>
                                                                                                <w:div w:id="553932297">
                                                                                                  <w:marLeft w:val="0"/>
                                                                                                  <w:marRight w:val="0"/>
                                                                                                  <w:marTop w:val="0"/>
                                                                                                  <w:marBottom w:val="0"/>
                                                                                                  <w:divBdr>
                                                                                                    <w:top w:val="none" w:sz="0" w:space="0" w:color="auto"/>
                                                                                                    <w:left w:val="none" w:sz="0" w:space="0" w:color="auto"/>
                                                                                                    <w:bottom w:val="none" w:sz="0" w:space="0" w:color="auto"/>
                                                                                                    <w:right w:val="none" w:sz="0" w:space="0" w:color="auto"/>
                                                                                                  </w:divBdr>
                                                                                                </w:div>
                                                                                              </w:divsChild>
                                                                                            </w:div>
                                                                                            <w:div w:id="1322151715">
                                                                                              <w:marLeft w:val="0"/>
                                                                                              <w:marRight w:val="0"/>
                                                                                              <w:marTop w:val="0"/>
                                                                                              <w:marBottom w:val="0"/>
                                                                                              <w:divBdr>
                                                                                                <w:top w:val="none" w:sz="0" w:space="0" w:color="auto"/>
                                                                                                <w:left w:val="none" w:sz="0" w:space="0" w:color="auto"/>
                                                                                                <w:bottom w:val="none" w:sz="0" w:space="0" w:color="auto"/>
                                                                                                <w:right w:val="none" w:sz="0" w:space="0" w:color="auto"/>
                                                                                              </w:divBdr>
                                                                                              <w:divsChild>
                                                                                                <w:div w:id="1425571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575307">
                                                                                      <w:marLeft w:val="0"/>
                                                                                      <w:marRight w:val="0"/>
                                                                                      <w:marTop w:val="0"/>
                                                                                      <w:marBottom w:val="0"/>
                                                                                      <w:divBdr>
                                                                                        <w:top w:val="single" w:sz="4" w:space="0" w:color="B9B9B9"/>
                                                                                        <w:left w:val="none" w:sz="0" w:space="0" w:color="auto"/>
                                                                                        <w:bottom w:val="none" w:sz="0" w:space="0" w:color="auto"/>
                                                                                        <w:right w:val="none" w:sz="0" w:space="0" w:color="auto"/>
                                                                                      </w:divBdr>
                                                                                      <w:divsChild>
                                                                                        <w:div w:id="972908076">
                                                                                          <w:marLeft w:val="0"/>
                                                                                          <w:marRight w:val="0"/>
                                                                                          <w:marTop w:val="0"/>
                                                                                          <w:marBottom w:val="0"/>
                                                                                          <w:divBdr>
                                                                                            <w:top w:val="none" w:sz="0" w:space="0" w:color="auto"/>
                                                                                            <w:left w:val="none" w:sz="0" w:space="0" w:color="auto"/>
                                                                                            <w:bottom w:val="none" w:sz="0" w:space="0" w:color="auto"/>
                                                                                            <w:right w:val="none" w:sz="0" w:space="0" w:color="auto"/>
                                                                                          </w:divBdr>
                                                                                          <w:divsChild>
                                                                                            <w:div w:id="181822008">
                                                                                              <w:marLeft w:val="0"/>
                                                                                              <w:marRight w:val="0"/>
                                                                                              <w:marTop w:val="0"/>
                                                                                              <w:marBottom w:val="0"/>
                                                                                              <w:divBdr>
                                                                                                <w:top w:val="none" w:sz="0" w:space="0" w:color="auto"/>
                                                                                                <w:left w:val="none" w:sz="0" w:space="0" w:color="auto"/>
                                                                                                <w:bottom w:val="none" w:sz="0" w:space="0" w:color="auto"/>
                                                                                                <w:right w:val="none" w:sz="0" w:space="0" w:color="auto"/>
                                                                                              </w:divBdr>
                                                                                              <w:divsChild>
                                                                                                <w:div w:id="1649554813">
                                                                                                  <w:marLeft w:val="0"/>
                                                                                                  <w:marRight w:val="0"/>
                                                                                                  <w:marTop w:val="0"/>
                                                                                                  <w:marBottom w:val="0"/>
                                                                                                  <w:divBdr>
                                                                                                    <w:top w:val="none" w:sz="0" w:space="0" w:color="auto"/>
                                                                                                    <w:left w:val="none" w:sz="0" w:space="0" w:color="auto"/>
                                                                                                    <w:bottom w:val="none" w:sz="0" w:space="0" w:color="auto"/>
                                                                                                    <w:right w:val="none" w:sz="0" w:space="0" w:color="auto"/>
                                                                                                  </w:divBdr>
                                                                                                </w:div>
                                                                                              </w:divsChild>
                                                                                            </w:div>
                                                                                            <w:div w:id="609314464">
                                                                                              <w:marLeft w:val="0"/>
                                                                                              <w:marRight w:val="0"/>
                                                                                              <w:marTop w:val="0"/>
                                                                                              <w:marBottom w:val="0"/>
                                                                                              <w:divBdr>
                                                                                                <w:top w:val="none" w:sz="0" w:space="0" w:color="auto"/>
                                                                                                <w:left w:val="none" w:sz="0" w:space="0" w:color="auto"/>
                                                                                                <w:bottom w:val="none" w:sz="0" w:space="0" w:color="auto"/>
                                                                                                <w:right w:val="none" w:sz="0" w:space="0" w:color="auto"/>
                                                                                              </w:divBdr>
                                                                                              <w:divsChild>
                                                                                                <w:div w:id="28496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70906">
                                                                                      <w:marLeft w:val="0"/>
                                                                                      <w:marRight w:val="0"/>
                                                                                      <w:marTop w:val="0"/>
                                                                                      <w:marBottom w:val="0"/>
                                                                                      <w:divBdr>
                                                                                        <w:top w:val="single" w:sz="4" w:space="0" w:color="B9B9B9"/>
                                                                                        <w:left w:val="none" w:sz="0" w:space="0" w:color="auto"/>
                                                                                        <w:bottom w:val="none" w:sz="0" w:space="0" w:color="auto"/>
                                                                                        <w:right w:val="none" w:sz="0" w:space="0" w:color="auto"/>
                                                                                      </w:divBdr>
                                                                                      <w:divsChild>
                                                                                        <w:div w:id="2082290514">
                                                                                          <w:marLeft w:val="0"/>
                                                                                          <w:marRight w:val="0"/>
                                                                                          <w:marTop w:val="0"/>
                                                                                          <w:marBottom w:val="0"/>
                                                                                          <w:divBdr>
                                                                                            <w:top w:val="none" w:sz="0" w:space="0" w:color="auto"/>
                                                                                            <w:left w:val="none" w:sz="0" w:space="0" w:color="auto"/>
                                                                                            <w:bottom w:val="none" w:sz="0" w:space="0" w:color="auto"/>
                                                                                            <w:right w:val="none" w:sz="0" w:space="0" w:color="auto"/>
                                                                                          </w:divBdr>
                                                                                          <w:divsChild>
                                                                                            <w:div w:id="1203055515">
                                                                                              <w:marLeft w:val="0"/>
                                                                                              <w:marRight w:val="0"/>
                                                                                              <w:marTop w:val="0"/>
                                                                                              <w:marBottom w:val="0"/>
                                                                                              <w:divBdr>
                                                                                                <w:top w:val="none" w:sz="0" w:space="0" w:color="auto"/>
                                                                                                <w:left w:val="none" w:sz="0" w:space="0" w:color="auto"/>
                                                                                                <w:bottom w:val="none" w:sz="0" w:space="0" w:color="auto"/>
                                                                                                <w:right w:val="none" w:sz="0" w:space="0" w:color="auto"/>
                                                                                              </w:divBdr>
                                                                                              <w:divsChild>
                                                                                                <w:div w:id="1713457232">
                                                                                                  <w:marLeft w:val="0"/>
                                                                                                  <w:marRight w:val="0"/>
                                                                                                  <w:marTop w:val="0"/>
                                                                                                  <w:marBottom w:val="0"/>
                                                                                                  <w:divBdr>
                                                                                                    <w:top w:val="none" w:sz="0" w:space="0" w:color="auto"/>
                                                                                                    <w:left w:val="none" w:sz="0" w:space="0" w:color="auto"/>
                                                                                                    <w:bottom w:val="none" w:sz="0" w:space="0" w:color="auto"/>
                                                                                                    <w:right w:val="none" w:sz="0" w:space="0" w:color="auto"/>
                                                                                                  </w:divBdr>
                                                                                                </w:div>
                                                                                              </w:divsChild>
                                                                                            </w:div>
                                                                                            <w:div w:id="1452360721">
                                                                                              <w:marLeft w:val="0"/>
                                                                                              <w:marRight w:val="0"/>
                                                                                              <w:marTop w:val="0"/>
                                                                                              <w:marBottom w:val="0"/>
                                                                                              <w:divBdr>
                                                                                                <w:top w:val="none" w:sz="0" w:space="0" w:color="auto"/>
                                                                                                <w:left w:val="none" w:sz="0" w:space="0" w:color="auto"/>
                                                                                                <w:bottom w:val="none" w:sz="0" w:space="0" w:color="auto"/>
                                                                                                <w:right w:val="none" w:sz="0" w:space="0" w:color="auto"/>
                                                                                              </w:divBdr>
                                                                                              <w:divsChild>
                                                                                                <w:div w:id="1862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46713">
                                                                                      <w:marLeft w:val="0"/>
                                                                                      <w:marRight w:val="0"/>
                                                                                      <w:marTop w:val="0"/>
                                                                                      <w:marBottom w:val="0"/>
                                                                                      <w:divBdr>
                                                                                        <w:top w:val="single" w:sz="4" w:space="0" w:color="B9B9B9"/>
                                                                                        <w:left w:val="none" w:sz="0" w:space="0" w:color="auto"/>
                                                                                        <w:bottom w:val="none" w:sz="0" w:space="0" w:color="auto"/>
                                                                                        <w:right w:val="none" w:sz="0" w:space="0" w:color="auto"/>
                                                                                      </w:divBdr>
                                                                                      <w:divsChild>
                                                                                        <w:div w:id="1521428538">
                                                                                          <w:marLeft w:val="0"/>
                                                                                          <w:marRight w:val="0"/>
                                                                                          <w:marTop w:val="0"/>
                                                                                          <w:marBottom w:val="0"/>
                                                                                          <w:divBdr>
                                                                                            <w:top w:val="none" w:sz="0" w:space="0" w:color="auto"/>
                                                                                            <w:left w:val="none" w:sz="0" w:space="0" w:color="auto"/>
                                                                                            <w:bottom w:val="none" w:sz="0" w:space="0" w:color="auto"/>
                                                                                            <w:right w:val="none" w:sz="0" w:space="0" w:color="auto"/>
                                                                                          </w:divBdr>
                                                                                          <w:divsChild>
                                                                                            <w:div w:id="238365197">
                                                                                              <w:marLeft w:val="0"/>
                                                                                              <w:marRight w:val="0"/>
                                                                                              <w:marTop w:val="0"/>
                                                                                              <w:marBottom w:val="0"/>
                                                                                              <w:divBdr>
                                                                                                <w:top w:val="none" w:sz="0" w:space="0" w:color="auto"/>
                                                                                                <w:left w:val="none" w:sz="0" w:space="0" w:color="auto"/>
                                                                                                <w:bottom w:val="none" w:sz="0" w:space="0" w:color="auto"/>
                                                                                                <w:right w:val="none" w:sz="0" w:space="0" w:color="auto"/>
                                                                                              </w:divBdr>
                                                                                              <w:divsChild>
                                                                                                <w:div w:id="1516067263">
                                                                                                  <w:marLeft w:val="0"/>
                                                                                                  <w:marRight w:val="0"/>
                                                                                                  <w:marTop w:val="0"/>
                                                                                                  <w:marBottom w:val="0"/>
                                                                                                  <w:divBdr>
                                                                                                    <w:top w:val="none" w:sz="0" w:space="0" w:color="auto"/>
                                                                                                    <w:left w:val="none" w:sz="0" w:space="0" w:color="auto"/>
                                                                                                    <w:bottom w:val="none" w:sz="0" w:space="0" w:color="auto"/>
                                                                                                    <w:right w:val="none" w:sz="0" w:space="0" w:color="auto"/>
                                                                                                  </w:divBdr>
                                                                                                </w:div>
                                                                                              </w:divsChild>
                                                                                            </w:div>
                                                                                            <w:div w:id="588467518">
                                                                                              <w:marLeft w:val="0"/>
                                                                                              <w:marRight w:val="0"/>
                                                                                              <w:marTop w:val="0"/>
                                                                                              <w:marBottom w:val="0"/>
                                                                                              <w:divBdr>
                                                                                                <w:top w:val="none" w:sz="0" w:space="0" w:color="auto"/>
                                                                                                <w:left w:val="none" w:sz="0" w:space="0" w:color="auto"/>
                                                                                                <w:bottom w:val="none" w:sz="0" w:space="0" w:color="auto"/>
                                                                                                <w:right w:val="none" w:sz="0" w:space="0" w:color="auto"/>
                                                                                              </w:divBdr>
                                                                                              <w:divsChild>
                                                                                                <w:div w:id="114716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313931">
                                                                                      <w:marLeft w:val="0"/>
                                                                                      <w:marRight w:val="0"/>
                                                                                      <w:marTop w:val="0"/>
                                                                                      <w:marBottom w:val="0"/>
                                                                                      <w:divBdr>
                                                                                        <w:top w:val="single" w:sz="4" w:space="0" w:color="B9B9B9"/>
                                                                                        <w:left w:val="none" w:sz="0" w:space="0" w:color="auto"/>
                                                                                        <w:bottom w:val="none" w:sz="0" w:space="0" w:color="auto"/>
                                                                                        <w:right w:val="none" w:sz="0" w:space="0" w:color="auto"/>
                                                                                      </w:divBdr>
                                                                                      <w:divsChild>
                                                                                        <w:div w:id="1399211879">
                                                                                          <w:marLeft w:val="0"/>
                                                                                          <w:marRight w:val="0"/>
                                                                                          <w:marTop w:val="0"/>
                                                                                          <w:marBottom w:val="0"/>
                                                                                          <w:divBdr>
                                                                                            <w:top w:val="none" w:sz="0" w:space="0" w:color="auto"/>
                                                                                            <w:left w:val="none" w:sz="0" w:space="0" w:color="auto"/>
                                                                                            <w:bottom w:val="none" w:sz="0" w:space="0" w:color="auto"/>
                                                                                            <w:right w:val="none" w:sz="0" w:space="0" w:color="auto"/>
                                                                                          </w:divBdr>
                                                                                          <w:divsChild>
                                                                                            <w:div w:id="152990290">
                                                                                              <w:marLeft w:val="0"/>
                                                                                              <w:marRight w:val="0"/>
                                                                                              <w:marTop w:val="0"/>
                                                                                              <w:marBottom w:val="0"/>
                                                                                              <w:divBdr>
                                                                                                <w:top w:val="none" w:sz="0" w:space="0" w:color="auto"/>
                                                                                                <w:left w:val="none" w:sz="0" w:space="0" w:color="auto"/>
                                                                                                <w:bottom w:val="none" w:sz="0" w:space="0" w:color="auto"/>
                                                                                                <w:right w:val="none" w:sz="0" w:space="0" w:color="auto"/>
                                                                                              </w:divBdr>
                                                                                              <w:divsChild>
                                                                                                <w:div w:id="1871723054">
                                                                                                  <w:marLeft w:val="0"/>
                                                                                                  <w:marRight w:val="0"/>
                                                                                                  <w:marTop w:val="0"/>
                                                                                                  <w:marBottom w:val="0"/>
                                                                                                  <w:divBdr>
                                                                                                    <w:top w:val="none" w:sz="0" w:space="0" w:color="auto"/>
                                                                                                    <w:left w:val="none" w:sz="0" w:space="0" w:color="auto"/>
                                                                                                    <w:bottom w:val="none" w:sz="0" w:space="0" w:color="auto"/>
                                                                                                    <w:right w:val="none" w:sz="0" w:space="0" w:color="auto"/>
                                                                                                  </w:divBdr>
                                                                                                </w:div>
                                                                                              </w:divsChild>
                                                                                            </w:div>
                                                                                            <w:div w:id="1212695046">
                                                                                              <w:marLeft w:val="0"/>
                                                                                              <w:marRight w:val="0"/>
                                                                                              <w:marTop w:val="0"/>
                                                                                              <w:marBottom w:val="0"/>
                                                                                              <w:divBdr>
                                                                                                <w:top w:val="none" w:sz="0" w:space="0" w:color="auto"/>
                                                                                                <w:left w:val="none" w:sz="0" w:space="0" w:color="auto"/>
                                                                                                <w:bottom w:val="none" w:sz="0" w:space="0" w:color="auto"/>
                                                                                                <w:right w:val="none" w:sz="0" w:space="0" w:color="auto"/>
                                                                                              </w:divBdr>
                                                                                              <w:divsChild>
                                                                                                <w:div w:id="1646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0700334">
                                                                                      <w:marLeft w:val="0"/>
                                                                                      <w:marRight w:val="0"/>
                                                                                      <w:marTop w:val="0"/>
                                                                                      <w:marBottom w:val="0"/>
                                                                                      <w:divBdr>
                                                                                        <w:top w:val="single" w:sz="4" w:space="0" w:color="B9B9B9"/>
                                                                                        <w:left w:val="none" w:sz="0" w:space="0" w:color="auto"/>
                                                                                        <w:bottom w:val="none" w:sz="0" w:space="0" w:color="auto"/>
                                                                                        <w:right w:val="none" w:sz="0" w:space="0" w:color="auto"/>
                                                                                      </w:divBdr>
                                                                                      <w:divsChild>
                                                                                        <w:div w:id="1330788255">
                                                                                          <w:marLeft w:val="0"/>
                                                                                          <w:marRight w:val="0"/>
                                                                                          <w:marTop w:val="0"/>
                                                                                          <w:marBottom w:val="0"/>
                                                                                          <w:divBdr>
                                                                                            <w:top w:val="none" w:sz="0" w:space="0" w:color="auto"/>
                                                                                            <w:left w:val="none" w:sz="0" w:space="0" w:color="auto"/>
                                                                                            <w:bottom w:val="none" w:sz="0" w:space="0" w:color="auto"/>
                                                                                            <w:right w:val="none" w:sz="0" w:space="0" w:color="auto"/>
                                                                                          </w:divBdr>
                                                                                          <w:divsChild>
                                                                                            <w:div w:id="183639768">
                                                                                              <w:marLeft w:val="0"/>
                                                                                              <w:marRight w:val="0"/>
                                                                                              <w:marTop w:val="0"/>
                                                                                              <w:marBottom w:val="0"/>
                                                                                              <w:divBdr>
                                                                                                <w:top w:val="none" w:sz="0" w:space="0" w:color="auto"/>
                                                                                                <w:left w:val="none" w:sz="0" w:space="0" w:color="auto"/>
                                                                                                <w:bottom w:val="none" w:sz="0" w:space="0" w:color="auto"/>
                                                                                                <w:right w:val="none" w:sz="0" w:space="0" w:color="auto"/>
                                                                                              </w:divBdr>
                                                                                              <w:divsChild>
                                                                                                <w:div w:id="1871454741">
                                                                                                  <w:marLeft w:val="0"/>
                                                                                                  <w:marRight w:val="0"/>
                                                                                                  <w:marTop w:val="0"/>
                                                                                                  <w:marBottom w:val="0"/>
                                                                                                  <w:divBdr>
                                                                                                    <w:top w:val="none" w:sz="0" w:space="0" w:color="auto"/>
                                                                                                    <w:left w:val="none" w:sz="0" w:space="0" w:color="auto"/>
                                                                                                    <w:bottom w:val="none" w:sz="0" w:space="0" w:color="auto"/>
                                                                                                    <w:right w:val="none" w:sz="0" w:space="0" w:color="auto"/>
                                                                                                  </w:divBdr>
                                                                                                </w:div>
                                                                                              </w:divsChild>
                                                                                            </w:div>
                                                                                            <w:div w:id="643702579">
                                                                                              <w:marLeft w:val="0"/>
                                                                                              <w:marRight w:val="0"/>
                                                                                              <w:marTop w:val="0"/>
                                                                                              <w:marBottom w:val="0"/>
                                                                                              <w:divBdr>
                                                                                                <w:top w:val="none" w:sz="0" w:space="0" w:color="auto"/>
                                                                                                <w:left w:val="none" w:sz="0" w:space="0" w:color="auto"/>
                                                                                                <w:bottom w:val="none" w:sz="0" w:space="0" w:color="auto"/>
                                                                                                <w:right w:val="none" w:sz="0" w:space="0" w:color="auto"/>
                                                                                              </w:divBdr>
                                                                                              <w:divsChild>
                                                                                                <w:div w:id="88102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819283">
                                                                                      <w:marLeft w:val="0"/>
                                                                                      <w:marRight w:val="0"/>
                                                                                      <w:marTop w:val="0"/>
                                                                                      <w:marBottom w:val="0"/>
                                                                                      <w:divBdr>
                                                                                        <w:top w:val="single" w:sz="4" w:space="0" w:color="B9B9B9"/>
                                                                                        <w:left w:val="none" w:sz="0" w:space="0" w:color="auto"/>
                                                                                        <w:bottom w:val="none" w:sz="0" w:space="0" w:color="auto"/>
                                                                                        <w:right w:val="none" w:sz="0" w:space="0" w:color="auto"/>
                                                                                      </w:divBdr>
                                                                                      <w:divsChild>
                                                                                        <w:div w:id="1868056720">
                                                                                          <w:marLeft w:val="0"/>
                                                                                          <w:marRight w:val="0"/>
                                                                                          <w:marTop w:val="0"/>
                                                                                          <w:marBottom w:val="0"/>
                                                                                          <w:divBdr>
                                                                                            <w:top w:val="none" w:sz="0" w:space="0" w:color="auto"/>
                                                                                            <w:left w:val="none" w:sz="0" w:space="0" w:color="auto"/>
                                                                                            <w:bottom w:val="none" w:sz="0" w:space="0" w:color="auto"/>
                                                                                            <w:right w:val="none" w:sz="0" w:space="0" w:color="auto"/>
                                                                                          </w:divBdr>
                                                                                          <w:divsChild>
                                                                                            <w:div w:id="1953635099">
                                                                                              <w:marLeft w:val="0"/>
                                                                                              <w:marRight w:val="0"/>
                                                                                              <w:marTop w:val="0"/>
                                                                                              <w:marBottom w:val="0"/>
                                                                                              <w:divBdr>
                                                                                                <w:top w:val="none" w:sz="0" w:space="0" w:color="auto"/>
                                                                                                <w:left w:val="none" w:sz="0" w:space="0" w:color="auto"/>
                                                                                                <w:bottom w:val="none" w:sz="0" w:space="0" w:color="auto"/>
                                                                                                <w:right w:val="none" w:sz="0" w:space="0" w:color="auto"/>
                                                                                              </w:divBdr>
                                                                                              <w:divsChild>
                                                                                                <w:div w:id="1922255597">
                                                                                                  <w:marLeft w:val="0"/>
                                                                                                  <w:marRight w:val="0"/>
                                                                                                  <w:marTop w:val="0"/>
                                                                                                  <w:marBottom w:val="0"/>
                                                                                                  <w:divBdr>
                                                                                                    <w:top w:val="none" w:sz="0" w:space="0" w:color="auto"/>
                                                                                                    <w:left w:val="none" w:sz="0" w:space="0" w:color="auto"/>
                                                                                                    <w:bottom w:val="none" w:sz="0" w:space="0" w:color="auto"/>
                                                                                                    <w:right w:val="none" w:sz="0" w:space="0" w:color="auto"/>
                                                                                                  </w:divBdr>
                                                                                                </w:div>
                                                                                              </w:divsChild>
                                                                                            </w:div>
                                                                                            <w:div w:id="1964731212">
                                                                                              <w:marLeft w:val="0"/>
                                                                                              <w:marRight w:val="0"/>
                                                                                              <w:marTop w:val="0"/>
                                                                                              <w:marBottom w:val="0"/>
                                                                                              <w:divBdr>
                                                                                                <w:top w:val="none" w:sz="0" w:space="0" w:color="auto"/>
                                                                                                <w:left w:val="none" w:sz="0" w:space="0" w:color="auto"/>
                                                                                                <w:bottom w:val="none" w:sz="0" w:space="0" w:color="auto"/>
                                                                                                <w:right w:val="none" w:sz="0" w:space="0" w:color="auto"/>
                                                                                              </w:divBdr>
                                                                                              <w:divsChild>
                                                                                                <w:div w:id="157281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2085397">
                                                                                      <w:marLeft w:val="0"/>
                                                                                      <w:marRight w:val="0"/>
                                                                                      <w:marTop w:val="0"/>
                                                                                      <w:marBottom w:val="0"/>
                                                                                      <w:divBdr>
                                                                                        <w:top w:val="single" w:sz="4" w:space="0" w:color="B9B9B9"/>
                                                                                        <w:left w:val="none" w:sz="0" w:space="0" w:color="auto"/>
                                                                                        <w:bottom w:val="none" w:sz="0" w:space="0" w:color="auto"/>
                                                                                        <w:right w:val="none" w:sz="0" w:space="0" w:color="auto"/>
                                                                                      </w:divBdr>
                                                                                      <w:divsChild>
                                                                                        <w:div w:id="2090887244">
                                                                                          <w:marLeft w:val="0"/>
                                                                                          <w:marRight w:val="0"/>
                                                                                          <w:marTop w:val="0"/>
                                                                                          <w:marBottom w:val="0"/>
                                                                                          <w:divBdr>
                                                                                            <w:top w:val="none" w:sz="0" w:space="0" w:color="auto"/>
                                                                                            <w:left w:val="none" w:sz="0" w:space="0" w:color="auto"/>
                                                                                            <w:bottom w:val="none" w:sz="0" w:space="0" w:color="auto"/>
                                                                                            <w:right w:val="none" w:sz="0" w:space="0" w:color="auto"/>
                                                                                          </w:divBdr>
                                                                                          <w:divsChild>
                                                                                            <w:div w:id="1293822508">
                                                                                              <w:marLeft w:val="0"/>
                                                                                              <w:marRight w:val="0"/>
                                                                                              <w:marTop w:val="0"/>
                                                                                              <w:marBottom w:val="0"/>
                                                                                              <w:divBdr>
                                                                                                <w:top w:val="none" w:sz="0" w:space="0" w:color="auto"/>
                                                                                                <w:left w:val="none" w:sz="0" w:space="0" w:color="auto"/>
                                                                                                <w:bottom w:val="none" w:sz="0" w:space="0" w:color="auto"/>
                                                                                                <w:right w:val="none" w:sz="0" w:space="0" w:color="auto"/>
                                                                                              </w:divBdr>
                                                                                              <w:divsChild>
                                                                                                <w:div w:id="2126581363">
                                                                                                  <w:marLeft w:val="0"/>
                                                                                                  <w:marRight w:val="0"/>
                                                                                                  <w:marTop w:val="0"/>
                                                                                                  <w:marBottom w:val="0"/>
                                                                                                  <w:divBdr>
                                                                                                    <w:top w:val="none" w:sz="0" w:space="0" w:color="auto"/>
                                                                                                    <w:left w:val="none" w:sz="0" w:space="0" w:color="auto"/>
                                                                                                    <w:bottom w:val="none" w:sz="0" w:space="0" w:color="auto"/>
                                                                                                    <w:right w:val="none" w:sz="0" w:space="0" w:color="auto"/>
                                                                                                  </w:divBdr>
                                                                                                </w:div>
                                                                                              </w:divsChild>
                                                                                            </w:div>
                                                                                            <w:div w:id="1724139175">
                                                                                              <w:marLeft w:val="0"/>
                                                                                              <w:marRight w:val="0"/>
                                                                                              <w:marTop w:val="0"/>
                                                                                              <w:marBottom w:val="0"/>
                                                                                              <w:divBdr>
                                                                                                <w:top w:val="none" w:sz="0" w:space="0" w:color="auto"/>
                                                                                                <w:left w:val="none" w:sz="0" w:space="0" w:color="auto"/>
                                                                                                <w:bottom w:val="none" w:sz="0" w:space="0" w:color="auto"/>
                                                                                                <w:right w:val="none" w:sz="0" w:space="0" w:color="auto"/>
                                                                                              </w:divBdr>
                                                                                              <w:divsChild>
                                                                                                <w:div w:id="995836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135553">
                                                                                      <w:marLeft w:val="0"/>
                                                                                      <w:marRight w:val="0"/>
                                                                                      <w:marTop w:val="0"/>
                                                                                      <w:marBottom w:val="0"/>
                                                                                      <w:divBdr>
                                                                                        <w:top w:val="single" w:sz="4" w:space="0" w:color="B9B9B9"/>
                                                                                        <w:left w:val="none" w:sz="0" w:space="0" w:color="auto"/>
                                                                                        <w:bottom w:val="none" w:sz="0" w:space="0" w:color="auto"/>
                                                                                        <w:right w:val="none" w:sz="0" w:space="0" w:color="auto"/>
                                                                                      </w:divBdr>
                                                                                      <w:divsChild>
                                                                                        <w:div w:id="1203207646">
                                                                                          <w:marLeft w:val="0"/>
                                                                                          <w:marRight w:val="0"/>
                                                                                          <w:marTop w:val="0"/>
                                                                                          <w:marBottom w:val="0"/>
                                                                                          <w:divBdr>
                                                                                            <w:top w:val="none" w:sz="0" w:space="0" w:color="auto"/>
                                                                                            <w:left w:val="none" w:sz="0" w:space="0" w:color="auto"/>
                                                                                            <w:bottom w:val="none" w:sz="0" w:space="0" w:color="auto"/>
                                                                                            <w:right w:val="none" w:sz="0" w:space="0" w:color="auto"/>
                                                                                          </w:divBdr>
                                                                                          <w:divsChild>
                                                                                            <w:div w:id="1317415843">
                                                                                              <w:marLeft w:val="0"/>
                                                                                              <w:marRight w:val="0"/>
                                                                                              <w:marTop w:val="0"/>
                                                                                              <w:marBottom w:val="0"/>
                                                                                              <w:divBdr>
                                                                                                <w:top w:val="none" w:sz="0" w:space="0" w:color="auto"/>
                                                                                                <w:left w:val="none" w:sz="0" w:space="0" w:color="auto"/>
                                                                                                <w:bottom w:val="none" w:sz="0" w:space="0" w:color="auto"/>
                                                                                                <w:right w:val="none" w:sz="0" w:space="0" w:color="auto"/>
                                                                                              </w:divBdr>
                                                                                              <w:divsChild>
                                                                                                <w:div w:id="205607910">
                                                                                                  <w:marLeft w:val="0"/>
                                                                                                  <w:marRight w:val="0"/>
                                                                                                  <w:marTop w:val="0"/>
                                                                                                  <w:marBottom w:val="0"/>
                                                                                                  <w:divBdr>
                                                                                                    <w:top w:val="none" w:sz="0" w:space="0" w:color="auto"/>
                                                                                                    <w:left w:val="none" w:sz="0" w:space="0" w:color="auto"/>
                                                                                                    <w:bottom w:val="none" w:sz="0" w:space="0" w:color="auto"/>
                                                                                                    <w:right w:val="none" w:sz="0" w:space="0" w:color="auto"/>
                                                                                                  </w:divBdr>
                                                                                                </w:div>
                                                                                              </w:divsChild>
                                                                                            </w:div>
                                                                                            <w:div w:id="2018075103">
                                                                                              <w:marLeft w:val="0"/>
                                                                                              <w:marRight w:val="0"/>
                                                                                              <w:marTop w:val="0"/>
                                                                                              <w:marBottom w:val="0"/>
                                                                                              <w:divBdr>
                                                                                                <w:top w:val="none" w:sz="0" w:space="0" w:color="auto"/>
                                                                                                <w:left w:val="none" w:sz="0" w:space="0" w:color="auto"/>
                                                                                                <w:bottom w:val="none" w:sz="0" w:space="0" w:color="auto"/>
                                                                                                <w:right w:val="none" w:sz="0" w:space="0" w:color="auto"/>
                                                                                              </w:divBdr>
                                                                                              <w:divsChild>
                                                                                                <w:div w:id="4672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681140">
                                                                                      <w:marLeft w:val="0"/>
                                                                                      <w:marRight w:val="0"/>
                                                                                      <w:marTop w:val="0"/>
                                                                                      <w:marBottom w:val="0"/>
                                                                                      <w:divBdr>
                                                                                        <w:top w:val="single" w:sz="4" w:space="0" w:color="B9B9B9"/>
                                                                                        <w:left w:val="none" w:sz="0" w:space="0" w:color="auto"/>
                                                                                        <w:bottom w:val="none" w:sz="0" w:space="0" w:color="auto"/>
                                                                                        <w:right w:val="none" w:sz="0" w:space="0" w:color="auto"/>
                                                                                      </w:divBdr>
                                                                                      <w:divsChild>
                                                                                        <w:div w:id="1383020463">
                                                                                          <w:marLeft w:val="0"/>
                                                                                          <w:marRight w:val="0"/>
                                                                                          <w:marTop w:val="0"/>
                                                                                          <w:marBottom w:val="0"/>
                                                                                          <w:divBdr>
                                                                                            <w:top w:val="none" w:sz="0" w:space="0" w:color="auto"/>
                                                                                            <w:left w:val="none" w:sz="0" w:space="0" w:color="auto"/>
                                                                                            <w:bottom w:val="none" w:sz="0" w:space="0" w:color="auto"/>
                                                                                            <w:right w:val="none" w:sz="0" w:space="0" w:color="auto"/>
                                                                                          </w:divBdr>
                                                                                          <w:divsChild>
                                                                                            <w:div w:id="457994105">
                                                                                              <w:marLeft w:val="0"/>
                                                                                              <w:marRight w:val="0"/>
                                                                                              <w:marTop w:val="0"/>
                                                                                              <w:marBottom w:val="0"/>
                                                                                              <w:divBdr>
                                                                                                <w:top w:val="none" w:sz="0" w:space="0" w:color="auto"/>
                                                                                                <w:left w:val="none" w:sz="0" w:space="0" w:color="auto"/>
                                                                                                <w:bottom w:val="none" w:sz="0" w:space="0" w:color="auto"/>
                                                                                                <w:right w:val="none" w:sz="0" w:space="0" w:color="auto"/>
                                                                                              </w:divBdr>
                                                                                              <w:divsChild>
                                                                                                <w:div w:id="7871387">
                                                                                                  <w:marLeft w:val="0"/>
                                                                                                  <w:marRight w:val="0"/>
                                                                                                  <w:marTop w:val="0"/>
                                                                                                  <w:marBottom w:val="0"/>
                                                                                                  <w:divBdr>
                                                                                                    <w:top w:val="none" w:sz="0" w:space="0" w:color="auto"/>
                                                                                                    <w:left w:val="none" w:sz="0" w:space="0" w:color="auto"/>
                                                                                                    <w:bottom w:val="none" w:sz="0" w:space="0" w:color="auto"/>
                                                                                                    <w:right w:val="none" w:sz="0" w:space="0" w:color="auto"/>
                                                                                                  </w:divBdr>
                                                                                                </w:div>
                                                                                              </w:divsChild>
                                                                                            </w:div>
                                                                                            <w:div w:id="965039759">
                                                                                              <w:marLeft w:val="0"/>
                                                                                              <w:marRight w:val="0"/>
                                                                                              <w:marTop w:val="0"/>
                                                                                              <w:marBottom w:val="0"/>
                                                                                              <w:divBdr>
                                                                                                <w:top w:val="none" w:sz="0" w:space="0" w:color="auto"/>
                                                                                                <w:left w:val="none" w:sz="0" w:space="0" w:color="auto"/>
                                                                                                <w:bottom w:val="none" w:sz="0" w:space="0" w:color="auto"/>
                                                                                                <w:right w:val="none" w:sz="0" w:space="0" w:color="auto"/>
                                                                                              </w:divBdr>
                                                                                              <w:divsChild>
                                                                                                <w:div w:id="55535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6795822">
                                                                                      <w:marLeft w:val="0"/>
                                                                                      <w:marRight w:val="0"/>
                                                                                      <w:marTop w:val="0"/>
                                                                                      <w:marBottom w:val="0"/>
                                                                                      <w:divBdr>
                                                                                        <w:top w:val="single" w:sz="4" w:space="0" w:color="B9B9B9"/>
                                                                                        <w:left w:val="none" w:sz="0" w:space="0" w:color="auto"/>
                                                                                        <w:bottom w:val="none" w:sz="0" w:space="0" w:color="auto"/>
                                                                                        <w:right w:val="none" w:sz="0" w:space="0" w:color="auto"/>
                                                                                      </w:divBdr>
                                                                                      <w:divsChild>
                                                                                        <w:div w:id="1630623702">
                                                                                          <w:marLeft w:val="0"/>
                                                                                          <w:marRight w:val="0"/>
                                                                                          <w:marTop w:val="0"/>
                                                                                          <w:marBottom w:val="0"/>
                                                                                          <w:divBdr>
                                                                                            <w:top w:val="none" w:sz="0" w:space="0" w:color="auto"/>
                                                                                            <w:left w:val="none" w:sz="0" w:space="0" w:color="auto"/>
                                                                                            <w:bottom w:val="none" w:sz="0" w:space="0" w:color="auto"/>
                                                                                            <w:right w:val="none" w:sz="0" w:space="0" w:color="auto"/>
                                                                                          </w:divBdr>
                                                                                          <w:divsChild>
                                                                                            <w:div w:id="954362857">
                                                                                              <w:marLeft w:val="0"/>
                                                                                              <w:marRight w:val="0"/>
                                                                                              <w:marTop w:val="0"/>
                                                                                              <w:marBottom w:val="0"/>
                                                                                              <w:divBdr>
                                                                                                <w:top w:val="none" w:sz="0" w:space="0" w:color="auto"/>
                                                                                                <w:left w:val="none" w:sz="0" w:space="0" w:color="auto"/>
                                                                                                <w:bottom w:val="none" w:sz="0" w:space="0" w:color="auto"/>
                                                                                                <w:right w:val="none" w:sz="0" w:space="0" w:color="auto"/>
                                                                                              </w:divBdr>
                                                                                              <w:divsChild>
                                                                                                <w:div w:id="1577517654">
                                                                                                  <w:marLeft w:val="0"/>
                                                                                                  <w:marRight w:val="0"/>
                                                                                                  <w:marTop w:val="0"/>
                                                                                                  <w:marBottom w:val="0"/>
                                                                                                  <w:divBdr>
                                                                                                    <w:top w:val="none" w:sz="0" w:space="0" w:color="auto"/>
                                                                                                    <w:left w:val="none" w:sz="0" w:space="0" w:color="auto"/>
                                                                                                    <w:bottom w:val="none" w:sz="0" w:space="0" w:color="auto"/>
                                                                                                    <w:right w:val="none" w:sz="0" w:space="0" w:color="auto"/>
                                                                                                  </w:divBdr>
                                                                                                </w:div>
                                                                                              </w:divsChild>
                                                                                            </w:div>
                                                                                            <w:div w:id="1262840745">
                                                                                              <w:marLeft w:val="0"/>
                                                                                              <w:marRight w:val="0"/>
                                                                                              <w:marTop w:val="0"/>
                                                                                              <w:marBottom w:val="0"/>
                                                                                              <w:divBdr>
                                                                                                <w:top w:val="none" w:sz="0" w:space="0" w:color="auto"/>
                                                                                                <w:left w:val="none" w:sz="0" w:space="0" w:color="auto"/>
                                                                                                <w:bottom w:val="none" w:sz="0" w:space="0" w:color="auto"/>
                                                                                                <w:right w:val="none" w:sz="0" w:space="0" w:color="auto"/>
                                                                                              </w:divBdr>
                                                                                              <w:divsChild>
                                                                                                <w:div w:id="113013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58331">
                                                                                      <w:marLeft w:val="0"/>
                                                                                      <w:marRight w:val="0"/>
                                                                                      <w:marTop w:val="0"/>
                                                                                      <w:marBottom w:val="0"/>
                                                                                      <w:divBdr>
                                                                                        <w:top w:val="single" w:sz="4" w:space="0" w:color="B9B9B9"/>
                                                                                        <w:left w:val="none" w:sz="0" w:space="0" w:color="auto"/>
                                                                                        <w:bottom w:val="none" w:sz="0" w:space="0" w:color="auto"/>
                                                                                        <w:right w:val="none" w:sz="0" w:space="0" w:color="auto"/>
                                                                                      </w:divBdr>
                                                                                      <w:divsChild>
                                                                                        <w:div w:id="2042629834">
                                                                                          <w:marLeft w:val="0"/>
                                                                                          <w:marRight w:val="0"/>
                                                                                          <w:marTop w:val="0"/>
                                                                                          <w:marBottom w:val="0"/>
                                                                                          <w:divBdr>
                                                                                            <w:top w:val="none" w:sz="0" w:space="0" w:color="auto"/>
                                                                                            <w:left w:val="none" w:sz="0" w:space="0" w:color="auto"/>
                                                                                            <w:bottom w:val="none" w:sz="0" w:space="0" w:color="auto"/>
                                                                                            <w:right w:val="none" w:sz="0" w:space="0" w:color="auto"/>
                                                                                          </w:divBdr>
                                                                                          <w:divsChild>
                                                                                            <w:div w:id="70197392">
                                                                                              <w:marLeft w:val="0"/>
                                                                                              <w:marRight w:val="0"/>
                                                                                              <w:marTop w:val="0"/>
                                                                                              <w:marBottom w:val="0"/>
                                                                                              <w:divBdr>
                                                                                                <w:top w:val="none" w:sz="0" w:space="0" w:color="auto"/>
                                                                                                <w:left w:val="none" w:sz="0" w:space="0" w:color="auto"/>
                                                                                                <w:bottom w:val="none" w:sz="0" w:space="0" w:color="auto"/>
                                                                                                <w:right w:val="none" w:sz="0" w:space="0" w:color="auto"/>
                                                                                              </w:divBdr>
                                                                                              <w:divsChild>
                                                                                                <w:div w:id="296685863">
                                                                                                  <w:marLeft w:val="0"/>
                                                                                                  <w:marRight w:val="0"/>
                                                                                                  <w:marTop w:val="0"/>
                                                                                                  <w:marBottom w:val="0"/>
                                                                                                  <w:divBdr>
                                                                                                    <w:top w:val="none" w:sz="0" w:space="0" w:color="auto"/>
                                                                                                    <w:left w:val="none" w:sz="0" w:space="0" w:color="auto"/>
                                                                                                    <w:bottom w:val="none" w:sz="0" w:space="0" w:color="auto"/>
                                                                                                    <w:right w:val="none" w:sz="0" w:space="0" w:color="auto"/>
                                                                                                  </w:divBdr>
                                                                                                </w:div>
                                                                                              </w:divsChild>
                                                                                            </w:div>
                                                                                            <w:div w:id="1456563367">
                                                                                              <w:marLeft w:val="0"/>
                                                                                              <w:marRight w:val="0"/>
                                                                                              <w:marTop w:val="0"/>
                                                                                              <w:marBottom w:val="0"/>
                                                                                              <w:divBdr>
                                                                                                <w:top w:val="none" w:sz="0" w:space="0" w:color="auto"/>
                                                                                                <w:left w:val="none" w:sz="0" w:space="0" w:color="auto"/>
                                                                                                <w:bottom w:val="none" w:sz="0" w:space="0" w:color="auto"/>
                                                                                                <w:right w:val="none" w:sz="0" w:space="0" w:color="auto"/>
                                                                                              </w:divBdr>
                                                                                              <w:divsChild>
                                                                                                <w:div w:id="13582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109156">
                                                                                      <w:marLeft w:val="0"/>
                                                                                      <w:marRight w:val="0"/>
                                                                                      <w:marTop w:val="0"/>
                                                                                      <w:marBottom w:val="0"/>
                                                                                      <w:divBdr>
                                                                                        <w:top w:val="single" w:sz="4" w:space="0" w:color="B9B9B9"/>
                                                                                        <w:left w:val="none" w:sz="0" w:space="0" w:color="auto"/>
                                                                                        <w:bottom w:val="none" w:sz="0" w:space="0" w:color="auto"/>
                                                                                        <w:right w:val="none" w:sz="0" w:space="0" w:color="auto"/>
                                                                                      </w:divBdr>
                                                                                      <w:divsChild>
                                                                                        <w:div w:id="748772371">
                                                                                          <w:marLeft w:val="0"/>
                                                                                          <w:marRight w:val="0"/>
                                                                                          <w:marTop w:val="0"/>
                                                                                          <w:marBottom w:val="0"/>
                                                                                          <w:divBdr>
                                                                                            <w:top w:val="none" w:sz="0" w:space="0" w:color="auto"/>
                                                                                            <w:left w:val="none" w:sz="0" w:space="0" w:color="auto"/>
                                                                                            <w:bottom w:val="none" w:sz="0" w:space="0" w:color="auto"/>
                                                                                            <w:right w:val="none" w:sz="0" w:space="0" w:color="auto"/>
                                                                                          </w:divBdr>
                                                                                          <w:divsChild>
                                                                                            <w:div w:id="935137968">
                                                                                              <w:marLeft w:val="0"/>
                                                                                              <w:marRight w:val="0"/>
                                                                                              <w:marTop w:val="0"/>
                                                                                              <w:marBottom w:val="0"/>
                                                                                              <w:divBdr>
                                                                                                <w:top w:val="none" w:sz="0" w:space="0" w:color="auto"/>
                                                                                                <w:left w:val="none" w:sz="0" w:space="0" w:color="auto"/>
                                                                                                <w:bottom w:val="none" w:sz="0" w:space="0" w:color="auto"/>
                                                                                                <w:right w:val="none" w:sz="0" w:space="0" w:color="auto"/>
                                                                                              </w:divBdr>
                                                                                              <w:divsChild>
                                                                                                <w:div w:id="1220897644">
                                                                                                  <w:marLeft w:val="0"/>
                                                                                                  <w:marRight w:val="0"/>
                                                                                                  <w:marTop w:val="0"/>
                                                                                                  <w:marBottom w:val="0"/>
                                                                                                  <w:divBdr>
                                                                                                    <w:top w:val="none" w:sz="0" w:space="0" w:color="auto"/>
                                                                                                    <w:left w:val="none" w:sz="0" w:space="0" w:color="auto"/>
                                                                                                    <w:bottom w:val="none" w:sz="0" w:space="0" w:color="auto"/>
                                                                                                    <w:right w:val="none" w:sz="0" w:space="0" w:color="auto"/>
                                                                                                  </w:divBdr>
                                                                                                </w:div>
                                                                                              </w:divsChild>
                                                                                            </w:div>
                                                                                            <w:div w:id="1560821699">
                                                                                              <w:marLeft w:val="0"/>
                                                                                              <w:marRight w:val="0"/>
                                                                                              <w:marTop w:val="0"/>
                                                                                              <w:marBottom w:val="0"/>
                                                                                              <w:divBdr>
                                                                                                <w:top w:val="none" w:sz="0" w:space="0" w:color="auto"/>
                                                                                                <w:left w:val="none" w:sz="0" w:space="0" w:color="auto"/>
                                                                                                <w:bottom w:val="none" w:sz="0" w:space="0" w:color="auto"/>
                                                                                                <w:right w:val="none" w:sz="0" w:space="0" w:color="auto"/>
                                                                                              </w:divBdr>
                                                                                              <w:divsChild>
                                                                                                <w:div w:id="30038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1379057">
                                                                                      <w:marLeft w:val="0"/>
                                                                                      <w:marRight w:val="0"/>
                                                                                      <w:marTop w:val="0"/>
                                                                                      <w:marBottom w:val="0"/>
                                                                                      <w:divBdr>
                                                                                        <w:top w:val="single" w:sz="4" w:space="0" w:color="B9B9B9"/>
                                                                                        <w:left w:val="none" w:sz="0" w:space="0" w:color="auto"/>
                                                                                        <w:bottom w:val="none" w:sz="0" w:space="0" w:color="auto"/>
                                                                                        <w:right w:val="none" w:sz="0" w:space="0" w:color="auto"/>
                                                                                      </w:divBdr>
                                                                                      <w:divsChild>
                                                                                        <w:div w:id="2033534880">
                                                                                          <w:marLeft w:val="0"/>
                                                                                          <w:marRight w:val="0"/>
                                                                                          <w:marTop w:val="0"/>
                                                                                          <w:marBottom w:val="0"/>
                                                                                          <w:divBdr>
                                                                                            <w:top w:val="none" w:sz="0" w:space="0" w:color="auto"/>
                                                                                            <w:left w:val="none" w:sz="0" w:space="0" w:color="auto"/>
                                                                                            <w:bottom w:val="none" w:sz="0" w:space="0" w:color="auto"/>
                                                                                            <w:right w:val="none" w:sz="0" w:space="0" w:color="auto"/>
                                                                                          </w:divBdr>
                                                                                          <w:divsChild>
                                                                                            <w:div w:id="138426041">
                                                                                              <w:marLeft w:val="0"/>
                                                                                              <w:marRight w:val="0"/>
                                                                                              <w:marTop w:val="0"/>
                                                                                              <w:marBottom w:val="0"/>
                                                                                              <w:divBdr>
                                                                                                <w:top w:val="none" w:sz="0" w:space="0" w:color="auto"/>
                                                                                                <w:left w:val="none" w:sz="0" w:space="0" w:color="auto"/>
                                                                                                <w:bottom w:val="none" w:sz="0" w:space="0" w:color="auto"/>
                                                                                                <w:right w:val="none" w:sz="0" w:space="0" w:color="auto"/>
                                                                                              </w:divBdr>
                                                                                              <w:divsChild>
                                                                                                <w:div w:id="729957528">
                                                                                                  <w:marLeft w:val="0"/>
                                                                                                  <w:marRight w:val="0"/>
                                                                                                  <w:marTop w:val="0"/>
                                                                                                  <w:marBottom w:val="0"/>
                                                                                                  <w:divBdr>
                                                                                                    <w:top w:val="none" w:sz="0" w:space="0" w:color="auto"/>
                                                                                                    <w:left w:val="none" w:sz="0" w:space="0" w:color="auto"/>
                                                                                                    <w:bottom w:val="none" w:sz="0" w:space="0" w:color="auto"/>
                                                                                                    <w:right w:val="none" w:sz="0" w:space="0" w:color="auto"/>
                                                                                                  </w:divBdr>
                                                                                                </w:div>
                                                                                              </w:divsChild>
                                                                                            </w:div>
                                                                                            <w:div w:id="1939630519">
                                                                                              <w:marLeft w:val="0"/>
                                                                                              <w:marRight w:val="0"/>
                                                                                              <w:marTop w:val="0"/>
                                                                                              <w:marBottom w:val="0"/>
                                                                                              <w:divBdr>
                                                                                                <w:top w:val="none" w:sz="0" w:space="0" w:color="auto"/>
                                                                                                <w:left w:val="none" w:sz="0" w:space="0" w:color="auto"/>
                                                                                                <w:bottom w:val="none" w:sz="0" w:space="0" w:color="auto"/>
                                                                                                <w:right w:val="none" w:sz="0" w:space="0" w:color="auto"/>
                                                                                              </w:divBdr>
                                                                                              <w:divsChild>
                                                                                                <w:div w:id="1960263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5655714">
                                                                                      <w:marLeft w:val="0"/>
                                                                                      <w:marRight w:val="0"/>
                                                                                      <w:marTop w:val="0"/>
                                                                                      <w:marBottom w:val="0"/>
                                                                                      <w:divBdr>
                                                                                        <w:top w:val="single" w:sz="4" w:space="0" w:color="B9B9B9"/>
                                                                                        <w:left w:val="none" w:sz="0" w:space="0" w:color="auto"/>
                                                                                        <w:bottom w:val="none" w:sz="0" w:space="0" w:color="auto"/>
                                                                                        <w:right w:val="none" w:sz="0" w:space="0" w:color="auto"/>
                                                                                      </w:divBdr>
                                                                                      <w:divsChild>
                                                                                        <w:div w:id="82802725">
                                                                                          <w:marLeft w:val="0"/>
                                                                                          <w:marRight w:val="0"/>
                                                                                          <w:marTop w:val="0"/>
                                                                                          <w:marBottom w:val="0"/>
                                                                                          <w:divBdr>
                                                                                            <w:top w:val="none" w:sz="0" w:space="0" w:color="auto"/>
                                                                                            <w:left w:val="none" w:sz="0" w:space="0" w:color="auto"/>
                                                                                            <w:bottom w:val="none" w:sz="0" w:space="0" w:color="auto"/>
                                                                                            <w:right w:val="none" w:sz="0" w:space="0" w:color="auto"/>
                                                                                          </w:divBdr>
                                                                                          <w:divsChild>
                                                                                            <w:div w:id="1038286929">
                                                                                              <w:marLeft w:val="0"/>
                                                                                              <w:marRight w:val="0"/>
                                                                                              <w:marTop w:val="0"/>
                                                                                              <w:marBottom w:val="0"/>
                                                                                              <w:divBdr>
                                                                                                <w:top w:val="none" w:sz="0" w:space="0" w:color="auto"/>
                                                                                                <w:left w:val="none" w:sz="0" w:space="0" w:color="auto"/>
                                                                                                <w:bottom w:val="none" w:sz="0" w:space="0" w:color="auto"/>
                                                                                                <w:right w:val="none" w:sz="0" w:space="0" w:color="auto"/>
                                                                                              </w:divBdr>
                                                                                              <w:divsChild>
                                                                                                <w:div w:id="1422680629">
                                                                                                  <w:marLeft w:val="0"/>
                                                                                                  <w:marRight w:val="0"/>
                                                                                                  <w:marTop w:val="0"/>
                                                                                                  <w:marBottom w:val="0"/>
                                                                                                  <w:divBdr>
                                                                                                    <w:top w:val="none" w:sz="0" w:space="0" w:color="auto"/>
                                                                                                    <w:left w:val="none" w:sz="0" w:space="0" w:color="auto"/>
                                                                                                    <w:bottom w:val="none" w:sz="0" w:space="0" w:color="auto"/>
                                                                                                    <w:right w:val="none" w:sz="0" w:space="0" w:color="auto"/>
                                                                                                  </w:divBdr>
                                                                                                </w:div>
                                                                                              </w:divsChild>
                                                                                            </w:div>
                                                                                            <w:div w:id="1710371050">
                                                                                              <w:marLeft w:val="0"/>
                                                                                              <w:marRight w:val="0"/>
                                                                                              <w:marTop w:val="0"/>
                                                                                              <w:marBottom w:val="0"/>
                                                                                              <w:divBdr>
                                                                                                <w:top w:val="none" w:sz="0" w:space="0" w:color="auto"/>
                                                                                                <w:left w:val="none" w:sz="0" w:space="0" w:color="auto"/>
                                                                                                <w:bottom w:val="none" w:sz="0" w:space="0" w:color="auto"/>
                                                                                                <w:right w:val="none" w:sz="0" w:space="0" w:color="auto"/>
                                                                                              </w:divBdr>
                                                                                              <w:divsChild>
                                                                                                <w:div w:id="657927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550789">
                                                                                      <w:marLeft w:val="0"/>
                                                                                      <w:marRight w:val="0"/>
                                                                                      <w:marTop w:val="0"/>
                                                                                      <w:marBottom w:val="0"/>
                                                                                      <w:divBdr>
                                                                                        <w:top w:val="single" w:sz="4" w:space="0" w:color="B9B9B9"/>
                                                                                        <w:left w:val="none" w:sz="0" w:space="0" w:color="auto"/>
                                                                                        <w:bottom w:val="none" w:sz="0" w:space="0" w:color="auto"/>
                                                                                        <w:right w:val="none" w:sz="0" w:space="0" w:color="auto"/>
                                                                                      </w:divBdr>
                                                                                      <w:divsChild>
                                                                                        <w:div w:id="407118185">
                                                                                          <w:marLeft w:val="0"/>
                                                                                          <w:marRight w:val="0"/>
                                                                                          <w:marTop w:val="0"/>
                                                                                          <w:marBottom w:val="0"/>
                                                                                          <w:divBdr>
                                                                                            <w:top w:val="none" w:sz="0" w:space="0" w:color="auto"/>
                                                                                            <w:left w:val="none" w:sz="0" w:space="0" w:color="auto"/>
                                                                                            <w:bottom w:val="none" w:sz="0" w:space="0" w:color="auto"/>
                                                                                            <w:right w:val="none" w:sz="0" w:space="0" w:color="auto"/>
                                                                                          </w:divBdr>
                                                                                          <w:divsChild>
                                                                                            <w:div w:id="398599381">
                                                                                              <w:marLeft w:val="0"/>
                                                                                              <w:marRight w:val="0"/>
                                                                                              <w:marTop w:val="0"/>
                                                                                              <w:marBottom w:val="0"/>
                                                                                              <w:divBdr>
                                                                                                <w:top w:val="none" w:sz="0" w:space="0" w:color="auto"/>
                                                                                                <w:left w:val="none" w:sz="0" w:space="0" w:color="auto"/>
                                                                                                <w:bottom w:val="none" w:sz="0" w:space="0" w:color="auto"/>
                                                                                                <w:right w:val="none" w:sz="0" w:space="0" w:color="auto"/>
                                                                                              </w:divBdr>
                                                                                              <w:divsChild>
                                                                                                <w:div w:id="420105846">
                                                                                                  <w:marLeft w:val="0"/>
                                                                                                  <w:marRight w:val="0"/>
                                                                                                  <w:marTop w:val="0"/>
                                                                                                  <w:marBottom w:val="0"/>
                                                                                                  <w:divBdr>
                                                                                                    <w:top w:val="none" w:sz="0" w:space="0" w:color="auto"/>
                                                                                                    <w:left w:val="none" w:sz="0" w:space="0" w:color="auto"/>
                                                                                                    <w:bottom w:val="none" w:sz="0" w:space="0" w:color="auto"/>
                                                                                                    <w:right w:val="none" w:sz="0" w:space="0" w:color="auto"/>
                                                                                                  </w:divBdr>
                                                                                                </w:div>
                                                                                              </w:divsChild>
                                                                                            </w:div>
                                                                                            <w:div w:id="1483547895">
                                                                                              <w:marLeft w:val="0"/>
                                                                                              <w:marRight w:val="0"/>
                                                                                              <w:marTop w:val="0"/>
                                                                                              <w:marBottom w:val="0"/>
                                                                                              <w:divBdr>
                                                                                                <w:top w:val="none" w:sz="0" w:space="0" w:color="auto"/>
                                                                                                <w:left w:val="none" w:sz="0" w:space="0" w:color="auto"/>
                                                                                                <w:bottom w:val="none" w:sz="0" w:space="0" w:color="auto"/>
                                                                                                <w:right w:val="none" w:sz="0" w:space="0" w:color="auto"/>
                                                                                              </w:divBdr>
                                                                                              <w:divsChild>
                                                                                                <w:div w:id="1972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056990">
                                                                                      <w:marLeft w:val="0"/>
                                                                                      <w:marRight w:val="0"/>
                                                                                      <w:marTop w:val="0"/>
                                                                                      <w:marBottom w:val="0"/>
                                                                                      <w:divBdr>
                                                                                        <w:top w:val="single" w:sz="4" w:space="0" w:color="B9B9B9"/>
                                                                                        <w:left w:val="none" w:sz="0" w:space="0" w:color="auto"/>
                                                                                        <w:bottom w:val="none" w:sz="0" w:space="0" w:color="auto"/>
                                                                                        <w:right w:val="none" w:sz="0" w:space="0" w:color="auto"/>
                                                                                      </w:divBdr>
                                                                                      <w:divsChild>
                                                                                        <w:div w:id="191305779">
                                                                                          <w:marLeft w:val="0"/>
                                                                                          <w:marRight w:val="0"/>
                                                                                          <w:marTop w:val="0"/>
                                                                                          <w:marBottom w:val="0"/>
                                                                                          <w:divBdr>
                                                                                            <w:top w:val="none" w:sz="0" w:space="0" w:color="auto"/>
                                                                                            <w:left w:val="none" w:sz="0" w:space="0" w:color="auto"/>
                                                                                            <w:bottom w:val="none" w:sz="0" w:space="0" w:color="auto"/>
                                                                                            <w:right w:val="none" w:sz="0" w:space="0" w:color="auto"/>
                                                                                          </w:divBdr>
                                                                                          <w:divsChild>
                                                                                            <w:div w:id="305206173">
                                                                                              <w:marLeft w:val="0"/>
                                                                                              <w:marRight w:val="0"/>
                                                                                              <w:marTop w:val="0"/>
                                                                                              <w:marBottom w:val="0"/>
                                                                                              <w:divBdr>
                                                                                                <w:top w:val="none" w:sz="0" w:space="0" w:color="auto"/>
                                                                                                <w:left w:val="none" w:sz="0" w:space="0" w:color="auto"/>
                                                                                                <w:bottom w:val="none" w:sz="0" w:space="0" w:color="auto"/>
                                                                                                <w:right w:val="none" w:sz="0" w:space="0" w:color="auto"/>
                                                                                              </w:divBdr>
                                                                                              <w:divsChild>
                                                                                                <w:div w:id="350886410">
                                                                                                  <w:marLeft w:val="0"/>
                                                                                                  <w:marRight w:val="0"/>
                                                                                                  <w:marTop w:val="0"/>
                                                                                                  <w:marBottom w:val="0"/>
                                                                                                  <w:divBdr>
                                                                                                    <w:top w:val="none" w:sz="0" w:space="0" w:color="auto"/>
                                                                                                    <w:left w:val="none" w:sz="0" w:space="0" w:color="auto"/>
                                                                                                    <w:bottom w:val="none" w:sz="0" w:space="0" w:color="auto"/>
                                                                                                    <w:right w:val="none" w:sz="0" w:space="0" w:color="auto"/>
                                                                                                  </w:divBdr>
                                                                                                </w:div>
                                                                                              </w:divsChild>
                                                                                            </w:div>
                                                                                            <w:div w:id="758529863">
                                                                                              <w:marLeft w:val="0"/>
                                                                                              <w:marRight w:val="0"/>
                                                                                              <w:marTop w:val="0"/>
                                                                                              <w:marBottom w:val="0"/>
                                                                                              <w:divBdr>
                                                                                                <w:top w:val="none" w:sz="0" w:space="0" w:color="auto"/>
                                                                                                <w:left w:val="none" w:sz="0" w:space="0" w:color="auto"/>
                                                                                                <w:bottom w:val="none" w:sz="0" w:space="0" w:color="auto"/>
                                                                                                <w:right w:val="none" w:sz="0" w:space="0" w:color="auto"/>
                                                                                              </w:divBdr>
                                                                                              <w:divsChild>
                                                                                                <w:div w:id="536820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3008639">
                                                                                      <w:marLeft w:val="0"/>
                                                                                      <w:marRight w:val="0"/>
                                                                                      <w:marTop w:val="0"/>
                                                                                      <w:marBottom w:val="0"/>
                                                                                      <w:divBdr>
                                                                                        <w:top w:val="single" w:sz="4" w:space="0" w:color="B9B9B9"/>
                                                                                        <w:left w:val="none" w:sz="0" w:space="0" w:color="auto"/>
                                                                                        <w:bottom w:val="none" w:sz="0" w:space="0" w:color="auto"/>
                                                                                        <w:right w:val="none" w:sz="0" w:space="0" w:color="auto"/>
                                                                                      </w:divBdr>
                                                                                      <w:divsChild>
                                                                                        <w:div w:id="950935256">
                                                                                          <w:marLeft w:val="0"/>
                                                                                          <w:marRight w:val="0"/>
                                                                                          <w:marTop w:val="0"/>
                                                                                          <w:marBottom w:val="0"/>
                                                                                          <w:divBdr>
                                                                                            <w:top w:val="none" w:sz="0" w:space="0" w:color="auto"/>
                                                                                            <w:left w:val="none" w:sz="0" w:space="0" w:color="auto"/>
                                                                                            <w:bottom w:val="none" w:sz="0" w:space="0" w:color="auto"/>
                                                                                            <w:right w:val="none" w:sz="0" w:space="0" w:color="auto"/>
                                                                                          </w:divBdr>
                                                                                          <w:divsChild>
                                                                                            <w:div w:id="1827240408">
                                                                                              <w:marLeft w:val="0"/>
                                                                                              <w:marRight w:val="0"/>
                                                                                              <w:marTop w:val="0"/>
                                                                                              <w:marBottom w:val="0"/>
                                                                                              <w:divBdr>
                                                                                                <w:top w:val="none" w:sz="0" w:space="0" w:color="auto"/>
                                                                                                <w:left w:val="none" w:sz="0" w:space="0" w:color="auto"/>
                                                                                                <w:bottom w:val="none" w:sz="0" w:space="0" w:color="auto"/>
                                                                                                <w:right w:val="none" w:sz="0" w:space="0" w:color="auto"/>
                                                                                              </w:divBdr>
                                                                                              <w:divsChild>
                                                                                                <w:div w:id="597636720">
                                                                                                  <w:marLeft w:val="0"/>
                                                                                                  <w:marRight w:val="0"/>
                                                                                                  <w:marTop w:val="0"/>
                                                                                                  <w:marBottom w:val="0"/>
                                                                                                  <w:divBdr>
                                                                                                    <w:top w:val="none" w:sz="0" w:space="0" w:color="auto"/>
                                                                                                    <w:left w:val="none" w:sz="0" w:space="0" w:color="auto"/>
                                                                                                    <w:bottom w:val="none" w:sz="0" w:space="0" w:color="auto"/>
                                                                                                    <w:right w:val="none" w:sz="0" w:space="0" w:color="auto"/>
                                                                                                  </w:divBdr>
                                                                                                </w:div>
                                                                                              </w:divsChild>
                                                                                            </w:div>
                                                                                            <w:div w:id="1879588860">
                                                                                              <w:marLeft w:val="0"/>
                                                                                              <w:marRight w:val="0"/>
                                                                                              <w:marTop w:val="0"/>
                                                                                              <w:marBottom w:val="0"/>
                                                                                              <w:divBdr>
                                                                                                <w:top w:val="none" w:sz="0" w:space="0" w:color="auto"/>
                                                                                                <w:left w:val="none" w:sz="0" w:space="0" w:color="auto"/>
                                                                                                <w:bottom w:val="none" w:sz="0" w:space="0" w:color="auto"/>
                                                                                                <w:right w:val="none" w:sz="0" w:space="0" w:color="auto"/>
                                                                                              </w:divBdr>
                                                                                              <w:divsChild>
                                                                                                <w:div w:id="8340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943735">
                                                                                      <w:marLeft w:val="0"/>
                                                                                      <w:marRight w:val="0"/>
                                                                                      <w:marTop w:val="0"/>
                                                                                      <w:marBottom w:val="0"/>
                                                                                      <w:divBdr>
                                                                                        <w:top w:val="single" w:sz="4" w:space="0" w:color="B9B9B9"/>
                                                                                        <w:left w:val="none" w:sz="0" w:space="0" w:color="auto"/>
                                                                                        <w:bottom w:val="none" w:sz="0" w:space="0" w:color="auto"/>
                                                                                        <w:right w:val="none" w:sz="0" w:space="0" w:color="auto"/>
                                                                                      </w:divBdr>
                                                                                      <w:divsChild>
                                                                                        <w:div w:id="719940017">
                                                                                          <w:marLeft w:val="0"/>
                                                                                          <w:marRight w:val="0"/>
                                                                                          <w:marTop w:val="0"/>
                                                                                          <w:marBottom w:val="0"/>
                                                                                          <w:divBdr>
                                                                                            <w:top w:val="none" w:sz="0" w:space="0" w:color="auto"/>
                                                                                            <w:left w:val="none" w:sz="0" w:space="0" w:color="auto"/>
                                                                                            <w:bottom w:val="none" w:sz="0" w:space="0" w:color="auto"/>
                                                                                            <w:right w:val="none" w:sz="0" w:space="0" w:color="auto"/>
                                                                                          </w:divBdr>
                                                                                          <w:divsChild>
                                                                                            <w:div w:id="1765030116">
                                                                                              <w:marLeft w:val="0"/>
                                                                                              <w:marRight w:val="0"/>
                                                                                              <w:marTop w:val="0"/>
                                                                                              <w:marBottom w:val="0"/>
                                                                                              <w:divBdr>
                                                                                                <w:top w:val="none" w:sz="0" w:space="0" w:color="auto"/>
                                                                                                <w:left w:val="none" w:sz="0" w:space="0" w:color="auto"/>
                                                                                                <w:bottom w:val="none" w:sz="0" w:space="0" w:color="auto"/>
                                                                                                <w:right w:val="none" w:sz="0" w:space="0" w:color="auto"/>
                                                                                              </w:divBdr>
                                                                                              <w:divsChild>
                                                                                                <w:div w:id="1206873962">
                                                                                                  <w:marLeft w:val="0"/>
                                                                                                  <w:marRight w:val="0"/>
                                                                                                  <w:marTop w:val="0"/>
                                                                                                  <w:marBottom w:val="0"/>
                                                                                                  <w:divBdr>
                                                                                                    <w:top w:val="none" w:sz="0" w:space="0" w:color="auto"/>
                                                                                                    <w:left w:val="none" w:sz="0" w:space="0" w:color="auto"/>
                                                                                                    <w:bottom w:val="none" w:sz="0" w:space="0" w:color="auto"/>
                                                                                                    <w:right w:val="none" w:sz="0" w:space="0" w:color="auto"/>
                                                                                                  </w:divBdr>
                                                                                                </w:div>
                                                                                              </w:divsChild>
                                                                                            </w:div>
                                                                                            <w:div w:id="1826386252">
                                                                                              <w:marLeft w:val="0"/>
                                                                                              <w:marRight w:val="0"/>
                                                                                              <w:marTop w:val="0"/>
                                                                                              <w:marBottom w:val="0"/>
                                                                                              <w:divBdr>
                                                                                                <w:top w:val="none" w:sz="0" w:space="0" w:color="auto"/>
                                                                                                <w:left w:val="none" w:sz="0" w:space="0" w:color="auto"/>
                                                                                                <w:bottom w:val="none" w:sz="0" w:space="0" w:color="auto"/>
                                                                                                <w:right w:val="none" w:sz="0" w:space="0" w:color="auto"/>
                                                                                              </w:divBdr>
                                                                                              <w:divsChild>
                                                                                                <w:div w:id="254216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286407">
                                                                                      <w:marLeft w:val="0"/>
                                                                                      <w:marRight w:val="0"/>
                                                                                      <w:marTop w:val="0"/>
                                                                                      <w:marBottom w:val="0"/>
                                                                                      <w:divBdr>
                                                                                        <w:top w:val="single" w:sz="4" w:space="0" w:color="B9B9B9"/>
                                                                                        <w:left w:val="none" w:sz="0" w:space="0" w:color="auto"/>
                                                                                        <w:bottom w:val="none" w:sz="0" w:space="0" w:color="auto"/>
                                                                                        <w:right w:val="none" w:sz="0" w:space="0" w:color="auto"/>
                                                                                      </w:divBdr>
                                                                                      <w:divsChild>
                                                                                        <w:div w:id="1323048014">
                                                                                          <w:marLeft w:val="0"/>
                                                                                          <w:marRight w:val="0"/>
                                                                                          <w:marTop w:val="0"/>
                                                                                          <w:marBottom w:val="0"/>
                                                                                          <w:divBdr>
                                                                                            <w:top w:val="none" w:sz="0" w:space="0" w:color="auto"/>
                                                                                            <w:left w:val="none" w:sz="0" w:space="0" w:color="auto"/>
                                                                                            <w:bottom w:val="none" w:sz="0" w:space="0" w:color="auto"/>
                                                                                            <w:right w:val="none" w:sz="0" w:space="0" w:color="auto"/>
                                                                                          </w:divBdr>
                                                                                          <w:divsChild>
                                                                                            <w:div w:id="32848485">
                                                                                              <w:marLeft w:val="0"/>
                                                                                              <w:marRight w:val="0"/>
                                                                                              <w:marTop w:val="0"/>
                                                                                              <w:marBottom w:val="0"/>
                                                                                              <w:divBdr>
                                                                                                <w:top w:val="none" w:sz="0" w:space="0" w:color="auto"/>
                                                                                                <w:left w:val="none" w:sz="0" w:space="0" w:color="auto"/>
                                                                                                <w:bottom w:val="none" w:sz="0" w:space="0" w:color="auto"/>
                                                                                                <w:right w:val="none" w:sz="0" w:space="0" w:color="auto"/>
                                                                                              </w:divBdr>
                                                                                              <w:divsChild>
                                                                                                <w:div w:id="1603495793">
                                                                                                  <w:marLeft w:val="0"/>
                                                                                                  <w:marRight w:val="0"/>
                                                                                                  <w:marTop w:val="0"/>
                                                                                                  <w:marBottom w:val="0"/>
                                                                                                  <w:divBdr>
                                                                                                    <w:top w:val="none" w:sz="0" w:space="0" w:color="auto"/>
                                                                                                    <w:left w:val="none" w:sz="0" w:space="0" w:color="auto"/>
                                                                                                    <w:bottom w:val="none" w:sz="0" w:space="0" w:color="auto"/>
                                                                                                    <w:right w:val="none" w:sz="0" w:space="0" w:color="auto"/>
                                                                                                  </w:divBdr>
                                                                                                </w:div>
                                                                                              </w:divsChild>
                                                                                            </w:div>
                                                                                            <w:div w:id="878206455">
                                                                                              <w:marLeft w:val="0"/>
                                                                                              <w:marRight w:val="0"/>
                                                                                              <w:marTop w:val="0"/>
                                                                                              <w:marBottom w:val="0"/>
                                                                                              <w:divBdr>
                                                                                                <w:top w:val="none" w:sz="0" w:space="0" w:color="auto"/>
                                                                                                <w:left w:val="none" w:sz="0" w:space="0" w:color="auto"/>
                                                                                                <w:bottom w:val="none" w:sz="0" w:space="0" w:color="auto"/>
                                                                                                <w:right w:val="none" w:sz="0" w:space="0" w:color="auto"/>
                                                                                              </w:divBdr>
                                                                                              <w:divsChild>
                                                                                                <w:div w:id="1620913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7809935">
                                                                                      <w:marLeft w:val="0"/>
                                                                                      <w:marRight w:val="0"/>
                                                                                      <w:marTop w:val="0"/>
                                                                                      <w:marBottom w:val="0"/>
                                                                                      <w:divBdr>
                                                                                        <w:top w:val="single" w:sz="4" w:space="0" w:color="B9B9B9"/>
                                                                                        <w:left w:val="none" w:sz="0" w:space="0" w:color="auto"/>
                                                                                        <w:bottom w:val="none" w:sz="0" w:space="0" w:color="auto"/>
                                                                                        <w:right w:val="none" w:sz="0" w:space="0" w:color="auto"/>
                                                                                      </w:divBdr>
                                                                                      <w:divsChild>
                                                                                        <w:div w:id="1517697728">
                                                                                          <w:marLeft w:val="0"/>
                                                                                          <w:marRight w:val="0"/>
                                                                                          <w:marTop w:val="0"/>
                                                                                          <w:marBottom w:val="0"/>
                                                                                          <w:divBdr>
                                                                                            <w:top w:val="none" w:sz="0" w:space="0" w:color="auto"/>
                                                                                            <w:left w:val="none" w:sz="0" w:space="0" w:color="auto"/>
                                                                                            <w:bottom w:val="none" w:sz="0" w:space="0" w:color="auto"/>
                                                                                            <w:right w:val="none" w:sz="0" w:space="0" w:color="auto"/>
                                                                                          </w:divBdr>
                                                                                          <w:divsChild>
                                                                                            <w:div w:id="905845361">
                                                                                              <w:marLeft w:val="0"/>
                                                                                              <w:marRight w:val="0"/>
                                                                                              <w:marTop w:val="0"/>
                                                                                              <w:marBottom w:val="0"/>
                                                                                              <w:divBdr>
                                                                                                <w:top w:val="none" w:sz="0" w:space="0" w:color="auto"/>
                                                                                                <w:left w:val="none" w:sz="0" w:space="0" w:color="auto"/>
                                                                                                <w:bottom w:val="none" w:sz="0" w:space="0" w:color="auto"/>
                                                                                                <w:right w:val="none" w:sz="0" w:space="0" w:color="auto"/>
                                                                                              </w:divBdr>
                                                                                              <w:divsChild>
                                                                                                <w:div w:id="609553233">
                                                                                                  <w:marLeft w:val="0"/>
                                                                                                  <w:marRight w:val="0"/>
                                                                                                  <w:marTop w:val="0"/>
                                                                                                  <w:marBottom w:val="0"/>
                                                                                                  <w:divBdr>
                                                                                                    <w:top w:val="none" w:sz="0" w:space="0" w:color="auto"/>
                                                                                                    <w:left w:val="none" w:sz="0" w:space="0" w:color="auto"/>
                                                                                                    <w:bottom w:val="none" w:sz="0" w:space="0" w:color="auto"/>
                                                                                                    <w:right w:val="none" w:sz="0" w:space="0" w:color="auto"/>
                                                                                                  </w:divBdr>
                                                                                                </w:div>
                                                                                              </w:divsChild>
                                                                                            </w:div>
                                                                                            <w:div w:id="2057655584">
                                                                                              <w:marLeft w:val="0"/>
                                                                                              <w:marRight w:val="0"/>
                                                                                              <w:marTop w:val="0"/>
                                                                                              <w:marBottom w:val="0"/>
                                                                                              <w:divBdr>
                                                                                                <w:top w:val="none" w:sz="0" w:space="0" w:color="auto"/>
                                                                                                <w:left w:val="none" w:sz="0" w:space="0" w:color="auto"/>
                                                                                                <w:bottom w:val="none" w:sz="0" w:space="0" w:color="auto"/>
                                                                                                <w:right w:val="none" w:sz="0" w:space="0" w:color="auto"/>
                                                                                              </w:divBdr>
                                                                                              <w:divsChild>
                                                                                                <w:div w:id="1628389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747020">
                                                                                      <w:marLeft w:val="0"/>
                                                                                      <w:marRight w:val="0"/>
                                                                                      <w:marTop w:val="0"/>
                                                                                      <w:marBottom w:val="0"/>
                                                                                      <w:divBdr>
                                                                                        <w:top w:val="single" w:sz="4" w:space="0" w:color="B9B9B9"/>
                                                                                        <w:left w:val="none" w:sz="0" w:space="0" w:color="auto"/>
                                                                                        <w:bottom w:val="none" w:sz="0" w:space="0" w:color="auto"/>
                                                                                        <w:right w:val="none" w:sz="0" w:space="0" w:color="auto"/>
                                                                                      </w:divBdr>
                                                                                      <w:divsChild>
                                                                                        <w:div w:id="323627817">
                                                                                          <w:marLeft w:val="0"/>
                                                                                          <w:marRight w:val="0"/>
                                                                                          <w:marTop w:val="0"/>
                                                                                          <w:marBottom w:val="0"/>
                                                                                          <w:divBdr>
                                                                                            <w:top w:val="none" w:sz="0" w:space="0" w:color="auto"/>
                                                                                            <w:left w:val="none" w:sz="0" w:space="0" w:color="auto"/>
                                                                                            <w:bottom w:val="none" w:sz="0" w:space="0" w:color="auto"/>
                                                                                            <w:right w:val="none" w:sz="0" w:space="0" w:color="auto"/>
                                                                                          </w:divBdr>
                                                                                          <w:divsChild>
                                                                                            <w:div w:id="851186997">
                                                                                              <w:marLeft w:val="0"/>
                                                                                              <w:marRight w:val="0"/>
                                                                                              <w:marTop w:val="0"/>
                                                                                              <w:marBottom w:val="0"/>
                                                                                              <w:divBdr>
                                                                                                <w:top w:val="none" w:sz="0" w:space="0" w:color="auto"/>
                                                                                                <w:left w:val="none" w:sz="0" w:space="0" w:color="auto"/>
                                                                                                <w:bottom w:val="none" w:sz="0" w:space="0" w:color="auto"/>
                                                                                                <w:right w:val="none" w:sz="0" w:space="0" w:color="auto"/>
                                                                                              </w:divBdr>
                                                                                              <w:divsChild>
                                                                                                <w:div w:id="690716355">
                                                                                                  <w:marLeft w:val="0"/>
                                                                                                  <w:marRight w:val="0"/>
                                                                                                  <w:marTop w:val="0"/>
                                                                                                  <w:marBottom w:val="0"/>
                                                                                                  <w:divBdr>
                                                                                                    <w:top w:val="none" w:sz="0" w:space="0" w:color="auto"/>
                                                                                                    <w:left w:val="none" w:sz="0" w:space="0" w:color="auto"/>
                                                                                                    <w:bottom w:val="none" w:sz="0" w:space="0" w:color="auto"/>
                                                                                                    <w:right w:val="none" w:sz="0" w:space="0" w:color="auto"/>
                                                                                                  </w:divBdr>
                                                                                                </w:div>
                                                                                              </w:divsChild>
                                                                                            </w:div>
                                                                                            <w:div w:id="1181507151">
                                                                                              <w:marLeft w:val="0"/>
                                                                                              <w:marRight w:val="0"/>
                                                                                              <w:marTop w:val="0"/>
                                                                                              <w:marBottom w:val="0"/>
                                                                                              <w:divBdr>
                                                                                                <w:top w:val="none" w:sz="0" w:space="0" w:color="auto"/>
                                                                                                <w:left w:val="none" w:sz="0" w:space="0" w:color="auto"/>
                                                                                                <w:bottom w:val="none" w:sz="0" w:space="0" w:color="auto"/>
                                                                                                <w:right w:val="none" w:sz="0" w:space="0" w:color="auto"/>
                                                                                              </w:divBdr>
                                                                                              <w:divsChild>
                                                                                                <w:div w:id="46682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6742688">
                                                                                      <w:marLeft w:val="0"/>
                                                                                      <w:marRight w:val="0"/>
                                                                                      <w:marTop w:val="0"/>
                                                                                      <w:marBottom w:val="0"/>
                                                                                      <w:divBdr>
                                                                                        <w:top w:val="single" w:sz="4" w:space="0" w:color="B9B9B9"/>
                                                                                        <w:left w:val="none" w:sz="0" w:space="0" w:color="auto"/>
                                                                                        <w:bottom w:val="none" w:sz="0" w:space="0" w:color="auto"/>
                                                                                        <w:right w:val="none" w:sz="0" w:space="0" w:color="auto"/>
                                                                                      </w:divBdr>
                                                                                      <w:divsChild>
                                                                                        <w:div w:id="1359038591">
                                                                                          <w:marLeft w:val="0"/>
                                                                                          <w:marRight w:val="0"/>
                                                                                          <w:marTop w:val="0"/>
                                                                                          <w:marBottom w:val="0"/>
                                                                                          <w:divBdr>
                                                                                            <w:top w:val="none" w:sz="0" w:space="0" w:color="auto"/>
                                                                                            <w:left w:val="none" w:sz="0" w:space="0" w:color="auto"/>
                                                                                            <w:bottom w:val="none" w:sz="0" w:space="0" w:color="auto"/>
                                                                                            <w:right w:val="none" w:sz="0" w:space="0" w:color="auto"/>
                                                                                          </w:divBdr>
                                                                                          <w:divsChild>
                                                                                            <w:div w:id="585380857">
                                                                                              <w:marLeft w:val="0"/>
                                                                                              <w:marRight w:val="0"/>
                                                                                              <w:marTop w:val="0"/>
                                                                                              <w:marBottom w:val="0"/>
                                                                                              <w:divBdr>
                                                                                                <w:top w:val="none" w:sz="0" w:space="0" w:color="auto"/>
                                                                                                <w:left w:val="none" w:sz="0" w:space="0" w:color="auto"/>
                                                                                                <w:bottom w:val="none" w:sz="0" w:space="0" w:color="auto"/>
                                                                                                <w:right w:val="none" w:sz="0" w:space="0" w:color="auto"/>
                                                                                              </w:divBdr>
                                                                                              <w:divsChild>
                                                                                                <w:div w:id="1766338754">
                                                                                                  <w:marLeft w:val="0"/>
                                                                                                  <w:marRight w:val="0"/>
                                                                                                  <w:marTop w:val="0"/>
                                                                                                  <w:marBottom w:val="0"/>
                                                                                                  <w:divBdr>
                                                                                                    <w:top w:val="none" w:sz="0" w:space="0" w:color="auto"/>
                                                                                                    <w:left w:val="none" w:sz="0" w:space="0" w:color="auto"/>
                                                                                                    <w:bottom w:val="none" w:sz="0" w:space="0" w:color="auto"/>
                                                                                                    <w:right w:val="none" w:sz="0" w:space="0" w:color="auto"/>
                                                                                                  </w:divBdr>
                                                                                                </w:div>
                                                                                              </w:divsChild>
                                                                                            </w:div>
                                                                                            <w:div w:id="1203589344">
                                                                                              <w:marLeft w:val="0"/>
                                                                                              <w:marRight w:val="0"/>
                                                                                              <w:marTop w:val="0"/>
                                                                                              <w:marBottom w:val="0"/>
                                                                                              <w:divBdr>
                                                                                                <w:top w:val="none" w:sz="0" w:space="0" w:color="auto"/>
                                                                                                <w:left w:val="none" w:sz="0" w:space="0" w:color="auto"/>
                                                                                                <w:bottom w:val="none" w:sz="0" w:space="0" w:color="auto"/>
                                                                                                <w:right w:val="none" w:sz="0" w:space="0" w:color="auto"/>
                                                                                              </w:divBdr>
                                                                                              <w:divsChild>
                                                                                                <w:div w:id="1626504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859626">
                                                                                      <w:marLeft w:val="0"/>
                                                                                      <w:marRight w:val="0"/>
                                                                                      <w:marTop w:val="0"/>
                                                                                      <w:marBottom w:val="0"/>
                                                                                      <w:divBdr>
                                                                                        <w:top w:val="single" w:sz="4" w:space="0" w:color="B9B9B9"/>
                                                                                        <w:left w:val="none" w:sz="0" w:space="0" w:color="auto"/>
                                                                                        <w:bottom w:val="none" w:sz="0" w:space="0" w:color="auto"/>
                                                                                        <w:right w:val="none" w:sz="0" w:space="0" w:color="auto"/>
                                                                                      </w:divBdr>
                                                                                      <w:divsChild>
                                                                                        <w:div w:id="1366830042">
                                                                                          <w:marLeft w:val="0"/>
                                                                                          <w:marRight w:val="0"/>
                                                                                          <w:marTop w:val="0"/>
                                                                                          <w:marBottom w:val="0"/>
                                                                                          <w:divBdr>
                                                                                            <w:top w:val="none" w:sz="0" w:space="0" w:color="auto"/>
                                                                                            <w:left w:val="none" w:sz="0" w:space="0" w:color="auto"/>
                                                                                            <w:bottom w:val="none" w:sz="0" w:space="0" w:color="auto"/>
                                                                                            <w:right w:val="none" w:sz="0" w:space="0" w:color="auto"/>
                                                                                          </w:divBdr>
                                                                                          <w:divsChild>
                                                                                            <w:div w:id="574514511">
                                                                                              <w:marLeft w:val="0"/>
                                                                                              <w:marRight w:val="0"/>
                                                                                              <w:marTop w:val="0"/>
                                                                                              <w:marBottom w:val="0"/>
                                                                                              <w:divBdr>
                                                                                                <w:top w:val="none" w:sz="0" w:space="0" w:color="auto"/>
                                                                                                <w:left w:val="none" w:sz="0" w:space="0" w:color="auto"/>
                                                                                                <w:bottom w:val="none" w:sz="0" w:space="0" w:color="auto"/>
                                                                                                <w:right w:val="none" w:sz="0" w:space="0" w:color="auto"/>
                                                                                              </w:divBdr>
                                                                                              <w:divsChild>
                                                                                                <w:div w:id="1038047049">
                                                                                                  <w:marLeft w:val="0"/>
                                                                                                  <w:marRight w:val="0"/>
                                                                                                  <w:marTop w:val="0"/>
                                                                                                  <w:marBottom w:val="0"/>
                                                                                                  <w:divBdr>
                                                                                                    <w:top w:val="none" w:sz="0" w:space="0" w:color="auto"/>
                                                                                                    <w:left w:val="none" w:sz="0" w:space="0" w:color="auto"/>
                                                                                                    <w:bottom w:val="none" w:sz="0" w:space="0" w:color="auto"/>
                                                                                                    <w:right w:val="none" w:sz="0" w:space="0" w:color="auto"/>
                                                                                                  </w:divBdr>
                                                                                                </w:div>
                                                                                              </w:divsChild>
                                                                                            </w:div>
                                                                                            <w:div w:id="868764783">
                                                                                              <w:marLeft w:val="0"/>
                                                                                              <w:marRight w:val="0"/>
                                                                                              <w:marTop w:val="0"/>
                                                                                              <w:marBottom w:val="0"/>
                                                                                              <w:divBdr>
                                                                                                <w:top w:val="none" w:sz="0" w:space="0" w:color="auto"/>
                                                                                                <w:left w:val="none" w:sz="0" w:space="0" w:color="auto"/>
                                                                                                <w:bottom w:val="none" w:sz="0" w:space="0" w:color="auto"/>
                                                                                                <w:right w:val="none" w:sz="0" w:space="0" w:color="auto"/>
                                                                                              </w:divBdr>
                                                                                              <w:divsChild>
                                                                                                <w:div w:id="102894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8440354">
                                                                                      <w:marLeft w:val="0"/>
                                                                                      <w:marRight w:val="0"/>
                                                                                      <w:marTop w:val="0"/>
                                                                                      <w:marBottom w:val="0"/>
                                                                                      <w:divBdr>
                                                                                        <w:top w:val="single" w:sz="4" w:space="0" w:color="B9B9B9"/>
                                                                                        <w:left w:val="none" w:sz="0" w:space="0" w:color="auto"/>
                                                                                        <w:bottom w:val="none" w:sz="0" w:space="0" w:color="auto"/>
                                                                                        <w:right w:val="none" w:sz="0" w:space="0" w:color="auto"/>
                                                                                      </w:divBdr>
                                                                                      <w:divsChild>
                                                                                        <w:div w:id="2032223773">
                                                                                          <w:marLeft w:val="0"/>
                                                                                          <w:marRight w:val="0"/>
                                                                                          <w:marTop w:val="0"/>
                                                                                          <w:marBottom w:val="0"/>
                                                                                          <w:divBdr>
                                                                                            <w:top w:val="none" w:sz="0" w:space="0" w:color="auto"/>
                                                                                            <w:left w:val="none" w:sz="0" w:space="0" w:color="auto"/>
                                                                                            <w:bottom w:val="none" w:sz="0" w:space="0" w:color="auto"/>
                                                                                            <w:right w:val="none" w:sz="0" w:space="0" w:color="auto"/>
                                                                                          </w:divBdr>
                                                                                          <w:divsChild>
                                                                                            <w:div w:id="135726177">
                                                                                              <w:marLeft w:val="0"/>
                                                                                              <w:marRight w:val="0"/>
                                                                                              <w:marTop w:val="0"/>
                                                                                              <w:marBottom w:val="0"/>
                                                                                              <w:divBdr>
                                                                                                <w:top w:val="none" w:sz="0" w:space="0" w:color="auto"/>
                                                                                                <w:left w:val="none" w:sz="0" w:space="0" w:color="auto"/>
                                                                                                <w:bottom w:val="none" w:sz="0" w:space="0" w:color="auto"/>
                                                                                                <w:right w:val="none" w:sz="0" w:space="0" w:color="auto"/>
                                                                                              </w:divBdr>
                                                                                              <w:divsChild>
                                                                                                <w:div w:id="777026832">
                                                                                                  <w:marLeft w:val="0"/>
                                                                                                  <w:marRight w:val="0"/>
                                                                                                  <w:marTop w:val="0"/>
                                                                                                  <w:marBottom w:val="0"/>
                                                                                                  <w:divBdr>
                                                                                                    <w:top w:val="none" w:sz="0" w:space="0" w:color="auto"/>
                                                                                                    <w:left w:val="none" w:sz="0" w:space="0" w:color="auto"/>
                                                                                                    <w:bottom w:val="none" w:sz="0" w:space="0" w:color="auto"/>
                                                                                                    <w:right w:val="none" w:sz="0" w:space="0" w:color="auto"/>
                                                                                                  </w:divBdr>
                                                                                                </w:div>
                                                                                              </w:divsChild>
                                                                                            </w:div>
                                                                                            <w:div w:id="844981817">
                                                                                              <w:marLeft w:val="0"/>
                                                                                              <w:marRight w:val="0"/>
                                                                                              <w:marTop w:val="0"/>
                                                                                              <w:marBottom w:val="0"/>
                                                                                              <w:divBdr>
                                                                                                <w:top w:val="none" w:sz="0" w:space="0" w:color="auto"/>
                                                                                                <w:left w:val="none" w:sz="0" w:space="0" w:color="auto"/>
                                                                                                <w:bottom w:val="none" w:sz="0" w:space="0" w:color="auto"/>
                                                                                                <w:right w:val="none" w:sz="0" w:space="0" w:color="auto"/>
                                                                                              </w:divBdr>
                                                                                              <w:divsChild>
                                                                                                <w:div w:id="5952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2370577">
                                                                                      <w:marLeft w:val="0"/>
                                                                                      <w:marRight w:val="0"/>
                                                                                      <w:marTop w:val="0"/>
                                                                                      <w:marBottom w:val="0"/>
                                                                                      <w:divBdr>
                                                                                        <w:top w:val="single" w:sz="4" w:space="0" w:color="B9B9B9"/>
                                                                                        <w:left w:val="none" w:sz="0" w:space="0" w:color="auto"/>
                                                                                        <w:bottom w:val="none" w:sz="0" w:space="0" w:color="auto"/>
                                                                                        <w:right w:val="none" w:sz="0" w:space="0" w:color="auto"/>
                                                                                      </w:divBdr>
                                                                                      <w:divsChild>
                                                                                        <w:div w:id="490023858">
                                                                                          <w:marLeft w:val="0"/>
                                                                                          <w:marRight w:val="0"/>
                                                                                          <w:marTop w:val="0"/>
                                                                                          <w:marBottom w:val="0"/>
                                                                                          <w:divBdr>
                                                                                            <w:top w:val="none" w:sz="0" w:space="0" w:color="auto"/>
                                                                                            <w:left w:val="none" w:sz="0" w:space="0" w:color="auto"/>
                                                                                            <w:bottom w:val="none" w:sz="0" w:space="0" w:color="auto"/>
                                                                                            <w:right w:val="none" w:sz="0" w:space="0" w:color="auto"/>
                                                                                          </w:divBdr>
                                                                                          <w:divsChild>
                                                                                            <w:div w:id="191505061">
                                                                                              <w:marLeft w:val="0"/>
                                                                                              <w:marRight w:val="0"/>
                                                                                              <w:marTop w:val="0"/>
                                                                                              <w:marBottom w:val="0"/>
                                                                                              <w:divBdr>
                                                                                                <w:top w:val="none" w:sz="0" w:space="0" w:color="auto"/>
                                                                                                <w:left w:val="none" w:sz="0" w:space="0" w:color="auto"/>
                                                                                                <w:bottom w:val="none" w:sz="0" w:space="0" w:color="auto"/>
                                                                                                <w:right w:val="none" w:sz="0" w:space="0" w:color="auto"/>
                                                                                              </w:divBdr>
                                                                                              <w:divsChild>
                                                                                                <w:div w:id="1151680930">
                                                                                                  <w:marLeft w:val="0"/>
                                                                                                  <w:marRight w:val="0"/>
                                                                                                  <w:marTop w:val="0"/>
                                                                                                  <w:marBottom w:val="0"/>
                                                                                                  <w:divBdr>
                                                                                                    <w:top w:val="none" w:sz="0" w:space="0" w:color="auto"/>
                                                                                                    <w:left w:val="none" w:sz="0" w:space="0" w:color="auto"/>
                                                                                                    <w:bottom w:val="none" w:sz="0" w:space="0" w:color="auto"/>
                                                                                                    <w:right w:val="none" w:sz="0" w:space="0" w:color="auto"/>
                                                                                                  </w:divBdr>
                                                                                                </w:div>
                                                                                              </w:divsChild>
                                                                                            </w:div>
                                                                                            <w:div w:id="1937664306">
                                                                                              <w:marLeft w:val="0"/>
                                                                                              <w:marRight w:val="0"/>
                                                                                              <w:marTop w:val="0"/>
                                                                                              <w:marBottom w:val="0"/>
                                                                                              <w:divBdr>
                                                                                                <w:top w:val="none" w:sz="0" w:space="0" w:color="auto"/>
                                                                                                <w:left w:val="none" w:sz="0" w:space="0" w:color="auto"/>
                                                                                                <w:bottom w:val="none" w:sz="0" w:space="0" w:color="auto"/>
                                                                                                <w:right w:val="none" w:sz="0" w:space="0" w:color="auto"/>
                                                                                              </w:divBdr>
                                                                                              <w:divsChild>
                                                                                                <w:div w:id="269288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4801195">
                                                                                      <w:marLeft w:val="0"/>
                                                                                      <w:marRight w:val="0"/>
                                                                                      <w:marTop w:val="0"/>
                                                                                      <w:marBottom w:val="0"/>
                                                                                      <w:divBdr>
                                                                                        <w:top w:val="single" w:sz="4" w:space="0" w:color="B9B9B9"/>
                                                                                        <w:left w:val="none" w:sz="0" w:space="0" w:color="auto"/>
                                                                                        <w:bottom w:val="none" w:sz="0" w:space="0" w:color="auto"/>
                                                                                        <w:right w:val="none" w:sz="0" w:space="0" w:color="auto"/>
                                                                                      </w:divBdr>
                                                                                      <w:divsChild>
                                                                                        <w:div w:id="452093715">
                                                                                          <w:marLeft w:val="0"/>
                                                                                          <w:marRight w:val="0"/>
                                                                                          <w:marTop w:val="0"/>
                                                                                          <w:marBottom w:val="0"/>
                                                                                          <w:divBdr>
                                                                                            <w:top w:val="none" w:sz="0" w:space="0" w:color="auto"/>
                                                                                            <w:left w:val="none" w:sz="0" w:space="0" w:color="auto"/>
                                                                                            <w:bottom w:val="none" w:sz="0" w:space="0" w:color="auto"/>
                                                                                            <w:right w:val="none" w:sz="0" w:space="0" w:color="auto"/>
                                                                                          </w:divBdr>
                                                                                          <w:divsChild>
                                                                                            <w:div w:id="296109532">
                                                                                              <w:marLeft w:val="0"/>
                                                                                              <w:marRight w:val="0"/>
                                                                                              <w:marTop w:val="0"/>
                                                                                              <w:marBottom w:val="0"/>
                                                                                              <w:divBdr>
                                                                                                <w:top w:val="none" w:sz="0" w:space="0" w:color="auto"/>
                                                                                                <w:left w:val="none" w:sz="0" w:space="0" w:color="auto"/>
                                                                                                <w:bottom w:val="none" w:sz="0" w:space="0" w:color="auto"/>
                                                                                                <w:right w:val="none" w:sz="0" w:space="0" w:color="auto"/>
                                                                                              </w:divBdr>
                                                                                              <w:divsChild>
                                                                                                <w:div w:id="67657708">
                                                                                                  <w:marLeft w:val="0"/>
                                                                                                  <w:marRight w:val="0"/>
                                                                                                  <w:marTop w:val="0"/>
                                                                                                  <w:marBottom w:val="0"/>
                                                                                                  <w:divBdr>
                                                                                                    <w:top w:val="none" w:sz="0" w:space="0" w:color="auto"/>
                                                                                                    <w:left w:val="none" w:sz="0" w:space="0" w:color="auto"/>
                                                                                                    <w:bottom w:val="none" w:sz="0" w:space="0" w:color="auto"/>
                                                                                                    <w:right w:val="none" w:sz="0" w:space="0" w:color="auto"/>
                                                                                                  </w:divBdr>
                                                                                                </w:div>
                                                                                              </w:divsChild>
                                                                                            </w:div>
                                                                                            <w:div w:id="361249025">
                                                                                              <w:marLeft w:val="0"/>
                                                                                              <w:marRight w:val="0"/>
                                                                                              <w:marTop w:val="0"/>
                                                                                              <w:marBottom w:val="0"/>
                                                                                              <w:divBdr>
                                                                                                <w:top w:val="none" w:sz="0" w:space="0" w:color="auto"/>
                                                                                                <w:left w:val="none" w:sz="0" w:space="0" w:color="auto"/>
                                                                                                <w:bottom w:val="none" w:sz="0" w:space="0" w:color="auto"/>
                                                                                                <w:right w:val="none" w:sz="0" w:space="0" w:color="auto"/>
                                                                                              </w:divBdr>
                                                                                              <w:divsChild>
                                                                                                <w:div w:id="84485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185884">
                                                                                      <w:marLeft w:val="0"/>
                                                                                      <w:marRight w:val="0"/>
                                                                                      <w:marTop w:val="0"/>
                                                                                      <w:marBottom w:val="0"/>
                                                                                      <w:divBdr>
                                                                                        <w:top w:val="single" w:sz="4" w:space="0" w:color="B9B9B9"/>
                                                                                        <w:left w:val="none" w:sz="0" w:space="0" w:color="auto"/>
                                                                                        <w:bottom w:val="none" w:sz="0" w:space="0" w:color="auto"/>
                                                                                        <w:right w:val="none" w:sz="0" w:space="0" w:color="auto"/>
                                                                                      </w:divBdr>
                                                                                      <w:divsChild>
                                                                                        <w:div w:id="1052577372">
                                                                                          <w:marLeft w:val="0"/>
                                                                                          <w:marRight w:val="0"/>
                                                                                          <w:marTop w:val="0"/>
                                                                                          <w:marBottom w:val="0"/>
                                                                                          <w:divBdr>
                                                                                            <w:top w:val="none" w:sz="0" w:space="0" w:color="auto"/>
                                                                                            <w:left w:val="none" w:sz="0" w:space="0" w:color="auto"/>
                                                                                            <w:bottom w:val="none" w:sz="0" w:space="0" w:color="auto"/>
                                                                                            <w:right w:val="none" w:sz="0" w:space="0" w:color="auto"/>
                                                                                          </w:divBdr>
                                                                                          <w:divsChild>
                                                                                            <w:div w:id="1421217257">
                                                                                              <w:marLeft w:val="0"/>
                                                                                              <w:marRight w:val="0"/>
                                                                                              <w:marTop w:val="0"/>
                                                                                              <w:marBottom w:val="0"/>
                                                                                              <w:divBdr>
                                                                                                <w:top w:val="none" w:sz="0" w:space="0" w:color="auto"/>
                                                                                                <w:left w:val="none" w:sz="0" w:space="0" w:color="auto"/>
                                                                                                <w:bottom w:val="none" w:sz="0" w:space="0" w:color="auto"/>
                                                                                                <w:right w:val="none" w:sz="0" w:space="0" w:color="auto"/>
                                                                                              </w:divBdr>
                                                                                              <w:divsChild>
                                                                                                <w:div w:id="1857421788">
                                                                                                  <w:marLeft w:val="0"/>
                                                                                                  <w:marRight w:val="0"/>
                                                                                                  <w:marTop w:val="0"/>
                                                                                                  <w:marBottom w:val="0"/>
                                                                                                  <w:divBdr>
                                                                                                    <w:top w:val="none" w:sz="0" w:space="0" w:color="auto"/>
                                                                                                    <w:left w:val="none" w:sz="0" w:space="0" w:color="auto"/>
                                                                                                    <w:bottom w:val="none" w:sz="0" w:space="0" w:color="auto"/>
                                                                                                    <w:right w:val="none" w:sz="0" w:space="0" w:color="auto"/>
                                                                                                  </w:divBdr>
                                                                                                </w:div>
                                                                                              </w:divsChild>
                                                                                            </w:div>
                                                                                            <w:div w:id="2079589633">
                                                                                              <w:marLeft w:val="0"/>
                                                                                              <w:marRight w:val="0"/>
                                                                                              <w:marTop w:val="0"/>
                                                                                              <w:marBottom w:val="0"/>
                                                                                              <w:divBdr>
                                                                                                <w:top w:val="none" w:sz="0" w:space="0" w:color="auto"/>
                                                                                                <w:left w:val="none" w:sz="0" w:space="0" w:color="auto"/>
                                                                                                <w:bottom w:val="none" w:sz="0" w:space="0" w:color="auto"/>
                                                                                                <w:right w:val="none" w:sz="0" w:space="0" w:color="auto"/>
                                                                                              </w:divBdr>
                                                                                              <w:divsChild>
                                                                                                <w:div w:id="604003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6842426">
                                                                                      <w:marLeft w:val="0"/>
                                                                                      <w:marRight w:val="0"/>
                                                                                      <w:marTop w:val="0"/>
                                                                                      <w:marBottom w:val="0"/>
                                                                                      <w:divBdr>
                                                                                        <w:top w:val="single" w:sz="4" w:space="0" w:color="B9B9B9"/>
                                                                                        <w:left w:val="none" w:sz="0" w:space="0" w:color="auto"/>
                                                                                        <w:bottom w:val="none" w:sz="0" w:space="0" w:color="auto"/>
                                                                                        <w:right w:val="none" w:sz="0" w:space="0" w:color="auto"/>
                                                                                      </w:divBdr>
                                                                                      <w:divsChild>
                                                                                        <w:div w:id="1159731191">
                                                                                          <w:marLeft w:val="0"/>
                                                                                          <w:marRight w:val="0"/>
                                                                                          <w:marTop w:val="0"/>
                                                                                          <w:marBottom w:val="0"/>
                                                                                          <w:divBdr>
                                                                                            <w:top w:val="none" w:sz="0" w:space="0" w:color="auto"/>
                                                                                            <w:left w:val="none" w:sz="0" w:space="0" w:color="auto"/>
                                                                                            <w:bottom w:val="none" w:sz="0" w:space="0" w:color="auto"/>
                                                                                            <w:right w:val="none" w:sz="0" w:space="0" w:color="auto"/>
                                                                                          </w:divBdr>
                                                                                          <w:divsChild>
                                                                                            <w:div w:id="56978668">
                                                                                              <w:marLeft w:val="0"/>
                                                                                              <w:marRight w:val="0"/>
                                                                                              <w:marTop w:val="0"/>
                                                                                              <w:marBottom w:val="0"/>
                                                                                              <w:divBdr>
                                                                                                <w:top w:val="none" w:sz="0" w:space="0" w:color="auto"/>
                                                                                                <w:left w:val="none" w:sz="0" w:space="0" w:color="auto"/>
                                                                                                <w:bottom w:val="none" w:sz="0" w:space="0" w:color="auto"/>
                                                                                                <w:right w:val="none" w:sz="0" w:space="0" w:color="auto"/>
                                                                                              </w:divBdr>
                                                                                              <w:divsChild>
                                                                                                <w:div w:id="736903139">
                                                                                                  <w:marLeft w:val="0"/>
                                                                                                  <w:marRight w:val="0"/>
                                                                                                  <w:marTop w:val="0"/>
                                                                                                  <w:marBottom w:val="0"/>
                                                                                                  <w:divBdr>
                                                                                                    <w:top w:val="none" w:sz="0" w:space="0" w:color="auto"/>
                                                                                                    <w:left w:val="none" w:sz="0" w:space="0" w:color="auto"/>
                                                                                                    <w:bottom w:val="none" w:sz="0" w:space="0" w:color="auto"/>
                                                                                                    <w:right w:val="none" w:sz="0" w:space="0" w:color="auto"/>
                                                                                                  </w:divBdr>
                                                                                                </w:div>
                                                                                              </w:divsChild>
                                                                                            </w:div>
                                                                                            <w:div w:id="1775707046">
                                                                                              <w:marLeft w:val="0"/>
                                                                                              <w:marRight w:val="0"/>
                                                                                              <w:marTop w:val="0"/>
                                                                                              <w:marBottom w:val="0"/>
                                                                                              <w:divBdr>
                                                                                                <w:top w:val="none" w:sz="0" w:space="0" w:color="auto"/>
                                                                                                <w:left w:val="none" w:sz="0" w:space="0" w:color="auto"/>
                                                                                                <w:bottom w:val="none" w:sz="0" w:space="0" w:color="auto"/>
                                                                                                <w:right w:val="none" w:sz="0" w:space="0" w:color="auto"/>
                                                                                              </w:divBdr>
                                                                                              <w:divsChild>
                                                                                                <w:div w:id="24727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8728598">
                                                                                      <w:marLeft w:val="0"/>
                                                                                      <w:marRight w:val="0"/>
                                                                                      <w:marTop w:val="0"/>
                                                                                      <w:marBottom w:val="0"/>
                                                                                      <w:divBdr>
                                                                                        <w:top w:val="single" w:sz="4" w:space="0" w:color="B9B9B9"/>
                                                                                        <w:left w:val="none" w:sz="0" w:space="0" w:color="auto"/>
                                                                                        <w:bottom w:val="none" w:sz="0" w:space="0" w:color="auto"/>
                                                                                        <w:right w:val="none" w:sz="0" w:space="0" w:color="auto"/>
                                                                                      </w:divBdr>
                                                                                      <w:divsChild>
                                                                                        <w:div w:id="1985743531">
                                                                                          <w:marLeft w:val="0"/>
                                                                                          <w:marRight w:val="0"/>
                                                                                          <w:marTop w:val="0"/>
                                                                                          <w:marBottom w:val="0"/>
                                                                                          <w:divBdr>
                                                                                            <w:top w:val="none" w:sz="0" w:space="0" w:color="auto"/>
                                                                                            <w:left w:val="none" w:sz="0" w:space="0" w:color="auto"/>
                                                                                            <w:bottom w:val="none" w:sz="0" w:space="0" w:color="auto"/>
                                                                                            <w:right w:val="none" w:sz="0" w:space="0" w:color="auto"/>
                                                                                          </w:divBdr>
                                                                                          <w:divsChild>
                                                                                            <w:div w:id="67963141">
                                                                                              <w:marLeft w:val="0"/>
                                                                                              <w:marRight w:val="0"/>
                                                                                              <w:marTop w:val="0"/>
                                                                                              <w:marBottom w:val="0"/>
                                                                                              <w:divBdr>
                                                                                                <w:top w:val="none" w:sz="0" w:space="0" w:color="auto"/>
                                                                                                <w:left w:val="none" w:sz="0" w:space="0" w:color="auto"/>
                                                                                                <w:bottom w:val="none" w:sz="0" w:space="0" w:color="auto"/>
                                                                                                <w:right w:val="none" w:sz="0" w:space="0" w:color="auto"/>
                                                                                              </w:divBdr>
                                                                                              <w:divsChild>
                                                                                                <w:div w:id="1633291505">
                                                                                                  <w:marLeft w:val="0"/>
                                                                                                  <w:marRight w:val="0"/>
                                                                                                  <w:marTop w:val="0"/>
                                                                                                  <w:marBottom w:val="0"/>
                                                                                                  <w:divBdr>
                                                                                                    <w:top w:val="none" w:sz="0" w:space="0" w:color="auto"/>
                                                                                                    <w:left w:val="none" w:sz="0" w:space="0" w:color="auto"/>
                                                                                                    <w:bottom w:val="none" w:sz="0" w:space="0" w:color="auto"/>
                                                                                                    <w:right w:val="none" w:sz="0" w:space="0" w:color="auto"/>
                                                                                                  </w:divBdr>
                                                                                                </w:div>
                                                                                              </w:divsChild>
                                                                                            </w:div>
                                                                                            <w:div w:id="690037245">
                                                                                              <w:marLeft w:val="0"/>
                                                                                              <w:marRight w:val="0"/>
                                                                                              <w:marTop w:val="0"/>
                                                                                              <w:marBottom w:val="0"/>
                                                                                              <w:divBdr>
                                                                                                <w:top w:val="none" w:sz="0" w:space="0" w:color="auto"/>
                                                                                                <w:left w:val="none" w:sz="0" w:space="0" w:color="auto"/>
                                                                                                <w:bottom w:val="none" w:sz="0" w:space="0" w:color="auto"/>
                                                                                                <w:right w:val="none" w:sz="0" w:space="0" w:color="auto"/>
                                                                                              </w:divBdr>
                                                                                              <w:divsChild>
                                                                                                <w:div w:id="505020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774763">
                                                                                      <w:marLeft w:val="0"/>
                                                                                      <w:marRight w:val="0"/>
                                                                                      <w:marTop w:val="0"/>
                                                                                      <w:marBottom w:val="0"/>
                                                                                      <w:divBdr>
                                                                                        <w:top w:val="single" w:sz="4" w:space="0" w:color="B9B9B9"/>
                                                                                        <w:left w:val="none" w:sz="0" w:space="0" w:color="auto"/>
                                                                                        <w:bottom w:val="none" w:sz="0" w:space="0" w:color="auto"/>
                                                                                        <w:right w:val="none" w:sz="0" w:space="0" w:color="auto"/>
                                                                                      </w:divBdr>
                                                                                      <w:divsChild>
                                                                                        <w:div w:id="19823687">
                                                                                          <w:marLeft w:val="0"/>
                                                                                          <w:marRight w:val="0"/>
                                                                                          <w:marTop w:val="0"/>
                                                                                          <w:marBottom w:val="0"/>
                                                                                          <w:divBdr>
                                                                                            <w:top w:val="none" w:sz="0" w:space="0" w:color="auto"/>
                                                                                            <w:left w:val="none" w:sz="0" w:space="0" w:color="auto"/>
                                                                                            <w:bottom w:val="none" w:sz="0" w:space="0" w:color="auto"/>
                                                                                            <w:right w:val="none" w:sz="0" w:space="0" w:color="auto"/>
                                                                                          </w:divBdr>
                                                                                          <w:divsChild>
                                                                                            <w:div w:id="193810904">
                                                                                              <w:marLeft w:val="0"/>
                                                                                              <w:marRight w:val="0"/>
                                                                                              <w:marTop w:val="0"/>
                                                                                              <w:marBottom w:val="0"/>
                                                                                              <w:divBdr>
                                                                                                <w:top w:val="none" w:sz="0" w:space="0" w:color="auto"/>
                                                                                                <w:left w:val="none" w:sz="0" w:space="0" w:color="auto"/>
                                                                                                <w:bottom w:val="none" w:sz="0" w:space="0" w:color="auto"/>
                                                                                                <w:right w:val="none" w:sz="0" w:space="0" w:color="auto"/>
                                                                                              </w:divBdr>
                                                                                              <w:divsChild>
                                                                                                <w:div w:id="1989741609">
                                                                                                  <w:marLeft w:val="0"/>
                                                                                                  <w:marRight w:val="0"/>
                                                                                                  <w:marTop w:val="0"/>
                                                                                                  <w:marBottom w:val="0"/>
                                                                                                  <w:divBdr>
                                                                                                    <w:top w:val="none" w:sz="0" w:space="0" w:color="auto"/>
                                                                                                    <w:left w:val="none" w:sz="0" w:space="0" w:color="auto"/>
                                                                                                    <w:bottom w:val="none" w:sz="0" w:space="0" w:color="auto"/>
                                                                                                    <w:right w:val="none" w:sz="0" w:space="0" w:color="auto"/>
                                                                                                  </w:divBdr>
                                                                                                </w:div>
                                                                                              </w:divsChild>
                                                                                            </w:div>
                                                                                            <w:div w:id="1605572429">
                                                                                              <w:marLeft w:val="0"/>
                                                                                              <w:marRight w:val="0"/>
                                                                                              <w:marTop w:val="0"/>
                                                                                              <w:marBottom w:val="0"/>
                                                                                              <w:divBdr>
                                                                                                <w:top w:val="none" w:sz="0" w:space="0" w:color="auto"/>
                                                                                                <w:left w:val="none" w:sz="0" w:space="0" w:color="auto"/>
                                                                                                <w:bottom w:val="none" w:sz="0" w:space="0" w:color="auto"/>
                                                                                                <w:right w:val="none" w:sz="0" w:space="0" w:color="auto"/>
                                                                                              </w:divBdr>
                                                                                              <w:divsChild>
                                                                                                <w:div w:id="2105878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6671810">
                                                                                      <w:marLeft w:val="0"/>
                                                                                      <w:marRight w:val="0"/>
                                                                                      <w:marTop w:val="0"/>
                                                                                      <w:marBottom w:val="0"/>
                                                                                      <w:divBdr>
                                                                                        <w:top w:val="single" w:sz="4" w:space="0" w:color="B9B9B9"/>
                                                                                        <w:left w:val="none" w:sz="0" w:space="0" w:color="auto"/>
                                                                                        <w:bottom w:val="none" w:sz="0" w:space="0" w:color="auto"/>
                                                                                        <w:right w:val="none" w:sz="0" w:space="0" w:color="auto"/>
                                                                                      </w:divBdr>
                                                                                      <w:divsChild>
                                                                                        <w:div w:id="1814981682">
                                                                                          <w:marLeft w:val="0"/>
                                                                                          <w:marRight w:val="0"/>
                                                                                          <w:marTop w:val="0"/>
                                                                                          <w:marBottom w:val="0"/>
                                                                                          <w:divBdr>
                                                                                            <w:top w:val="none" w:sz="0" w:space="0" w:color="auto"/>
                                                                                            <w:left w:val="none" w:sz="0" w:space="0" w:color="auto"/>
                                                                                            <w:bottom w:val="none" w:sz="0" w:space="0" w:color="auto"/>
                                                                                            <w:right w:val="none" w:sz="0" w:space="0" w:color="auto"/>
                                                                                          </w:divBdr>
                                                                                          <w:divsChild>
                                                                                            <w:div w:id="1012029930">
                                                                                              <w:marLeft w:val="0"/>
                                                                                              <w:marRight w:val="0"/>
                                                                                              <w:marTop w:val="0"/>
                                                                                              <w:marBottom w:val="0"/>
                                                                                              <w:divBdr>
                                                                                                <w:top w:val="none" w:sz="0" w:space="0" w:color="auto"/>
                                                                                                <w:left w:val="none" w:sz="0" w:space="0" w:color="auto"/>
                                                                                                <w:bottom w:val="none" w:sz="0" w:space="0" w:color="auto"/>
                                                                                                <w:right w:val="none" w:sz="0" w:space="0" w:color="auto"/>
                                                                                              </w:divBdr>
                                                                                              <w:divsChild>
                                                                                                <w:div w:id="1655144315">
                                                                                                  <w:marLeft w:val="0"/>
                                                                                                  <w:marRight w:val="0"/>
                                                                                                  <w:marTop w:val="0"/>
                                                                                                  <w:marBottom w:val="0"/>
                                                                                                  <w:divBdr>
                                                                                                    <w:top w:val="none" w:sz="0" w:space="0" w:color="auto"/>
                                                                                                    <w:left w:val="none" w:sz="0" w:space="0" w:color="auto"/>
                                                                                                    <w:bottom w:val="none" w:sz="0" w:space="0" w:color="auto"/>
                                                                                                    <w:right w:val="none" w:sz="0" w:space="0" w:color="auto"/>
                                                                                                  </w:divBdr>
                                                                                                </w:div>
                                                                                              </w:divsChild>
                                                                                            </w:div>
                                                                                            <w:div w:id="1310019459">
                                                                                              <w:marLeft w:val="0"/>
                                                                                              <w:marRight w:val="0"/>
                                                                                              <w:marTop w:val="0"/>
                                                                                              <w:marBottom w:val="0"/>
                                                                                              <w:divBdr>
                                                                                                <w:top w:val="none" w:sz="0" w:space="0" w:color="auto"/>
                                                                                                <w:left w:val="none" w:sz="0" w:space="0" w:color="auto"/>
                                                                                                <w:bottom w:val="none" w:sz="0" w:space="0" w:color="auto"/>
                                                                                                <w:right w:val="none" w:sz="0" w:space="0" w:color="auto"/>
                                                                                              </w:divBdr>
                                                                                              <w:divsChild>
                                                                                                <w:div w:id="44836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576956">
                                                                                      <w:marLeft w:val="0"/>
                                                                                      <w:marRight w:val="0"/>
                                                                                      <w:marTop w:val="0"/>
                                                                                      <w:marBottom w:val="0"/>
                                                                                      <w:divBdr>
                                                                                        <w:top w:val="single" w:sz="4" w:space="0" w:color="B9B9B9"/>
                                                                                        <w:left w:val="none" w:sz="0" w:space="0" w:color="auto"/>
                                                                                        <w:bottom w:val="none" w:sz="0" w:space="0" w:color="auto"/>
                                                                                        <w:right w:val="none" w:sz="0" w:space="0" w:color="auto"/>
                                                                                      </w:divBdr>
                                                                                      <w:divsChild>
                                                                                        <w:div w:id="970405921">
                                                                                          <w:marLeft w:val="0"/>
                                                                                          <w:marRight w:val="0"/>
                                                                                          <w:marTop w:val="0"/>
                                                                                          <w:marBottom w:val="0"/>
                                                                                          <w:divBdr>
                                                                                            <w:top w:val="none" w:sz="0" w:space="0" w:color="auto"/>
                                                                                            <w:left w:val="none" w:sz="0" w:space="0" w:color="auto"/>
                                                                                            <w:bottom w:val="none" w:sz="0" w:space="0" w:color="auto"/>
                                                                                            <w:right w:val="none" w:sz="0" w:space="0" w:color="auto"/>
                                                                                          </w:divBdr>
                                                                                          <w:divsChild>
                                                                                            <w:div w:id="1528063059">
                                                                                              <w:marLeft w:val="0"/>
                                                                                              <w:marRight w:val="0"/>
                                                                                              <w:marTop w:val="0"/>
                                                                                              <w:marBottom w:val="0"/>
                                                                                              <w:divBdr>
                                                                                                <w:top w:val="none" w:sz="0" w:space="0" w:color="auto"/>
                                                                                                <w:left w:val="none" w:sz="0" w:space="0" w:color="auto"/>
                                                                                                <w:bottom w:val="none" w:sz="0" w:space="0" w:color="auto"/>
                                                                                                <w:right w:val="none" w:sz="0" w:space="0" w:color="auto"/>
                                                                                              </w:divBdr>
                                                                                              <w:divsChild>
                                                                                                <w:div w:id="185604300">
                                                                                                  <w:marLeft w:val="0"/>
                                                                                                  <w:marRight w:val="0"/>
                                                                                                  <w:marTop w:val="0"/>
                                                                                                  <w:marBottom w:val="0"/>
                                                                                                  <w:divBdr>
                                                                                                    <w:top w:val="none" w:sz="0" w:space="0" w:color="auto"/>
                                                                                                    <w:left w:val="none" w:sz="0" w:space="0" w:color="auto"/>
                                                                                                    <w:bottom w:val="none" w:sz="0" w:space="0" w:color="auto"/>
                                                                                                    <w:right w:val="none" w:sz="0" w:space="0" w:color="auto"/>
                                                                                                  </w:divBdr>
                                                                                                </w:div>
                                                                                              </w:divsChild>
                                                                                            </w:div>
                                                                                            <w:div w:id="1977681825">
                                                                                              <w:marLeft w:val="0"/>
                                                                                              <w:marRight w:val="0"/>
                                                                                              <w:marTop w:val="0"/>
                                                                                              <w:marBottom w:val="0"/>
                                                                                              <w:divBdr>
                                                                                                <w:top w:val="none" w:sz="0" w:space="0" w:color="auto"/>
                                                                                                <w:left w:val="none" w:sz="0" w:space="0" w:color="auto"/>
                                                                                                <w:bottom w:val="none" w:sz="0" w:space="0" w:color="auto"/>
                                                                                                <w:right w:val="none" w:sz="0" w:space="0" w:color="auto"/>
                                                                                              </w:divBdr>
                                                                                              <w:divsChild>
                                                                                                <w:div w:id="151803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112938">
                                                                                      <w:marLeft w:val="0"/>
                                                                                      <w:marRight w:val="0"/>
                                                                                      <w:marTop w:val="0"/>
                                                                                      <w:marBottom w:val="0"/>
                                                                                      <w:divBdr>
                                                                                        <w:top w:val="single" w:sz="4" w:space="0" w:color="B9B9B9"/>
                                                                                        <w:left w:val="none" w:sz="0" w:space="0" w:color="auto"/>
                                                                                        <w:bottom w:val="none" w:sz="0" w:space="0" w:color="auto"/>
                                                                                        <w:right w:val="none" w:sz="0" w:space="0" w:color="auto"/>
                                                                                      </w:divBdr>
                                                                                      <w:divsChild>
                                                                                        <w:div w:id="361440625">
                                                                                          <w:marLeft w:val="0"/>
                                                                                          <w:marRight w:val="0"/>
                                                                                          <w:marTop w:val="0"/>
                                                                                          <w:marBottom w:val="0"/>
                                                                                          <w:divBdr>
                                                                                            <w:top w:val="none" w:sz="0" w:space="0" w:color="auto"/>
                                                                                            <w:left w:val="none" w:sz="0" w:space="0" w:color="auto"/>
                                                                                            <w:bottom w:val="none" w:sz="0" w:space="0" w:color="auto"/>
                                                                                            <w:right w:val="none" w:sz="0" w:space="0" w:color="auto"/>
                                                                                          </w:divBdr>
                                                                                          <w:divsChild>
                                                                                            <w:div w:id="745960216">
                                                                                              <w:marLeft w:val="0"/>
                                                                                              <w:marRight w:val="0"/>
                                                                                              <w:marTop w:val="0"/>
                                                                                              <w:marBottom w:val="0"/>
                                                                                              <w:divBdr>
                                                                                                <w:top w:val="none" w:sz="0" w:space="0" w:color="auto"/>
                                                                                                <w:left w:val="none" w:sz="0" w:space="0" w:color="auto"/>
                                                                                                <w:bottom w:val="none" w:sz="0" w:space="0" w:color="auto"/>
                                                                                                <w:right w:val="none" w:sz="0" w:space="0" w:color="auto"/>
                                                                                              </w:divBdr>
                                                                                              <w:divsChild>
                                                                                                <w:div w:id="684480329">
                                                                                                  <w:marLeft w:val="0"/>
                                                                                                  <w:marRight w:val="0"/>
                                                                                                  <w:marTop w:val="0"/>
                                                                                                  <w:marBottom w:val="0"/>
                                                                                                  <w:divBdr>
                                                                                                    <w:top w:val="none" w:sz="0" w:space="0" w:color="auto"/>
                                                                                                    <w:left w:val="none" w:sz="0" w:space="0" w:color="auto"/>
                                                                                                    <w:bottom w:val="none" w:sz="0" w:space="0" w:color="auto"/>
                                                                                                    <w:right w:val="none" w:sz="0" w:space="0" w:color="auto"/>
                                                                                                  </w:divBdr>
                                                                                                </w:div>
                                                                                              </w:divsChild>
                                                                                            </w:div>
                                                                                            <w:div w:id="1135951190">
                                                                                              <w:marLeft w:val="0"/>
                                                                                              <w:marRight w:val="0"/>
                                                                                              <w:marTop w:val="0"/>
                                                                                              <w:marBottom w:val="0"/>
                                                                                              <w:divBdr>
                                                                                                <w:top w:val="none" w:sz="0" w:space="0" w:color="auto"/>
                                                                                                <w:left w:val="none" w:sz="0" w:space="0" w:color="auto"/>
                                                                                                <w:bottom w:val="none" w:sz="0" w:space="0" w:color="auto"/>
                                                                                                <w:right w:val="none" w:sz="0" w:space="0" w:color="auto"/>
                                                                                              </w:divBdr>
                                                                                              <w:divsChild>
                                                                                                <w:div w:id="20786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6858277">
                                                                                      <w:marLeft w:val="0"/>
                                                                                      <w:marRight w:val="0"/>
                                                                                      <w:marTop w:val="0"/>
                                                                                      <w:marBottom w:val="0"/>
                                                                                      <w:divBdr>
                                                                                        <w:top w:val="single" w:sz="4" w:space="0" w:color="B9B9B9"/>
                                                                                        <w:left w:val="none" w:sz="0" w:space="0" w:color="auto"/>
                                                                                        <w:bottom w:val="none" w:sz="0" w:space="0" w:color="auto"/>
                                                                                        <w:right w:val="none" w:sz="0" w:space="0" w:color="auto"/>
                                                                                      </w:divBdr>
                                                                                      <w:divsChild>
                                                                                        <w:div w:id="1996912310">
                                                                                          <w:marLeft w:val="0"/>
                                                                                          <w:marRight w:val="0"/>
                                                                                          <w:marTop w:val="0"/>
                                                                                          <w:marBottom w:val="0"/>
                                                                                          <w:divBdr>
                                                                                            <w:top w:val="none" w:sz="0" w:space="0" w:color="auto"/>
                                                                                            <w:left w:val="none" w:sz="0" w:space="0" w:color="auto"/>
                                                                                            <w:bottom w:val="none" w:sz="0" w:space="0" w:color="auto"/>
                                                                                            <w:right w:val="none" w:sz="0" w:space="0" w:color="auto"/>
                                                                                          </w:divBdr>
                                                                                          <w:divsChild>
                                                                                            <w:div w:id="146241739">
                                                                                              <w:marLeft w:val="0"/>
                                                                                              <w:marRight w:val="0"/>
                                                                                              <w:marTop w:val="0"/>
                                                                                              <w:marBottom w:val="0"/>
                                                                                              <w:divBdr>
                                                                                                <w:top w:val="none" w:sz="0" w:space="0" w:color="auto"/>
                                                                                                <w:left w:val="none" w:sz="0" w:space="0" w:color="auto"/>
                                                                                                <w:bottom w:val="none" w:sz="0" w:space="0" w:color="auto"/>
                                                                                                <w:right w:val="none" w:sz="0" w:space="0" w:color="auto"/>
                                                                                              </w:divBdr>
                                                                                              <w:divsChild>
                                                                                                <w:div w:id="1738747460">
                                                                                                  <w:marLeft w:val="0"/>
                                                                                                  <w:marRight w:val="0"/>
                                                                                                  <w:marTop w:val="0"/>
                                                                                                  <w:marBottom w:val="0"/>
                                                                                                  <w:divBdr>
                                                                                                    <w:top w:val="none" w:sz="0" w:space="0" w:color="auto"/>
                                                                                                    <w:left w:val="none" w:sz="0" w:space="0" w:color="auto"/>
                                                                                                    <w:bottom w:val="none" w:sz="0" w:space="0" w:color="auto"/>
                                                                                                    <w:right w:val="none" w:sz="0" w:space="0" w:color="auto"/>
                                                                                                  </w:divBdr>
                                                                                                </w:div>
                                                                                              </w:divsChild>
                                                                                            </w:div>
                                                                                            <w:div w:id="1371610767">
                                                                                              <w:marLeft w:val="0"/>
                                                                                              <w:marRight w:val="0"/>
                                                                                              <w:marTop w:val="0"/>
                                                                                              <w:marBottom w:val="0"/>
                                                                                              <w:divBdr>
                                                                                                <w:top w:val="none" w:sz="0" w:space="0" w:color="auto"/>
                                                                                                <w:left w:val="none" w:sz="0" w:space="0" w:color="auto"/>
                                                                                                <w:bottom w:val="none" w:sz="0" w:space="0" w:color="auto"/>
                                                                                                <w:right w:val="none" w:sz="0" w:space="0" w:color="auto"/>
                                                                                              </w:divBdr>
                                                                                              <w:divsChild>
                                                                                                <w:div w:id="499002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824023">
                                                                                      <w:marLeft w:val="0"/>
                                                                                      <w:marRight w:val="0"/>
                                                                                      <w:marTop w:val="0"/>
                                                                                      <w:marBottom w:val="0"/>
                                                                                      <w:divBdr>
                                                                                        <w:top w:val="single" w:sz="4" w:space="0" w:color="B9B9B9"/>
                                                                                        <w:left w:val="none" w:sz="0" w:space="0" w:color="auto"/>
                                                                                        <w:bottom w:val="none" w:sz="0" w:space="0" w:color="auto"/>
                                                                                        <w:right w:val="none" w:sz="0" w:space="0" w:color="auto"/>
                                                                                      </w:divBdr>
                                                                                      <w:divsChild>
                                                                                        <w:div w:id="1253394336">
                                                                                          <w:marLeft w:val="0"/>
                                                                                          <w:marRight w:val="0"/>
                                                                                          <w:marTop w:val="0"/>
                                                                                          <w:marBottom w:val="0"/>
                                                                                          <w:divBdr>
                                                                                            <w:top w:val="none" w:sz="0" w:space="0" w:color="auto"/>
                                                                                            <w:left w:val="none" w:sz="0" w:space="0" w:color="auto"/>
                                                                                            <w:bottom w:val="none" w:sz="0" w:space="0" w:color="auto"/>
                                                                                            <w:right w:val="none" w:sz="0" w:space="0" w:color="auto"/>
                                                                                          </w:divBdr>
                                                                                          <w:divsChild>
                                                                                            <w:div w:id="294146115">
                                                                                              <w:marLeft w:val="0"/>
                                                                                              <w:marRight w:val="0"/>
                                                                                              <w:marTop w:val="0"/>
                                                                                              <w:marBottom w:val="0"/>
                                                                                              <w:divBdr>
                                                                                                <w:top w:val="none" w:sz="0" w:space="0" w:color="auto"/>
                                                                                                <w:left w:val="none" w:sz="0" w:space="0" w:color="auto"/>
                                                                                                <w:bottom w:val="none" w:sz="0" w:space="0" w:color="auto"/>
                                                                                                <w:right w:val="none" w:sz="0" w:space="0" w:color="auto"/>
                                                                                              </w:divBdr>
                                                                                              <w:divsChild>
                                                                                                <w:div w:id="1754008063">
                                                                                                  <w:marLeft w:val="0"/>
                                                                                                  <w:marRight w:val="0"/>
                                                                                                  <w:marTop w:val="0"/>
                                                                                                  <w:marBottom w:val="0"/>
                                                                                                  <w:divBdr>
                                                                                                    <w:top w:val="none" w:sz="0" w:space="0" w:color="auto"/>
                                                                                                    <w:left w:val="none" w:sz="0" w:space="0" w:color="auto"/>
                                                                                                    <w:bottom w:val="none" w:sz="0" w:space="0" w:color="auto"/>
                                                                                                    <w:right w:val="none" w:sz="0" w:space="0" w:color="auto"/>
                                                                                                  </w:divBdr>
                                                                                                </w:div>
                                                                                              </w:divsChild>
                                                                                            </w:div>
                                                                                            <w:div w:id="327832391">
                                                                                              <w:marLeft w:val="0"/>
                                                                                              <w:marRight w:val="0"/>
                                                                                              <w:marTop w:val="0"/>
                                                                                              <w:marBottom w:val="0"/>
                                                                                              <w:divBdr>
                                                                                                <w:top w:val="none" w:sz="0" w:space="0" w:color="auto"/>
                                                                                                <w:left w:val="none" w:sz="0" w:space="0" w:color="auto"/>
                                                                                                <w:bottom w:val="none" w:sz="0" w:space="0" w:color="auto"/>
                                                                                                <w:right w:val="none" w:sz="0" w:space="0" w:color="auto"/>
                                                                                              </w:divBdr>
                                                                                              <w:divsChild>
                                                                                                <w:div w:id="190903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55975">
                                                                                      <w:marLeft w:val="0"/>
                                                                                      <w:marRight w:val="0"/>
                                                                                      <w:marTop w:val="0"/>
                                                                                      <w:marBottom w:val="0"/>
                                                                                      <w:divBdr>
                                                                                        <w:top w:val="single" w:sz="4" w:space="0" w:color="B9B9B9"/>
                                                                                        <w:left w:val="none" w:sz="0" w:space="0" w:color="auto"/>
                                                                                        <w:bottom w:val="none" w:sz="0" w:space="0" w:color="auto"/>
                                                                                        <w:right w:val="none" w:sz="0" w:space="0" w:color="auto"/>
                                                                                      </w:divBdr>
                                                                                      <w:divsChild>
                                                                                        <w:div w:id="136267753">
                                                                                          <w:marLeft w:val="0"/>
                                                                                          <w:marRight w:val="0"/>
                                                                                          <w:marTop w:val="0"/>
                                                                                          <w:marBottom w:val="0"/>
                                                                                          <w:divBdr>
                                                                                            <w:top w:val="none" w:sz="0" w:space="0" w:color="auto"/>
                                                                                            <w:left w:val="none" w:sz="0" w:space="0" w:color="auto"/>
                                                                                            <w:bottom w:val="none" w:sz="0" w:space="0" w:color="auto"/>
                                                                                            <w:right w:val="none" w:sz="0" w:space="0" w:color="auto"/>
                                                                                          </w:divBdr>
                                                                                          <w:divsChild>
                                                                                            <w:div w:id="406613543">
                                                                                              <w:marLeft w:val="0"/>
                                                                                              <w:marRight w:val="0"/>
                                                                                              <w:marTop w:val="0"/>
                                                                                              <w:marBottom w:val="0"/>
                                                                                              <w:divBdr>
                                                                                                <w:top w:val="none" w:sz="0" w:space="0" w:color="auto"/>
                                                                                                <w:left w:val="none" w:sz="0" w:space="0" w:color="auto"/>
                                                                                                <w:bottom w:val="none" w:sz="0" w:space="0" w:color="auto"/>
                                                                                                <w:right w:val="none" w:sz="0" w:space="0" w:color="auto"/>
                                                                                              </w:divBdr>
                                                                                              <w:divsChild>
                                                                                                <w:div w:id="949510295">
                                                                                                  <w:marLeft w:val="0"/>
                                                                                                  <w:marRight w:val="0"/>
                                                                                                  <w:marTop w:val="0"/>
                                                                                                  <w:marBottom w:val="0"/>
                                                                                                  <w:divBdr>
                                                                                                    <w:top w:val="none" w:sz="0" w:space="0" w:color="auto"/>
                                                                                                    <w:left w:val="none" w:sz="0" w:space="0" w:color="auto"/>
                                                                                                    <w:bottom w:val="none" w:sz="0" w:space="0" w:color="auto"/>
                                                                                                    <w:right w:val="none" w:sz="0" w:space="0" w:color="auto"/>
                                                                                                  </w:divBdr>
                                                                                                </w:div>
                                                                                              </w:divsChild>
                                                                                            </w:div>
                                                                                            <w:div w:id="982465997">
                                                                                              <w:marLeft w:val="0"/>
                                                                                              <w:marRight w:val="0"/>
                                                                                              <w:marTop w:val="0"/>
                                                                                              <w:marBottom w:val="0"/>
                                                                                              <w:divBdr>
                                                                                                <w:top w:val="none" w:sz="0" w:space="0" w:color="auto"/>
                                                                                                <w:left w:val="none" w:sz="0" w:space="0" w:color="auto"/>
                                                                                                <w:bottom w:val="none" w:sz="0" w:space="0" w:color="auto"/>
                                                                                                <w:right w:val="none" w:sz="0" w:space="0" w:color="auto"/>
                                                                                              </w:divBdr>
                                                                                              <w:divsChild>
                                                                                                <w:div w:id="19936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595165">
                                                                                      <w:marLeft w:val="0"/>
                                                                                      <w:marRight w:val="0"/>
                                                                                      <w:marTop w:val="0"/>
                                                                                      <w:marBottom w:val="0"/>
                                                                                      <w:divBdr>
                                                                                        <w:top w:val="single" w:sz="4" w:space="0" w:color="B9B9B9"/>
                                                                                        <w:left w:val="none" w:sz="0" w:space="0" w:color="auto"/>
                                                                                        <w:bottom w:val="none" w:sz="0" w:space="0" w:color="auto"/>
                                                                                        <w:right w:val="none" w:sz="0" w:space="0" w:color="auto"/>
                                                                                      </w:divBdr>
                                                                                      <w:divsChild>
                                                                                        <w:div w:id="794905995">
                                                                                          <w:marLeft w:val="0"/>
                                                                                          <w:marRight w:val="0"/>
                                                                                          <w:marTop w:val="0"/>
                                                                                          <w:marBottom w:val="0"/>
                                                                                          <w:divBdr>
                                                                                            <w:top w:val="none" w:sz="0" w:space="0" w:color="auto"/>
                                                                                            <w:left w:val="none" w:sz="0" w:space="0" w:color="auto"/>
                                                                                            <w:bottom w:val="none" w:sz="0" w:space="0" w:color="auto"/>
                                                                                            <w:right w:val="none" w:sz="0" w:space="0" w:color="auto"/>
                                                                                          </w:divBdr>
                                                                                          <w:divsChild>
                                                                                            <w:div w:id="806046393">
                                                                                              <w:marLeft w:val="0"/>
                                                                                              <w:marRight w:val="0"/>
                                                                                              <w:marTop w:val="0"/>
                                                                                              <w:marBottom w:val="0"/>
                                                                                              <w:divBdr>
                                                                                                <w:top w:val="none" w:sz="0" w:space="0" w:color="auto"/>
                                                                                                <w:left w:val="none" w:sz="0" w:space="0" w:color="auto"/>
                                                                                                <w:bottom w:val="none" w:sz="0" w:space="0" w:color="auto"/>
                                                                                                <w:right w:val="none" w:sz="0" w:space="0" w:color="auto"/>
                                                                                              </w:divBdr>
                                                                                              <w:divsChild>
                                                                                                <w:div w:id="1588270186">
                                                                                                  <w:marLeft w:val="0"/>
                                                                                                  <w:marRight w:val="0"/>
                                                                                                  <w:marTop w:val="0"/>
                                                                                                  <w:marBottom w:val="0"/>
                                                                                                  <w:divBdr>
                                                                                                    <w:top w:val="none" w:sz="0" w:space="0" w:color="auto"/>
                                                                                                    <w:left w:val="none" w:sz="0" w:space="0" w:color="auto"/>
                                                                                                    <w:bottom w:val="none" w:sz="0" w:space="0" w:color="auto"/>
                                                                                                    <w:right w:val="none" w:sz="0" w:space="0" w:color="auto"/>
                                                                                                  </w:divBdr>
                                                                                                </w:div>
                                                                                              </w:divsChild>
                                                                                            </w:div>
                                                                                            <w:div w:id="1231765904">
                                                                                              <w:marLeft w:val="0"/>
                                                                                              <w:marRight w:val="0"/>
                                                                                              <w:marTop w:val="0"/>
                                                                                              <w:marBottom w:val="0"/>
                                                                                              <w:divBdr>
                                                                                                <w:top w:val="none" w:sz="0" w:space="0" w:color="auto"/>
                                                                                                <w:left w:val="none" w:sz="0" w:space="0" w:color="auto"/>
                                                                                                <w:bottom w:val="none" w:sz="0" w:space="0" w:color="auto"/>
                                                                                                <w:right w:val="none" w:sz="0" w:space="0" w:color="auto"/>
                                                                                              </w:divBdr>
                                                                                              <w:divsChild>
                                                                                                <w:div w:id="204563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260734">
                                                                                      <w:marLeft w:val="0"/>
                                                                                      <w:marRight w:val="0"/>
                                                                                      <w:marTop w:val="0"/>
                                                                                      <w:marBottom w:val="0"/>
                                                                                      <w:divBdr>
                                                                                        <w:top w:val="single" w:sz="4" w:space="0" w:color="B9B9B9"/>
                                                                                        <w:left w:val="none" w:sz="0" w:space="0" w:color="auto"/>
                                                                                        <w:bottom w:val="none" w:sz="0" w:space="0" w:color="auto"/>
                                                                                        <w:right w:val="none" w:sz="0" w:space="0" w:color="auto"/>
                                                                                      </w:divBdr>
                                                                                      <w:divsChild>
                                                                                        <w:div w:id="244343884">
                                                                                          <w:marLeft w:val="0"/>
                                                                                          <w:marRight w:val="0"/>
                                                                                          <w:marTop w:val="0"/>
                                                                                          <w:marBottom w:val="0"/>
                                                                                          <w:divBdr>
                                                                                            <w:top w:val="none" w:sz="0" w:space="0" w:color="auto"/>
                                                                                            <w:left w:val="none" w:sz="0" w:space="0" w:color="auto"/>
                                                                                            <w:bottom w:val="none" w:sz="0" w:space="0" w:color="auto"/>
                                                                                            <w:right w:val="none" w:sz="0" w:space="0" w:color="auto"/>
                                                                                          </w:divBdr>
                                                                                          <w:divsChild>
                                                                                            <w:div w:id="1260872394">
                                                                                              <w:marLeft w:val="0"/>
                                                                                              <w:marRight w:val="0"/>
                                                                                              <w:marTop w:val="0"/>
                                                                                              <w:marBottom w:val="0"/>
                                                                                              <w:divBdr>
                                                                                                <w:top w:val="none" w:sz="0" w:space="0" w:color="auto"/>
                                                                                                <w:left w:val="none" w:sz="0" w:space="0" w:color="auto"/>
                                                                                                <w:bottom w:val="none" w:sz="0" w:space="0" w:color="auto"/>
                                                                                                <w:right w:val="none" w:sz="0" w:space="0" w:color="auto"/>
                                                                                              </w:divBdr>
                                                                                              <w:divsChild>
                                                                                                <w:div w:id="1396050469">
                                                                                                  <w:marLeft w:val="0"/>
                                                                                                  <w:marRight w:val="0"/>
                                                                                                  <w:marTop w:val="0"/>
                                                                                                  <w:marBottom w:val="0"/>
                                                                                                  <w:divBdr>
                                                                                                    <w:top w:val="none" w:sz="0" w:space="0" w:color="auto"/>
                                                                                                    <w:left w:val="none" w:sz="0" w:space="0" w:color="auto"/>
                                                                                                    <w:bottom w:val="none" w:sz="0" w:space="0" w:color="auto"/>
                                                                                                    <w:right w:val="none" w:sz="0" w:space="0" w:color="auto"/>
                                                                                                  </w:divBdr>
                                                                                                </w:div>
                                                                                              </w:divsChild>
                                                                                            </w:div>
                                                                                            <w:div w:id="1510757537">
                                                                                              <w:marLeft w:val="0"/>
                                                                                              <w:marRight w:val="0"/>
                                                                                              <w:marTop w:val="0"/>
                                                                                              <w:marBottom w:val="0"/>
                                                                                              <w:divBdr>
                                                                                                <w:top w:val="none" w:sz="0" w:space="0" w:color="auto"/>
                                                                                                <w:left w:val="none" w:sz="0" w:space="0" w:color="auto"/>
                                                                                                <w:bottom w:val="none" w:sz="0" w:space="0" w:color="auto"/>
                                                                                                <w:right w:val="none" w:sz="0" w:space="0" w:color="auto"/>
                                                                                              </w:divBdr>
                                                                                              <w:divsChild>
                                                                                                <w:div w:id="197324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359">
                                                                                      <w:marLeft w:val="0"/>
                                                                                      <w:marRight w:val="0"/>
                                                                                      <w:marTop w:val="0"/>
                                                                                      <w:marBottom w:val="0"/>
                                                                                      <w:divBdr>
                                                                                        <w:top w:val="single" w:sz="4" w:space="0" w:color="B9B9B9"/>
                                                                                        <w:left w:val="none" w:sz="0" w:space="0" w:color="auto"/>
                                                                                        <w:bottom w:val="none" w:sz="0" w:space="0" w:color="auto"/>
                                                                                        <w:right w:val="none" w:sz="0" w:space="0" w:color="auto"/>
                                                                                      </w:divBdr>
                                                                                      <w:divsChild>
                                                                                        <w:div w:id="362900980">
                                                                                          <w:marLeft w:val="0"/>
                                                                                          <w:marRight w:val="0"/>
                                                                                          <w:marTop w:val="0"/>
                                                                                          <w:marBottom w:val="0"/>
                                                                                          <w:divBdr>
                                                                                            <w:top w:val="none" w:sz="0" w:space="0" w:color="auto"/>
                                                                                            <w:left w:val="none" w:sz="0" w:space="0" w:color="auto"/>
                                                                                            <w:bottom w:val="none" w:sz="0" w:space="0" w:color="auto"/>
                                                                                            <w:right w:val="none" w:sz="0" w:space="0" w:color="auto"/>
                                                                                          </w:divBdr>
                                                                                          <w:divsChild>
                                                                                            <w:div w:id="717361170">
                                                                                              <w:marLeft w:val="0"/>
                                                                                              <w:marRight w:val="0"/>
                                                                                              <w:marTop w:val="0"/>
                                                                                              <w:marBottom w:val="0"/>
                                                                                              <w:divBdr>
                                                                                                <w:top w:val="none" w:sz="0" w:space="0" w:color="auto"/>
                                                                                                <w:left w:val="none" w:sz="0" w:space="0" w:color="auto"/>
                                                                                                <w:bottom w:val="none" w:sz="0" w:space="0" w:color="auto"/>
                                                                                                <w:right w:val="none" w:sz="0" w:space="0" w:color="auto"/>
                                                                                              </w:divBdr>
                                                                                              <w:divsChild>
                                                                                                <w:div w:id="1472358191">
                                                                                                  <w:marLeft w:val="0"/>
                                                                                                  <w:marRight w:val="0"/>
                                                                                                  <w:marTop w:val="0"/>
                                                                                                  <w:marBottom w:val="0"/>
                                                                                                  <w:divBdr>
                                                                                                    <w:top w:val="none" w:sz="0" w:space="0" w:color="auto"/>
                                                                                                    <w:left w:val="none" w:sz="0" w:space="0" w:color="auto"/>
                                                                                                    <w:bottom w:val="none" w:sz="0" w:space="0" w:color="auto"/>
                                                                                                    <w:right w:val="none" w:sz="0" w:space="0" w:color="auto"/>
                                                                                                  </w:divBdr>
                                                                                                </w:div>
                                                                                              </w:divsChild>
                                                                                            </w:div>
                                                                                            <w:div w:id="1536653746">
                                                                                              <w:marLeft w:val="0"/>
                                                                                              <w:marRight w:val="0"/>
                                                                                              <w:marTop w:val="0"/>
                                                                                              <w:marBottom w:val="0"/>
                                                                                              <w:divBdr>
                                                                                                <w:top w:val="none" w:sz="0" w:space="0" w:color="auto"/>
                                                                                                <w:left w:val="none" w:sz="0" w:space="0" w:color="auto"/>
                                                                                                <w:bottom w:val="none" w:sz="0" w:space="0" w:color="auto"/>
                                                                                                <w:right w:val="none" w:sz="0" w:space="0" w:color="auto"/>
                                                                                              </w:divBdr>
                                                                                              <w:divsChild>
                                                                                                <w:div w:id="881675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448955">
                                                                                      <w:marLeft w:val="0"/>
                                                                                      <w:marRight w:val="0"/>
                                                                                      <w:marTop w:val="0"/>
                                                                                      <w:marBottom w:val="0"/>
                                                                                      <w:divBdr>
                                                                                        <w:top w:val="single" w:sz="4" w:space="0" w:color="B9B9B9"/>
                                                                                        <w:left w:val="none" w:sz="0" w:space="0" w:color="auto"/>
                                                                                        <w:bottom w:val="none" w:sz="0" w:space="0" w:color="auto"/>
                                                                                        <w:right w:val="none" w:sz="0" w:space="0" w:color="auto"/>
                                                                                      </w:divBdr>
                                                                                      <w:divsChild>
                                                                                        <w:div w:id="1133905496">
                                                                                          <w:marLeft w:val="0"/>
                                                                                          <w:marRight w:val="0"/>
                                                                                          <w:marTop w:val="0"/>
                                                                                          <w:marBottom w:val="0"/>
                                                                                          <w:divBdr>
                                                                                            <w:top w:val="none" w:sz="0" w:space="0" w:color="auto"/>
                                                                                            <w:left w:val="none" w:sz="0" w:space="0" w:color="auto"/>
                                                                                            <w:bottom w:val="none" w:sz="0" w:space="0" w:color="auto"/>
                                                                                            <w:right w:val="none" w:sz="0" w:space="0" w:color="auto"/>
                                                                                          </w:divBdr>
                                                                                          <w:divsChild>
                                                                                            <w:div w:id="871964900">
                                                                                              <w:marLeft w:val="0"/>
                                                                                              <w:marRight w:val="0"/>
                                                                                              <w:marTop w:val="0"/>
                                                                                              <w:marBottom w:val="0"/>
                                                                                              <w:divBdr>
                                                                                                <w:top w:val="none" w:sz="0" w:space="0" w:color="auto"/>
                                                                                                <w:left w:val="none" w:sz="0" w:space="0" w:color="auto"/>
                                                                                                <w:bottom w:val="none" w:sz="0" w:space="0" w:color="auto"/>
                                                                                                <w:right w:val="none" w:sz="0" w:space="0" w:color="auto"/>
                                                                                              </w:divBdr>
                                                                                              <w:divsChild>
                                                                                                <w:div w:id="983700513">
                                                                                                  <w:marLeft w:val="0"/>
                                                                                                  <w:marRight w:val="0"/>
                                                                                                  <w:marTop w:val="0"/>
                                                                                                  <w:marBottom w:val="0"/>
                                                                                                  <w:divBdr>
                                                                                                    <w:top w:val="none" w:sz="0" w:space="0" w:color="auto"/>
                                                                                                    <w:left w:val="none" w:sz="0" w:space="0" w:color="auto"/>
                                                                                                    <w:bottom w:val="none" w:sz="0" w:space="0" w:color="auto"/>
                                                                                                    <w:right w:val="none" w:sz="0" w:space="0" w:color="auto"/>
                                                                                                  </w:divBdr>
                                                                                                </w:div>
                                                                                              </w:divsChild>
                                                                                            </w:div>
                                                                                            <w:div w:id="1714185125">
                                                                                              <w:marLeft w:val="0"/>
                                                                                              <w:marRight w:val="0"/>
                                                                                              <w:marTop w:val="0"/>
                                                                                              <w:marBottom w:val="0"/>
                                                                                              <w:divBdr>
                                                                                                <w:top w:val="none" w:sz="0" w:space="0" w:color="auto"/>
                                                                                                <w:left w:val="none" w:sz="0" w:space="0" w:color="auto"/>
                                                                                                <w:bottom w:val="none" w:sz="0" w:space="0" w:color="auto"/>
                                                                                                <w:right w:val="none" w:sz="0" w:space="0" w:color="auto"/>
                                                                                              </w:divBdr>
                                                                                              <w:divsChild>
                                                                                                <w:div w:id="1729918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9115642">
                                                                                      <w:marLeft w:val="0"/>
                                                                                      <w:marRight w:val="0"/>
                                                                                      <w:marTop w:val="0"/>
                                                                                      <w:marBottom w:val="0"/>
                                                                                      <w:divBdr>
                                                                                        <w:top w:val="single" w:sz="4" w:space="0" w:color="B9B9B9"/>
                                                                                        <w:left w:val="none" w:sz="0" w:space="0" w:color="auto"/>
                                                                                        <w:bottom w:val="none" w:sz="0" w:space="0" w:color="auto"/>
                                                                                        <w:right w:val="none" w:sz="0" w:space="0" w:color="auto"/>
                                                                                      </w:divBdr>
                                                                                      <w:divsChild>
                                                                                        <w:div w:id="400907717">
                                                                                          <w:marLeft w:val="0"/>
                                                                                          <w:marRight w:val="0"/>
                                                                                          <w:marTop w:val="0"/>
                                                                                          <w:marBottom w:val="0"/>
                                                                                          <w:divBdr>
                                                                                            <w:top w:val="none" w:sz="0" w:space="0" w:color="auto"/>
                                                                                            <w:left w:val="none" w:sz="0" w:space="0" w:color="auto"/>
                                                                                            <w:bottom w:val="none" w:sz="0" w:space="0" w:color="auto"/>
                                                                                            <w:right w:val="none" w:sz="0" w:space="0" w:color="auto"/>
                                                                                          </w:divBdr>
                                                                                          <w:divsChild>
                                                                                            <w:div w:id="1068000100">
                                                                                              <w:marLeft w:val="0"/>
                                                                                              <w:marRight w:val="0"/>
                                                                                              <w:marTop w:val="0"/>
                                                                                              <w:marBottom w:val="0"/>
                                                                                              <w:divBdr>
                                                                                                <w:top w:val="none" w:sz="0" w:space="0" w:color="auto"/>
                                                                                                <w:left w:val="none" w:sz="0" w:space="0" w:color="auto"/>
                                                                                                <w:bottom w:val="none" w:sz="0" w:space="0" w:color="auto"/>
                                                                                                <w:right w:val="none" w:sz="0" w:space="0" w:color="auto"/>
                                                                                              </w:divBdr>
                                                                                              <w:divsChild>
                                                                                                <w:div w:id="1627394441">
                                                                                                  <w:marLeft w:val="0"/>
                                                                                                  <w:marRight w:val="0"/>
                                                                                                  <w:marTop w:val="0"/>
                                                                                                  <w:marBottom w:val="0"/>
                                                                                                  <w:divBdr>
                                                                                                    <w:top w:val="none" w:sz="0" w:space="0" w:color="auto"/>
                                                                                                    <w:left w:val="none" w:sz="0" w:space="0" w:color="auto"/>
                                                                                                    <w:bottom w:val="none" w:sz="0" w:space="0" w:color="auto"/>
                                                                                                    <w:right w:val="none" w:sz="0" w:space="0" w:color="auto"/>
                                                                                                  </w:divBdr>
                                                                                                </w:div>
                                                                                              </w:divsChild>
                                                                                            </w:div>
                                                                                            <w:div w:id="1249385223">
                                                                                              <w:marLeft w:val="0"/>
                                                                                              <w:marRight w:val="0"/>
                                                                                              <w:marTop w:val="0"/>
                                                                                              <w:marBottom w:val="0"/>
                                                                                              <w:divBdr>
                                                                                                <w:top w:val="none" w:sz="0" w:space="0" w:color="auto"/>
                                                                                                <w:left w:val="none" w:sz="0" w:space="0" w:color="auto"/>
                                                                                                <w:bottom w:val="none" w:sz="0" w:space="0" w:color="auto"/>
                                                                                                <w:right w:val="none" w:sz="0" w:space="0" w:color="auto"/>
                                                                                              </w:divBdr>
                                                                                              <w:divsChild>
                                                                                                <w:div w:id="1930649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0574410">
                                                                                      <w:marLeft w:val="0"/>
                                                                                      <w:marRight w:val="0"/>
                                                                                      <w:marTop w:val="0"/>
                                                                                      <w:marBottom w:val="0"/>
                                                                                      <w:divBdr>
                                                                                        <w:top w:val="single" w:sz="4" w:space="0" w:color="B9B9B9"/>
                                                                                        <w:left w:val="none" w:sz="0" w:space="0" w:color="auto"/>
                                                                                        <w:bottom w:val="none" w:sz="0" w:space="0" w:color="auto"/>
                                                                                        <w:right w:val="none" w:sz="0" w:space="0" w:color="auto"/>
                                                                                      </w:divBdr>
                                                                                      <w:divsChild>
                                                                                        <w:div w:id="73860185">
                                                                                          <w:marLeft w:val="0"/>
                                                                                          <w:marRight w:val="0"/>
                                                                                          <w:marTop w:val="0"/>
                                                                                          <w:marBottom w:val="0"/>
                                                                                          <w:divBdr>
                                                                                            <w:top w:val="none" w:sz="0" w:space="0" w:color="auto"/>
                                                                                            <w:left w:val="none" w:sz="0" w:space="0" w:color="auto"/>
                                                                                            <w:bottom w:val="none" w:sz="0" w:space="0" w:color="auto"/>
                                                                                            <w:right w:val="none" w:sz="0" w:space="0" w:color="auto"/>
                                                                                          </w:divBdr>
                                                                                          <w:divsChild>
                                                                                            <w:div w:id="1717654033">
                                                                                              <w:marLeft w:val="0"/>
                                                                                              <w:marRight w:val="0"/>
                                                                                              <w:marTop w:val="0"/>
                                                                                              <w:marBottom w:val="0"/>
                                                                                              <w:divBdr>
                                                                                                <w:top w:val="none" w:sz="0" w:space="0" w:color="auto"/>
                                                                                                <w:left w:val="none" w:sz="0" w:space="0" w:color="auto"/>
                                                                                                <w:bottom w:val="none" w:sz="0" w:space="0" w:color="auto"/>
                                                                                                <w:right w:val="none" w:sz="0" w:space="0" w:color="auto"/>
                                                                                              </w:divBdr>
                                                                                              <w:divsChild>
                                                                                                <w:div w:id="278488878">
                                                                                                  <w:marLeft w:val="0"/>
                                                                                                  <w:marRight w:val="0"/>
                                                                                                  <w:marTop w:val="0"/>
                                                                                                  <w:marBottom w:val="0"/>
                                                                                                  <w:divBdr>
                                                                                                    <w:top w:val="none" w:sz="0" w:space="0" w:color="auto"/>
                                                                                                    <w:left w:val="none" w:sz="0" w:space="0" w:color="auto"/>
                                                                                                    <w:bottom w:val="none" w:sz="0" w:space="0" w:color="auto"/>
                                                                                                    <w:right w:val="none" w:sz="0" w:space="0" w:color="auto"/>
                                                                                                  </w:divBdr>
                                                                                                </w:div>
                                                                                              </w:divsChild>
                                                                                            </w:div>
                                                                                            <w:div w:id="1870681468">
                                                                                              <w:marLeft w:val="0"/>
                                                                                              <w:marRight w:val="0"/>
                                                                                              <w:marTop w:val="0"/>
                                                                                              <w:marBottom w:val="0"/>
                                                                                              <w:divBdr>
                                                                                                <w:top w:val="none" w:sz="0" w:space="0" w:color="auto"/>
                                                                                                <w:left w:val="none" w:sz="0" w:space="0" w:color="auto"/>
                                                                                                <w:bottom w:val="none" w:sz="0" w:space="0" w:color="auto"/>
                                                                                                <w:right w:val="none" w:sz="0" w:space="0" w:color="auto"/>
                                                                                              </w:divBdr>
                                                                                              <w:divsChild>
                                                                                                <w:div w:id="15638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8050357">
                                                                                      <w:marLeft w:val="0"/>
                                                                                      <w:marRight w:val="0"/>
                                                                                      <w:marTop w:val="0"/>
                                                                                      <w:marBottom w:val="0"/>
                                                                                      <w:divBdr>
                                                                                        <w:top w:val="single" w:sz="4" w:space="0" w:color="B9B9B9"/>
                                                                                        <w:left w:val="none" w:sz="0" w:space="0" w:color="auto"/>
                                                                                        <w:bottom w:val="none" w:sz="0" w:space="0" w:color="auto"/>
                                                                                        <w:right w:val="none" w:sz="0" w:space="0" w:color="auto"/>
                                                                                      </w:divBdr>
                                                                                      <w:divsChild>
                                                                                        <w:div w:id="798687461">
                                                                                          <w:marLeft w:val="0"/>
                                                                                          <w:marRight w:val="0"/>
                                                                                          <w:marTop w:val="0"/>
                                                                                          <w:marBottom w:val="0"/>
                                                                                          <w:divBdr>
                                                                                            <w:top w:val="none" w:sz="0" w:space="0" w:color="auto"/>
                                                                                            <w:left w:val="none" w:sz="0" w:space="0" w:color="auto"/>
                                                                                            <w:bottom w:val="none" w:sz="0" w:space="0" w:color="auto"/>
                                                                                            <w:right w:val="none" w:sz="0" w:space="0" w:color="auto"/>
                                                                                          </w:divBdr>
                                                                                          <w:divsChild>
                                                                                            <w:div w:id="204681671">
                                                                                              <w:marLeft w:val="0"/>
                                                                                              <w:marRight w:val="0"/>
                                                                                              <w:marTop w:val="0"/>
                                                                                              <w:marBottom w:val="0"/>
                                                                                              <w:divBdr>
                                                                                                <w:top w:val="none" w:sz="0" w:space="0" w:color="auto"/>
                                                                                                <w:left w:val="none" w:sz="0" w:space="0" w:color="auto"/>
                                                                                                <w:bottom w:val="none" w:sz="0" w:space="0" w:color="auto"/>
                                                                                                <w:right w:val="none" w:sz="0" w:space="0" w:color="auto"/>
                                                                                              </w:divBdr>
                                                                                              <w:divsChild>
                                                                                                <w:div w:id="1608268394">
                                                                                                  <w:marLeft w:val="0"/>
                                                                                                  <w:marRight w:val="0"/>
                                                                                                  <w:marTop w:val="0"/>
                                                                                                  <w:marBottom w:val="0"/>
                                                                                                  <w:divBdr>
                                                                                                    <w:top w:val="none" w:sz="0" w:space="0" w:color="auto"/>
                                                                                                    <w:left w:val="none" w:sz="0" w:space="0" w:color="auto"/>
                                                                                                    <w:bottom w:val="none" w:sz="0" w:space="0" w:color="auto"/>
                                                                                                    <w:right w:val="none" w:sz="0" w:space="0" w:color="auto"/>
                                                                                                  </w:divBdr>
                                                                                                </w:div>
                                                                                              </w:divsChild>
                                                                                            </w:div>
                                                                                            <w:div w:id="1030567999">
                                                                                              <w:marLeft w:val="0"/>
                                                                                              <w:marRight w:val="0"/>
                                                                                              <w:marTop w:val="0"/>
                                                                                              <w:marBottom w:val="0"/>
                                                                                              <w:divBdr>
                                                                                                <w:top w:val="none" w:sz="0" w:space="0" w:color="auto"/>
                                                                                                <w:left w:val="none" w:sz="0" w:space="0" w:color="auto"/>
                                                                                                <w:bottom w:val="none" w:sz="0" w:space="0" w:color="auto"/>
                                                                                                <w:right w:val="none" w:sz="0" w:space="0" w:color="auto"/>
                                                                                              </w:divBdr>
                                                                                              <w:divsChild>
                                                                                                <w:div w:id="2082018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1254554">
                                                                                      <w:marLeft w:val="0"/>
                                                                                      <w:marRight w:val="0"/>
                                                                                      <w:marTop w:val="0"/>
                                                                                      <w:marBottom w:val="0"/>
                                                                                      <w:divBdr>
                                                                                        <w:top w:val="single" w:sz="4" w:space="0" w:color="B9B9B9"/>
                                                                                        <w:left w:val="none" w:sz="0" w:space="0" w:color="auto"/>
                                                                                        <w:bottom w:val="none" w:sz="0" w:space="0" w:color="auto"/>
                                                                                        <w:right w:val="none" w:sz="0" w:space="0" w:color="auto"/>
                                                                                      </w:divBdr>
                                                                                      <w:divsChild>
                                                                                        <w:div w:id="1141145318">
                                                                                          <w:marLeft w:val="0"/>
                                                                                          <w:marRight w:val="0"/>
                                                                                          <w:marTop w:val="0"/>
                                                                                          <w:marBottom w:val="0"/>
                                                                                          <w:divBdr>
                                                                                            <w:top w:val="none" w:sz="0" w:space="0" w:color="auto"/>
                                                                                            <w:left w:val="none" w:sz="0" w:space="0" w:color="auto"/>
                                                                                            <w:bottom w:val="none" w:sz="0" w:space="0" w:color="auto"/>
                                                                                            <w:right w:val="none" w:sz="0" w:space="0" w:color="auto"/>
                                                                                          </w:divBdr>
                                                                                          <w:divsChild>
                                                                                            <w:div w:id="249899000">
                                                                                              <w:marLeft w:val="0"/>
                                                                                              <w:marRight w:val="0"/>
                                                                                              <w:marTop w:val="0"/>
                                                                                              <w:marBottom w:val="0"/>
                                                                                              <w:divBdr>
                                                                                                <w:top w:val="none" w:sz="0" w:space="0" w:color="auto"/>
                                                                                                <w:left w:val="none" w:sz="0" w:space="0" w:color="auto"/>
                                                                                                <w:bottom w:val="none" w:sz="0" w:space="0" w:color="auto"/>
                                                                                                <w:right w:val="none" w:sz="0" w:space="0" w:color="auto"/>
                                                                                              </w:divBdr>
                                                                                              <w:divsChild>
                                                                                                <w:div w:id="1027682191">
                                                                                                  <w:marLeft w:val="0"/>
                                                                                                  <w:marRight w:val="0"/>
                                                                                                  <w:marTop w:val="0"/>
                                                                                                  <w:marBottom w:val="0"/>
                                                                                                  <w:divBdr>
                                                                                                    <w:top w:val="none" w:sz="0" w:space="0" w:color="auto"/>
                                                                                                    <w:left w:val="none" w:sz="0" w:space="0" w:color="auto"/>
                                                                                                    <w:bottom w:val="none" w:sz="0" w:space="0" w:color="auto"/>
                                                                                                    <w:right w:val="none" w:sz="0" w:space="0" w:color="auto"/>
                                                                                                  </w:divBdr>
                                                                                                </w:div>
                                                                                              </w:divsChild>
                                                                                            </w:div>
                                                                                            <w:div w:id="1187913805">
                                                                                              <w:marLeft w:val="0"/>
                                                                                              <w:marRight w:val="0"/>
                                                                                              <w:marTop w:val="0"/>
                                                                                              <w:marBottom w:val="0"/>
                                                                                              <w:divBdr>
                                                                                                <w:top w:val="none" w:sz="0" w:space="0" w:color="auto"/>
                                                                                                <w:left w:val="none" w:sz="0" w:space="0" w:color="auto"/>
                                                                                                <w:bottom w:val="none" w:sz="0" w:space="0" w:color="auto"/>
                                                                                                <w:right w:val="none" w:sz="0" w:space="0" w:color="auto"/>
                                                                                              </w:divBdr>
                                                                                              <w:divsChild>
                                                                                                <w:div w:id="17236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46431">
                                                                                      <w:marLeft w:val="0"/>
                                                                                      <w:marRight w:val="0"/>
                                                                                      <w:marTop w:val="0"/>
                                                                                      <w:marBottom w:val="0"/>
                                                                                      <w:divBdr>
                                                                                        <w:top w:val="single" w:sz="4" w:space="0" w:color="B9B9B9"/>
                                                                                        <w:left w:val="none" w:sz="0" w:space="0" w:color="auto"/>
                                                                                        <w:bottom w:val="none" w:sz="0" w:space="0" w:color="auto"/>
                                                                                        <w:right w:val="none" w:sz="0" w:space="0" w:color="auto"/>
                                                                                      </w:divBdr>
                                                                                      <w:divsChild>
                                                                                        <w:div w:id="810169861">
                                                                                          <w:marLeft w:val="0"/>
                                                                                          <w:marRight w:val="0"/>
                                                                                          <w:marTop w:val="0"/>
                                                                                          <w:marBottom w:val="0"/>
                                                                                          <w:divBdr>
                                                                                            <w:top w:val="none" w:sz="0" w:space="0" w:color="auto"/>
                                                                                            <w:left w:val="none" w:sz="0" w:space="0" w:color="auto"/>
                                                                                            <w:bottom w:val="none" w:sz="0" w:space="0" w:color="auto"/>
                                                                                            <w:right w:val="none" w:sz="0" w:space="0" w:color="auto"/>
                                                                                          </w:divBdr>
                                                                                          <w:divsChild>
                                                                                            <w:div w:id="744113909">
                                                                                              <w:marLeft w:val="0"/>
                                                                                              <w:marRight w:val="0"/>
                                                                                              <w:marTop w:val="0"/>
                                                                                              <w:marBottom w:val="0"/>
                                                                                              <w:divBdr>
                                                                                                <w:top w:val="none" w:sz="0" w:space="0" w:color="auto"/>
                                                                                                <w:left w:val="none" w:sz="0" w:space="0" w:color="auto"/>
                                                                                                <w:bottom w:val="none" w:sz="0" w:space="0" w:color="auto"/>
                                                                                                <w:right w:val="none" w:sz="0" w:space="0" w:color="auto"/>
                                                                                              </w:divBdr>
                                                                                              <w:divsChild>
                                                                                                <w:div w:id="882716049">
                                                                                                  <w:marLeft w:val="0"/>
                                                                                                  <w:marRight w:val="0"/>
                                                                                                  <w:marTop w:val="0"/>
                                                                                                  <w:marBottom w:val="0"/>
                                                                                                  <w:divBdr>
                                                                                                    <w:top w:val="none" w:sz="0" w:space="0" w:color="auto"/>
                                                                                                    <w:left w:val="none" w:sz="0" w:space="0" w:color="auto"/>
                                                                                                    <w:bottom w:val="none" w:sz="0" w:space="0" w:color="auto"/>
                                                                                                    <w:right w:val="none" w:sz="0" w:space="0" w:color="auto"/>
                                                                                                  </w:divBdr>
                                                                                                </w:div>
                                                                                              </w:divsChild>
                                                                                            </w:div>
                                                                                            <w:div w:id="862670661">
                                                                                              <w:marLeft w:val="0"/>
                                                                                              <w:marRight w:val="0"/>
                                                                                              <w:marTop w:val="0"/>
                                                                                              <w:marBottom w:val="0"/>
                                                                                              <w:divBdr>
                                                                                                <w:top w:val="none" w:sz="0" w:space="0" w:color="auto"/>
                                                                                                <w:left w:val="none" w:sz="0" w:space="0" w:color="auto"/>
                                                                                                <w:bottom w:val="none" w:sz="0" w:space="0" w:color="auto"/>
                                                                                                <w:right w:val="none" w:sz="0" w:space="0" w:color="auto"/>
                                                                                              </w:divBdr>
                                                                                              <w:divsChild>
                                                                                                <w:div w:id="63387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799955">
                                                                                      <w:marLeft w:val="0"/>
                                                                                      <w:marRight w:val="0"/>
                                                                                      <w:marTop w:val="0"/>
                                                                                      <w:marBottom w:val="0"/>
                                                                                      <w:divBdr>
                                                                                        <w:top w:val="single" w:sz="4" w:space="0" w:color="B9B9B9"/>
                                                                                        <w:left w:val="none" w:sz="0" w:space="0" w:color="auto"/>
                                                                                        <w:bottom w:val="none" w:sz="0" w:space="0" w:color="auto"/>
                                                                                        <w:right w:val="none" w:sz="0" w:space="0" w:color="auto"/>
                                                                                      </w:divBdr>
                                                                                      <w:divsChild>
                                                                                        <w:div w:id="1837307715">
                                                                                          <w:marLeft w:val="0"/>
                                                                                          <w:marRight w:val="0"/>
                                                                                          <w:marTop w:val="0"/>
                                                                                          <w:marBottom w:val="0"/>
                                                                                          <w:divBdr>
                                                                                            <w:top w:val="none" w:sz="0" w:space="0" w:color="auto"/>
                                                                                            <w:left w:val="none" w:sz="0" w:space="0" w:color="auto"/>
                                                                                            <w:bottom w:val="none" w:sz="0" w:space="0" w:color="auto"/>
                                                                                            <w:right w:val="none" w:sz="0" w:space="0" w:color="auto"/>
                                                                                          </w:divBdr>
                                                                                          <w:divsChild>
                                                                                            <w:div w:id="264308865">
                                                                                              <w:marLeft w:val="0"/>
                                                                                              <w:marRight w:val="0"/>
                                                                                              <w:marTop w:val="0"/>
                                                                                              <w:marBottom w:val="0"/>
                                                                                              <w:divBdr>
                                                                                                <w:top w:val="none" w:sz="0" w:space="0" w:color="auto"/>
                                                                                                <w:left w:val="none" w:sz="0" w:space="0" w:color="auto"/>
                                                                                                <w:bottom w:val="none" w:sz="0" w:space="0" w:color="auto"/>
                                                                                                <w:right w:val="none" w:sz="0" w:space="0" w:color="auto"/>
                                                                                              </w:divBdr>
                                                                                              <w:divsChild>
                                                                                                <w:div w:id="1788694037">
                                                                                                  <w:marLeft w:val="0"/>
                                                                                                  <w:marRight w:val="0"/>
                                                                                                  <w:marTop w:val="0"/>
                                                                                                  <w:marBottom w:val="0"/>
                                                                                                  <w:divBdr>
                                                                                                    <w:top w:val="none" w:sz="0" w:space="0" w:color="auto"/>
                                                                                                    <w:left w:val="none" w:sz="0" w:space="0" w:color="auto"/>
                                                                                                    <w:bottom w:val="none" w:sz="0" w:space="0" w:color="auto"/>
                                                                                                    <w:right w:val="none" w:sz="0" w:space="0" w:color="auto"/>
                                                                                                  </w:divBdr>
                                                                                                </w:div>
                                                                                              </w:divsChild>
                                                                                            </w:div>
                                                                                            <w:div w:id="2086800588">
                                                                                              <w:marLeft w:val="0"/>
                                                                                              <w:marRight w:val="0"/>
                                                                                              <w:marTop w:val="0"/>
                                                                                              <w:marBottom w:val="0"/>
                                                                                              <w:divBdr>
                                                                                                <w:top w:val="none" w:sz="0" w:space="0" w:color="auto"/>
                                                                                                <w:left w:val="none" w:sz="0" w:space="0" w:color="auto"/>
                                                                                                <w:bottom w:val="none" w:sz="0" w:space="0" w:color="auto"/>
                                                                                                <w:right w:val="none" w:sz="0" w:space="0" w:color="auto"/>
                                                                                              </w:divBdr>
                                                                                              <w:divsChild>
                                                                                                <w:div w:id="141531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4885">
                                                                                      <w:marLeft w:val="0"/>
                                                                                      <w:marRight w:val="0"/>
                                                                                      <w:marTop w:val="0"/>
                                                                                      <w:marBottom w:val="0"/>
                                                                                      <w:divBdr>
                                                                                        <w:top w:val="single" w:sz="4" w:space="0" w:color="B9B9B9"/>
                                                                                        <w:left w:val="none" w:sz="0" w:space="0" w:color="auto"/>
                                                                                        <w:bottom w:val="none" w:sz="0" w:space="0" w:color="auto"/>
                                                                                        <w:right w:val="none" w:sz="0" w:space="0" w:color="auto"/>
                                                                                      </w:divBdr>
                                                                                      <w:divsChild>
                                                                                        <w:div w:id="1745906204">
                                                                                          <w:marLeft w:val="0"/>
                                                                                          <w:marRight w:val="0"/>
                                                                                          <w:marTop w:val="0"/>
                                                                                          <w:marBottom w:val="0"/>
                                                                                          <w:divBdr>
                                                                                            <w:top w:val="none" w:sz="0" w:space="0" w:color="auto"/>
                                                                                            <w:left w:val="none" w:sz="0" w:space="0" w:color="auto"/>
                                                                                            <w:bottom w:val="none" w:sz="0" w:space="0" w:color="auto"/>
                                                                                            <w:right w:val="none" w:sz="0" w:space="0" w:color="auto"/>
                                                                                          </w:divBdr>
                                                                                          <w:divsChild>
                                                                                            <w:div w:id="1066533347">
                                                                                              <w:marLeft w:val="0"/>
                                                                                              <w:marRight w:val="0"/>
                                                                                              <w:marTop w:val="0"/>
                                                                                              <w:marBottom w:val="0"/>
                                                                                              <w:divBdr>
                                                                                                <w:top w:val="none" w:sz="0" w:space="0" w:color="auto"/>
                                                                                                <w:left w:val="none" w:sz="0" w:space="0" w:color="auto"/>
                                                                                                <w:bottom w:val="none" w:sz="0" w:space="0" w:color="auto"/>
                                                                                                <w:right w:val="none" w:sz="0" w:space="0" w:color="auto"/>
                                                                                              </w:divBdr>
                                                                                              <w:divsChild>
                                                                                                <w:div w:id="1863087844">
                                                                                                  <w:marLeft w:val="0"/>
                                                                                                  <w:marRight w:val="0"/>
                                                                                                  <w:marTop w:val="0"/>
                                                                                                  <w:marBottom w:val="0"/>
                                                                                                  <w:divBdr>
                                                                                                    <w:top w:val="none" w:sz="0" w:space="0" w:color="auto"/>
                                                                                                    <w:left w:val="none" w:sz="0" w:space="0" w:color="auto"/>
                                                                                                    <w:bottom w:val="none" w:sz="0" w:space="0" w:color="auto"/>
                                                                                                    <w:right w:val="none" w:sz="0" w:space="0" w:color="auto"/>
                                                                                                  </w:divBdr>
                                                                                                </w:div>
                                                                                              </w:divsChild>
                                                                                            </w:div>
                                                                                            <w:div w:id="1881430789">
                                                                                              <w:marLeft w:val="0"/>
                                                                                              <w:marRight w:val="0"/>
                                                                                              <w:marTop w:val="0"/>
                                                                                              <w:marBottom w:val="0"/>
                                                                                              <w:divBdr>
                                                                                                <w:top w:val="none" w:sz="0" w:space="0" w:color="auto"/>
                                                                                                <w:left w:val="none" w:sz="0" w:space="0" w:color="auto"/>
                                                                                                <w:bottom w:val="none" w:sz="0" w:space="0" w:color="auto"/>
                                                                                                <w:right w:val="none" w:sz="0" w:space="0" w:color="auto"/>
                                                                                              </w:divBdr>
                                                                                              <w:divsChild>
                                                                                                <w:div w:id="622659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962790">
                                                                                      <w:marLeft w:val="0"/>
                                                                                      <w:marRight w:val="0"/>
                                                                                      <w:marTop w:val="0"/>
                                                                                      <w:marBottom w:val="0"/>
                                                                                      <w:divBdr>
                                                                                        <w:top w:val="single" w:sz="4" w:space="0" w:color="B9B9B9"/>
                                                                                        <w:left w:val="none" w:sz="0" w:space="0" w:color="auto"/>
                                                                                        <w:bottom w:val="none" w:sz="0" w:space="0" w:color="auto"/>
                                                                                        <w:right w:val="none" w:sz="0" w:space="0" w:color="auto"/>
                                                                                      </w:divBdr>
                                                                                      <w:divsChild>
                                                                                        <w:div w:id="649598299">
                                                                                          <w:marLeft w:val="0"/>
                                                                                          <w:marRight w:val="0"/>
                                                                                          <w:marTop w:val="0"/>
                                                                                          <w:marBottom w:val="0"/>
                                                                                          <w:divBdr>
                                                                                            <w:top w:val="none" w:sz="0" w:space="0" w:color="auto"/>
                                                                                            <w:left w:val="none" w:sz="0" w:space="0" w:color="auto"/>
                                                                                            <w:bottom w:val="none" w:sz="0" w:space="0" w:color="auto"/>
                                                                                            <w:right w:val="none" w:sz="0" w:space="0" w:color="auto"/>
                                                                                          </w:divBdr>
                                                                                          <w:divsChild>
                                                                                            <w:div w:id="55013164">
                                                                                              <w:marLeft w:val="0"/>
                                                                                              <w:marRight w:val="0"/>
                                                                                              <w:marTop w:val="0"/>
                                                                                              <w:marBottom w:val="0"/>
                                                                                              <w:divBdr>
                                                                                                <w:top w:val="none" w:sz="0" w:space="0" w:color="auto"/>
                                                                                                <w:left w:val="none" w:sz="0" w:space="0" w:color="auto"/>
                                                                                                <w:bottom w:val="none" w:sz="0" w:space="0" w:color="auto"/>
                                                                                                <w:right w:val="none" w:sz="0" w:space="0" w:color="auto"/>
                                                                                              </w:divBdr>
                                                                                              <w:divsChild>
                                                                                                <w:div w:id="124277322">
                                                                                                  <w:marLeft w:val="0"/>
                                                                                                  <w:marRight w:val="0"/>
                                                                                                  <w:marTop w:val="0"/>
                                                                                                  <w:marBottom w:val="0"/>
                                                                                                  <w:divBdr>
                                                                                                    <w:top w:val="none" w:sz="0" w:space="0" w:color="auto"/>
                                                                                                    <w:left w:val="none" w:sz="0" w:space="0" w:color="auto"/>
                                                                                                    <w:bottom w:val="none" w:sz="0" w:space="0" w:color="auto"/>
                                                                                                    <w:right w:val="none" w:sz="0" w:space="0" w:color="auto"/>
                                                                                                  </w:divBdr>
                                                                                                </w:div>
                                                                                              </w:divsChild>
                                                                                            </w:div>
                                                                                            <w:div w:id="608658049">
                                                                                              <w:marLeft w:val="0"/>
                                                                                              <w:marRight w:val="0"/>
                                                                                              <w:marTop w:val="0"/>
                                                                                              <w:marBottom w:val="0"/>
                                                                                              <w:divBdr>
                                                                                                <w:top w:val="none" w:sz="0" w:space="0" w:color="auto"/>
                                                                                                <w:left w:val="none" w:sz="0" w:space="0" w:color="auto"/>
                                                                                                <w:bottom w:val="none" w:sz="0" w:space="0" w:color="auto"/>
                                                                                                <w:right w:val="none" w:sz="0" w:space="0" w:color="auto"/>
                                                                                              </w:divBdr>
                                                                                              <w:divsChild>
                                                                                                <w:div w:id="1105347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7343315">
                                                                                      <w:marLeft w:val="0"/>
                                                                                      <w:marRight w:val="0"/>
                                                                                      <w:marTop w:val="0"/>
                                                                                      <w:marBottom w:val="0"/>
                                                                                      <w:divBdr>
                                                                                        <w:top w:val="single" w:sz="4" w:space="0" w:color="B9B9B9"/>
                                                                                        <w:left w:val="none" w:sz="0" w:space="0" w:color="auto"/>
                                                                                        <w:bottom w:val="none" w:sz="0" w:space="0" w:color="auto"/>
                                                                                        <w:right w:val="none" w:sz="0" w:space="0" w:color="auto"/>
                                                                                      </w:divBdr>
                                                                                      <w:divsChild>
                                                                                        <w:div w:id="416051754">
                                                                                          <w:marLeft w:val="0"/>
                                                                                          <w:marRight w:val="0"/>
                                                                                          <w:marTop w:val="0"/>
                                                                                          <w:marBottom w:val="0"/>
                                                                                          <w:divBdr>
                                                                                            <w:top w:val="none" w:sz="0" w:space="0" w:color="auto"/>
                                                                                            <w:left w:val="none" w:sz="0" w:space="0" w:color="auto"/>
                                                                                            <w:bottom w:val="none" w:sz="0" w:space="0" w:color="auto"/>
                                                                                            <w:right w:val="none" w:sz="0" w:space="0" w:color="auto"/>
                                                                                          </w:divBdr>
                                                                                          <w:divsChild>
                                                                                            <w:div w:id="210579435">
                                                                                              <w:marLeft w:val="0"/>
                                                                                              <w:marRight w:val="0"/>
                                                                                              <w:marTop w:val="0"/>
                                                                                              <w:marBottom w:val="0"/>
                                                                                              <w:divBdr>
                                                                                                <w:top w:val="none" w:sz="0" w:space="0" w:color="auto"/>
                                                                                                <w:left w:val="none" w:sz="0" w:space="0" w:color="auto"/>
                                                                                                <w:bottom w:val="none" w:sz="0" w:space="0" w:color="auto"/>
                                                                                                <w:right w:val="none" w:sz="0" w:space="0" w:color="auto"/>
                                                                                              </w:divBdr>
                                                                                              <w:divsChild>
                                                                                                <w:div w:id="1163351530">
                                                                                                  <w:marLeft w:val="0"/>
                                                                                                  <w:marRight w:val="0"/>
                                                                                                  <w:marTop w:val="0"/>
                                                                                                  <w:marBottom w:val="0"/>
                                                                                                  <w:divBdr>
                                                                                                    <w:top w:val="none" w:sz="0" w:space="0" w:color="auto"/>
                                                                                                    <w:left w:val="none" w:sz="0" w:space="0" w:color="auto"/>
                                                                                                    <w:bottom w:val="none" w:sz="0" w:space="0" w:color="auto"/>
                                                                                                    <w:right w:val="none" w:sz="0" w:space="0" w:color="auto"/>
                                                                                                  </w:divBdr>
                                                                                                </w:div>
                                                                                              </w:divsChild>
                                                                                            </w:div>
                                                                                            <w:div w:id="1074860327">
                                                                                              <w:marLeft w:val="0"/>
                                                                                              <w:marRight w:val="0"/>
                                                                                              <w:marTop w:val="0"/>
                                                                                              <w:marBottom w:val="0"/>
                                                                                              <w:divBdr>
                                                                                                <w:top w:val="none" w:sz="0" w:space="0" w:color="auto"/>
                                                                                                <w:left w:val="none" w:sz="0" w:space="0" w:color="auto"/>
                                                                                                <w:bottom w:val="none" w:sz="0" w:space="0" w:color="auto"/>
                                                                                                <w:right w:val="none" w:sz="0" w:space="0" w:color="auto"/>
                                                                                              </w:divBdr>
                                                                                              <w:divsChild>
                                                                                                <w:div w:id="1575048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0817373">
                                                                                      <w:marLeft w:val="0"/>
                                                                                      <w:marRight w:val="0"/>
                                                                                      <w:marTop w:val="0"/>
                                                                                      <w:marBottom w:val="0"/>
                                                                                      <w:divBdr>
                                                                                        <w:top w:val="single" w:sz="4" w:space="0" w:color="B9B9B9"/>
                                                                                        <w:left w:val="none" w:sz="0" w:space="0" w:color="auto"/>
                                                                                        <w:bottom w:val="none" w:sz="0" w:space="0" w:color="auto"/>
                                                                                        <w:right w:val="none" w:sz="0" w:space="0" w:color="auto"/>
                                                                                      </w:divBdr>
                                                                                      <w:divsChild>
                                                                                        <w:div w:id="463355878">
                                                                                          <w:marLeft w:val="0"/>
                                                                                          <w:marRight w:val="0"/>
                                                                                          <w:marTop w:val="0"/>
                                                                                          <w:marBottom w:val="0"/>
                                                                                          <w:divBdr>
                                                                                            <w:top w:val="none" w:sz="0" w:space="0" w:color="auto"/>
                                                                                            <w:left w:val="none" w:sz="0" w:space="0" w:color="auto"/>
                                                                                            <w:bottom w:val="none" w:sz="0" w:space="0" w:color="auto"/>
                                                                                            <w:right w:val="none" w:sz="0" w:space="0" w:color="auto"/>
                                                                                          </w:divBdr>
                                                                                          <w:divsChild>
                                                                                            <w:div w:id="264113309">
                                                                                              <w:marLeft w:val="0"/>
                                                                                              <w:marRight w:val="0"/>
                                                                                              <w:marTop w:val="0"/>
                                                                                              <w:marBottom w:val="0"/>
                                                                                              <w:divBdr>
                                                                                                <w:top w:val="none" w:sz="0" w:space="0" w:color="auto"/>
                                                                                                <w:left w:val="none" w:sz="0" w:space="0" w:color="auto"/>
                                                                                                <w:bottom w:val="none" w:sz="0" w:space="0" w:color="auto"/>
                                                                                                <w:right w:val="none" w:sz="0" w:space="0" w:color="auto"/>
                                                                                              </w:divBdr>
                                                                                              <w:divsChild>
                                                                                                <w:div w:id="1244338682">
                                                                                                  <w:marLeft w:val="0"/>
                                                                                                  <w:marRight w:val="0"/>
                                                                                                  <w:marTop w:val="0"/>
                                                                                                  <w:marBottom w:val="0"/>
                                                                                                  <w:divBdr>
                                                                                                    <w:top w:val="none" w:sz="0" w:space="0" w:color="auto"/>
                                                                                                    <w:left w:val="none" w:sz="0" w:space="0" w:color="auto"/>
                                                                                                    <w:bottom w:val="none" w:sz="0" w:space="0" w:color="auto"/>
                                                                                                    <w:right w:val="none" w:sz="0" w:space="0" w:color="auto"/>
                                                                                                  </w:divBdr>
                                                                                                </w:div>
                                                                                              </w:divsChild>
                                                                                            </w:div>
                                                                                            <w:div w:id="1431970102">
                                                                                              <w:marLeft w:val="0"/>
                                                                                              <w:marRight w:val="0"/>
                                                                                              <w:marTop w:val="0"/>
                                                                                              <w:marBottom w:val="0"/>
                                                                                              <w:divBdr>
                                                                                                <w:top w:val="none" w:sz="0" w:space="0" w:color="auto"/>
                                                                                                <w:left w:val="none" w:sz="0" w:space="0" w:color="auto"/>
                                                                                                <w:bottom w:val="none" w:sz="0" w:space="0" w:color="auto"/>
                                                                                                <w:right w:val="none" w:sz="0" w:space="0" w:color="auto"/>
                                                                                              </w:divBdr>
                                                                                              <w:divsChild>
                                                                                                <w:div w:id="210364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20188">
                                                                                      <w:marLeft w:val="0"/>
                                                                                      <w:marRight w:val="0"/>
                                                                                      <w:marTop w:val="0"/>
                                                                                      <w:marBottom w:val="0"/>
                                                                                      <w:divBdr>
                                                                                        <w:top w:val="single" w:sz="4" w:space="0" w:color="B9B9B9"/>
                                                                                        <w:left w:val="none" w:sz="0" w:space="0" w:color="auto"/>
                                                                                        <w:bottom w:val="none" w:sz="0" w:space="0" w:color="auto"/>
                                                                                        <w:right w:val="none" w:sz="0" w:space="0" w:color="auto"/>
                                                                                      </w:divBdr>
                                                                                      <w:divsChild>
                                                                                        <w:div w:id="418255102">
                                                                                          <w:marLeft w:val="0"/>
                                                                                          <w:marRight w:val="0"/>
                                                                                          <w:marTop w:val="0"/>
                                                                                          <w:marBottom w:val="0"/>
                                                                                          <w:divBdr>
                                                                                            <w:top w:val="none" w:sz="0" w:space="0" w:color="auto"/>
                                                                                            <w:left w:val="none" w:sz="0" w:space="0" w:color="auto"/>
                                                                                            <w:bottom w:val="none" w:sz="0" w:space="0" w:color="auto"/>
                                                                                            <w:right w:val="none" w:sz="0" w:space="0" w:color="auto"/>
                                                                                          </w:divBdr>
                                                                                          <w:divsChild>
                                                                                            <w:div w:id="183903178">
                                                                                              <w:marLeft w:val="0"/>
                                                                                              <w:marRight w:val="0"/>
                                                                                              <w:marTop w:val="0"/>
                                                                                              <w:marBottom w:val="0"/>
                                                                                              <w:divBdr>
                                                                                                <w:top w:val="none" w:sz="0" w:space="0" w:color="auto"/>
                                                                                                <w:left w:val="none" w:sz="0" w:space="0" w:color="auto"/>
                                                                                                <w:bottom w:val="none" w:sz="0" w:space="0" w:color="auto"/>
                                                                                                <w:right w:val="none" w:sz="0" w:space="0" w:color="auto"/>
                                                                                              </w:divBdr>
                                                                                              <w:divsChild>
                                                                                                <w:div w:id="1920553419">
                                                                                                  <w:marLeft w:val="0"/>
                                                                                                  <w:marRight w:val="0"/>
                                                                                                  <w:marTop w:val="0"/>
                                                                                                  <w:marBottom w:val="0"/>
                                                                                                  <w:divBdr>
                                                                                                    <w:top w:val="none" w:sz="0" w:space="0" w:color="auto"/>
                                                                                                    <w:left w:val="none" w:sz="0" w:space="0" w:color="auto"/>
                                                                                                    <w:bottom w:val="none" w:sz="0" w:space="0" w:color="auto"/>
                                                                                                    <w:right w:val="none" w:sz="0" w:space="0" w:color="auto"/>
                                                                                                  </w:divBdr>
                                                                                                </w:div>
                                                                                              </w:divsChild>
                                                                                            </w:div>
                                                                                            <w:div w:id="1086028374">
                                                                                              <w:marLeft w:val="0"/>
                                                                                              <w:marRight w:val="0"/>
                                                                                              <w:marTop w:val="0"/>
                                                                                              <w:marBottom w:val="0"/>
                                                                                              <w:divBdr>
                                                                                                <w:top w:val="none" w:sz="0" w:space="0" w:color="auto"/>
                                                                                                <w:left w:val="none" w:sz="0" w:space="0" w:color="auto"/>
                                                                                                <w:bottom w:val="none" w:sz="0" w:space="0" w:color="auto"/>
                                                                                                <w:right w:val="none" w:sz="0" w:space="0" w:color="auto"/>
                                                                                              </w:divBdr>
                                                                                              <w:divsChild>
                                                                                                <w:div w:id="854615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514422">
                                                                                      <w:marLeft w:val="0"/>
                                                                                      <w:marRight w:val="0"/>
                                                                                      <w:marTop w:val="0"/>
                                                                                      <w:marBottom w:val="0"/>
                                                                                      <w:divBdr>
                                                                                        <w:top w:val="single" w:sz="4" w:space="0" w:color="B9B9B9"/>
                                                                                        <w:left w:val="none" w:sz="0" w:space="0" w:color="auto"/>
                                                                                        <w:bottom w:val="none" w:sz="0" w:space="0" w:color="auto"/>
                                                                                        <w:right w:val="none" w:sz="0" w:space="0" w:color="auto"/>
                                                                                      </w:divBdr>
                                                                                      <w:divsChild>
                                                                                        <w:div w:id="1598639859">
                                                                                          <w:marLeft w:val="0"/>
                                                                                          <w:marRight w:val="0"/>
                                                                                          <w:marTop w:val="0"/>
                                                                                          <w:marBottom w:val="0"/>
                                                                                          <w:divBdr>
                                                                                            <w:top w:val="none" w:sz="0" w:space="0" w:color="auto"/>
                                                                                            <w:left w:val="none" w:sz="0" w:space="0" w:color="auto"/>
                                                                                            <w:bottom w:val="none" w:sz="0" w:space="0" w:color="auto"/>
                                                                                            <w:right w:val="none" w:sz="0" w:space="0" w:color="auto"/>
                                                                                          </w:divBdr>
                                                                                          <w:divsChild>
                                                                                            <w:div w:id="1239483117">
                                                                                              <w:marLeft w:val="0"/>
                                                                                              <w:marRight w:val="0"/>
                                                                                              <w:marTop w:val="0"/>
                                                                                              <w:marBottom w:val="0"/>
                                                                                              <w:divBdr>
                                                                                                <w:top w:val="none" w:sz="0" w:space="0" w:color="auto"/>
                                                                                                <w:left w:val="none" w:sz="0" w:space="0" w:color="auto"/>
                                                                                                <w:bottom w:val="none" w:sz="0" w:space="0" w:color="auto"/>
                                                                                                <w:right w:val="none" w:sz="0" w:space="0" w:color="auto"/>
                                                                                              </w:divBdr>
                                                                                              <w:divsChild>
                                                                                                <w:div w:id="514029722">
                                                                                                  <w:marLeft w:val="0"/>
                                                                                                  <w:marRight w:val="0"/>
                                                                                                  <w:marTop w:val="0"/>
                                                                                                  <w:marBottom w:val="0"/>
                                                                                                  <w:divBdr>
                                                                                                    <w:top w:val="none" w:sz="0" w:space="0" w:color="auto"/>
                                                                                                    <w:left w:val="none" w:sz="0" w:space="0" w:color="auto"/>
                                                                                                    <w:bottom w:val="none" w:sz="0" w:space="0" w:color="auto"/>
                                                                                                    <w:right w:val="none" w:sz="0" w:space="0" w:color="auto"/>
                                                                                                  </w:divBdr>
                                                                                                </w:div>
                                                                                              </w:divsChild>
                                                                                            </w:div>
                                                                                            <w:div w:id="1550678357">
                                                                                              <w:marLeft w:val="0"/>
                                                                                              <w:marRight w:val="0"/>
                                                                                              <w:marTop w:val="0"/>
                                                                                              <w:marBottom w:val="0"/>
                                                                                              <w:divBdr>
                                                                                                <w:top w:val="none" w:sz="0" w:space="0" w:color="auto"/>
                                                                                                <w:left w:val="none" w:sz="0" w:space="0" w:color="auto"/>
                                                                                                <w:bottom w:val="none" w:sz="0" w:space="0" w:color="auto"/>
                                                                                                <w:right w:val="none" w:sz="0" w:space="0" w:color="auto"/>
                                                                                              </w:divBdr>
                                                                                              <w:divsChild>
                                                                                                <w:div w:id="1262570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9715652">
                                                                                      <w:marLeft w:val="0"/>
                                                                                      <w:marRight w:val="0"/>
                                                                                      <w:marTop w:val="0"/>
                                                                                      <w:marBottom w:val="0"/>
                                                                                      <w:divBdr>
                                                                                        <w:top w:val="single" w:sz="4" w:space="0" w:color="B9B9B9"/>
                                                                                        <w:left w:val="none" w:sz="0" w:space="0" w:color="auto"/>
                                                                                        <w:bottom w:val="none" w:sz="0" w:space="0" w:color="auto"/>
                                                                                        <w:right w:val="none" w:sz="0" w:space="0" w:color="auto"/>
                                                                                      </w:divBdr>
                                                                                      <w:divsChild>
                                                                                        <w:div w:id="793869173">
                                                                                          <w:marLeft w:val="0"/>
                                                                                          <w:marRight w:val="0"/>
                                                                                          <w:marTop w:val="0"/>
                                                                                          <w:marBottom w:val="0"/>
                                                                                          <w:divBdr>
                                                                                            <w:top w:val="none" w:sz="0" w:space="0" w:color="auto"/>
                                                                                            <w:left w:val="none" w:sz="0" w:space="0" w:color="auto"/>
                                                                                            <w:bottom w:val="none" w:sz="0" w:space="0" w:color="auto"/>
                                                                                            <w:right w:val="none" w:sz="0" w:space="0" w:color="auto"/>
                                                                                          </w:divBdr>
                                                                                          <w:divsChild>
                                                                                            <w:div w:id="1642996821">
                                                                                              <w:marLeft w:val="0"/>
                                                                                              <w:marRight w:val="0"/>
                                                                                              <w:marTop w:val="0"/>
                                                                                              <w:marBottom w:val="0"/>
                                                                                              <w:divBdr>
                                                                                                <w:top w:val="none" w:sz="0" w:space="0" w:color="auto"/>
                                                                                                <w:left w:val="none" w:sz="0" w:space="0" w:color="auto"/>
                                                                                                <w:bottom w:val="none" w:sz="0" w:space="0" w:color="auto"/>
                                                                                                <w:right w:val="none" w:sz="0" w:space="0" w:color="auto"/>
                                                                                              </w:divBdr>
                                                                                              <w:divsChild>
                                                                                                <w:div w:id="1139692435">
                                                                                                  <w:marLeft w:val="0"/>
                                                                                                  <w:marRight w:val="0"/>
                                                                                                  <w:marTop w:val="0"/>
                                                                                                  <w:marBottom w:val="0"/>
                                                                                                  <w:divBdr>
                                                                                                    <w:top w:val="none" w:sz="0" w:space="0" w:color="auto"/>
                                                                                                    <w:left w:val="none" w:sz="0" w:space="0" w:color="auto"/>
                                                                                                    <w:bottom w:val="none" w:sz="0" w:space="0" w:color="auto"/>
                                                                                                    <w:right w:val="none" w:sz="0" w:space="0" w:color="auto"/>
                                                                                                  </w:divBdr>
                                                                                                </w:div>
                                                                                              </w:divsChild>
                                                                                            </w:div>
                                                                                            <w:div w:id="1882672091">
                                                                                              <w:marLeft w:val="0"/>
                                                                                              <w:marRight w:val="0"/>
                                                                                              <w:marTop w:val="0"/>
                                                                                              <w:marBottom w:val="0"/>
                                                                                              <w:divBdr>
                                                                                                <w:top w:val="none" w:sz="0" w:space="0" w:color="auto"/>
                                                                                                <w:left w:val="none" w:sz="0" w:space="0" w:color="auto"/>
                                                                                                <w:bottom w:val="none" w:sz="0" w:space="0" w:color="auto"/>
                                                                                                <w:right w:val="none" w:sz="0" w:space="0" w:color="auto"/>
                                                                                              </w:divBdr>
                                                                                              <w:divsChild>
                                                                                                <w:div w:id="15723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96653">
                                                                                      <w:marLeft w:val="0"/>
                                                                                      <w:marRight w:val="0"/>
                                                                                      <w:marTop w:val="0"/>
                                                                                      <w:marBottom w:val="0"/>
                                                                                      <w:divBdr>
                                                                                        <w:top w:val="single" w:sz="4" w:space="0" w:color="B9B9B9"/>
                                                                                        <w:left w:val="none" w:sz="0" w:space="0" w:color="auto"/>
                                                                                        <w:bottom w:val="none" w:sz="0" w:space="0" w:color="auto"/>
                                                                                        <w:right w:val="none" w:sz="0" w:space="0" w:color="auto"/>
                                                                                      </w:divBdr>
                                                                                      <w:divsChild>
                                                                                        <w:div w:id="929510323">
                                                                                          <w:marLeft w:val="0"/>
                                                                                          <w:marRight w:val="0"/>
                                                                                          <w:marTop w:val="0"/>
                                                                                          <w:marBottom w:val="0"/>
                                                                                          <w:divBdr>
                                                                                            <w:top w:val="none" w:sz="0" w:space="0" w:color="auto"/>
                                                                                            <w:left w:val="none" w:sz="0" w:space="0" w:color="auto"/>
                                                                                            <w:bottom w:val="none" w:sz="0" w:space="0" w:color="auto"/>
                                                                                            <w:right w:val="none" w:sz="0" w:space="0" w:color="auto"/>
                                                                                          </w:divBdr>
                                                                                          <w:divsChild>
                                                                                            <w:div w:id="575475070">
                                                                                              <w:marLeft w:val="0"/>
                                                                                              <w:marRight w:val="0"/>
                                                                                              <w:marTop w:val="0"/>
                                                                                              <w:marBottom w:val="0"/>
                                                                                              <w:divBdr>
                                                                                                <w:top w:val="none" w:sz="0" w:space="0" w:color="auto"/>
                                                                                                <w:left w:val="none" w:sz="0" w:space="0" w:color="auto"/>
                                                                                                <w:bottom w:val="none" w:sz="0" w:space="0" w:color="auto"/>
                                                                                                <w:right w:val="none" w:sz="0" w:space="0" w:color="auto"/>
                                                                                              </w:divBdr>
                                                                                              <w:divsChild>
                                                                                                <w:div w:id="765729725">
                                                                                                  <w:marLeft w:val="0"/>
                                                                                                  <w:marRight w:val="0"/>
                                                                                                  <w:marTop w:val="0"/>
                                                                                                  <w:marBottom w:val="0"/>
                                                                                                  <w:divBdr>
                                                                                                    <w:top w:val="none" w:sz="0" w:space="0" w:color="auto"/>
                                                                                                    <w:left w:val="none" w:sz="0" w:space="0" w:color="auto"/>
                                                                                                    <w:bottom w:val="none" w:sz="0" w:space="0" w:color="auto"/>
                                                                                                    <w:right w:val="none" w:sz="0" w:space="0" w:color="auto"/>
                                                                                                  </w:divBdr>
                                                                                                </w:div>
                                                                                              </w:divsChild>
                                                                                            </w:div>
                                                                                            <w:div w:id="1576936024">
                                                                                              <w:marLeft w:val="0"/>
                                                                                              <w:marRight w:val="0"/>
                                                                                              <w:marTop w:val="0"/>
                                                                                              <w:marBottom w:val="0"/>
                                                                                              <w:divBdr>
                                                                                                <w:top w:val="none" w:sz="0" w:space="0" w:color="auto"/>
                                                                                                <w:left w:val="none" w:sz="0" w:space="0" w:color="auto"/>
                                                                                                <w:bottom w:val="none" w:sz="0" w:space="0" w:color="auto"/>
                                                                                                <w:right w:val="none" w:sz="0" w:space="0" w:color="auto"/>
                                                                                              </w:divBdr>
                                                                                              <w:divsChild>
                                                                                                <w:div w:id="930354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40790">
                                                                                      <w:marLeft w:val="0"/>
                                                                                      <w:marRight w:val="0"/>
                                                                                      <w:marTop w:val="0"/>
                                                                                      <w:marBottom w:val="0"/>
                                                                                      <w:divBdr>
                                                                                        <w:top w:val="single" w:sz="4" w:space="0" w:color="B9B9B9"/>
                                                                                        <w:left w:val="none" w:sz="0" w:space="0" w:color="auto"/>
                                                                                        <w:bottom w:val="none" w:sz="0" w:space="0" w:color="auto"/>
                                                                                        <w:right w:val="none" w:sz="0" w:space="0" w:color="auto"/>
                                                                                      </w:divBdr>
                                                                                      <w:divsChild>
                                                                                        <w:div w:id="2132823675">
                                                                                          <w:marLeft w:val="0"/>
                                                                                          <w:marRight w:val="0"/>
                                                                                          <w:marTop w:val="0"/>
                                                                                          <w:marBottom w:val="0"/>
                                                                                          <w:divBdr>
                                                                                            <w:top w:val="none" w:sz="0" w:space="0" w:color="auto"/>
                                                                                            <w:left w:val="none" w:sz="0" w:space="0" w:color="auto"/>
                                                                                            <w:bottom w:val="none" w:sz="0" w:space="0" w:color="auto"/>
                                                                                            <w:right w:val="none" w:sz="0" w:space="0" w:color="auto"/>
                                                                                          </w:divBdr>
                                                                                          <w:divsChild>
                                                                                            <w:div w:id="704477726">
                                                                                              <w:marLeft w:val="0"/>
                                                                                              <w:marRight w:val="0"/>
                                                                                              <w:marTop w:val="0"/>
                                                                                              <w:marBottom w:val="0"/>
                                                                                              <w:divBdr>
                                                                                                <w:top w:val="none" w:sz="0" w:space="0" w:color="auto"/>
                                                                                                <w:left w:val="none" w:sz="0" w:space="0" w:color="auto"/>
                                                                                                <w:bottom w:val="none" w:sz="0" w:space="0" w:color="auto"/>
                                                                                                <w:right w:val="none" w:sz="0" w:space="0" w:color="auto"/>
                                                                                              </w:divBdr>
                                                                                              <w:divsChild>
                                                                                                <w:div w:id="1350108225">
                                                                                                  <w:marLeft w:val="0"/>
                                                                                                  <w:marRight w:val="0"/>
                                                                                                  <w:marTop w:val="0"/>
                                                                                                  <w:marBottom w:val="0"/>
                                                                                                  <w:divBdr>
                                                                                                    <w:top w:val="none" w:sz="0" w:space="0" w:color="auto"/>
                                                                                                    <w:left w:val="none" w:sz="0" w:space="0" w:color="auto"/>
                                                                                                    <w:bottom w:val="none" w:sz="0" w:space="0" w:color="auto"/>
                                                                                                    <w:right w:val="none" w:sz="0" w:space="0" w:color="auto"/>
                                                                                                  </w:divBdr>
                                                                                                </w:div>
                                                                                              </w:divsChild>
                                                                                            </w:div>
                                                                                            <w:div w:id="1920628070">
                                                                                              <w:marLeft w:val="0"/>
                                                                                              <w:marRight w:val="0"/>
                                                                                              <w:marTop w:val="0"/>
                                                                                              <w:marBottom w:val="0"/>
                                                                                              <w:divBdr>
                                                                                                <w:top w:val="none" w:sz="0" w:space="0" w:color="auto"/>
                                                                                                <w:left w:val="none" w:sz="0" w:space="0" w:color="auto"/>
                                                                                                <w:bottom w:val="none" w:sz="0" w:space="0" w:color="auto"/>
                                                                                                <w:right w:val="none" w:sz="0" w:space="0" w:color="auto"/>
                                                                                              </w:divBdr>
                                                                                              <w:divsChild>
                                                                                                <w:div w:id="192132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952849">
                                                                                      <w:marLeft w:val="0"/>
                                                                                      <w:marRight w:val="0"/>
                                                                                      <w:marTop w:val="0"/>
                                                                                      <w:marBottom w:val="0"/>
                                                                                      <w:divBdr>
                                                                                        <w:top w:val="single" w:sz="4" w:space="0" w:color="B9B9B9"/>
                                                                                        <w:left w:val="none" w:sz="0" w:space="0" w:color="auto"/>
                                                                                        <w:bottom w:val="none" w:sz="0" w:space="0" w:color="auto"/>
                                                                                        <w:right w:val="none" w:sz="0" w:space="0" w:color="auto"/>
                                                                                      </w:divBdr>
                                                                                      <w:divsChild>
                                                                                        <w:div w:id="1686781489">
                                                                                          <w:marLeft w:val="0"/>
                                                                                          <w:marRight w:val="0"/>
                                                                                          <w:marTop w:val="0"/>
                                                                                          <w:marBottom w:val="0"/>
                                                                                          <w:divBdr>
                                                                                            <w:top w:val="none" w:sz="0" w:space="0" w:color="auto"/>
                                                                                            <w:left w:val="none" w:sz="0" w:space="0" w:color="auto"/>
                                                                                            <w:bottom w:val="none" w:sz="0" w:space="0" w:color="auto"/>
                                                                                            <w:right w:val="none" w:sz="0" w:space="0" w:color="auto"/>
                                                                                          </w:divBdr>
                                                                                          <w:divsChild>
                                                                                            <w:div w:id="158931649">
                                                                                              <w:marLeft w:val="0"/>
                                                                                              <w:marRight w:val="0"/>
                                                                                              <w:marTop w:val="0"/>
                                                                                              <w:marBottom w:val="0"/>
                                                                                              <w:divBdr>
                                                                                                <w:top w:val="none" w:sz="0" w:space="0" w:color="auto"/>
                                                                                                <w:left w:val="none" w:sz="0" w:space="0" w:color="auto"/>
                                                                                                <w:bottom w:val="none" w:sz="0" w:space="0" w:color="auto"/>
                                                                                                <w:right w:val="none" w:sz="0" w:space="0" w:color="auto"/>
                                                                                              </w:divBdr>
                                                                                              <w:divsChild>
                                                                                                <w:div w:id="1895922520">
                                                                                                  <w:marLeft w:val="0"/>
                                                                                                  <w:marRight w:val="0"/>
                                                                                                  <w:marTop w:val="0"/>
                                                                                                  <w:marBottom w:val="0"/>
                                                                                                  <w:divBdr>
                                                                                                    <w:top w:val="none" w:sz="0" w:space="0" w:color="auto"/>
                                                                                                    <w:left w:val="none" w:sz="0" w:space="0" w:color="auto"/>
                                                                                                    <w:bottom w:val="none" w:sz="0" w:space="0" w:color="auto"/>
                                                                                                    <w:right w:val="none" w:sz="0" w:space="0" w:color="auto"/>
                                                                                                  </w:divBdr>
                                                                                                </w:div>
                                                                                              </w:divsChild>
                                                                                            </w:div>
                                                                                            <w:div w:id="2053917197">
                                                                                              <w:marLeft w:val="0"/>
                                                                                              <w:marRight w:val="0"/>
                                                                                              <w:marTop w:val="0"/>
                                                                                              <w:marBottom w:val="0"/>
                                                                                              <w:divBdr>
                                                                                                <w:top w:val="none" w:sz="0" w:space="0" w:color="auto"/>
                                                                                                <w:left w:val="none" w:sz="0" w:space="0" w:color="auto"/>
                                                                                                <w:bottom w:val="none" w:sz="0" w:space="0" w:color="auto"/>
                                                                                                <w:right w:val="none" w:sz="0" w:space="0" w:color="auto"/>
                                                                                              </w:divBdr>
                                                                                              <w:divsChild>
                                                                                                <w:div w:id="504783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5887911">
                                                                                      <w:marLeft w:val="0"/>
                                                                                      <w:marRight w:val="0"/>
                                                                                      <w:marTop w:val="0"/>
                                                                                      <w:marBottom w:val="0"/>
                                                                                      <w:divBdr>
                                                                                        <w:top w:val="single" w:sz="4" w:space="0" w:color="B9B9B9"/>
                                                                                        <w:left w:val="none" w:sz="0" w:space="0" w:color="auto"/>
                                                                                        <w:bottom w:val="none" w:sz="0" w:space="0" w:color="auto"/>
                                                                                        <w:right w:val="none" w:sz="0" w:space="0" w:color="auto"/>
                                                                                      </w:divBdr>
                                                                                      <w:divsChild>
                                                                                        <w:div w:id="1165315720">
                                                                                          <w:marLeft w:val="0"/>
                                                                                          <w:marRight w:val="0"/>
                                                                                          <w:marTop w:val="0"/>
                                                                                          <w:marBottom w:val="0"/>
                                                                                          <w:divBdr>
                                                                                            <w:top w:val="none" w:sz="0" w:space="0" w:color="auto"/>
                                                                                            <w:left w:val="none" w:sz="0" w:space="0" w:color="auto"/>
                                                                                            <w:bottom w:val="none" w:sz="0" w:space="0" w:color="auto"/>
                                                                                            <w:right w:val="none" w:sz="0" w:space="0" w:color="auto"/>
                                                                                          </w:divBdr>
                                                                                          <w:divsChild>
                                                                                            <w:div w:id="1213542461">
                                                                                              <w:marLeft w:val="0"/>
                                                                                              <w:marRight w:val="0"/>
                                                                                              <w:marTop w:val="0"/>
                                                                                              <w:marBottom w:val="0"/>
                                                                                              <w:divBdr>
                                                                                                <w:top w:val="none" w:sz="0" w:space="0" w:color="auto"/>
                                                                                                <w:left w:val="none" w:sz="0" w:space="0" w:color="auto"/>
                                                                                                <w:bottom w:val="none" w:sz="0" w:space="0" w:color="auto"/>
                                                                                                <w:right w:val="none" w:sz="0" w:space="0" w:color="auto"/>
                                                                                              </w:divBdr>
                                                                                              <w:divsChild>
                                                                                                <w:div w:id="519440723">
                                                                                                  <w:marLeft w:val="0"/>
                                                                                                  <w:marRight w:val="0"/>
                                                                                                  <w:marTop w:val="0"/>
                                                                                                  <w:marBottom w:val="0"/>
                                                                                                  <w:divBdr>
                                                                                                    <w:top w:val="none" w:sz="0" w:space="0" w:color="auto"/>
                                                                                                    <w:left w:val="none" w:sz="0" w:space="0" w:color="auto"/>
                                                                                                    <w:bottom w:val="none" w:sz="0" w:space="0" w:color="auto"/>
                                                                                                    <w:right w:val="none" w:sz="0" w:space="0" w:color="auto"/>
                                                                                                  </w:divBdr>
                                                                                                </w:div>
                                                                                              </w:divsChild>
                                                                                            </w:div>
                                                                                            <w:div w:id="1939097396">
                                                                                              <w:marLeft w:val="0"/>
                                                                                              <w:marRight w:val="0"/>
                                                                                              <w:marTop w:val="0"/>
                                                                                              <w:marBottom w:val="0"/>
                                                                                              <w:divBdr>
                                                                                                <w:top w:val="none" w:sz="0" w:space="0" w:color="auto"/>
                                                                                                <w:left w:val="none" w:sz="0" w:space="0" w:color="auto"/>
                                                                                                <w:bottom w:val="none" w:sz="0" w:space="0" w:color="auto"/>
                                                                                                <w:right w:val="none" w:sz="0" w:space="0" w:color="auto"/>
                                                                                              </w:divBdr>
                                                                                              <w:divsChild>
                                                                                                <w:div w:id="83711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6006442">
                                                                                      <w:marLeft w:val="0"/>
                                                                                      <w:marRight w:val="0"/>
                                                                                      <w:marTop w:val="0"/>
                                                                                      <w:marBottom w:val="0"/>
                                                                                      <w:divBdr>
                                                                                        <w:top w:val="single" w:sz="4" w:space="0" w:color="B9B9B9"/>
                                                                                        <w:left w:val="none" w:sz="0" w:space="0" w:color="auto"/>
                                                                                        <w:bottom w:val="none" w:sz="0" w:space="0" w:color="auto"/>
                                                                                        <w:right w:val="none" w:sz="0" w:space="0" w:color="auto"/>
                                                                                      </w:divBdr>
                                                                                      <w:divsChild>
                                                                                        <w:div w:id="744305657">
                                                                                          <w:marLeft w:val="0"/>
                                                                                          <w:marRight w:val="0"/>
                                                                                          <w:marTop w:val="0"/>
                                                                                          <w:marBottom w:val="0"/>
                                                                                          <w:divBdr>
                                                                                            <w:top w:val="none" w:sz="0" w:space="0" w:color="auto"/>
                                                                                            <w:left w:val="none" w:sz="0" w:space="0" w:color="auto"/>
                                                                                            <w:bottom w:val="none" w:sz="0" w:space="0" w:color="auto"/>
                                                                                            <w:right w:val="none" w:sz="0" w:space="0" w:color="auto"/>
                                                                                          </w:divBdr>
                                                                                          <w:divsChild>
                                                                                            <w:div w:id="1413044495">
                                                                                              <w:marLeft w:val="0"/>
                                                                                              <w:marRight w:val="0"/>
                                                                                              <w:marTop w:val="0"/>
                                                                                              <w:marBottom w:val="0"/>
                                                                                              <w:divBdr>
                                                                                                <w:top w:val="none" w:sz="0" w:space="0" w:color="auto"/>
                                                                                                <w:left w:val="none" w:sz="0" w:space="0" w:color="auto"/>
                                                                                                <w:bottom w:val="none" w:sz="0" w:space="0" w:color="auto"/>
                                                                                                <w:right w:val="none" w:sz="0" w:space="0" w:color="auto"/>
                                                                                              </w:divBdr>
                                                                                              <w:divsChild>
                                                                                                <w:div w:id="127088386">
                                                                                                  <w:marLeft w:val="0"/>
                                                                                                  <w:marRight w:val="0"/>
                                                                                                  <w:marTop w:val="0"/>
                                                                                                  <w:marBottom w:val="0"/>
                                                                                                  <w:divBdr>
                                                                                                    <w:top w:val="none" w:sz="0" w:space="0" w:color="auto"/>
                                                                                                    <w:left w:val="none" w:sz="0" w:space="0" w:color="auto"/>
                                                                                                    <w:bottom w:val="none" w:sz="0" w:space="0" w:color="auto"/>
                                                                                                    <w:right w:val="none" w:sz="0" w:space="0" w:color="auto"/>
                                                                                                  </w:divBdr>
                                                                                                </w:div>
                                                                                              </w:divsChild>
                                                                                            </w:div>
                                                                                            <w:div w:id="1645044780">
                                                                                              <w:marLeft w:val="0"/>
                                                                                              <w:marRight w:val="0"/>
                                                                                              <w:marTop w:val="0"/>
                                                                                              <w:marBottom w:val="0"/>
                                                                                              <w:divBdr>
                                                                                                <w:top w:val="none" w:sz="0" w:space="0" w:color="auto"/>
                                                                                                <w:left w:val="none" w:sz="0" w:space="0" w:color="auto"/>
                                                                                                <w:bottom w:val="none" w:sz="0" w:space="0" w:color="auto"/>
                                                                                                <w:right w:val="none" w:sz="0" w:space="0" w:color="auto"/>
                                                                                              </w:divBdr>
                                                                                              <w:divsChild>
                                                                                                <w:div w:id="73959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257588">
                                                                                      <w:marLeft w:val="0"/>
                                                                                      <w:marRight w:val="0"/>
                                                                                      <w:marTop w:val="0"/>
                                                                                      <w:marBottom w:val="0"/>
                                                                                      <w:divBdr>
                                                                                        <w:top w:val="single" w:sz="4" w:space="0" w:color="B9B9B9"/>
                                                                                        <w:left w:val="none" w:sz="0" w:space="0" w:color="auto"/>
                                                                                        <w:bottom w:val="none" w:sz="0" w:space="0" w:color="auto"/>
                                                                                        <w:right w:val="none" w:sz="0" w:space="0" w:color="auto"/>
                                                                                      </w:divBdr>
                                                                                      <w:divsChild>
                                                                                        <w:div w:id="412095495">
                                                                                          <w:marLeft w:val="0"/>
                                                                                          <w:marRight w:val="0"/>
                                                                                          <w:marTop w:val="0"/>
                                                                                          <w:marBottom w:val="0"/>
                                                                                          <w:divBdr>
                                                                                            <w:top w:val="none" w:sz="0" w:space="0" w:color="auto"/>
                                                                                            <w:left w:val="none" w:sz="0" w:space="0" w:color="auto"/>
                                                                                            <w:bottom w:val="none" w:sz="0" w:space="0" w:color="auto"/>
                                                                                            <w:right w:val="none" w:sz="0" w:space="0" w:color="auto"/>
                                                                                          </w:divBdr>
                                                                                          <w:divsChild>
                                                                                            <w:div w:id="1201553440">
                                                                                              <w:marLeft w:val="0"/>
                                                                                              <w:marRight w:val="0"/>
                                                                                              <w:marTop w:val="0"/>
                                                                                              <w:marBottom w:val="0"/>
                                                                                              <w:divBdr>
                                                                                                <w:top w:val="none" w:sz="0" w:space="0" w:color="auto"/>
                                                                                                <w:left w:val="none" w:sz="0" w:space="0" w:color="auto"/>
                                                                                                <w:bottom w:val="none" w:sz="0" w:space="0" w:color="auto"/>
                                                                                                <w:right w:val="none" w:sz="0" w:space="0" w:color="auto"/>
                                                                                              </w:divBdr>
                                                                                              <w:divsChild>
                                                                                                <w:div w:id="222105639">
                                                                                                  <w:marLeft w:val="0"/>
                                                                                                  <w:marRight w:val="0"/>
                                                                                                  <w:marTop w:val="0"/>
                                                                                                  <w:marBottom w:val="0"/>
                                                                                                  <w:divBdr>
                                                                                                    <w:top w:val="none" w:sz="0" w:space="0" w:color="auto"/>
                                                                                                    <w:left w:val="none" w:sz="0" w:space="0" w:color="auto"/>
                                                                                                    <w:bottom w:val="none" w:sz="0" w:space="0" w:color="auto"/>
                                                                                                    <w:right w:val="none" w:sz="0" w:space="0" w:color="auto"/>
                                                                                                  </w:divBdr>
                                                                                                </w:div>
                                                                                              </w:divsChild>
                                                                                            </w:div>
                                                                                            <w:div w:id="1586383003">
                                                                                              <w:marLeft w:val="0"/>
                                                                                              <w:marRight w:val="0"/>
                                                                                              <w:marTop w:val="0"/>
                                                                                              <w:marBottom w:val="0"/>
                                                                                              <w:divBdr>
                                                                                                <w:top w:val="none" w:sz="0" w:space="0" w:color="auto"/>
                                                                                                <w:left w:val="none" w:sz="0" w:space="0" w:color="auto"/>
                                                                                                <w:bottom w:val="none" w:sz="0" w:space="0" w:color="auto"/>
                                                                                                <w:right w:val="none" w:sz="0" w:space="0" w:color="auto"/>
                                                                                              </w:divBdr>
                                                                                              <w:divsChild>
                                                                                                <w:div w:id="1835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3325">
                                                                                      <w:marLeft w:val="0"/>
                                                                                      <w:marRight w:val="0"/>
                                                                                      <w:marTop w:val="0"/>
                                                                                      <w:marBottom w:val="0"/>
                                                                                      <w:divBdr>
                                                                                        <w:top w:val="single" w:sz="4" w:space="0" w:color="B9B9B9"/>
                                                                                        <w:left w:val="none" w:sz="0" w:space="0" w:color="auto"/>
                                                                                        <w:bottom w:val="none" w:sz="0" w:space="0" w:color="auto"/>
                                                                                        <w:right w:val="none" w:sz="0" w:space="0" w:color="auto"/>
                                                                                      </w:divBdr>
                                                                                      <w:divsChild>
                                                                                        <w:div w:id="1963949785">
                                                                                          <w:marLeft w:val="0"/>
                                                                                          <w:marRight w:val="0"/>
                                                                                          <w:marTop w:val="0"/>
                                                                                          <w:marBottom w:val="0"/>
                                                                                          <w:divBdr>
                                                                                            <w:top w:val="none" w:sz="0" w:space="0" w:color="auto"/>
                                                                                            <w:left w:val="none" w:sz="0" w:space="0" w:color="auto"/>
                                                                                            <w:bottom w:val="none" w:sz="0" w:space="0" w:color="auto"/>
                                                                                            <w:right w:val="none" w:sz="0" w:space="0" w:color="auto"/>
                                                                                          </w:divBdr>
                                                                                          <w:divsChild>
                                                                                            <w:div w:id="115375804">
                                                                                              <w:marLeft w:val="0"/>
                                                                                              <w:marRight w:val="0"/>
                                                                                              <w:marTop w:val="0"/>
                                                                                              <w:marBottom w:val="0"/>
                                                                                              <w:divBdr>
                                                                                                <w:top w:val="none" w:sz="0" w:space="0" w:color="auto"/>
                                                                                                <w:left w:val="none" w:sz="0" w:space="0" w:color="auto"/>
                                                                                                <w:bottom w:val="none" w:sz="0" w:space="0" w:color="auto"/>
                                                                                                <w:right w:val="none" w:sz="0" w:space="0" w:color="auto"/>
                                                                                              </w:divBdr>
                                                                                              <w:divsChild>
                                                                                                <w:div w:id="363361245">
                                                                                                  <w:marLeft w:val="0"/>
                                                                                                  <w:marRight w:val="0"/>
                                                                                                  <w:marTop w:val="0"/>
                                                                                                  <w:marBottom w:val="0"/>
                                                                                                  <w:divBdr>
                                                                                                    <w:top w:val="none" w:sz="0" w:space="0" w:color="auto"/>
                                                                                                    <w:left w:val="none" w:sz="0" w:space="0" w:color="auto"/>
                                                                                                    <w:bottom w:val="none" w:sz="0" w:space="0" w:color="auto"/>
                                                                                                    <w:right w:val="none" w:sz="0" w:space="0" w:color="auto"/>
                                                                                                  </w:divBdr>
                                                                                                </w:div>
                                                                                              </w:divsChild>
                                                                                            </w:div>
                                                                                            <w:div w:id="537160791">
                                                                                              <w:marLeft w:val="0"/>
                                                                                              <w:marRight w:val="0"/>
                                                                                              <w:marTop w:val="0"/>
                                                                                              <w:marBottom w:val="0"/>
                                                                                              <w:divBdr>
                                                                                                <w:top w:val="none" w:sz="0" w:space="0" w:color="auto"/>
                                                                                                <w:left w:val="none" w:sz="0" w:space="0" w:color="auto"/>
                                                                                                <w:bottom w:val="none" w:sz="0" w:space="0" w:color="auto"/>
                                                                                                <w:right w:val="none" w:sz="0" w:space="0" w:color="auto"/>
                                                                                              </w:divBdr>
                                                                                              <w:divsChild>
                                                                                                <w:div w:id="329135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216607">
                                                                                      <w:marLeft w:val="0"/>
                                                                                      <w:marRight w:val="0"/>
                                                                                      <w:marTop w:val="0"/>
                                                                                      <w:marBottom w:val="0"/>
                                                                                      <w:divBdr>
                                                                                        <w:top w:val="single" w:sz="4" w:space="0" w:color="B9B9B9"/>
                                                                                        <w:left w:val="none" w:sz="0" w:space="0" w:color="auto"/>
                                                                                        <w:bottom w:val="none" w:sz="0" w:space="0" w:color="auto"/>
                                                                                        <w:right w:val="none" w:sz="0" w:space="0" w:color="auto"/>
                                                                                      </w:divBdr>
                                                                                      <w:divsChild>
                                                                                        <w:div w:id="426509228">
                                                                                          <w:marLeft w:val="0"/>
                                                                                          <w:marRight w:val="0"/>
                                                                                          <w:marTop w:val="0"/>
                                                                                          <w:marBottom w:val="0"/>
                                                                                          <w:divBdr>
                                                                                            <w:top w:val="none" w:sz="0" w:space="0" w:color="auto"/>
                                                                                            <w:left w:val="none" w:sz="0" w:space="0" w:color="auto"/>
                                                                                            <w:bottom w:val="none" w:sz="0" w:space="0" w:color="auto"/>
                                                                                            <w:right w:val="none" w:sz="0" w:space="0" w:color="auto"/>
                                                                                          </w:divBdr>
                                                                                          <w:divsChild>
                                                                                            <w:div w:id="250814940">
                                                                                              <w:marLeft w:val="0"/>
                                                                                              <w:marRight w:val="0"/>
                                                                                              <w:marTop w:val="0"/>
                                                                                              <w:marBottom w:val="0"/>
                                                                                              <w:divBdr>
                                                                                                <w:top w:val="none" w:sz="0" w:space="0" w:color="auto"/>
                                                                                                <w:left w:val="none" w:sz="0" w:space="0" w:color="auto"/>
                                                                                                <w:bottom w:val="none" w:sz="0" w:space="0" w:color="auto"/>
                                                                                                <w:right w:val="none" w:sz="0" w:space="0" w:color="auto"/>
                                                                                              </w:divBdr>
                                                                                              <w:divsChild>
                                                                                                <w:div w:id="1739742555">
                                                                                                  <w:marLeft w:val="0"/>
                                                                                                  <w:marRight w:val="0"/>
                                                                                                  <w:marTop w:val="0"/>
                                                                                                  <w:marBottom w:val="0"/>
                                                                                                  <w:divBdr>
                                                                                                    <w:top w:val="none" w:sz="0" w:space="0" w:color="auto"/>
                                                                                                    <w:left w:val="none" w:sz="0" w:space="0" w:color="auto"/>
                                                                                                    <w:bottom w:val="none" w:sz="0" w:space="0" w:color="auto"/>
                                                                                                    <w:right w:val="none" w:sz="0" w:space="0" w:color="auto"/>
                                                                                                  </w:divBdr>
                                                                                                </w:div>
                                                                                              </w:divsChild>
                                                                                            </w:div>
                                                                                            <w:div w:id="1381126022">
                                                                                              <w:marLeft w:val="0"/>
                                                                                              <w:marRight w:val="0"/>
                                                                                              <w:marTop w:val="0"/>
                                                                                              <w:marBottom w:val="0"/>
                                                                                              <w:divBdr>
                                                                                                <w:top w:val="none" w:sz="0" w:space="0" w:color="auto"/>
                                                                                                <w:left w:val="none" w:sz="0" w:space="0" w:color="auto"/>
                                                                                                <w:bottom w:val="none" w:sz="0" w:space="0" w:color="auto"/>
                                                                                                <w:right w:val="none" w:sz="0" w:space="0" w:color="auto"/>
                                                                                              </w:divBdr>
                                                                                              <w:divsChild>
                                                                                                <w:div w:id="150234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303675">
                                                                                      <w:marLeft w:val="0"/>
                                                                                      <w:marRight w:val="0"/>
                                                                                      <w:marTop w:val="0"/>
                                                                                      <w:marBottom w:val="0"/>
                                                                                      <w:divBdr>
                                                                                        <w:top w:val="single" w:sz="4" w:space="0" w:color="B9B9B9"/>
                                                                                        <w:left w:val="none" w:sz="0" w:space="0" w:color="auto"/>
                                                                                        <w:bottom w:val="none" w:sz="0" w:space="0" w:color="auto"/>
                                                                                        <w:right w:val="none" w:sz="0" w:space="0" w:color="auto"/>
                                                                                      </w:divBdr>
                                                                                      <w:divsChild>
                                                                                        <w:div w:id="2055764192">
                                                                                          <w:marLeft w:val="0"/>
                                                                                          <w:marRight w:val="0"/>
                                                                                          <w:marTop w:val="0"/>
                                                                                          <w:marBottom w:val="0"/>
                                                                                          <w:divBdr>
                                                                                            <w:top w:val="none" w:sz="0" w:space="0" w:color="auto"/>
                                                                                            <w:left w:val="none" w:sz="0" w:space="0" w:color="auto"/>
                                                                                            <w:bottom w:val="none" w:sz="0" w:space="0" w:color="auto"/>
                                                                                            <w:right w:val="none" w:sz="0" w:space="0" w:color="auto"/>
                                                                                          </w:divBdr>
                                                                                          <w:divsChild>
                                                                                            <w:div w:id="117141839">
                                                                                              <w:marLeft w:val="0"/>
                                                                                              <w:marRight w:val="0"/>
                                                                                              <w:marTop w:val="0"/>
                                                                                              <w:marBottom w:val="0"/>
                                                                                              <w:divBdr>
                                                                                                <w:top w:val="none" w:sz="0" w:space="0" w:color="auto"/>
                                                                                                <w:left w:val="none" w:sz="0" w:space="0" w:color="auto"/>
                                                                                                <w:bottom w:val="none" w:sz="0" w:space="0" w:color="auto"/>
                                                                                                <w:right w:val="none" w:sz="0" w:space="0" w:color="auto"/>
                                                                                              </w:divBdr>
                                                                                              <w:divsChild>
                                                                                                <w:div w:id="947007094">
                                                                                                  <w:marLeft w:val="0"/>
                                                                                                  <w:marRight w:val="0"/>
                                                                                                  <w:marTop w:val="0"/>
                                                                                                  <w:marBottom w:val="0"/>
                                                                                                  <w:divBdr>
                                                                                                    <w:top w:val="none" w:sz="0" w:space="0" w:color="auto"/>
                                                                                                    <w:left w:val="none" w:sz="0" w:space="0" w:color="auto"/>
                                                                                                    <w:bottom w:val="none" w:sz="0" w:space="0" w:color="auto"/>
                                                                                                    <w:right w:val="none" w:sz="0" w:space="0" w:color="auto"/>
                                                                                                  </w:divBdr>
                                                                                                </w:div>
                                                                                              </w:divsChild>
                                                                                            </w:div>
                                                                                            <w:div w:id="1396854671">
                                                                                              <w:marLeft w:val="0"/>
                                                                                              <w:marRight w:val="0"/>
                                                                                              <w:marTop w:val="0"/>
                                                                                              <w:marBottom w:val="0"/>
                                                                                              <w:divBdr>
                                                                                                <w:top w:val="none" w:sz="0" w:space="0" w:color="auto"/>
                                                                                                <w:left w:val="none" w:sz="0" w:space="0" w:color="auto"/>
                                                                                                <w:bottom w:val="none" w:sz="0" w:space="0" w:color="auto"/>
                                                                                                <w:right w:val="none" w:sz="0" w:space="0" w:color="auto"/>
                                                                                              </w:divBdr>
                                                                                              <w:divsChild>
                                                                                                <w:div w:id="1927375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083165">
                                                                                      <w:marLeft w:val="0"/>
                                                                                      <w:marRight w:val="0"/>
                                                                                      <w:marTop w:val="0"/>
                                                                                      <w:marBottom w:val="0"/>
                                                                                      <w:divBdr>
                                                                                        <w:top w:val="single" w:sz="4" w:space="0" w:color="B9B9B9"/>
                                                                                        <w:left w:val="none" w:sz="0" w:space="0" w:color="auto"/>
                                                                                        <w:bottom w:val="none" w:sz="0" w:space="0" w:color="auto"/>
                                                                                        <w:right w:val="none" w:sz="0" w:space="0" w:color="auto"/>
                                                                                      </w:divBdr>
                                                                                      <w:divsChild>
                                                                                        <w:div w:id="984089710">
                                                                                          <w:marLeft w:val="0"/>
                                                                                          <w:marRight w:val="0"/>
                                                                                          <w:marTop w:val="0"/>
                                                                                          <w:marBottom w:val="0"/>
                                                                                          <w:divBdr>
                                                                                            <w:top w:val="none" w:sz="0" w:space="0" w:color="auto"/>
                                                                                            <w:left w:val="none" w:sz="0" w:space="0" w:color="auto"/>
                                                                                            <w:bottom w:val="none" w:sz="0" w:space="0" w:color="auto"/>
                                                                                            <w:right w:val="none" w:sz="0" w:space="0" w:color="auto"/>
                                                                                          </w:divBdr>
                                                                                          <w:divsChild>
                                                                                            <w:div w:id="513612069">
                                                                                              <w:marLeft w:val="0"/>
                                                                                              <w:marRight w:val="0"/>
                                                                                              <w:marTop w:val="0"/>
                                                                                              <w:marBottom w:val="0"/>
                                                                                              <w:divBdr>
                                                                                                <w:top w:val="none" w:sz="0" w:space="0" w:color="auto"/>
                                                                                                <w:left w:val="none" w:sz="0" w:space="0" w:color="auto"/>
                                                                                                <w:bottom w:val="none" w:sz="0" w:space="0" w:color="auto"/>
                                                                                                <w:right w:val="none" w:sz="0" w:space="0" w:color="auto"/>
                                                                                              </w:divBdr>
                                                                                              <w:divsChild>
                                                                                                <w:div w:id="990013611">
                                                                                                  <w:marLeft w:val="0"/>
                                                                                                  <w:marRight w:val="0"/>
                                                                                                  <w:marTop w:val="0"/>
                                                                                                  <w:marBottom w:val="0"/>
                                                                                                  <w:divBdr>
                                                                                                    <w:top w:val="none" w:sz="0" w:space="0" w:color="auto"/>
                                                                                                    <w:left w:val="none" w:sz="0" w:space="0" w:color="auto"/>
                                                                                                    <w:bottom w:val="none" w:sz="0" w:space="0" w:color="auto"/>
                                                                                                    <w:right w:val="none" w:sz="0" w:space="0" w:color="auto"/>
                                                                                                  </w:divBdr>
                                                                                                </w:div>
                                                                                              </w:divsChild>
                                                                                            </w:div>
                                                                                            <w:div w:id="1576011711">
                                                                                              <w:marLeft w:val="0"/>
                                                                                              <w:marRight w:val="0"/>
                                                                                              <w:marTop w:val="0"/>
                                                                                              <w:marBottom w:val="0"/>
                                                                                              <w:divBdr>
                                                                                                <w:top w:val="none" w:sz="0" w:space="0" w:color="auto"/>
                                                                                                <w:left w:val="none" w:sz="0" w:space="0" w:color="auto"/>
                                                                                                <w:bottom w:val="none" w:sz="0" w:space="0" w:color="auto"/>
                                                                                                <w:right w:val="none" w:sz="0" w:space="0" w:color="auto"/>
                                                                                              </w:divBdr>
                                                                                              <w:divsChild>
                                                                                                <w:div w:id="36964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4815888">
                                                                                      <w:marLeft w:val="0"/>
                                                                                      <w:marRight w:val="0"/>
                                                                                      <w:marTop w:val="0"/>
                                                                                      <w:marBottom w:val="0"/>
                                                                                      <w:divBdr>
                                                                                        <w:top w:val="single" w:sz="4" w:space="0" w:color="B9B9B9"/>
                                                                                        <w:left w:val="none" w:sz="0" w:space="0" w:color="auto"/>
                                                                                        <w:bottom w:val="none" w:sz="0" w:space="0" w:color="auto"/>
                                                                                        <w:right w:val="none" w:sz="0" w:space="0" w:color="auto"/>
                                                                                      </w:divBdr>
                                                                                      <w:divsChild>
                                                                                        <w:div w:id="79644209">
                                                                                          <w:marLeft w:val="0"/>
                                                                                          <w:marRight w:val="0"/>
                                                                                          <w:marTop w:val="0"/>
                                                                                          <w:marBottom w:val="0"/>
                                                                                          <w:divBdr>
                                                                                            <w:top w:val="none" w:sz="0" w:space="0" w:color="auto"/>
                                                                                            <w:left w:val="none" w:sz="0" w:space="0" w:color="auto"/>
                                                                                            <w:bottom w:val="none" w:sz="0" w:space="0" w:color="auto"/>
                                                                                            <w:right w:val="none" w:sz="0" w:space="0" w:color="auto"/>
                                                                                          </w:divBdr>
                                                                                          <w:divsChild>
                                                                                            <w:div w:id="653678188">
                                                                                              <w:marLeft w:val="0"/>
                                                                                              <w:marRight w:val="0"/>
                                                                                              <w:marTop w:val="0"/>
                                                                                              <w:marBottom w:val="0"/>
                                                                                              <w:divBdr>
                                                                                                <w:top w:val="none" w:sz="0" w:space="0" w:color="auto"/>
                                                                                                <w:left w:val="none" w:sz="0" w:space="0" w:color="auto"/>
                                                                                                <w:bottom w:val="none" w:sz="0" w:space="0" w:color="auto"/>
                                                                                                <w:right w:val="none" w:sz="0" w:space="0" w:color="auto"/>
                                                                                              </w:divBdr>
                                                                                              <w:divsChild>
                                                                                                <w:div w:id="1192111548">
                                                                                                  <w:marLeft w:val="0"/>
                                                                                                  <w:marRight w:val="0"/>
                                                                                                  <w:marTop w:val="0"/>
                                                                                                  <w:marBottom w:val="0"/>
                                                                                                  <w:divBdr>
                                                                                                    <w:top w:val="none" w:sz="0" w:space="0" w:color="auto"/>
                                                                                                    <w:left w:val="none" w:sz="0" w:space="0" w:color="auto"/>
                                                                                                    <w:bottom w:val="none" w:sz="0" w:space="0" w:color="auto"/>
                                                                                                    <w:right w:val="none" w:sz="0" w:space="0" w:color="auto"/>
                                                                                                  </w:divBdr>
                                                                                                </w:div>
                                                                                              </w:divsChild>
                                                                                            </w:div>
                                                                                            <w:div w:id="1478916773">
                                                                                              <w:marLeft w:val="0"/>
                                                                                              <w:marRight w:val="0"/>
                                                                                              <w:marTop w:val="0"/>
                                                                                              <w:marBottom w:val="0"/>
                                                                                              <w:divBdr>
                                                                                                <w:top w:val="none" w:sz="0" w:space="0" w:color="auto"/>
                                                                                                <w:left w:val="none" w:sz="0" w:space="0" w:color="auto"/>
                                                                                                <w:bottom w:val="none" w:sz="0" w:space="0" w:color="auto"/>
                                                                                                <w:right w:val="none" w:sz="0" w:space="0" w:color="auto"/>
                                                                                              </w:divBdr>
                                                                                              <w:divsChild>
                                                                                                <w:div w:id="143990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974339">
                                                                                      <w:marLeft w:val="0"/>
                                                                                      <w:marRight w:val="0"/>
                                                                                      <w:marTop w:val="0"/>
                                                                                      <w:marBottom w:val="0"/>
                                                                                      <w:divBdr>
                                                                                        <w:top w:val="single" w:sz="4" w:space="0" w:color="B9B9B9"/>
                                                                                        <w:left w:val="none" w:sz="0" w:space="0" w:color="auto"/>
                                                                                        <w:bottom w:val="none" w:sz="0" w:space="0" w:color="auto"/>
                                                                                        <w:right w:val="none" w:sz="0" w:space="0" w:color="auto"/>
                                                                                      </w:divBdr>
                                                                                      <w:divsChild>
                                                                                        <w:div w:id="1359546204">
                                                                                          <w:marLeft w:val="0"/>
                                                                                          <w:marRight w:val="0"/>
                                                                                          <w:marTop w:val="0"/>
                                                                                          <w:marBottom w:val="0"/>
                                                                                          <w:divBdr>
                                                                                            <w:top w:val="none" w:sz="0" w:space="0" w:color="auto"/>
                                                                                            <w:left w:val="none" w:sz="0" w:space="0" w:color="auto"/>
                                                                                            <w:bottom w:val="none" w:sz="0" w:space="0" w:color="auto"/>
                                                                                            <w:right w:val="none" w:sz="0" w:space="0" w:color="auto"/>
                                                                                          </w:divBdr>
                                                                                          <w:divsChild>
                                                                                            <w:div w:id="1482693829">
                                                                                              <w:marLeft w:val="0"/>
                                                                                              <w:marRight w:val="0"/>
                                                                                              <w:marTop w:val="0"/>
                                                                                              <w:marBottom w:val="0"/>
                                                                                              <w:divBdr>
                                                                                                <w:top w:val="none" w:sz="0" w:space="0" w:color="auto"/>
                                                                                                <w:left w:val="none" w:sz="0" w:space="0" w:color="auto"/>
                                                                                                <w:bottom w:val="none" w:sz="0" w:space="0" w:color="auto"/>
                                                                                                <w:right w:val="none" w:sz="0" w:space="0" w:color="auto"/>
                                                                                              </w:divBdr>
                                                                                              <w:divsChild>
                                                                                                <w:div w:id="432215207">
                                                                                                  <w:marLeft w:val="0"/>
                                                                                                  <w:marRight w:val="0"/>
                                                                                                  <w:marTop w:val="0"/>
                                                                                                  <w:marBottom w:val="0"/>
                                                                                                  <w:divBdr>
                                                                                                    <w:top w:val="none" w:sz="0" w:space="0" w:color="auto"/>
                                                                                                    <w:left w:val="none" w:sz="0" w:space="0" w:color="auto"/>
                                                                                                    <w:bottom w:val="none" w:sz="0" w:space="0" w:color="auto"/>
                                                                                                    <w:right w:val="none" w:sz="0" w:space="0" w:color="auto"/>
                                                                                                  </w:divBdr>
                                                                                                </w:div>
                                                                                              </w:divsChild>
                                                                                            </w:div>
                                                                                            <w:div w:id="1644190760">
                                                                                              <w:marLeft w:val="0"/>
                                                                                              <w:marRight w:val="0"/>
                                                                                              <w:marTop w:val="0"/>
                                                                                              <w:marBottom w:val="0"/>
                                                                                              <w:divBdr>
                                                                                                <w:top w:val="none" w:sz="0" w:space="0" w:color="auto"/>
                                                                                                <w:left w:val="none" w:sz="0" w:space="0" w:color="auto"/>
                                                                                                <w:bottom w:val="none" w:sz="0" w:space="0" w:color="auto"/>
                                                                                                <w:right w:val="none" w:sz="0" w:space="0" w:color="auto"/>
                                                                                              </w:divBdr>
                                                                                              <w:divsChild>
                                                                                                <w:div w:id="2145539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3794694">
                                                                                      <w:marLeft w:val="0"/>
                                                                                      <w:marRight w:val="0"/>
                                                                                      <w:marTop w:val="0"/>
                                                                                      <w:marBottom w:val="0"/>
                                                                                      <w:divBdr>
                                                                                        <w:top w:val="single" w:sz="4" w:space="0" w:color="B9B9B9"/>
                                                                                        <w:left w:val="none" w:sz="0" w:space="0" w:color="auto"/>
                                                                                        <w:bottom w:val="none" w:sz="0" w:space="0" w:color="auto"/>
                                                                                        <w:right w:val="none" w:sz="0" w:space="0" w:color="auto"/>
                                                                                      </w:divBdr>
                                                                                      <w:divsChild>
                                                                                        <w:div w:id="1262682235">
                                                                                          <w:marLeft w:val="0"/>
                                                                                          <w:marRight w:val="0"/>
                                                                                          <w:marTop w:val="0"/>
                                                                                          <w:marBottom w:val="0"/>
                                                                                          <w:divBdr>
                                                                                            <w:top w:val="none" w:sz="0" w:space="0" w:color="auto"/>
                                                                                            <w:left w:val="none" w:sz="0" w:space="0" w:color="auto"/>
                                                                                            <w:bottom w:val="none" w:sz="0" w:space="0" w:color="auto"/>
                                                                                            <w:right w:val="none" w:sz="0" w:space="0" w:color="auto"/>
                                                                                          </w:divBdr>
                                                                                          <w:divsChild>
                                                                                            <w:div w:id="846333984">
                                                                                              <w:marLeft w:val="0"/>
                                                                                              <w:marRight w:val="0"/>
                                                                                              <w:marTop w:val="0"/>
                                                                                              <w:marBottom w:val="0"/>
                                                                                              <w:divBdr>
                                                                                                <w:top w:val="none" w:sz="0" w:space="0" w:color="auto"/>
                                                                                                <w:left w:val="none" w:sz="0" w:space="0" w:color="auto"/>
                                                                                                <w:bottom w:val="none" w:sz="0" w:space="0" w:color="auto"/>
                                                                                                <w:right w:val="none" w:sz="0" w:space="0" w:color="auto"/>
                                                                                              </w:divBdr>
                                                                                              <w:divsChild>
                                                                                                <w:div w:id="1321614915">
                                                                                                  <w:marLeft w:val="0"/>
                                                                                                  <w:marRight w:val="0"/>
                                                                                                  <w:marTop w:val="0"/>
                                                                                                  <w:marBottom w:val="0"/>
                                                                                                  <w:divBdr>
                                                                                                    <w:top w:val="none" w:sz="0" w:space="0" w:color="auto"/>
                                                                                                    <w:left w:val="none" w:sz="0" w:space="0" w:color="auto"/>
                                                                                                    <w:bottom w:val="none" w:sz="0" w:space="0" w:color="auto"/>
                                                                                                    <w:right w:val="none" w:sz="0" w:space="0" w:color="auto"/>
                                                                                                  </w:divBdr>
                                                                                                </w:div>
                                                                                              </w:divsChild>
                                                                                            </w:div>
                                                                                            <w:div w:id="1181431807">
                                                                                              <w:marLeft w:val="0"/>
                                                                                              <w:marRight w:val="0"/>
                                                                                              <w:marTop w:val="0"/>
                                                                                              <w:marBottom w:val="0"/>
                                                                                              <w:divBdr>
                                                                                                <w:top w:val="none" w:sz="0" w:space="0" w:color="auto"/>
                                                                                                <w:left w:val="none" w:sz="0" w:space="0" w:color="auto"/>
                                                                                                <w:bottom w:val="none" w:sz="0" w:space="0" w:color="auto"/>
                                                                                                <w:right w:val="none" w:sz="0" w:space="0" w:color="auto"/>
                                                                                              </w:divBdr>
                                                                                              <w:divsChild>
                                                                                                <w:div w:id="1813793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226379">
                                                                                      <w:marLeft w:val="0"/>
                                                                                      <w:marRight w:val="0"/>
                                                                                      <w:marTop w:val="0"/>
                                                                                      <w:marBottom w:val="0"/>
                                                                                      <w:divBdr>
                                                                                        <w:top w:val="single" w:sz="4" w:space="0" w:color="B9B9B9"/>
                                                                                        <w:left w:val="none" w:sz="0" w:space="0" w:color="auto"/>
                                                                                        <w:bottom w:val="none" w:sz="0" w:space="0" w:color="auto"/>
                                                                                        <w:right w:val="none" w:sz="0" w:space="0" w:color="auto"/>
                                                                                      </w:divBdr>
                                                                                      <w:divsChild>
                                                                                        <w:div w:id="9068373">
                                                                                          <w:marLeft w:val="0"/>
                                                                                          <w:marRight w:val="0"/>
                                                                                          <w:marTop w:val="0"/>
                                                                                          <w:marBottom w:val="0"/>
                                                                                          <w:divBdr>
                                                                                            <w:top w:val="none" w:sz="0" w:space="0" w:color="auto"/>
                                                                                            <w:left w:val="none" w:sz="0" w:space="0" w:color="auto"/>
                                                                                            <w:bottom w:val="none" w:sz="0" w:space="0" w:color="auto"/>
                                                                                            <w:right w:val="none" w:sz="0" w:space="0" w:color="auto"/>
                                                                                          </w:divBdr>
                                                                                          <w:divsChild>
                                                                                            <w:div w:id="1515994917">
                                                                                              <w:marLeft w:val="0"/>
                                                                                              <w:marRight w:val="0"/>
                                                                                              <w:marTop w:val="0"/>
                                                                                              <w:marBottom w:val="0"/>
                                                                                              <w:divBdr>
                                                                                                <w:top w:val="none" w:sz="0" w:space="0" w:color="auto"/>
                                                                                                <w:left w:val="none" w:sz="0" w:space="0" w:color="auto"/>
                                                                                                <w:bottom w:val="none" w:sz="0" w:space="0" w:color="auto"/>
                                                                                                <w:right w:val="none" w:sz="0" w:space="0" w:color="auto"/>
                                                                                              </w:divBdr>
                                                                                              <w:divsChild>
                                                                                                <w:div w:id="628245748">
                                                                                                  <w:marLeft w:val="0"/>
                                                                                                  <w:marRight w:val="0"/>
                                                                                                  <w:marTop w:val="0"/>
                                                                                                  <w:marBottom w:val="0"/>
                                                                                                  <w:divBdr>
                                                                                                    <w:top w:val="none" w:sz="0" w:space="0" w:color="auto"/>
                                                                                                    <w:left w:val="none" w:sz="0" w:space="0" w:color="auto"/>
                                                                                                    <w:bottom w:val="none" w:sz="0" w:space="0" w:color="auto"/>
                                                                                                    <w:right w:val="none" w:sz="0" w:space="0" w:color="auto"/>
                                                                                                  </w:divBdr>
                                                                                                </w:div>
                                                                                              </w:divsChild>
                                                                                            </w:div>
                                                                                            <w:div w:id="1982466283">
                                                                                              <w:marLeft w:val="0"/>
                                                                                              <w:marRight w:val="0"/>
                                                                                              <w:marTop w:val="0"/>
                                                                                              <w:marBottom w:val="0"/>
                                                                                              <w:divBdr>
                                                                                                <w:top w:val="none" w:sz="0" w:space="0" w:color="auto"/>
                                                                                                <w:left w:val="none" w:sz="0" w:space="0" w:color="auto"/>
                                                                                                <w:bottom w:val="none" w:sz="0" w:space="0" w:color="auto"/>
                                                                                                <w:right w:val="none" w:sz="0" w:space="0" w:color="auto"/>
                                                                                              </w:divBdr>
                                                                                              <w:divsChild>
                                                                                                <w:div w:id="24118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9498898">
                                                                                      <w:marLeft w:val="0"/>
                                                                                      <w:marRight w:val="0"/>
                                                                                      <w:marTop w:val="0"/>
                                                                                      <w:marBottom w:val="0"/>
                                                                                      <w:divBdr>
                                                                                        <w:top w:val="single" w:sz="4" w:space="0" w:color="B9B9B9"/>
                                                                                        <w:left w:val="none" w:sz="0" w:space="0" w:color="auto"/>
                                                                                        <w:bottom w:val="none" w:sz="0" w:space="0" w:color="auto"/>
                                                                                        <w:right w:val="none" w:sz="0" w:space="0" w:color="auto"/>
                                                                                      </w:divBdr>
                                                                                      <w:divsChild>
                                                                                        <w:div w:id="1263688930">
                                                                                          <w:marLeft w:val="0"/>
                                                                                          <w:marRight w:val="0"/>
                                                                                          <w:marTop w:val="0"/>
                                                                                          <w:marBottom w:val="0"/>
                                                                                          <w:divBdr>
                                                                                            <w:top w:val="none" w:sz="0" w:space="0" w:color="auto"/>
                                                                                            <w:left w:val="none" w:sz="0" w:space="0" w:color="auto"/>
                                                                                            <w:bottom w:val="none" w:sz="0" w:space="0" w:color="auto"/>
                                                                                            <w:right w:val="none" w:sz="0" w:space="0" w:color="auto"/>
                                                                                          </w:divBdr>
                                                                                          <w:divsChild>
                                                                                            <w:div w:id="924924193">
                                                                                              <w:marLeft w:val="0"/>
                                                                                              <w:marRight w:val="0"/>
                                                                                              <w:marTop w:val="0"/>
                                                                                              <w:marBottom w:val="0"/>
                                                                                              <w:divBdr>
                                                                                                <w:top w:val="none" w:sz="0" w:space="0" w:color="auto"/>
                                                                                                <w:left w:val="none" w:sz="0" w:space="0" w:color="auto"/>
                                                                                                <w:bottom w:val="none" w:sz="0" w:space="0" w:color="auto"/>
                                                                                                <w:right w:val="none" w:sz="0" w:space="0" w:color="auto"/>
                                                                                              </w:divBdr>
                                                                                              <w:divsChild>
                                                                                                <w:div w:id="1370253564">
                                                                                                  <w:marLeft w:val="0"/>
                                                                                                  <w:marRight w:val="0"/>
                                                                                                  <w:marTop w:val="0"/>
                                                                                                  <w:marBottom w:val="0"/>
                                                                                                  <w:divBdr>
                                                                                                    <w:top w:val="none" w:sz="0" w:space="0" w:color="auto"/>
                                                                                                    <w:left w:val="none" w:sz="0" w:space="0" w:color="auto"/>
                                                                                                    <w:bottom w:val="none" w:sz="0" w:space="0" w:color="auto"/>
                                                                                                    <w:right w:val="none" w:sz="0" w:space="0" w:color="auto"/>
                                                                                                  </w:divBdr>
                                                                                                </w:div>
                                                                                              </w:divsChild>
                                                                                            </w:div>
                                                                                            <w:div w:id="1977026743">
                                                                                              <w:marLeft w:val="0"/>
                                                                                              <w:marRight w:val="0"/>
                                                                                              <w:marTop w:val="0"/>
                                                                                              <w:marBottom w:val="0"/>
                                                                                              <w:divBdr>
                                                                                                <w:top w:val="none" w:sz="0" w:space="0" w:color="auto"/>
                                                                                                <w:left w:val="none" w:sz="0" w:space="0" w:color="auto"/>
                                                                                                <w:bottom w:val="none" w:sz="0" w:space="0" w:color="auto"/>
                                                                                                <w:right w:val="none" w:sz="0" w:space="0" w:color="auto"/>
                                                                                              </w:divBdr>
                                                                                              <w:divsChild>
                                                                                                <w:div w:id="1355839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806095">
                                                                                      <w:marLeft w:val="0"/>
                                                                                      <w:marRight w:val="0"/>
                                                                                      <w:marTop w:val="0"/>
                                                                                      <w:marBottom w:val="0"/>
                                                                                      <w:divBdr>
                                                                                        <w:top w:val="single" w:sz="4" w:space="0" w:color="B9B9B9"/>
                                                                                        <w:left w:val="none" w:sz="0" w:space="0" w:color="auto"/>
                                                                                        <w:bottom w:val="none" w:sz="0" w:space="0" w:color="auto"/>
                                                                                        <w:right w:val="none" w:sz="0" w:space="0" w:color="auto"/>
                                                                                      </w:divBdr>
                                                                                      <w:divsChild>
                                                                                        <w:div w:id="1188758134">
                                                                                          <w:marLeft w:val="0"/>
                                                                                          <w:marRight w:val="0"/>
                                                                                          <w:marTop w:val="0"/>
                                                                                          <w:marBottom w:val="0"/>
                                                                                          <w:divBdr>
                                                                                            <w:top w:val="none" w:sz="0" w:space="0" w:color="auto"/>
                                                                                            <w:left w:val="none" w:sz="0" w:space="0" w:color="auto"/>
                                                                                            <w:bottom w:val="none" w:sz="0" w:space="0" w:color="auto"/>
                                                                                            <w:right w:val="none" w:sz="0" w:space="0" w:color="auto"/>
                                                                                          </w:divBdr>
                                                                                          <w:divsChild>
                                                                                            <w:div w:id="1672219589">
                                                                                              <w:marLeft w:val="0"/>
                                                                                              <w:marRight w:val="0"/>
                                                                                              <w:marTop w:val="0"/>
                                                                                              <w:marBottom w:val="0"/>
                                                                                              <w:divBdr>
                                                                                                <w:top w:val="none" w:sz="0" w:space="0" w:color="auto"/>
                                                                                                <w:left w:val="none" w:sz="0" w:space="0" w:color="auto"/>
                                                                                                <w:bottom w:val="none" w:sz="0" w:space="0" w:color="auto"/>
                                                                                                <w:right w:val="none" w:sz="0" w:space="0" w:color="auto"/>
                                                                                              </w:divBdr>
                                                                                              <w:divsChild>
                                                                                                <w:div w:id="204417496">
                                                                                                  <w:marLeft w:val="0"/>
                                                                                                  <w:marRight w:val="0"/>
                                                                                                  <w:marTop w:val="0"/>
                                                                                                  <w:marBottom w:val="0"/>
                                                                                                  <w:divBdr>
                                                                                                    <w:top w:val="none" w:sz="0" w:space="0" w:color="auto"/>
                                                                                                    <w:left w:val="none" w:sz="0" w:space="0" w:color="auto"/>
                                                                                                    <w:bottom w:val="none" w:sz="0" w:space="0" w:color="auto"/>
                                                                                                    <w:right w:val="none" w:sz="0" w:space="0" w:color="auto"/>
                                                                                                  </w:divBdr>
                                                                                                </w:div>
                                                                                              </w:divsChild>
                                                                                            </w:div>
                                                                                            <w:div w:id="1762221374">
                                                                                              <w:marLeft w:val="0"/>
                                                                                              <w:marRight w:val="0"/>
                                                                                              <w:marTop w:val="0"/>
                                                                                              <w:marBottom w:val="0"/>
                                                                                              <w:divBdr>
                                                                                                <w:top w:val="none" w:sz="0" w:space="0" w:color="auto"/>
                                                                                                <w:left w:val="none" w:sz="0" w:space="0" w:color="auto"/>
                                                                                                <w:bottom w:val="none" w:sz="0" w:space="0" w:color="auto"/>
                                                                                                <w:right w:val="none" w:sz="0" w:space="0" w:color="auto"/>
                                                                                              </w:divBdr>
                                                                                              <w:divsChild>
                                                                                                <w:div w:id="35022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048763">
                                                                                      <w:marLeft w:val="0"/>
                                                                                      <w:marRight w:val="0"/>
                                                                                      <w:marTop w:val="0"/>
                                                                                      <w:marBottom w:val="0"/>
                                                                                      <w:divBdr>
                                                                                        <w:top w:val="single" w:sz="4" w:space="0" w:color="B9B9B9"/>
                                                                                        <w:left w:val="none" w:sz="0" w:space="0" w:color="auto"/>
                                                                                        <w:bottom w:val="none" w:sz="0" w:space="0" w:color="auto"/>
                                                                                        <w:right w:val="none" w:sz="0" w:space="0" w:color="auto"/>
                                                                                      </w:divBdr>
                                                                                      <w:divsChild>
                                                                                        <w:div w:id="665940155">
                                                                                          <w:marLeft w:val="0"/>
                                                                                          <w:marRight w:val="0"/>
                                                                                          <w:marTop w:val="0"/>
                                                                                          <w:marBottom w:val="0"/>
                                                                                          <w:divBdr>
                                                                                            <w:top w:val="none" w:sz="0" w:space="0" w:color="auto"/>
                                                                                            <w:left w:val="none" w:sz="0" w:space="0" w:color="auto"/>
                                                                                            <w:bottom w:val="none" w:sz="0" w:space="0" w:color="auto"/>
                                                                                            <w:right w:val="none" w:sz="0" w:space="0" w:color="auto"/>
                                                                                          </w:divBdr>
                                                                                          <w:divsChild>
                                                                                            <w:div w:id="327902129">
                                                                                              <w:marLeft w:val="0"/>
                                                                                              <w:marRight w:val="0"/>
                                                                                              <w:marTop w:val="0"/>
                                                                                              <w:marBottom w:val="0"/>
                                                                                              <w:divBdr>
                                                                                                <w:top w:val="none" w:sz="0" w:space="0" w:color="auto"/>
                                                                                                <w:left w:val="none" w:sz="0" w:space="0" w:color="auto"/>
                                                                                                <w:bottom w:val="none" w:sz="0" w:space="0" w:color="auto"/>
                                                                                                <w:right w:val="none" w:sz="0" w:space="0" w:color="auto"/>
                                                                                              </w:divBdr>
                                                                                              <w:divsChild>
                                                                                                <w:div w:id="1613050220">
                                                                                                  <w:marLeft w:val="0"/>
                                                                                                  <w:marRight w:val="0"/>
                                                                                                  <w:marTop w:val="0"/>
                                                                                                  <w:marBottom w:val="0"/>
                                                                                                  <w:divBdr>
                                                                                                    <w:top w:val="none" w:sz="0" w:space="0" w:color="auto"/>
                                                                                                    <w:left w:val="none" w:sz="0" w:space="0" w:color="auto"/>
                                                                                                    <w:bottom w:val="none" w:sz="0" w:space="0" w:color="auto"/>
                                                                                                    <w:right w:val="none" w:sz="0" w:space="0" w:color="auto"/>
                                                                                                  </w:divBdr>
                                                                                                </w:div>
                                                                                              </w:divsChild>
                                                                                            </w:div>
                                                                                            <w:div w:id="986669092">
                                                                                              <w:marLeft w:val="0"/>
                                                                                              <w:marRight w:val="0"/>
                                                                                              <w:marTop w:val="0"/>
                                                                                              <w:marBottom w:val="0"/>
                                                                                              <w:divBdr>
                                                                                                <w:top w:val="none" w:sz="0" w:space="0" w:color="auto"/>
                                                                                                <w:left w:val="none" w:sz="0" w:space="0" w:color="auto"/>
                                                                                                <w:bottom w:val="none" w:sz="0" w:space="0" w:color="auto"/>
                                                                                                <w:right w:val="none" w:sz="0" w:space="0" w:color="auto"/>
                                                                                              </w:divBdr>
                                                                                              <w:divsChild>
                                                                                                <w:div w:id="166462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906852">
                                                                                      <w:marLeft w:val="0"/>
                                                                                      <w:marRight w:val="0"/>
                                                                                      <w:marTop w:val="0"/>
                                                                                      <w:marBottom w:val="0"/>
                                                                                      <w:divBdr>
                                                                                        <w:top w:val="single" w:sz="4" w:space="0" w:color="B9B9B9"/>
                                                                                        <w:left w:val="none" w:sz="0" w:space="0" w:color="auto"/>
                                                                                        <w:bottom w:val="none" w:sz="0" w:space="0" w:color="auto"/>
                                                                                        <w:right w:val="none" w:sz="0" w:space="0" w:color="auto"/>
                                                                                      </w:divBdr>
                                                                                      <w:divsChild>
                                                                                        <w:div w:id="1249734780">
                                                                                          <w:marLeft w:val="0"/>
                                                                                          <w:marRight w:val="0"/>
                                                                                          <w:marTop w:val="0"/>
                                                                                          <w:marBottom w:val="0"/>
                                                                                          <w:divBdr>
                                                                                            <w:top w:val="none" w:sz="0" w:space="0" w:color="auto"/>
                                                                                            <w:left w:val="none" w:sz="0" w:space="0" w:color="auto"/>
                                                                                            <w:bottom w:val="none" w:sz="0" w:space="0" w:color="auto"/>
                                                                                            <w:right w:val="none" w:sz="0" w:space="0" w:color="auto"/>
                                                                                          </w:divBdr>
                                                                                          <w:divsChild>
                                                                                            <w:div w:id="882793851">
                                                                                              <w:marLeft w:val="0"/>
                                                                                              <w:marRight w:val="0"/>
                                                                                              <w:marTop w:val="0"/>
                                                                                              <w:marBottom w:val="0"/>
                                                                                              <w:divBdr>
                                                                                                <w:top w:val="none" w:sz="0" w:space="0" w:color="auto"/>
                                                                                                <w:left w:val="none" w:sz="0" w:space="0" w:color="auto"/>
                                                                                                <w:bottom w:val="none" w:sz="0" w:space="0" w:color="auto"/>
                                                                                                <w:right w:val="none" w:sz="0" w:space="0" w:color="auto"/>
                                                                                              </w:divBdr>
                                                                                              <w:divsChild>
                                                                                                <w:div w:id="891617438">
                                                                                                  <w:marLeft w:val="0"/>
                                                                                                  <w:marRight w:val="0"/>
                                                                                                  <w:marTop w:val="0"/>
                                                                                                  <w:marBottom w:val="0"/>
                                                                                                  <w:divBdr>
                                                                                                    <w:top w:val="none" w:sz="0" w:space="0" w:color="auto"/>
                                                                                                    <w:left w:val="none" w:sz="0" w:space="0" w:color="auto"/>
                                                                                                    <w:bottom w:val="none" w:sz="0" w:space="0" w:color="auto"/>
                                                                                                    <w:right w:val="none" w:sz="0" w:space="0" w:color="auto"/>
                                                                                                  </w:divBdr>
                                                                                                </w:div>
                                                                                              </w:divsChild>
                                                                                            </w:div>
                                                                                            <w:div w:id="1702048900">
                                                                                              <w:marLeft w:val="0"/>
                                                                                              <w:marRight w:val="0"/>
                                                                                              <w:marTop w:val="0"/>
                                                                                              <w:marBottom w:val="0"/>
                                                                                              <w:divBdr>
                                                                                                <w:top w:val="none" w:sz="0" w:space="0" w:color="auto"/>
                                                                                                <w:left w:val="none" w:sz="0" w:space="0" w:color="auto"/>
                                                                                                <w:bottom w:val="none" w:sz="0" w:space="0" w:color="auto"/>
                                                                                                <w:right w:val="none" w:sz="0" w:space="0" w:color="auto"/>
                                                                                              </w:divBdr>
                                                                                              <w:divsChild>
                                                                                                <w:div w:id="1823541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3840555">
                                                                                      <w:marLeft w:val="0"/>
                                                                                      <w:marRight w:val="0"/>
                                                                                      <w:marTop w:val="0"/>
                                                                                      <w:marBottom w:val="0"/>
                                                                                      <w:divBdr>
                                                                                        <w:top w:val="single" w:sz="4" w:space="0" w:color="B9B9B9"/>
                                                                                        <w:left w:val="none" w:sz="0" w:space="0" w:color="auto"/>
                                                                                        <w:bottom w:val="none" w:sz="0" w:space="0" w:color="auto"/>
                                                                                        <w:right w:val="none" w:sz="0" w:space="0" w:color="auto"/>
                                                                                      </w:divBdr>
                                                                                      <w:divsChild>
                                                                                        <w:div w:id="970020132">
                                                                                          <w:marLeft w:val="0"/>
                                                                                          <w:marRight w:val="0"/>
                                                                                          <w:marTop w:val="0"/>
                                                                                          <w:marBottom w:val="0"/>
                                                                                          <w:divBdr>
                                                                                            <w:top w:val="none" w:sz="0" w:space="0" w:color="auto"/>
                                                                                            <w:left w:val="none" w:sz="0" w:space="0" w:color="auto"/>
                                                                                            <w:bottom w:val="none" w:sz="0" w:space="0" w:color="auto"/>
                                                                                            <w:right w:val="none" w:sz="0" w:space="0" w:color="auto"/>
                                                                                          </w:divBdr>
                                                                                          <w:divsChild>
                                                                                            <w:div w:id="92865361">
                                                                                              <w:marLeft w:val="0"/>
                                                                                              <w:marRight w:val="0"/>
                                                                                              <w:marTop w:val="0"/>
                                                                                              <w:marBottom w:val="0"/>
                                                                                              <w:divBdr>
                                                                                                <w:top w:val="none" w:sz="0" w:space="0" w:color="auto"/>
                                                                                                <w:left w:val="none" w:sz="0" w:space="0" w:color="auto"/>
                                                                                                <w:bottom w:val="none" w:sz="0" w:space="0" w:color="auto"/>
                                                                                                <w:right w:val="none" w:sz="0" w:space="0" w:color="auto"/>
                                                                                              </w:divBdr>
                                                                                              <w:divsChild>
                                                                                                <w:div w:id="2039312072">
                                                                                                  <w:marLeft w:val="0"/>
                                                                                                  <w:marRight w:val="0"/>
                                                                                                  <w:marTop w:val="0"/>
                                                                                                  <w:marBottom w:val="0"/>
                                                                                                  <w:divBdr>
                                                                                                    <w:top w:val="none" w:sz="0" w:space="0" w:color="auto"/>
                                                                                                    <w:left w:val="none" w:sz="0" w:space="0" w:color="auto"/>
                                                                                                    <w:bottom w:val="none" w:sz="0" w:space="0" w:color="auto"/>
                                                                                                    <w:right w:val="none" w:sz="0" w:space="0" w:color="auto"/>
                                                                                                  </w:divBdr>
                                                                                                </w:div>
                                                                                              </w:divsChild>
                                                                                            </w:div>
                                                                                            <w:div w:id="2070106861">
                                                                                              <w:marLeft w:val="0"/>
                                                                                              <w:marRight w:val="0"/>
                                                                                              <w:marTop w:val="0"/>
                                                                                              <w:marBottom w:val="0"/>
                                                                                              <w:divBdr>
                                                                                                <w:top w:val="none" w:sz="0" w:space="0" w:color="auto"/>
                                                                                                <w:left w:val="none" w:sz="0" w:space="0" w:color="auto"/>
                                                                                                <w:bottom w:val="none" w:sz="0" w:space="0" w:color="auto"/>
                                                                                                <w:right w:val="none" w:sz="0" w:space="0" w:color="auto"/>
                                                                                              </w:divBdr>
                                                                                              <w:divsChild>
                                                                                                <w:div w:id="20430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7843987">
                                                                                      <w:marLeft w:val="0"/>
                                                                                      <w:marRight w:val="0"/>
                                                                                      <w:marTop w:val="0"/>
                                                                                      <w:marBottom w:val="0"/>
                                                                                      <w:divBdr>
                                                                                        <w:top w:val="single" w:sz="4" w:space="0" w:color="B9B9B9"/>
                                                                                        <w:left w:val="none" w:sz="0" w:space="0" w:color="auto"/>
                                                                                        <w:bottom w:val="none" w:sz="0" w:space="0" w:color="auto"/>
                                                                                        <w:right w:val="none" w:sz="0" w:space="0" w:color="auto"/>
                                                                                      </w:divBdr>
                                                                                      <w:divsChild>
                                                                                        <w:div w:id="1860779018">
                                                                                          <w:marLeft w:val="0"/>
                                                                                          <w:marRight w:val="0"/>
                                                                                          <w:marTop w:val="0"/>
                                                                                          <w:marBottom w:val="0"/>
                                                                                          <w:divBdr>
                                                                                            <w:top w:val="none" w:sz="0" w:space="0" w:color="auto"/>
                                                                                            <w:left w:val="none" w:sz="0" w:space="0" w:color="auto"/>
                                                                                            <w:bottom w:val="none" w:sz="0" w:space="0" w:color="auto"/>
                                                                                            <w:right w:val="none" w:sz="0" w:space="0" w:color="auto"/>
                                                                                          </w:divBdr>
                                                                                          <w:divsChild>
                                                                                            <w:div w:id="255865852">
                                                                                              <w:marLeft w:val="0"/>
                                                                                              <w:marRight w:val="0"/>
                                                                                              <w:marTop w:val="0"/>
                                                                                              <w:marBottom w:val="0"/>
                                                                                              <w:divBdr>
                                                                                                <w:top w:val="none" w:sz="0" w:space="0" w:color="auto"/>
                                                                                                <w:left w:val="none" w:sz="0" w:space="0" w:color="auto"/>
                                                                                                <w:bottom w:val="none" w:sz="0" w:space="0" w:color="auto"/>
                                                                                                <w:right w:val="none" w:sz="0" w:space="0" w:color="auto"/>
                                                                                              </w:divBdr>
                                                                                              <w:divsChild>
                                                                                                <w:div w:id="528959603">
                                                                                                  <w:marLeft w:val="0"/>
                                                                                                  <w:marRight w:val="0"/>
                                                                                                  <w:marTop w:val="0"/>
                                                                                                  <w:marBottom w:val="0"/>
                                                                                                  <w:divBdr>
                                                                                                    <w:top w:val="none" w:sz="0" w:space="0" w:color="auto"/>
                                                                                                    <w:left w:val="none" w:sz="0" w:space="0" w:color="auto"/>
                                                                                                    <w:bottom w:val="none" w:sz="0" w:space="0" w:color="auto"/>
                                                                                                    <w:right w:val="none" w:sz="0" w:space="0" w:color="auto"/>
                                                                                                  </w:divBdr>
                                                                                                </w:div>
                                                                                              </w:divsChild>
                                                                                            </w:div>
                                                                                            <w:div w:id="1705249406">
                                                                                              <w:marLeft w:val="0"/>
                                                                                              <w:marRight w:val="0"/>
                                                                                              <w:marTop w:val="0"/>
                                                                                              <w:marBottom w:val="0"/>
                                                                                              <w:divBdr>
                                                                                                <w:top w:val="none" w:sz="0" w:space="0" w:color="auto"/>
                                                                                                <w:left w:val="none" w:sz="0" w:space="0" w:color="auto"/>
                                                                                                <w:bottom w:val="none" w:sz="0" w:space="0" w:color="auto"/>
                                                                                                <w:right w:val="none" w:sz="0" w:space="0" w:color="auto"/>
                                                                                              </w:divBdr>
                                                                                              <w:divsChild>
                                                                                                <w:div w:id="207214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4354367">
                                                                                      <w:marLeft w:val="0"/>
                                                                                      <w:marRight w:val="0"/>
                                                                                      <w:marTop w:val="0"/>
                                                                                      <w:marBottom w:val="0"/>
                                                                                      <w:divBdr>
                                                                                        <w:top w:val="single" w:sz="4" w:space="0" w:color="B9B9B9"/>
                                                                                        <w:left w:val="none" w:sz="0" w:space="0" w:color="auto"/>
                                                                                        <w:bottom w:val="none" w:sz="0" w:space="0" w:color="auto"/>
                                                                                        <w:right w:val="none" w:sz="0" w:space="0" w:color="auto"/>
                                                                                      </w:divBdr>
                                                                                      <w:divsChild>
                                                                                        <w:div w:id="1358576784">
                                                                                          <w:marLeft w:val="0"/>
                                                                                          <w:marRight w:val="0"/>
                                                                                          <w:marTop w:val="0"/>
                                                                                          <w:marBottom w:val="0"/>
                                                                                          <w:divBdr>
                                                                                            <w:top w:val="none" w:sz="0" w:space="0" w:color="auto"/>
                                                                                            <w:left w:val="none" w:sz="0" w:space="0" w:color="auto"/>
                                                                                            <w:bottom w:val="none" w:sz="0" w:space="0" w:color="auto"/>
                                                                                            <w:right w:val="none" w:sz="0" w:space="0" w:color="auto"/>
                                                                                          </w:divBdr>
                                                                                          <w:divsChild>
                                                                                            <w:div w:id="657879262">
                                                                                              <w:marLeft w:val="0"/>
                                                                                              <w:marRight w:val="0"/>
                                                                                              <w:marTop w:val="0"/>
                                                                                              <w:marBottom w:val="0"/>
                                                                                              <w:divBdr>
                                                                                                <w:top w:val="none" w:sz="0" w:space="0" w:color="auto"/>
                                                                                                <w:left w:val="none" w:sz="0" w:space="0" w:color="auto"/>
                                                                                                <w:bottom w:val="none" w:sz="0" w:space="0" w:color="auto"/>
                                                                                                <w:right w:val="none" w:sz="0" w:space="0" w:color="auto"/>
                                                                                              </w:divBdr>
                                                                                              <w:divsChild>
                                                                                                <w:div w:id="555119235">
                                                                                                  <w:marLeft w:val="0"/>
                                                                                                  <w:marRight w:val="0"/>
                                                                                                  <w:marTop w:val="0"/>
                                                                                                  <w:marBottom w:val="0"/>
                                                                                                  <w:divBdr>
                                                                                                    <w:top w:val="none" w:sz="0" w:space="0" w:color="auto"/>
                                                                                                    <w:left w:val="none" w:sz="0" w:space="0" w:color="auto"/>
                                                                                                    <w:bottom w:val="none" w:sz="0" w:space="0" w:color="auto"/>
                                                                                                    <w:right w:val="none" w:sz="0" w:space="0" w:color="auto"/>
                                                                                                  </w:divBdr>
                                                                                                </w:div>
                                                                                              </w:divsChild>
                                                                                            </w:div>
                                                                                            <w:div w:id="1311519182">
                                                                                              <w:marLeft w:val="0"/>
                                                                                              <w:marRight w:val="0"/>
                                                                                              <w:marTop w:val="0"/>
                                                                                              <w:marBottom w:val="0"/>
                                                                                              <w:divBdr>
                                                                                                <w:top w:val="none" w:sz="0" w:space="0" w:color="auto"/>
                                                                                                <w:left w:val="none" w:sz="0" w:space="0" w:color="auto"/>
                                                                                                <w:bottom w:val="none" w:sz="0" w:space="0" w:color="auto"/>
                                                                                                <w:right w:val="none" w:sz="0" w:space="0" w:color="auto"/>
                                                                                              </w:divBdr>
                                                                                              <w:divsChild>
                                                                                                <w:div w:id="50745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318205">
                                                                                      <w:marLeft w:val="0"/>
                                                                                      <w:marRight w:val="0"/>
                                                                                      <w:marTop w:val="0"/>
                                                                                      <w:marBottom w:val="0"/>
                                                                                      <w:divBdr>
                                                                                        <w:top w:val="single" w:sz="4" w:space="0" w:color="B9B9B9"/>
                                                                                        <w:left w:val="none" w:sz="0" w:space="0" w:color="auto"/>
                                                                                        <w:bottom w:val="none" w:sz="0" w:space="0" w:color="auto"/>
                                                                                        <w:right w:val="none" w:sz="0" w:space="0" w:color="auto"/>
                                                                                      </w:divBdr>
                                                                                      <w:divsChild>
                                                                                        <w:div w:id="2122187378">
                                                                                          <w:marLeft w:val="0"/>
                                                                                          <w:marRight w:val="0"/>
                                                                                          <w:marTop w:val="0"/>
                                                                                          <w:marBottom w:val="0"/>
                                                                                          <w:divBdr>
                                                                                            <w:top w:val="none" w:sz="0" w:space="0" w:color="auto"/>
                                                                                            <w:left w:val="none" w:sz="0" w:space="0" w:color="auto"/>
                                                                                            <w:bottom w:val="none" w:sz="0" w:space="0" w:color="auto"/>
                                                                                            <w:right w:val="none" w:sz="0" w:space="0" w:color="auto"/>
                                                                                          </w:divBdr>
                                                                                          <w:divsChild>
                                                                                            <w:div w:id="688991208">
                                                                                              <w:marLeft w:val="0"/>
                                                                                              <w:marRight w:val="0"/>
                                                                                              <w:marTop w:val="0"/>
                                                                                              <w:marBottom w:val="0"/>
                                                                                              <w:divBdr>
                                                                                                <w:top w:val="none" w:sz="0" w:space="0" w:color="auto"/>
                                                                                                <w:left w:val="none" w:sz="0" w:space="0" w:color="auto"/>
                                                                                                <w:bottom w:val="none" w:sz="0" w:space="0" w:color="auto"/>
                                                                                                <w:right w:val="none" w:sz="0" w:space="0" w:color="auto"/>
                                                                                              </w:divBdr>
                                                                                              <w:divsChild>
                                                                                                <w:div w:id="594943613">
                                                                                                  <w:marLeft w:val="0"/>
                                                                                                  <w:marRight w:val="0"/>
                                                                                                  <w:marTop w:val="0"/>
                                                                                                  <w:marBottom w:val="0"/>
                                                                                                  <w:divBdr>
                                                                                                    <w:top w:val="none" w:sz="0" w:space="0" w:color="auto"/>
                                                                                                    <w:left w:val="none" w:sz="0" w:space="0" w:color="auto"/>
                                                                                                    <w:bottom w:val="none" w:sz="0" w:space="0" w:color="auto"/>
                                                                                                    <w:right w:val="none" w:sz="0" w:space="0" w:color="auto"/>
                                                                                                  </w:divBdr>
                                                                                                </w:div>
                                                                                              </w:divsChild>
                                                                                            </w:div>
                                                                                            <w:div w:id="724452735">
                                                                                              <w:marLeft w:val="0"/>
                                                                                              <w:marRight w:val="0"/>
                                                                                              <w:marTop w:val="0"/>
                                                                                              <w:marBottom w:val="0"/>
                                                                                              <w:divBdr>
                                                                                                <w:top w:val="none" w:sz="0" w:space="0" w:color="auto"/>
                                                                                                <w:left w:val="none" w:sz="0" w:space="0" w:color="auto"/>
                                                                                                <w:bottom w:val="none" w:sz="0" w:space="0" w:color="auto"/>
                                                                                                <w:right w:val="none" w:sz="0" w:space="0" w:color="auto"/>
                                                                                              </w:divBdr>
                                                                                              <w:divsChild>
                                                                                                <w:div w:id="1390155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6441489">
                                                                                      <w:marLeft w:val="0"/>
                                                                                      <w:marRight w:val="0"/>
                                                                                      <w:marTop w:val="0"/>
                                                                                      <w:marBottom w:val="0"/>
                                                                                      <w:divBdr>
                                                                                        <w:top w:val="single" w:sz="4" w:space="0" w:color="B9B9B9"/>
                                                                                        <w:left w:val="none" w:sz="0" w:space="0" w:color="auto"/>
                                                                                        <w:bottom w:val="none" w:sz="0" w:space="0" w:color="auto"/>
                                                                                        <w:right w:val="none" w:sz="0" w:space="0" w:color="auto"/>
                                                                                      </w:divBdr>
                                                                                      <w:divsChild>
                                                                                        <w:div w:id="1851606487">
                                                                                          <w:marLeft w:val="0"/>
                                                                                          <w:marRight w:val="0"/>
                                                                                          <w:marTop w:val="0"/>
                                                                                          <w:marBottom w:val="0"/>
                                                                                          <w:divBdr>
                                                                                            <w:top w:val="none" w:sz="0" w:space="0" w:color="auto"/>
                                                                                            <w:left w:val="none" w:sz="0" w:space="0" w:color="auto"/>
                                                                                            <w:bottom w:val="none" w:sz="0" w:space="0" w:color="auto"/>
                                                                                            <w:right w:val="none" w:sz="0" w:space="0" w:color="auto"/>
                                                                                          </w:divBdr>
                                                                                          <w:divsChild>
                                                                                            <w:div w:id="399982015">
                                                                                              <w:marLeft w:val="0"/>
                                                                                              <w:marRight w:val="0"/>
                                                                                              <w:marTop w:val="0"/>
                                                                                              <w:marBottom w:val="0"/>
                                                                                              <w:divBdr>
                                                                                                <w:top w:val="none" w:sz="0" w:space="0" w:color="auto"/>
                                                                                                <w:left w:val="none" w:sz="0" w:space="0" w:color="auto"/>
                                                                                                <w:bottom w:val="none" w:sz="0" w:space="0" w:color="auto"/>
                                                                                                <w:right w:val="none" w:sz="0" w:space="0" w:color="auto"/>
                                                                                              </w:divBdr>
                                                                                              <w:divsChild>
                                                                                                <w:div w:id="920529570">
                                                                                                  <w:marLeft w:val="0"/>
                                                                                                  <w:marRight w:val="0"/>
                                                                                                  <w:marTop w:val="0"/>
                                                                                                  <w:marBottom w:val="0"/>
                                                                                                  <w:divBdr>
                                                                                                    <w:top w:val="none" w:sz="0" w:space="0" w:color="auto"/>
                                                                                                    <w:left w:val="none" w:sz="0" w:space="0" w:color="auto"/>
                                                                                                    <w:bottom w:val="none" w:sz="0" w:space="0" w:color="auto"/>
                                                                                                    <w:right w:val="none" w:sz="0" w:space="0" w:color="auto"/>
                                                                                                  </w:divBdr>
                                                                                                </w:div>
                                                                                              </w:divsChild>
                                                                                            </w:div>
                                                                                            <w:div w:id="1133060049">
                                                                                              <w:marLeft w:val="0"/>
                                                                                              <w:marRight w:val="0"/>
                                                                                              <w:marTop w:val="0"/>
                                                                                              <w:marBottom w:val="0"/>
                                                                                              <w:divBdr>
                                                                                                <w:top w:val="none" w:sz="0" w:space="0" w:color="auto"/>
                                                                                                <w:left w:val="none" w:sz="0" w:space="0" w:color="auto"/>
                                                                                                <w:bottom w:val="none" w:sz="0" w:space="0" w:color="auto"/>
                                                                                                <w:right w:val="none" w:sz="0" w:space="0" w:color="auto"/>
                                                                                              </w:divBdr>
                                                                                              <w:divsChild>
                                                                                                <w:div w:id="1464612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8331437">
                                                                                      <w:marLeft w:val="0"/>
                                                                                      <w:marRight w:val="0"/>
                                                                                      <w:marTop w:val="0"/>
                                                                                      <w:marBottom w:val="0"/>
                                                                                      <w:divBdr>
                                                                                        <w:top w:val="single" w:sz="4" w:space="0" w:color="B9B9B9"/>
                                                                                        <w:left w:val="none" w:sz="0" w:space="0" w:color="auto"/>
                                                                                        <w:bottom w:val="none" w:sz="0" w:space="0" w:color="auto"/>
                                                                                        <w:right w:val="none" w:sz="0" w:space="0" w:color="auto"/>
                                                                                      </w:divBdr>
                                                                                      <w:divsChild>
                                                                                        <w:div w:id="1692149168">
                                                                                          <w:marLeft w:val="0"/>
                                                                                          <w:marRight w:val="0"/>
                                                                                          <w:marTop w:val="0"/>
                                                                                          <w:marBottom w:val="0"/>
                                                                                          <w:divBdr>
                                                                                            <w:top w:val="none" w:sz="0" w:space="0" w:color="auto"/>
                                                                                            <w:left w:val="none" w:sz="0" w:space="0" w:color="auto"/>
                                                                                            <w:bottom w:val="none" w:sz="0" w:space="0" w:color="auto"/>
                                                                                            <w:right w:val="none" w:sz="0" w:space="0" w:color="auto"/>
                                                                                          </w:divBdr>
                                                                                          <w:divsChild>
                                                                                            <w:div w:id="553204130">
                                                                                              <w:marLeft w:val="0"/>
                                                                                              <w:marRight w:val="0"/>
                                                                                              <w:marTop w:val="0"/>
                                                                                              <w:marBottom w:val="0"/>
                                                                                              <w:divBdr>
                                                                                                <w:top w:val="none" w:sz="0" w:space="0" w:color="auto"/>
                                                                                                <w:left w:val="none" w:sz="0" w:space="0" w:color="auto"/>
                                                                                                <w:bottom w:val="none" w:sz="0" w:space="0" w:color="auto"/>
                                                                                                <w:right w:val="none" w:sz="0" w:space="0" w:color="auto"/>
                                                                                              </w:divBdr>
                                                                                              <w:divsChild>
                                                                                                <w:div w:id="1625111250">
                                                                                                  <w:marLeft w:val="0"/>
                                                                                                  <w:marRight w:val="0"/>
                                                                                                  <w:marTop w:val="0"/>
                                                                                                  <w:marBottom w:val="0"/>
                                                                                                  <w:divBdr>
                                                                                                    <w:top w:val="none" w:sz="0" w:space="0" w:color="auto"/>
                                                                                                    <w:left w:val="none" w:sz="0" w:space="0" w:color="auto"/>
                                                                                                    <w:bottom w:val="none" w:sz="0" w:space="0" w:color="auto"/>
                                                                                                    <w:right w:val="none" w:sz="0" w:space="0" w:color="auto"/>
                                                                                                  </w:divBdr>
                                                                                                </w:div>
                                                                                              </w:divsChild>
                                                                                            </w:div>
                                                                                            <w:div w:id="787158864">
                                                                                              <w:marLeft w:val="0"/>
                                                                                              <w:marRight w:val="0"/>
                                                                                              <w:marTop w:val="0"/>
                                                                                              <w:marBottom w:val="0"/>
                                                                                              <w:divBdr>
                                                                                                <w:top w:val="none" w:sz="0" w:space="0" w:color="auto"/>
                                                                                                <w:left w:val="none" w:sz="0" w:space="0" w:color="auto"/>
                                                                                                <w:bottom w:val="none" w:sz="0" w:space="0" w:color="auto"/>
                                                                                                <w:right w:val="none" w:sz="0" w:space="0" w:color="auto"/>
                                                                                              </w:divBdr>
                                                                                              <w:divsChild>
                                                                                                <w:div w:id="352342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0563098">
                                                                                      <w:marLeft w:val="0"/>
                                                                                      <w:marRight w:val="0"/>
                                                                                      <w:marTop w:val="0"/>
                                                                                      <w:marBottom w:val="0"/>
                                                                                      <w:divBdr>
                                                                                        <w:top w:val="single" w:sz="4" w:space="0" w:color="B9B9B9"/>
                                                                                        <w:left w:val="none" w:sz="0" w:space="0" w:color="auto"/>
                                                                                        <w:bottom w:val="none" w:sz="0" w:space="0" w:color="auto"/>
                                                                                        <w:right w:val="none" w:sz="0" w:space="0" w:color="auto"/>
                                                                                      </w:divBdr>
                                                                                      <w:divsChild>
                                                                                        <w:div w:id="1693385577">
                                                                                          <w:marLeft w:val="0"/>
                                                                                          <w:marRight w:val="0"/>
                                                                                          <w:marTop w:val="0"/>
                                                                                          <w:marBottom w:val="0"/>
                                                                                          <w:divBdr>
                                                                                            <w:top w:val="none" w:sz="0" w:space="0" w:color="auto"/>
                                                                                            <w:left w:val="none" w:sz="0" w:space="0" w:color="auto"/>
                                                                                            <w:bottom w:val="none" w:sz="0" w:space="0" w:color="auto"/>
                                                                                            <w:right w:val="none" w:sz="0" w:space="0" w:color="auto"/>
                                                                                          </w:divBdr>
                                                                                          <w:divsChild>
                                                                                            <w:div w:id="128397918">
                                                                                              <w:marLeft w:val="0"/>
                                                                                              <w:marRight w:val="0"/>
                                                                                              <w:marTop w:val="0"/>
                                                                                              <w:marBottom w:val="0"/>
                                                                                              <w:divBdr>
                                                                                                <w:top w:val="none" w:sz="0" w:space="0" w:color="auto"/>
                                                                                                <w:left w:val="none" w:sz="0" w:space="0" w:color="auto"/>
                                                                                                <w:bottom w:val="none" w:sz="0" w:space="0" w:color="auto"/>
                                                                                                <w:right w:val="none" w:sz="0" w:space="0" w:color="auto"/>
                                                                                              </w:divBdr>
                                                                                              <w:divsChild>
                                                                                                <w:div w:id="780339254">
                                                                                                  <w:marLeft w:val="0"/>
                                                                                                  <w:marRight w:val="0"/>
                                                                                                  <w:marTop w:val="0"/>
                                                                                                  <w:marBottom w:val="0"/>
                                                                                                  <w:divBdr>
                                                                                                    <w:top w:val="none" w:sz="0" w:space="0" w:color="auto"/>
                                                                                                    <w:left w:val="none" w:sz="0" w:space="0" w:color="auto"/>
                                                                                                    <w:bottom w:val="none" w:sz="0" w:space="0" w:color="auto"/>
                                                                                                    <w:right w:val="none" w:sz="0" w:space="0" w:color="auto"/>
                                                                                                  </w:divBdr>
                                                                                                </w:div>
                                                                                              </w:divsChild>
                                                                                            </w:div>
                                                                                            <w:div w:id="1809322583">
                                                                                              <w:marLeft w:val="0"/>
                                                                                              <w:marRight w:val="0"/>
                                                                                              <w:marTop w:val="0"/>
                                                                                              <w:marBottom w:val="0"/>
                                                                                              <w:divBdr>
                                                                                                <w:top w:val="none" w:sz="0" w:space="0" w:color="auto"/>
                                                                                                <w:left w:val="none" w:sz="0" w:space="0" w:color="auto"/>
                                                                                                <w:bottom w:val="none" w:sz="0" w:space="0" w:color="auto"/>
                                                                                                <w:right w:val="none" w:sz="0" w:space="0" w:color="auto"/>
                                                                                              </w:divBdr>
                                                                                              <w:divsChild>
                                                                                                <w:div w:id="472066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341054">
                                                                                      <w:marLeft w:val="0"/>
                                                                                      <w:marRight w:val="0"/>
                                                                                      <w:marTop w:val="0"/>
                                                                                      <w:marBottom w:val="0"/>
                                                                                      <w:divBdr>
                                                                                        <w:top w:val="single" w:sz="4" w:space="0" w:color="B9B9B9"/>
                                                                                        <w:left w:val="none" w:sz="0" w:space="0" w:color="auto"/>
                                                                                        <w:bottom w:val="none" w:sz="0" w:space="0" w:color="auto"/>
                                                                                        <w:right w:val="none" w:sz="0" w:space="0" w:color="auto"/>
                                                                                      </w:divBdr>
                                                                                      <w:divsChild>
                                                                                        <w:div w:id="1688673842">
                                                                                          <w:marLeft w:val="0"/>
                                                                                          <w:marRight w:val="0"/>
                                                                                          <w:marTop w:val="0"/>
                                                                                          <w:marBottom w:val="0"/>
                                                                                          <w:divBdr>
                                                                                            <w:top w:val="none" w:sz="0" w:space="0" w:color="auto"/>
                                                                                            <w:left w:val="none" w:sz="0" w:space="0" w:color="auto"/>
                                                                                            <w:bottom w:val="none" w:sz="0" w:space="0" w:color="auto"/>
                                                                                            <w:right w:val="none" w:sz="0" w:space="0" w:color="auto"/>
                                                                                          </w:divBdr>
                                                                                          <w:divsChild>
                                                                                            <w:div w:id="1418597356">
                                                                                              <w:marLeft w:val="0"/>
                                                                                              <w:marRight w:val="0"/>
                                                                                              <w:marTop w:val="0"/>
                                                                                              <w:marBottom w:val="0"/>
                                                                                              <w:divBdr>
                                                                                                <w:top w:val="none" w:sz="0" w:space="0" w:color="auto"/>
                                                                                                <w:left w:val="none" w:sz="0" w:space="0" w:color="auto"/>
                                                                                                <w:bottom w:val="none" w:sz="0" w:space="0" w:color="auto"/>
                                                                                                <w:right w:val="none" w:sz="0" w:space="0" w:color="auto"/>
                                                                                              </w:divBdr>
                                                                                              <w:divsChild>
                                                                                                <w:div w:id="1603606492">
                                                                                                  <w:marLeft w:val="0"/>
                                                                                                  <w:marRight w:val="0"/>
                                                                                                  <w:marTop w:val="0"/>
                                                                                                  <w:marBottom w:val="0"/>
                                                                                                  <w:divBdr>
                                                                                                    <w:top w:val="none" w:sz="0" w:space="0" w:color="auto"/>
                                                                                                    <w:left w:val="none" w:sz="0" w:space="0" w:color="auto"/>
                                                                                                    <w:bottom w:val="none" w:sz="0" w:space="0" w:color="auto"/>
                                                                                                    <w:right w:val="none" w:sz="0" w:space="0" w:color="auto"/>
                                                                                                  </w:divBdr>
                                                                                                </w:div>
                                                                                              </w:divsChild>
                                                                                            </w:div>
                                                                                            <w:div w:id="1448306277">
                                                                                              <w:marLeft w:val="0"/>
                                                                                              <w:marRight w:val="0"/>
                                                                                              <w:marTop w:val="0"/>
                                                                                              <w:marBottom w:val="0"/>
                                                                                              <w:divBdr>
                                                                                                <w:top w:val="none" w:sz="0" w:space="0" w:color="auto"/>
                                                                                                <w:left w:val="none" w:sz="0" w:space="0" w:color="auto"/>
                                                                                                <w:bottom w:val="none" w:sz="0" w:space="0" w:color="auto"/>
                                                                                                <w:right w:val="none" w:sz="0" w:space="0" w:color="auto"/>
                                                                                              </w:divBdr>
                                                                                              <w:divsChild>
                                                                                                <w:div w:id="1815682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451925">
                                                                                      <w:marLeft w:val="0"/>
                                                                                      <w:marRight w:val="0"/>
                                                                                      <w:marTop w:val="0"/>
                                                                                      <w:marBottom w:val="0"/>
                                                                                      <w:divBdr>
                                                                                        <w:top w:val="single" w:sz="4" w:space="0" w:color="B9B9B9"/>
                                                                                        <w:left w:val="none" w:sz="0" w:space="0" w:color="auto"/>
                                                                                        <w:bottom w:val="none" w:sz="0" w:space="0" w:color="auto"/>
                                                                                        <w:right w:val="none" w:sz="0" w:space="0" w:color="auto"/>
                                                                                      </w:divBdr>
                                                                                      <w:divsChild>
                                                                                        <w:div w:id="1346057900">
                                                                                          <w:marLeft w:val="0"/>
                                                                                          <w:marRight w:val="0"/>
                                                                                          <w:marTop w:val="0"/>
                                                                                          <w:marBottom w:val="0"/>
                                                                                          <w:divBdr>
                                                                                            <w:top w:val="none" w:sz="0" w:space="0" w:color="auto"/>
                                                                                            <w:left w:val="none" w:sz="0" w:space="0" w:color="auto"/>
                                                                                            <w:bottom w:val="none" w:sz="0" w:space="0" w:color="auto"/>
                                                                                            <w:right w:val="none" w:sz="0" w:space="0" w:color="auto"/>
                                                                                          </w:divBdr>
                                                                                          <w:divsChild>
                                                                                            <w:div w:id="1177231337">
                                                                                              <w:marLeft w:val="0"/>
                                                                                              <w:marRight w:val="0"/>
                                                                                              <w:marTop w:val="0"/>
                                                                                              <w:marBottom w:val="0"/>
                                                                                              <w:divBdr>
                                                                                                <w:top w:val="none" w:sz="0" w:space="0" w:color="auto"/>
                                                                                                <w:left w:val="none" w:sz="0" w:space="0" w:color="auto"/>
                                                                                                <w:bottom w:val="none" w:sz="0" w:space="0" w:color="auto"/>
                                                                                                <w:right w:val="none" w:sz="0" w:space="0" w:color="auto"/>
                                                                                              </w:divBdr>
                                                                                              <w:divsChild>
                                                                                                <w:div w:id="543444983">
                                                                                                  <w:marLeft w:val="0"/>
                                                                                                  <w:marRight w:val="0"/>
                                                                                                  <w:marTop w:val="0"/>
                                                                                                  <w:marBottom w:val="0"/>
                                                                                                  <w:divBdr>
                                                                                                    <w:top w:val="none" w:sz="0" w:space="0" w:color="auto"/>
                                                                                                    <w:left w:val="none" w:sz="0" w:space="0" w:color="auto"/>
                                                                                                    <w:bottom w:val="none" w:sz="0" w:space="0" w:color="auto"/>
                                                                                                    <w:right w:val="none" w:sz="0" w:space="0" w:color="auto"/>
                                                                                                  </w:divBdr>
                                                                                                </w:div>
                                                                                              </w:divsChild>
                                                                                            </w:div>
                                                                                            <w:div w:id="1723752482">
                                                                                              <w:marLeft w:val="0"/>
                                                                                              <w:marRight w:val="0"/>
                                                                                              <w:marTop w:val="0"/>
                                                                                              <w:marBottom w:val="0"/>
                                                                                              <w:divBdr>
                                                                                                <w:top w:val="none" w:sz="0" w:space="0" w:color="auto"/>
                                                                                                <w:left w:val="none" w:sz="0" w:space="0" w:color="auto"/>
                                                                                                <w:bottom w:val="none" w:sz="0" w:space="0" w:color="auto"/>
                                                                                                <w:right w:val="none" w:sz="0" w:space="0" w:color="auto"/>
                                                                                              </w:divBdr>
                                                                                              <w:divsChild>
                                                                                                <w:div w:id="50694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2993701">
                                                                                      <w:marLeft w:val="0"/>
                                                                                      <w:marRight w:val="0"/>
                                                                                      <w:marTop w:val="0"/>
                                                                                      <w:marBottom w:val="0"/>
                                                                                      <w:divBdr>
                                                                                        <w:top w:val="single" w:sz="4" w:space="0" w:color="B9B9B9"/>
                                                                                        <w:left w:val="none" w:sz="0" w:space="0" w:color="auto"/>
                                                                                        <w:bottom w:val="none" w:sz="0" w:space="0" w:color="auto"/>
                                                                                        <w:right w:val="none" w:sz="0" w:space="0" w:color="auto"/>
                                                                                      </w:divBdr>
                                                                                      <w:divsChild>
                                                                                        <w:div w:id="1553229387">
                                                                                          <w:marLeft w:val="0"/>
                                                                                          <w:marRight w:val="0"/>
                                                                                          <w:marTop w:val="0"/>
                                                                                          <w:marBottom w:val="0"/>
                                                                                          <w:divBdr>
                                                                                            <w:top w:val="none" w:sz="0" w:space="0" w:color="auto"/>
                                                                                            <w:left w:val="none" w:sz="0" w:space="0" w:color="auto"/>
                                                                                            <w:bottom w:val="none" w:sz="0" w:space="0" w:color="auto"/>
                                                                                            <w:right w:val="none" w:sz="0" w:space="0" w:color="auto"/>
                                                                                          </w:divBdr>
                                                                                          <w:divsChild>
                                                                                            <w:div w:id="679432690">
                                                                                              <w:marLeft w:val="0"/>
                                                                                              <w:marRight w:val="0"/>
                                                                                              <w:marTop w:val="0"/>
                                                                                              <w:marBottom w:val="0"/>
                                                                                              <w:divBdr>
                                                                                                <w:top w:val="none" w:sz="0" w:space="0" w:color="auto"/>
                                                                                                <w:left w:val="none" w:sz="0" w:space="0" w:color="auto"/>
                                                                                                <w:bottom w:val="none" w:sz="0" w:space="0" w:color="auto"/>
                                                                                                <w:right w:val="none" w:sz="0" w:space="0" w:color="auto"/>
                                                                                              </w:divBdr>
                                                                                              <w:divsChild>
                                                                                                <w:div w:id="73628825">
                                                                                                  <w:marLeft w:val="0"/>
                                                                                                  <w:marRight w:val="0"/>
                                                                                                  <w:marTop w:val="0"/>
                                                                                                  <w:marBottom w:val="0"/>
                                                                                                  <w:divBdr>
                                                                                                    <w:top w:val="none" w:sz="0" w:space="0" w:color="auto"/>
                                                                                                    <w:left w:val="none" w:sz="0" w:space="0" w:color="auto"/>
                                                                                                    <w:bottom w:val="none" w:sz="0" w:space="0" w:color="auto"/>
                                                                                                    <w:right w:val="none" w:sz="0" w:space="0" w:color="auto"/>
                                                                                                  </w:divBdr>
                                                                                                </w:div>
                                                                                              </w:divsChild>
                                                                                            </w:div>
                                                                                            <w:div w:id="1147090064">
                                                                                              <w:marLeft w:val="0"/>
                                                                                              <w:marRight w:val="0"/>
                                                                                              <w:marTop w:val="0"/>
                                                                                              <w:marBottom w:val="0"/>
                                                                                              <w:divBdr>
                                                                                                <w:top w:val="none" w:sz="0" w:space="0" w:color="auto"/>
                                                                                                <w:left w:val="none" w:sz="0" w:space="0" w:color="auto"/>
                                                                                                <w:bottom w:val="none" w:sz="0" w:space="0" w:color="auto"/>
                                                                                                <w:right w:val="none" w:sz="0" w:space="0" w:color="auto"/>
                                                                                              </w:divBdr>
                                                                                              <w:divsChild>
                                                                                                <w:div w:id="199159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6072199">
                                                                                      <w:marLeft w:val="0"/>
                                                                                      <w:marRight w:val="0"/>
                                                                                      <w:marTop w:val="0"/>
                                                                                      <w:marBottom w:val="0"/>
                                                                                      <w:divBdr>
                                                                                        <w:top w:val="single" w:sz="4" w:space="0" w:color="B9B9B9"/>
                                                                                        <w:left w:val="none" w:sz="0" w:space="0" w:color="auto"/>
                                                                                        <w:bottom w:val="none" w:sz="0" w:space="0" w:color="auto"/>
                                                                                        <w:right w:val="none" w:sz="0" w:space="0" w:color="auto"/>
                                                                                      </w:divBdr>
                                                                                      <w:divsChild>
                                                                                        <w:div w:id="487091734">
                                                                                          <w:marLeft w:val="0"/>
                                                                                          <w:marRight w:val="0"/>
                                                                                          <w:marTop w:val="0"/>
                                                                                          <w:marBottom w:val="0"/>
                                                                                          <w:divBdr>
                                                                                            <w:top w:val="none" w:sz="0" w:space="0" w:color="auto"/>
                                                                                            <w:left w:val="none" w:sz="0" w:space="0" w:color="auto"/>
                                                                                            <w:bottom w:val="none" w:sz="0" w:space="0" w:color="auto"/>
                                                                                            <w:right w:val="none" w:sz="0" w:space="0" w:color="auto"/>
                                                                                          </w:divBdr>
                                                                                          <w:divsChild>
                                                                                            <w:div w:id="1022824016">
                                                                                              <w:marLeft w:val="0"/>
                                                                                              <w:marRight w:val="0"/>
                                                                                              <w:marTop w:val="0"/>
                                                                                              <w:marBottom w:val="0"/>
                                                                                              <w:divBdr>
                                                                                                <w:top w:val="none" w:sz="0" w:space="0" w:color="auto"/>
                                                                                                <w:left w:val="none" w:sz="0" w:space="0" w:color="auto"/>
                                                                                                <w:bottom w:val="none" w:sz="0" w:space="0" w:color="auto"/>
                                                                                                <w:right w:val="none" w:sz="0" w:space="0" w:color="auto"/>
                                                                                              </w:divBdr>
                                                                                              <w:divsChild>
                                                                                                <w:div w:id="322397693">
                                                                                                  <w:marLeft w:val="0"/>
                                                                                                  <w:marRight w:val="0"/>
                                                                                                  <w:marTop w:val="0"/>
                                                                                                  <w:marBottom w:val="0"/>
                                                                                                  <w:divBdr>
                                                                                                    <w:top w:val="none" w:sz="0" w:space="0" w:color="auto"/>
                                                                                                    <w:left w:val="none" w:sz="0" w:space="0" w:color="auto"/>
                                                                                                    <w:bottom w:val="none" w:sz="0" w:space="0" w:color="auto"/>
                                                                                                    <w:right w:val="none" w:sz="0" w:space="0" w:color="auto"/>
                                                                                                  </w:divBdr>
                                                                                                </w:div>
                                                                                              </w:divsChild>
                                                                                            </w:div>
                                                                                            <w:div w:id="1712000965">
                                                                                              <w:marLeft w:val="0"/>
                                                                                              <w:marRight w:val="0"/>
                                                                                              <w:marTop w:val="0"/>
                                                                                              <w:marBottom w:val="0"/>
                                                                                              <w:divBdr>
                                                                                                <w:top w:val="none" w:sz="0" w:space="0" w:color="auto"/>
                                                                                                <w:left w:val="none" w:sz="0" w:space="0" w:color="auto"/>
                                                                                                <w:bottom w:val="none" w:sz="0" w:space="0" w:color="auto"/>
                                                                                                <w:right w:val="none" w:sz="0" w:space="0" w:color="auto"/>
                                                                                              </w:divBdr>
                                                                                              <w:divsChild>
                                                                                                <w:div w:id="2114476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310563">
                                                                                      <w:marLeft w:val="0"/>
                                                                                      <w:marRight w:val="0"/>
                                                                                      <w:marTop w:val="0"/>
                                                                                      <w:marBottom w:val="0"/>
                                                                                      <w:divBdr>
                                                                                        <w:top w:val="single" w:sz="4" w:space="0" w:color="B9B9B9"/>
                                                                                        <w:left w:val="none" w:sz="0" w:space="0" w:color="auto"/>
                                                                                        <w:bottom w:val="none" w:sz="0" w:space="0" w:color="auto"/>
                                                                                        <w:right w:val="none" w:sz="0" w:space="0" w:color="auto"/>
                                                                                      </w:divBdr>
                                                                                      <w:divsChild>
                                                                                        <w:div w:id="973561772">
                                                                                          <w:marLeft w:val="0"/>
                                                                                          <w:marRight w:val="0"/>
                                                                                          <w:marTop w:val="0"/>
                                                                                          <w:marBottom w:val="0"/>
                                                                                          <w:divBdr>
                                                                                            <w:top w:val="none" w:sz="0" w:space="0" w:color="auto"/>
                                                                                            <w:left w:val="none" w:sz="0" w:space="0" w:color="auto"/>
                                                                                            <w:bottom w:val="none" w:sz="0" w:space="0" w:color="auto"/>
                                                                                            <w:right w:val="none" w:sz="0" w:space="0" w:color="auto"/>
                                                                                          </w:divBdr>
                                                                                          <w:divsChild>
                                                                                            <w:div w:id="451369204">
                                                                                              <w:marLeft w:val="0"/>
                                                                                              <w:marRight w:val="0"/>
                                                                                              <w:marTop w:val="0"/>
                                                                                              <w:marBottom w:val="0"/>
                                                                                              <w:divBdr>
                                                                                                <w:top w:val="none" w:sz="0" w:space="0" w:color="auto"/>
                                                                                                <w:left w:val="none" w:sz="0" w:space="0" w:color="auto"/>
                                                                                                <w:bottom w:val="none" w:sz="0" w:space="0" w:color="auto"/>
                                                                                                <w:right w:val="none" w:sz="0" w:space="0" w:color="auto"/>
                                                                                              </w:divBdr>
                                                                                              <w:divsChild>
                                                                                                <w:div w:id="991518580">
                                                                                                  <w:marLeft w:val="0"/>
                                                                                                  <w:marRight w:val="0"/>
                                                                                                  <w:marTop w:val="0"/>
                                                                                                  <w:marBottom w:val="0"/>
                                                                                                  <w:divBdr>
                                                                                                    <w:top w:val="none" w:sz="0" w:space="0" w:color="auto"/>
                                                                                                    <w:left w:val="none" w:sz="0" w:space="0" w:color="auto"/>
                                                                                                    <w:bottom w:val="none" w:sz="0" w:space="0" w:color="auto"/>
                                                                                                    <w:right w:val="none" w:sz="0" w:space="0" w:color="auto"/>
                                                                                                  </w:divBdr>
                                                                                                </w:div>
                                                                                              </w:divsChild>
                                                                                            </w:div>
                                                                                            <w:div w:id="1464615275">
                                                                                              <w:marLeft w:val="0"/>
                                                                                              <w:marRight w:val="0"/>
                                                                                              <w:marTop w:val="0"/>
                                                                                              <w:marBottom w:val="0"/>
                                                                                              <w:divBdr>
                                                                                                <w:top w:val="none" w:sz="0" w:space="0" w:color="auto"/>
                                                                                                <w:left w:val="none" w:sz="0" w:space="0" w:color="auto"/>
                                                                                                <w:bottom w:val="none" w:sz="0" w:space="0" w:color="auto"/>
                                                                                                <w:right w:val="none" w:sz="0" w:space="0" w:color="auto"/>
                                                                                              </w:divBdr>
                                                                                              <w:divsChild>
                                                                                                <w:div w:id="88063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042252">
                                                                                      <w:marLeft w:val="0"/>
                                                                                      <w:marRight w:val="0"/>
                                                                                      <w:marTop w:val="0"/>
                                                                                      <w:marBottom w:val="0"/>
                                                                                      <w:divBdr>
                                                                                        <w:top w:val="single" w:sz="4" w:space="0" w:color="B9B9B9"/>
                                                                                        <w:left w:val="none" w:sz="0" w:space="0" w:color="auto"/>
                                                                                        <w:bottom w:val="none" w:sz="0" w:space="0" w:color="auto"/>
                                                                                        <w:right w:val="none" w:sz="0" w:space="0" w:color="auto"/>
                                                                                      </w:divBdr>
                                                                                      <w:divsChild>
                                                                                        <w:div w:id="2027559013">
                                                                                          <w:marLeft w:val="0"/>
                                                                                          <w:marRight w:val="0"/>
                                                                                          <w:marTop w:val="0"/>
                                                                                          <w:marBottom w:val="0"/>
                                                                                          <w:divBdr>
                                                                                            <w:top w:val="none" w:sz="0" w:space="0" w:color="auto"/>
                                                                                            <w:left w:val="none" w:sz="0" w:space="0" w:color="auto"/>
                                                                                            <w:bottom w:val="none" w:sz="0" w:space="0" w:color="auto"/>
                                                                                            <w:right w:val="none" w:sz="0" w:space="0" w:color="auto"/>
                                                                                          </w:divBdr>
                                                                                          <w:divsChild>
                                                                                            <w:div w:id="423915985">
                                                                                              <w:marLeft w:val="0"/>
                                                                                              <w:marRight w:val="0"/>
                                                                                              <w:marTop w:val="0"/>
                                                                                              <w:marBottom w:val="0"/>
                                                                                              <w:divBdr>
                                                                                                <w:top w:val="none" w:sz="0" w:space="0" w:color="auto"/>
                                                                                                <w:left w:val="none" w:sz="0" w:space="0" w:color="auto"/>
                                                                                                <w:bottom w:val="none" w:sz="0" w:space="0" w:color="auto"/>
                                                                                                <w:right w:val="none" w:sz="0" w:space="0" w:color="auto"/>
                                                                                              </w:divBdr>
                                                                                              <w:divsChild>
                                                                                                <w:div w:id="916405773">
                                                                                                  <w:marLeft w:val="0"/>
                                                                                                  <w:marRight w:val="0"/>
                                                                                                  <w:marTop w:val="0"/>
                                                                                                  <w:marBottom w:val="0"/>
                                                                                                  <w:divBdr>
                                                                                                    <w:top w:val="none" w:sz="0" w:space="0" w:color="auto"/>
                                                                                                    <w:left w:val="none" w:sz="0" w:space="0" w:color="auto"/>
                                                                                                    <w:bottom w:val="none" w:sz="0" w:space="0" w:color="auto"/>
                                                                                                    <w:right w:val="none" w:sz="0" w:space="0" w:color="auto"/>
                                                                                                  </w:divBdr>
                                                                                                </w:div>
                                                                                              </w:divsChild>
                                                                                            </w:div>
                                                                                            <w:div w:id="1763455167">
                                                                                              <w:marLeft w:val="0"/>
                                                                                              <w:marRight w:val="0"/>
                                                                                              <w:marTop w:val="0"/>
                                                                                              <w:marBottom w:val="0"/>
                                                                                              <w:divBdr>
                                                                                                <w:top w:val="none" w:sz="0" w:space="0" w:color="auto"/>
                                                                                                <w:left w:val="none" w:sz="0" w:space="0" w:color="auto"/>
                                                                                                <w:bottom w:val="none" w:sz="0" w:space="0" w:color="auto"/>
                                                                                                <w:right w:val="none" w:sz="0" w:space="0" w:color="auto"/>
                                                                                              </w:divBdr>
                                                                                              <w:divsChild>
                                                                                                <w:div w:id="617684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990384">
                                                                                      <w:marLeft w:val="0"/>
                                                                                      <w:marRight w:val="0"/>
                                                                                      <w:marTop w:val="0"/>
                                                                                      <w:marBottom w:val="0"/>
                                                                                      <w:divBdr>
                                                                                        <w:top w:val="single" w:sz="4" w:space="0" w:color="B9B9B9"/>
                                                                                        <w:left w:val="none" w:sz="0" w:space="0" w:color="auto"/>
                                                                                        <w:bottom w:val="none" w:sz="0" w:space="0" w:color="auto"/>
                                                                                        <w:right w:val="none" w:sz="0" w:space="0" w:color="auto"/>
                                                                                      </w:divBdr>
                                                                                      <w:divsChild>
                                                                                        <w:div w:id="551963319">
                                                                                          <w:marLeft w:val="0"/>
                                                                                          <w:marRight w:val="0"/>
                                                                                          <w:marTop w:val="0"/>
                                                                                          <w:marBottom w:val="0"/>
                                                                                          <w:divBdr>
                                                                                            <w:top w:val="none" w:sz="0" w:space="0" w:color="auto"/>
                                                                                            <w:left w:val="none" w:sz="0" w:space="0" w:color="auto"/>
                                                                                            <w:bottom w:val="none" w:sz="0" w:space="0" w:color="auto"/>
                                                                                            <w:right w:val="none" w:sz="0" w:space="0" w:color="auto"/>
                                                                                          </w:divBdr>
                                                                                          <w:divsChild>
                                                                                            <w:div w:id="1182088493">
                                                                                              <w:marLeft w:val="0"/>
                                                                                              <w:marRight w:val="0"/>
                                                                                              <w:marTop w:val="0"/>
                                                                                              <w:marBottom w:val="0"/>
                                                                                              <w:divBdr>
                                                                                                <w:top w:val="none" w:sz="0" w:space="0" w:color="auto"/>
                                                                                                <w:left w:val="none" w:sz="0" w:space="0" w:color="auto"/>
                                                                                                <w:bottom w:val="none" w:sz="0" w:space="0" w:color="auto"/>
                                                                                                <w:right w:val="none" w:sz="0" w:space="0" w:color="auto"/>
                                                                                              </w:divBdr>
                                                                                              <w:divsChild>
                                                                                                <w:div w:id="17857540">
                                                                                                  <w:marLeft w:val="0"/>
                                                                                                  <w:marRight w:val="0"/>
                                                                                                  <w:marTop w:val="0"/>
                                                                                                  <w:marBottom w:val="0"/>
                                                                                                  <w:divBdr>
                                                                                                    <w:top w:val="none" w:sz="0" w:space="0" w:color="auto"/>
                                                                                                    <w:left w:val="none" w:sz="0" w:space="0" w:color="auto"/>
                                                                                                    <w:bottom w:val="none" w:sz="0" w:space="0" w:color="auto"/>
                                                                                                    <w:right w:val="none" w:sz="0" w:space="0" w:color="auto"/>
                                                                                                  </w:divBdr>
                                                                                                </w:div>
                                                                                              </w:divsChild>
                                                                                            </w:div>
                                                                                            <w:div w:id="1632247641">
                                                                                              <w:marLeft w:val="0"/>
                                                                                              <w:marRight w:val="0"/>
                                                                                              <w:marTop w:val="0"/>
                                                                                              <w:marBottom w:val="0"/>
                                                                                              <w:divBdr>
                                                                                                <w:top w:val="none" w:sz="0" w:space="0" w:color="auto"/>
                                                                                                <w:left w:val="none" w:sz="0" w:space="0" w:color="auto"/>
                                                                                                <w:bottom w:val="none" w:sz="0" w:space="0" w:color="auto"/>
                                                                                                <w:right w:val="none" w:sz="0" w:space="0" w:color="auto"/>
                                                                                              </w:divBdr>
                                                                                              <w:divsChild>
                                                                                                <w:div w:id="196472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5387938">
                                                                                      <w:marLeft w:val="0"/>
                                                                                      <w:marRight w:val="0"/>
                                                                                      <w:marTop w:val="0"/>
                                                                                      <w:marBottom w:val="0"/>
                                                                                      <w:divBdr>
                                                                                        <w:top w:val="single" w:sz="4" w:space="0" w:color="B9B9B9"/>
                                                                                        <w:left w:val="none" w:sz="0" w:space="0" w:color="auto"/>
                                                                                        <w:bottom w:val="none" w:sz="0" w:space="0" w:color="auto"/>
                                                                                        <w:right w:val="none" w:sz="0" w:space="0" w:color="auto"/>
                                                                                      </w:divBdr>
                                                                                      <w:divsChild>
                                                                                        <w:div w:id="193079849">
                                                                                          <w:marLeft w:val="0"/>
                                                                                          <w:marRight w:val="0"/>
                                                                                          <w:marTop w:val="0"/>
                                                                                          <w:marBottom w:val="0"/>
                                                                                          <w:divBdr>
                                                                                            <w:top w:val="none" w:sz="0" w:space="0" w:color="auto"/>
                                                                                            <w:left w:val="none" w:sz="0" w:space="0" w:color="auto"/>
                                                                                            <w:bottom w:val="none" w:sz="0" w:space="0" w:color="auto"/>
                                                                                            <w:right w:val="none" w:sz="0" w:space="0" w:color="auto"/>
                                                                                          </w:divBdr>
                                                                                          <w:divsChild>
                                                                                            <w:div w:id="1065639399">
                                                                                              <w:marLeft w:val="0"/>
                                                                                              <w:marRight w:val="0"/>
                                                                                              <w:marTop w:val="0"/>
                                                                                              <w:marBottom w:val="0"/>
                                                                                              <w:divBdr>
                                                                                                <w:top w:val="none" w:sz="0" w:space="0" w:color="auto"/>
                                                                                                <w:left w:val="none" w:sz="0" w:space="0" w:color="auto"/>
                                                                                                <w:bottom w:val="none" w:sz="0" w:space="0" w:color="auto"/>
                                                                                                <w:right w:val="none" w:sz="0" w:space="0" w:color="auto"/>
                                                                                              </w:divBdr>
                                                                                              <w:divsChild>
                                                                                                <w:div w:id="957104197">
                                                                                                  <w:marLeft w:val="0"/>
                                                                                                  <w:marRight w:val="0"/>
                                                                                                  <w:marTop w:val="0"/>
                                                                                                  <w:marBottom w:val="0"/>
                                                                                                  <w:divBdr>
                                                                                                    <w:top w:val="none" w:sz="0" w:space="0" w:color="auto"/>
                                                                                                    <w:left w:val="none" w:sz="0" w:space="0" w:color="auto"/>
                                                                                                    <w:bottom w:val="none" w:sz="0" w:space="0" w:color="auto"/>
                                                                                                    <w:right w:val="none" w:sz="0" w:space="0" w:color="auto"/>
                                                                                                  </w:divBdr>
                                                                                                </w:div>
                                                                                              </w:divsChild>
                                                                                            </w:div>
                                                                                            <w:div w:id="1650742750">
                                                                                              <w:marLeft w:val="0"/>
                                                                                              <w:marRight w:val="0"/>
                                                                                              <w:marTop w:val="0"/>
                                                                                              <w:marBottom w:val="0"/>
                                                                                              <w:divBdr>
                                                                                                <w:top w:val="none" w:sz="0" w:space="0" w:color="auto"/>
                                                                                                <w:left w:val="none" w:sz="0" w:space="0" w:color="auto"/>
                                                                                                <w:bottom w:val="none" w:sz="0" w:space="0" w:color="auto"/>
                                                                                                <w:right w:val="none" w:sz="0" w:space="0" w:color="auto"/>
                                                                                              </w:divBdr>
                                                                                              <w:divsChild>
                                                                                                <w:div w:id="152227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551165">
                                                                                      <w:marLeft w:val="0"/>
                                                                                      <w:marRight w:val="0"/>
                                                                                      <w:marTop w:val="0"/>
                                                                                      <w:marBottom w:val="0"/>
                                                                                      <w:divBdr>
                                                                                        <w:top w:val="single" w:sz="4" w:space="0" w:color="B9B9B9"/>
                                                                                        <w:left w:val="none" w:sz="0" w:space="0" w:color="auto"/>
                                                                                        <w:bottom w:val="none" w:sz="0" w:space="0" w:color="auto"/>
                                                                                        <w:right w:val="none" w:sz="0" w:space="0" w:color="auto"/>
                                                                                      </w:divBdr>
                                                                                      <w:divsChild>
                                                                                        <w:div w:id="678507983">
                                                                                          <w:marLeft w:val="0"/>
                                                                                          <w:marRight w:val="0"/>
                                                                                          <w:marTop w:val="0"/>
                                                                                          <w:marBottom w:val="0"/>
                                                                                          <w:divBdr>
                                                                                            <w:top w:val="none" w:sz="0" w:space="0" w:color="auto"/>
                                                                                            <w:left w:val="none" w:sz="0" w:space="0" w:color="auto"/>
                                                                                            <w:bottom w:val="none" w:sz="0" w:space="0" w:color="auto"/>
                                                                                            <w:right w:val="none" w:sz="0" w:space="0" w:color="auto"/>
                                                                                          </w:divBdr>
                                                                                          <w:divsChild>
                                                                                            <w:div w:id="564075446">
                                                                                              <w:marLeft w:val="0"/>
                                                                                              <w:marRight w:val="0"/>
                                                                                              <w:marTop w:val="0"/>
                                                                                              <w:marBottom w:val="0"/>
                                                                                              <w:divBdr>
                                                                                                <w:top w:val="none" w:sz="0" w:space="0" w:color="auto"/>
                                                                                                <w:left w:val="none" w:sz="0" w:space="0" w:color="auto"/>
                                                                                                <w:bottom w:val="none" w:sz="0" w:space="0" w:color="auto"/>
                                                                                                <w:right w:val="none" w:sz="0" w:space="0" w:color="auto"/>
                                                                                              </w:divBdr>
                                                                                              <w:divsChild>
                                                                                                <w:div w:id="2085031801">
                                                                                                  <w:marLeft w:val="0"/>
                                                                                                  <w:marRight w:val="0"/>
                                                                                                  <w:marTop w:val="0"/>
                                                                                                  <w:marBottom w:val="0"/>
                                                                                                  <w:divBdr>
                                                                                                    <w:top w:val="none" w:sz="0" w:space="0" w:color="auto"/>
                                                                                                    <w:left w:val="none" w:sz="0" w:space="0" w:color="auto"/>
                                                                                                    <w:bottom w:val="none" w:sz="0" w:space="0" w:color="auto"/>
                                                                                                    <w:right w:val="none" w:sz="0" w:space="0" w:color="auto"/>
                                                                                                  </w:divBdr>
                                                                                                </w:div>
                                                                                              </w:divsChild>
                                                                                            </w:div>
                                                                                            <w:div w:id="1690595796">
                                                                                              <w:marLeft w:val="0"/>
                                                                                              <w:marRight w:val="0"/>
                                                                                              <w:marTop w:val="0"/>
                                                                                              <w:marBottom w:val="0"/>
                                                                                              <w:divBdr>
                                                                                                <w:top w:val="none" w:sz="0" w:space="0" w:color="auto"/>
                                                                                                <w:left w:val="none" w:sz="0" w:space="0" w:color="auto"/>
                                                                                                <w:bottom w:val="none" w:sz="0" w:space="0" w:color="auto"/>
                                                                                                <w:right w:val="none" w:sz="0" w:space="0" w:color="auto"/>
                                                                                              </w:divBdr>
                                                                                              <w:divsChild>
                                                                                                <w:div w:id="1555192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0127378">
                                                                                      <w:marLeft w:val="0"/>
                                                                                      <w:marRight w:val="0"/>
                                                                                      <w:marTop w:val="0"/>
                                                                                      <w:marBottom w:val="0"/>
                                                                                      <w:divBdr>
                                                                                        <w:top w:val="single" w:sz="4" w:space="0" w:color="B9B9B9"/>
                                                                                        <w:left w:val="none" w:sz="0" w:space="0" w:color="auto"/>
                                                                                        <w:bottom w:val="none" w:sz="0" w:space="0" w:color="auto"/>
                                                                                        <w:right w:val="none" w:sz="0" w:space="0" w:color="auto"/>
                                                                                      </w:divBdr>
                                                                                      <w:divsChild>
                                                                                        <w:div w:id="813370044">
                                                                                          <w:marLeft w:val="0"/>
                                                                                          <w:marRight w:val="0"/>
                                                                                          <w:marTop w:val="0"/>
                                                                                          <w:marBottom w:val="0"/>
                                                                                          <w:divBdr>
                                                                                            <w:top w:val="none" w:sz="0" w:space="0" w:color="auto"/>
                                                                                            <w:left w:val="none" w:sz="0" w:space="0" w:color="auto"/>
                                                                                            <w:bottom w:val="none" w:sz="0" w:space="0" w:color="auto"/>
                                                                                            <w:right w:val="none" w:sz="0" w:space="0" w:color="auto"/>
                                                                                          </w:divBdr>
                                                                                          <w:divsChild>
                                                                                            <w:div w:id="976691461">
                                                                                              <w:marLeft w:val="0"/>
                                                                                              <w:marRight w:val="0"/>
                                                                                              <w:marTop w:val="0"/>
                                                                                              <w:marBottom w:val="0"/>
                                                                                              <w:divBdr>
                                                                                                <w:top w:val="none" w:sz="0" w:space="0" w:color="auto"/>
                                                                                                <w:left w:val="none" w:sz="0" w:space="0" w:color="auto"/>
                                                                                                <w:bottom w:val="none" w:sz="0" w:space="0" w:color="auto"/>
                                                                                                <w:right w:val="none" w:sz="0" w:space="0" w:color="auto"/>
                                                                                              </w:divBdr>
                                                                                              <w:divsChild>
                                                                                                <w:div w:id="1655914101">
                                                                                                  <w:marLeft w:val="0"/>
                                                                                                  <w:marRight w:val="0"/>
                                                                                                  <w:marTop w:val="0"/>
                                                                                                  <w:marBottom w:val="0"/>
                                                                                                  <w:divBdr>
                                                                                                    <w:top w:val="none" w:sz="0" w:space="0" w:color="auto"/>
                                                                                                    <w:left w:val="none" w:sz="0" w:space="0" w:color="auto"/>
                                                                                                    <w:bottom w:val="none" w:sz="0" w:space="0" w:color="auto"/>
                                                                                                    <w:right w:val="none" w:sz="0" w:space="0" w:color="auto"/>
                                                                                                  </w:divBdr>
                                                                                                </w:div>
                                                                                              </w:divsChild>
                                                                                            </w:div>
                                                                                            <w:div w:id="1832911153">
                                                                                              <w:marLeft w:val="0"/>
                                                                                              <w:marRight w:val="0"/>
                                                                                              <w:marTop w:val="0"/>
                                                                                              <w:marBottom w:val="0"/>
                                                                                              <w:divBdr>
                                                                                                <w:top w:val="none" w:sz="0" w:space="0" w:color="auto"/>
                                                                                                <w:left w:val="none" w:sz="0" w:space="0" w:color="auto"/>
                                                                                                <w:bottom w:val="none" w:sz="0" w:space="0" w:color="auto"/>
                                                                                                <w:right w:val="none" w:sz="0" w:space="0" w:color="auto"/>
                                                                                              </w:divBdr>
                                                                                              <w:divsChild>
                                                                                                <w:div w:id="1515225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83">
                                                                                      <w:marLeft w:val="0"/>
                                                                                      <w:marRight w:val="0"/>
                                                                                      <w:marTop w:val="0"/>
                                                                                      <w:marBottom w:val="0"/>
                                                                                      <w:divBdr>
                                                                                        <w:top w:val="single" w:sz="4" w:space="0" w:color="B9B9B9"/>
                                                                                        <w:left w:val="none" w:sz="0" w:space="0" w:color="auto"/>
                                                                                        <w:bottom w:val="none" w:sz="0" w:space="0" w:color="auto"/>
                                                                                        <w:right w:val="none" w:sz="0" w:space="0" w:color="auto"/>
                                                                                      </w:divBdr>
                                                                                      <w:divsChild>
                                                                                        <w:div w:id="404114303">
                                                                                          <w:marLeft w:val="0"/>
                                                                                          <w:marRight w:val="0"/>
                                                                                          <w:marTop w:val="0"/>
                                                                                          <w:marBottom w:val="0"/>
                                                                                          <w:divBdr>
                                                                                            <w:top w:val="none" w:sz="0" w:space="0" w:color="auto"/>
                                                                                            <w:left w:val="none" w:sz="0" w:space="0" w:color="auto"/>
                                                                                            <w:bottom w:val="none" w:sz="0" w:space="0" w:color="auto"/>
                                                                                            <w:right w:val="none" w:sz="0" w:space="0" w:color="auto"/>
                                                                                          </w:divBdr>
                                                                                          <w:divsChild>
                                                                                            <w:div w:id="430511568">
                                                                                              <w:marLeft w:val="0"/>
                                                                                              <w:marRight w:val="0"/>
                                                                                              <w:marTop w:val="0"/>
                                                                                              <w:marBottom w:val="0"/>
                                                                                              <w:divBdr>
                                                                                                <w:top w:val="none" w:sz="0" w:space="0" w:color="auto"/>
                                                                                                <w:left w:val="none" w:sz="0" w:space="0" w:color="auto"/>
                                                                                                <w:bottom w:val="none" w:sz="0" w:space="0" w:color="auto"/>
                                                                                                <w:right w:val="none" w:sz="0" w:space="0" w:color="auto"/>
                                                                                              </w:divBdr>
                                                                                              <w:divsChild>
                                                                                                <w:div w:id="1981885994">
                                                                                                  <w:marLeft w:val="0"/>
                                                                                                  <w:marRight w:val="0"/>
                                                                                                  <w:marTop w:val="0"/>
                                                                                                  <w:marBottom w:val="0"/>
                                                                                                  <w:divBdr>
                                                                                                    <w:top w:val="none" w:sz="0" w:space="0" w:color="auto"/>
                                                                                                    <w:left w:val="none" w:sz="0" w:space="0" w:color="auto"/>
                                                                                                    <w:bottom w:val="none" w:sz="0" w:space="0" w:color="auto"/>
                                                                                                    <w:right w:val="none" w:sz="0" w:space="0" w:color="auto"/>
                                                                                                  </w:divBdr>
                                                                                                </w:div>
                                                                                              </w:divsChild>
                                                                                            </w:div>
                                                                                            <w:div w:id="1065761503">
                                                                                              <w:marLeft w:val="0"/>
                                                                                              <w:marRight w:val="0"/>
                                                                                              <w:marTop w:val="0"/>
                                                                                              <w:marBottom w:val="0"/>
                                                                                              <w:divBdr>
                                                                                                <w:top w:val="none" w:sz="0" w:space="0" w:color="auto"/>
                                                                                                <w:left w:val="none" w:sz="0" w:space="0" w:color="auto"/>
                                                                                                <w:bottom w:val="none" w:sz="0" w:space="0" w:color="auto"/>
                                                                                                <w:right w:val="none" w:sz="0" w:space="0" w:color="auto"/>
                                                                                              </w:divBdr>
                                                                                              <w:divsChild>
                                                                                                <w:div w:id="1584752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942263">
                                                                                      <w:marLeft w:val="0"/>
                                                                                      <w:marRight w:val="0"/>
                                                                                      <w:marTop w:val="0"/>
                                                                                      <w:marBottom w:val="0"/>
                                                                                      <w:divBdr>
                                                                                        <w:top w:val="single" w:sz="4" w:space="0" w:color="B9B9B9"/>
                                                                                        <w:left w:val="none" w:sz="0" w:space="0" w:color="auto"/>
                                                                                        <w:bottom w:val="none" w:sz="0" w:space="0" w:color="auto"/>
                                                                                        <w:right w:val="none" w:sz="0" w:space="0" w:color="auto"/>
                                                                                      </w:divBdr>
                                                                                      <w:divsChild>
                                                                                        <w:div w:id="1798328745">
                                                                                          <w:marLeft w:val="0"/>
                                                                                          <w:marRight w:val="0"/>
                                                                                          <w:marTop w:val="0"/>
                                                                                          <w:marBottom w:val="0"/>
                                                                                          <w:divBdr>
                                                                                            <w:top w:val="none" w:sz="0" w:space="0" w:color="auto"/>
                                                                                            <w:left w:val="none" w:sz="0" w:space="0" w:color="auto"/>
                                                                                            <w:bottom w:val="none" w:sz="0" w:space="0" w:color="auto"/>
                                                                                            <w:right w:val="none" w:sz="0" w:space="0" w:color="auto"/>
                                                                                          </w:divBdr>
                                                                                          <w:divsChild>
                                                                                            <w:div w:id="815410778">
                                                                                              <w:marLeft w:val="0"/>
                                                                                              <w:marRight w:val="0"/>
                                                                                              <w:marTop w:val="0"/>
                                                                                              <w:marBottom w:val="0"/>
                                                                                              <w:divBdr>
                                                                                                <w:top w:val="none" w:sz="0" w:space="0" w:color="auto"/>
                                                                                                <w:left w:val="none" w:sz="0" w:space="0" w:color="auto"/>
                                                                                                <w:bottom w:val="none" w:sz="0" w:space="0" w:color="auto"/>
                                                                                                <w:right w:val="none" w:sz="0" w:space="0" w:color="auto"/>
                                                                                              </w:divBdr>
                                                                                              <w:divsChild>
                                                                                                <w:div w:id="1176774366">
                                                                                                  <w:marLeft w:val="0"/>
                                                                                                  <w:marRight w:val="0"/>
                                                                                                  <w:marTop w:val="0"/>
                                                                                                  <w:marBottom w:val="0"/>
                                                                                                  <w:divBdr>
                                                                                                    <w:top w:val="none" w:sz="0" w:space="0" w:color="auto"/>
                                                                                                    <w:left w:val="none" w:sz="0" w:space="0" w:color="auto"/>
                                                                                                    <w:bottom w:val="none" w:sz="0" w:space="0" w:color="auto"/>
                                                                                                    <w:right w:val="none" w:sz="0" w:space="0" w:color="auto"/>
                                                                                                  </w:divBdr>
                                                                                                </w:div>
                                                                                              </w:divsChild>
                                                                                            </w:div>
                                                                                            <w:div w:id="1589004182">
                                                                                              <w:marLeft w:val="0"/>
                                                                                              <w:marRight w:val="0"/>
                                                                                              <w:marTop w:val="0"/>
                                                                                              <w:marBottom w:val="0"/>
                                                                                              <w:divBdr>
                                                                                                <w:top w:val="none" w:sz="0" w:space="0" w:color="auto"/>
                                                                                                <w:left w:val="none" w:sz="0" w:space="0" w:color="auto"/>
                                                                                                <w:bottom w:val="none" w:sz="0" w:space="0" w:color="auto"/>
                                                                                                <w:right w:val="none" w:sz="0" w:space="0" w:color="auto"/>
                                                                                              </w:divBdr>
                                                                                              <w:divsChild>
                                                                                                <w:div w:id="138957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3597017">
                                                                                      <w:marLeft w:val="0"/>
                                                                                      <w:marRight w:val="0"/>
                                                                                      <w:marTop w:val="0"/>
                                                                                      <w:marBottom w:val="0"/>
                                                                                      <w:divBdr>
                                                                                        <w:top w:val="single" w:sz="4" w:space="0" w:color="B9B9B9"/>
                                                                                        <w:left w:val="none" w:sz="0" w:space="0" w:color="auto"/>
                                                                                        <w:bottom w:val="none" w:sz="0" w:space="0" w:color="auto"/>
                                                                                        <w:right w:val="none" w:sz="0" w:space="0" w:color="auto"/>
                                                                                      </w:divBdr>
                                                                                      <w:divsChild>
                                                                                        <w:div w:id="786654725">
                                                                                          <w:marLeft w:val="0"/>
                                                                                          <w:marRight w:val="0"/>
                                                                                          <w:marTop w:val="0"/>
                                                                                          <w:marBottom w:val="0"/>
                                                                                          <w:divBdr>
                                                                                            <w:top w:val="none" w:sz="0" w:space="0" w:color="auto"/>
                                                                                            <w:left w:val="none" w:sz="0" w:space="0" w:color="auto"/>
                                                                                            <w:bottom w:val="none" w:sz="0" w:space="0" w:color="auto"/>
                                                                                            <w:right w:val="none" w:sz="0" w:space="0" w:color="auto"/>
                                                                                          </w:divBdr>
                                                                                          <w:divsChild>
                                                                                            <w:div w:id="1612317993">
                                                                                              <w:marLeft w:val="0"/>
                                                                                              <w:marRight w:val="0"/>
                                                                                              <w:marTop w:val="0"/>
                                                                                              <w:marBottom w:val="0"/>
                                                                                              <w:divBdr>
                                                                                                <w:top w:val="none" w:sz="0" w:space="0" w:color="auto"/>
                                                                                                <w:left w:val="none" w:sz="0" w:space="0" w:color="auto"/>
                                                                                                <w:bottom w:val="none" w:sz="0" w:space="0" w:color="auto"/>
                                                                                                <w:right w:val="none" w:sz="0" w:space="0" w:color="auto"/>
                                                                                              </w:divBdr>
                                                                                              <w:divsChild>
                                                                                                <w:div w:id="1020666538">
                                                                                                  <w:marLeft w:val="0"/>
                                                                                                  <w:marRight w:val="0"/>
                                                                                                  <w:marTop w:val="0"/>
                                                                                                  <w:marBottom w:val="0"/>
                                                                                                  <w:divBdr>
                                                                                                    <w:top w:val="none" w:sz="0" w:space="0" w:color="auto"/>
                                                                                                    <w:left w:val="none" w:sz="0" w:space="0" w:color="auto"/>
                                                                                                    <w:bottom w:val="none" w:sz="0" w:space="0" w:color="auto"/>
                                                                                                    <w:right w:val="none" w:sz="0" w:space="0" w:color="auto"/>
                                                                                                  </w:divBdr>
                                                                                                </w:div>
                                                                                              </w:divsChild>
                                                                                            </w:div>
                                                                                            <w:div w:id="1710257221">
                                                                                              <w:marLeft w:val="0"/>
                                                                                              <w:marRight w:val="0"/>
                                                                                              <w:marTop w:val="0"/>
                                                                                              <w:marBottom w:val="0"/>
                                                                                              <w:divBdr>
                                                                                                <w:top w:val="none" w:sz="0" w:space="0" w:color="auto"/>
                                                                                                <w:left w:val="none" w:sz="0" w:space="0" w:color="auto"/>
                                                                                                <w:bottom w:val="none" w:sz="0" w:space="0" w:color="auto"/>
                                                                                                <w:right w:val="none" w:sz="0" w:space="0" w:color="auto"/>
                                                                                              </w:divBdr>
                                                                                              <w:divsChild>
                                                                                                <w:div w:id="184335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160418">
                                                                                      <w:marLeft w:val="0"/>
                                                                                      <w:marRight w:val="0"/>
                                                                                      <w:marTop w:val="0"/>
                                                                                      <w:marBottom w:val="0"/>
                                                                                      <w:divBdr>
                                                                                        <w:top w:val="single" w:sz="4" w:space="0" w:color="B9B9B9"/>
                                                                                        <w:left w:val="none" w:sz="0" w:space="0" w:color="auto"/>
                                                                                        <w:bottom w:val="none" w:sz="0" w:space="0" w:color="auto"/>
                                                                                        <w:right w:val="none" w:sz="0" w:space="0" w:color="auto"/>
                                                                                      </w:divBdr>
                                                                                      <w:divsChild>
                                                                                        <w:div w:id="1481845229">
                                                                                          <w:marLeft w:val="0"/>
                                                                                          <w:marRight w:val="0"/>
                                                                                          <w:marTop w:val="0"/>
                                                                                          <w:marBottom w:val="0"/>
                                                                                          <w:divBdr>
                                                                                            <w:top w:val="none" w:sz="0" w:space="0" w:color="auto"/>
                                                                                            <w:left w:val="none" w:sz="0" w:space="0" w:color="auto"/>
                                                                                            <w:bottom w:val="none" w:sz="0" w:space="0" w:color="auto"/>
                                                                                            <w:right w:val="none" w:sz="0" w:space="0" w:color="auto"/>
                                                                                          </w:divBdr>
                                                                                          <w:divsChild>
                                                                                            <w:div w:id="98575708">
                                                                                              <w:marLeft w:val="0"/>
                                                                                              <w:marRight w:val="0"/>
                                                                                              <w:marTop w:val="0"/>
                                                                                              <w:marBottom w:val="0"/>
                                                                                              <w:divBdr>
                                                                                                <w:top w:val="none" w:sz="0" w:space="0" w:color="auto"/>
                                                                                                <w:left w:val="none" w:sz="0" w:space="0" w:color="auto"/>
                                                                                                <w:bottom w:val="none" w:sz="0" w:space="0" w:color="auto"/>
                                                                                                <w:right w:val="none" w:sz="0" w:space="0" w:color="auto"/>
                                                                                              </w:divBdr>
                                                                                              <w:divsChild>
                                                                                                <w:div w:id="1192763314">
                                                                                                  <w:marLeft w:val="0"/>
                                                                                                  <w:marRight w:val="0"/>
                                                                                                  <w:marTop w:val="0"/>
                                                                                                  <w:marBottom w:val="0"/>
                                                                                                  <w:divBdr>
                                                                                                    <w:top w:val="none" w:sz="0" w:space="0" w:color="auto"/>
                                                                                                    <w:left w:val="none" w:sz="0" w:space="0" w:color="auto"/>
                                                                                                    <w:bottom w:val="none" w:sz="0" w:space="0" w:color="auto"/>
                                                                                                    <w:right w:val="none" w:sz="0" w:space="0" w:color="auto"/>
                                                                                                  </w:divBdr>
                                                                                                </w:div>
                                                                                              </w:divsChild>
                                                                                            </w:div>
                                                                                            <w:div w:id="656497565">
                                                                                              <w:marLeft w:val="0"/>
                                                                                              <w:marRight w:val="0"/>
                                                                                              <w:marTop w:val="0"/>
                                                                                              <w:marBottom w:val="0"/>
                                                                                              <w:divBdr>
                                                                                                <w:top w:val="none" w:sz="0" w:space="0" w:color="auto"/>
                                                                                                <w:left w:val="none" w:sz="0" w:space="0" w:color="auto"/>
                                                                                                <w:bottom w:val="none" w:sz="0" w:space="0" w:color="auto"/>
                                                                                                <w:right w:val="none" w:sz="0" w:space="0" w:color="auto"/>
                                                                                              </w:divBdr>
                                                                                              <w:divsChild>
                                                                                                <w:div w:id="199244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053767">
                                                                                      <w:marLeft w:val="0"/>
                                                                                      <w:marRight w:val="0"/>
                                                                                      <w:marTop w:val="0"/>
                                                                                      <w:marBottom w:val="0"/>
                                                                                      <w:divBdr>
                                                                                        <w:top w:val="single" w:sz="4" w:space="0" w:color="B9B9B9"/>
                                                                                        <w:left w:val="none" w:sz="0" w:space="0" w:color="auto"/>
                                                                                        <w:bottom w:val="none" w:sz="0" w:space="0" w:color="auto"/>
                                                                                        <w:right w:val="none" w:sz="0" w:space="0" w:color="auto"/>
                                                                                      </w:divBdr>
                                                                                      <w:divsChild>
                                                                                        <w:div w:id="1788961845">
                                                                                          <w:marLeft w:val="0"/>
                                                                                          <w:marRight w:val="0"/>
                                                                                          <w:marTop w:val="0"/>
                                                                                          <w:marBottom w:val="0"/>
                                                                                          <w:divBdr>
                                                                                            <w:top w:val="none" w:sz="0" w:space="0" w:color="auto"/>
                                                                                            <w:left w:val="none" w:sz="0" w:space="0" w:color="auto"/>
                                                                                            <w:bottom w:val="none" w:sz="0" w:space="0" w:color="auto"/>
                                                                                            <w:right w:val="none" w:sz="0" w:space="0" w:color="auto"/>
                                                                                          </w:divBdr>
                                                                                          <w:divsChild>
                                                                                            <w:div w:id="958803497">
                                                                                              <w:marLeft w:val="0"/>
                                                                                              <w:marRight w:val="0"/>
                                                                                              <w:marTop w:val="0"/>
                                                                                              <w:marBottom w:val="0"/>
                                                                                              <w:divBdr>
                                                                                                <w:top w:val="none" w:sz="0" w:space="0" w:color="auto"/>
                                                                                                <w:left w:val="none" w:sz="0" w:space="0" w:color="auto"/>
                                                                                                <w:bottom w:val="none" w:sz="0" w:space="0" w:color="auto"/>
                                                                                                <w:right w:val="none" w:sz="0" w:space="0" w:color="auto"/>
                                                                                              </w:divBdr>
                                                                                              <w:divsChild>
                                                                                                <w:div w:id="716855247">
                                                                                                  <w:marLeft w:val="0"/>
                                                                                                  <w:marRight w:val="0"/>
                                                                                                  <w:marTop w:val="0"/>
                                                                                                  <w:marBottom w:val="0"/>
                                                                                                  <w:divBdr>
                                                                                                    <w:top w:val="none" w:sz="0" w:space="0" w:color="auto"/>
                                                                                                    <w:left w:val="none" w:sz="0" w:space="0" w:color="auto"/>
                                                                                                    <w:bottom w:val="none" w:sz="0" w:space="0" w:color="auto"/>
                                                                                                    <w:right w:val="none" w:sz="0" w:space="0" w:color="auto"/>
                                                                                                  </w:divBdr>
                                                                                                </w:div>
                                                                                              </w:divsChild>
                                                                                            </w:div>
                                                                                            <w:div w:id="1273828374">
                                                                                              <w:marLeft w:val="0"/>
                                                                                              <w:marRight w:val="0"/>
                                                                                              <w:marTop w:val="0"/>
                                                                                              <w:marBottom w:val="0"/>
                                                                                              <w:divBdr>
                                                                                                <w:top w:val="none" w:sz="0" w:space="0" w:color="auto"/>
                                                                                                <w:left w:val="none" w:sz="0" w:space="0" w:color="auto"/>
                                                                                                <w:bottom w:val="none" w:sz="0" w:space="0" w:color="auto"/>
                                                                                                <w:right w:val="none" w:sz="0" w:space="0" w:color="auto"/>
                                                                                              </w:divBdr>
                                                                                              <w:divsChild>
                                                                                                <w:div w:id="565188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020085">
                                                                                      <w:marLeft w:val="0"/>
                                                                                      <w:marRight w:val="0"/>
                                                                                      <w:marTop w:val="0"/>
                                                                                      <w:marBottom w:val="0"/>
                                                                                      <w:divBdr>
                                                                                        <w:top w:val="single" w:sz="4" w:space="0" w:color="B9B9B9"/>
                                                                                        <w:left w:val="none" w:sz="0" w:space="0" w:color="auto"/>
                                                                                        <w:bottom w:val="none" w:sz="0" w:space="0" w:color="auto"/>
                                                                                        <w:right w:val="none" w:sz="0" w:space="0" w:color="auto"/>
                                                                                      </w:divBdr>
                                                                                      <w:divsChild>
                                                                                        <w:div w:id="622200582">
                                                                                          <w:marLeft w:val="0"/>
                                                                                          <w:marRight w:val="0"/>
                                                                                          <w:marTop w:val="0"/>
                                                                                          <w:marBottom w:val="0"/>
                                                                                          <w:divBdr>
                                                                                            <w:top w:val="none" w:sz="0" w:space="0" w:color="auto"/>
                                                                                            <w:left w:val="none" w:sz="0" w:space="0" w:color="auto"/>
                                                                                            <w:bottom w:val="none" w:sz="0" w:space="0" w:color="auto"/>
                                                                                            <w:right w:val="none" w:sz="0" w:space="0" w:color="auto"/>
                                                                                          </w:divBdr>
                                                                                          <w:divsChild>
                                                                                            <w:div w:id="393891599">
                                                                                              <w:marLeft w:val="0"/>
                                                                                              <w:marRight w:val="0"/>
                                                                                              <w:marTop w:val="0"/>
                                                                                              <w:marBottom w:val="0"/>
                                                                                              <w:divBdr>
                                                                                                <w:top w:val="none" w:sz="0" w:space="0" w:color="auto"/>
                                                                                                <w:left w:val="none" w:sz="0" w:space="0" w:color="auto"/>
                                                                                                <w:bottom w:val="none" w:sz="0" w:space="0" w:color="auto"/>
                                                                                                <w:right w:val="none" w:sz="0" w:space="0" w:color="auto"/>
                                                                                              </w:divBdr>
                                                                                              <w:divsChild>
                                                                                                <w:div w:id="681976631">
                                                                                                  <w:marLeft w:val="0"/>
                                                                                                  <w:marRight w:val="0"/>
                                                                                                  <w:marTop w:val="0"/>
                                                                                                  <w:marBottom w:val="0"/>
                                                                                                  <w:divBdr>
                                                                                                    <w:top w:val="none" w:sz="0" w:space="0" w:color="auto"/>
                                                                                                    <w:left w:val="none" w:sz="0" w:space="0" w:color="auto"/>
                                                                                                    <w:bottom w:val="none" w:sz="0" w:space="0" w:color="auto"/>
                                                                                                    <w:right w:val="none" w:sz="0" w:space="0" w:color="auto"/>
                                                                                                  </w:divBdr>
                                                                                                </w:div>
                                                                                              </w:divsChild>
                                                                                            </w:div>
                                                                                            <w:div w:id="1717777366">
                                                                                              <w:marLeft w:val="0"/>
                                                                                              <w:marRight w:val="0"/>
                                                                                              <w:marTop w:val="0"/>
                                                                                              <w:marBottom w:val="0"/>
                                                                                              <w:divBdr>
                                                                                                <w:top w:val="none" w:sz="0" w:space="0" w:color="auto"/>
                                                                                                <w:left w:val="none" w:sz="0" w:space="0" w:color="auto"/>
                                                                                                <w:bottom w:val="none" w:sz="0" w:space="0" w:color="auto"/>
                                                                                                <w:right w:val="none" w:sz="0" w:space="0" w:color="auto"/>
                                                                                              </w:divBdr>
                                                                                              <w:divsChild>
                                                                                                <w:div w:id="50201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863650">
                                                                                      <w:marLeft w:val="0"/>
                                                                                      <w:marRight w:val="0"/>
                                                                                      <w:marTop w:val="0"/>
                                                                                      <w:marBottom w:val="0"/>
                                                                                      <w:divBdr>
                                                                                        <w:top w:val="single" w:sz="4" w:space="0" w:color="B9B9B9"/>
                                                                                        <w:left w:val="none" w:sz="0" w:space="0" w:color="auto"/>
                                                                                        <w:bottom w:val="none" w:sz="0" w:space="0" w:color="auto"/>
                                                                                        <w:right w:val="none" w:sz="0" w:space="0" w:color="auto"/>
                                                                                      </w:divBdr>
                                                                                      <w:divsChild>
                                                                                        <w:div w:id="550460519">
                                                                                          <w:marLeft w:val="0"/>
                                                                                          <w:marRight w:val="0"/>
                                                                                          <w:marTop w:val="0"/>
                                                                                          <w:marBottom w:val="0"/>
                                                                                          <w:divBdr>
                                                                                            <w:top w:val="none" w:sz="0" w:space="0" w:color="auto"/>
                                                                                            <w:left w:val="none" w:sz="0" w:space="0" w:color="auto"/>
                                                                                            <w:bottom w:val="none" w:sz="0" w:space="0" w:color="auto"/>
                                                                                            <w:right w:val="none" w:sz="0" w:space="0" w:color="auto"/>
                                                                                          </w:divBdr>
                                                                                          <w:divsChild>
                                                                                            <w:div w:id="517547942">
                                                                                              <w:marLeft w:val="0"/>
                                                                                              <w:marRight w:val="0"/>
                                                                                              <w:marTop w:val="0"/>
                                                                                              <w:marBottom w:val="0"/>
                                                                                              <w:divBdr>
                                                                                                <w:top w:val="none" w:sz="0" w:space="0" w:color="auto"/>
                                                                                                <w:left w:val="none" w:sz="0" w:space="0" w:color="auto"/>
                                                                                                <w:bottom w:val="none" w:sz="0" w:space="0" w:color="auto"/>
                                                                                                <w:right w:val="none" w:sz="0" w:space="0" w:color="auto"/>
                                                                                              </w:divBdr>
                                                                                              <w:divsChild>
                                                                                                <w:div w:id="1041056346">
                                                                                                  <w:marLeft w:val="0"/>
                                                                                                  <w:marRight w:val="0"/>
                                                                                                  <w:marTop w:val="0"/>
                                                                                                  <w:marBottom w:val="0"/>
                                                                                                  <w:divBdr>
                                                                                                    <w:top w:val="none" w:sz="0" w:space="0" w:color="auto"/>
                                                                                                    <w:left w:val="none" w:sz="0" w:space="0" w:color="auto"/>
                                                                                                    <w:bottom w:val="none" w:sz="0" w:space="0" w:color="auto"/>
                                                                                                    <w:right w:val="none" w:sz="0" w:space="0" w:color="auto"/>
                                                                                                  </w:divBdr>
                                                                                                </w:div>
                                                                                              </w:divsChild>
                                                                                            </w:div>
                                                                                            <w:div w:id="1896426230">
                                                                                              <w:marLeft w:val="0"/>
                                                                                              <w:marRight w:val="0"/>
                                                                                              <w:marTop w:val="0"/>
                                                                                              <w:marBottom w:val="0"/>
                                                                                              <w:divBdr>
                                                                                                <w:top w:val="none" w:sz="0" w:space="0" w:color="auto"/>
                                                                                                <w:left w:val="none" w:sz="0" w:space="0" w:color="auto"/>
                                                                                                <w:bottom w:val="none" w:sz="0" w:space="0" w:color="auto"/>
                                                                                                <w:right w:val="none" w:sz="0" w:space="0" w:color="auto"/>
                                                                                              </w:divBdr>
                                                                                              <w:divsChild>
                                                                                                <w:div w:id="99792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328479">
                                                                                      <w:marLeft w:val="0"/>
                                                                                      <w:marRight w:val="0"/>
                                                                                      <w:marTop w:val="0"/>
                                                                                      <w:marBottom w:val="0"/>
                                                                                      <w:divBdr>
                                                                                        <w:top w:val="single" w:sz="4" w:space="0" w:color="B9B9B9"/>
                                                                                        <w:left w:val="none" w:sz="0" w:space="0" w:color="auto"/>
                                                                                        <w:bottom w:val="none" w:sz="0" w:space="0" w:color="auto"/>
                                                                                        <w:right w:val="none" w:sz="0" w:space="0" w:color="auto"/>
                                                                                      </w:divBdr>
                                                                                      <w:divsChild>
                                                                                        <w:div w:id="1570531845">
                                                                                          <w:marLeft w:val="0"/>
                                                                                          <w:marRight w:val="0"/>
                                                                                          <w:marTop w:val="0"/>
                                                                                          <w:marBottom w:val="0"/>
                                                                                          <w:divBdr>
                                                                                            <w:top w:val="none" w:sz="0" w:space="0" w:color="auto"/>
                                                                                            <w:left w:val="none" w:sz="0" w:space="0" w:color="auto"/>
                                                                                            <w:bottom w:val="none" w:sz="0" w:space="0" w:color="auto"/>
                                                                                            <w:right w:val="none" w:sz="0" w:space="0" w:color="auto"/>
                                                                                          </w:divBdr>
                                                                                          <w:divsChild>
                                                                                            <w:div w:id="362172107">
                                                                                              <w:marLeft w:val="0"/>
                                                                                              <w:marRight w:val="0"/>
                                                                                              <w:marTop w:val="0"/>
                                                                                              <w:marBottom w:val="0"/>
                                                                                              <w:divBdr>
                                                                                                <w:top w:val="none" w:sz="0" w:space="0" w:color="auto"/>
                                                                                                <w:left w:val="none" w:sz="0" w:space="0" w:color="auto"/>
                                                                                                <w:bottom w:val="none" w:sz="0" w:space="0" w:color="auto"/>
                                                                                                <w:right w:val="none" w:sz="0" w:space="0" w:color="auto"/>
                                                                                              </w:divBdr>
                                                                                              <w:divsChild>
                                                                                                <w:div w:id="2141874878">
                                                                                                  <w:marLeft w:val="0"/>
                                                                                                  <w:marRight w:val="0"/>
                                                                                                  <w:marTop w:val="0"/>
                                                                                                  <w:marBottom w:val="0"/>
                                                                                                  <w:divBdr>
                                                                                                    <w:top w:val="none" w:sz="0" w:space="0" w:color="auto"/>
                                                                                                    <w:left w:val="none" w:sz="0" w:space="0" w:color="auto"/>
                                                                                                    <w:bottom w:val="none" w:sz="0" w:space="0" w:color="auto"/>
                                                                                                    <w:right w:val="none" w:sz="0" w:space="0" w:color="auto"/>
                                                                                                  </w:divBdr>
                                                                                                </w:div>
                                                                                              </w:divsChild>
                                                                                            </w:div>
                                                                                            <w:div w:id="550924439">
                                                                                              <w:marLeft w:val="0"/>
                                                                                              <w:marRight w:val="0"/>
                                                                                              <w:marTop w:val="0"/>
                                                                                              <w:marBottom w:val="0"/>
                                                                                              <w:divBdr>
                                                                                                <w:top w:val="none" w:sz="0" w:space="0" w:color="auto"/>
                                                                                                <w:left w:val="none" w:sz="0" w:space="0" w:color="auto"/>
                                                                                                <w:bottom w:val="none" w:sz="0" w:space="0" w:color="auto"/>
                                                                                                <w:right w:val="none" w:sz="0" w:space="0" w:color="auto"/>
                                                                                              </w:divBdr>
                                                                                              <w:divsChild>
                                                                                                <w:div w:id="85557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681266">
                                                                                      <w:marLeft w:val="0"/>
                                                                                      <w:marRight w:val="0"/>
                                                                                      <w:marTop w:val="0"/>
                                                                                      <w:marBottom w:val="0"/>
                                                                                      <w:divBdr>
                                                                                        <w:top w:val="single" w:sz="4" w:space="0" w:color="B9B9B9"/>
                                                                                        <w:left w:val="none" w:sz="0" w:space="0" w:color="auto"/>
                                                                                        <w:bottom w:val="none" w:sz="0" w:space="0" w:color="auto"/>
                                                                                        <w:right w:val="none" w:sz="0" w:space="0" w:color="auto"/>
                                                                                      </w:divBdr>
                                                                                      <w:divsChild>
                                                                                        <w:div w:id="601189473">
                                                                                          <w:marLeft w:val="0"/>
                                                                                          <w:marRight w:val="0"/>
                                                                                          <w:marTop w:val="0"/>
                                                                                          <w:marBottom w:val="0"/>
                                                                                          <w:divBdr>
                                                                                            <w:top w:val="none" w:sz="0" w:space="0" w:color="auto"/>
                                                                                            <w:left w:val="none" w:sz="0" w:space="0" w:color="auto"/>
                                                                                            <w:bottom w:val="none" w:sz="0" w:space="0" w:color="auto"/>
                                                                                            <w:right w:val="none" w:sz="0" w:space="0" w:color="auto"/>
                                                                                          </w:divBdr>
                                                                                          <w:divsChild>
                                                                                            <w:div w:id="726492944">
                                                                                              <w:marLeft w:val="0"/>
                                                                                              <w:marRight w:val="0"/>
                                                                                              <w:marTop w:val="0"/>
                                                                                              <w:marBottom w:val="0"/>
                                                                                              <w:divBdr>
                                                                                                <w:top w:val="none" w:sz="0" w:space="0" w:color="auto"/>
                                                                                                <w:left w:val="none" w:sz="0" w:space="0" w:color="auto"/>
                                                                                                <w:bottom w:val="none" w:sz="0" w:space="0" w:color="auto"/>
                                                                                                <w:right w:val="none" w:sz="0" w:space="0" w:color="auto"/>
                                                                                              </w:divBdr>
                                                                                              <w:divsChild>
                                                                                                <w:div w:id="1288052125">
                                                                                                  <w:marLeft w:val="0"/>
                                                                                                  <w:marRight w:val="0"/>
                                                                                                  <w:marTop w:val="0"/>
                                                                                                  <w:marBottom w:val="0"/>
                                                                                                  <w:divBdr>
                                                                                                    <w:top w:val="none" w:sz="0" w:space="0" w:color="auto"/>
                                                                                                    <w:left w:val="none" w:sz="0" w:space="0" w:color="auto"/>
                                                                                                    <w:bottom w:val="none" w:sz="0" w:space="0" w:color="auto"/>
                                                                                                    <w:right w:val="none" w:sz="0" w:space="0" w:color="auto"/>
                                                                                                  </w:divBdr>
                                                                                                </w:div>
                                                                                              </w:divsChild>
                                                                                            </w:div>
                                                                                            <w:div w:id="1208372524">
                                                                                              <w:marLeft w:val="0"/>
                                                                                              <w:marRight w:val="0"/>
                                                                                              <w:marTop w:val="0"/>
                                                                                              <w:marBottom w:val="0"/>
                                                                                              <w:divBdr>
                                                                                                <w:top w:val="none" w:sz="0" w:space="0" w:color="auto"/>
                                                                                                <w:left w:val="none" w:sz="0" w:space="0" w:color="auto"/>
                                                                                                <w:bottom w:val="none" w:sz="0" w:space="0" w:color="auto"/>
                                                                                                <w:right w:val="none" w:sz="0" w:space="0" w:color="auto"/>
                                                                                              </w:divBdr>
                                                                                              <w:divsChild>
                                                                                                <w:div w:id="1958678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110958">
                                                                                      <w:marLeft w:val="0"/>
                                                                                      <w:marRight w:val="0"/>
                                                                                      <w:marTop w:val="0"/>
                                                                                      <w:marBottom w:val="0"/>
                                                                                      <w:divBdr>
                                                                                        <w:top w:val="single" w:sz="4" w:space="0" w:color="B9B9B9"/>
                                                                                        <w:left w:val="none" w:sz="0" w:space="0" w:color="auto"/>
                                                                                        <w:bottom w:val="none" w:sz="0" w:space="0" w:color="auto"/>
                                                                                        <w:right w:val="none" w:sz="0" w:space="0" w:color="auto"/>
                                                                                      </w:divBdr>
                                                                                      <w:divsChild>
                                                                                        <w:div w:id="1621105535">
                                                                                          <w:marLeft w:val="0"/>
                                                                                          <w:marRight w:val="0"/>
                                                                                          <w:marTop w:val="0"/>
                                                                                          <w:marBottom w:val="0"/>
                                                                                          <w:divBdr>
                                                                                            <w:top w:val="none" w:sz="0" w:space="0" w:color="auto"/>
                                                                                            <w:left w:val="none" w:sz="0" w:space="0" w:color="auto"/>
                                                                                            <w:bottom w:val="none" w:sz="0" w:space="0" w:color="auto"/>
                                                                                            <w:right w:val="none" w:sz="0" w:space="0" w:color="auto"/>
                                                                                          </w:divBdr>
                                                                                          <w:divsChild>
                                                                                            <w:div w:id="30882319">
                                                                                              <w:marLeft w:val="0"/>
                                                                                              <w:marRight w:val="0"/>
                                                                                              <w:marTop w:val="0"/>
                                                                                              <w:marBottom w:val="0"/>
                                                                                              <w:divBdr>
                                                                                                <w:top w:val="none" w:sz="0" w:space="0" w:color="auto"/>
                                                                                                <w:left w:val="none" w:sz="0" w:space="0" w:color="auto"/>
                                                                                                <w:bottom w:val="none" w:sz="0" w:space="0" w:color="auto"/>
                                                                                                <w:right w:val="none" w:sz="0" w:space="0" w:color="auto"/>
                                                                                              </w:divBdr>
                                                                                              <w:divsChild>
                                                                                                <w:div w:id="1103499298">
                                                                                                  <w:marLeft w:val="0"/>
                                                                                                  <w:marRight w:val="0"/>
                                                                                                  <w:marTop w:val="0"/>
                                                                                                  <w:marBottom w:val="0"/>
                                                                                                  <w:divBdr>
                                                                                                    <w:top w:val="none" w:sz="0" w:space="0" w:color="auto"/>
                                                                                                    <w:left w:val="none" w:sz="0" w:space="0" w:color="auto"/>
                                                                                                    <w:bottom w:val="none" w:sz="0" w:space="0" w:color="auto"/>
                                                                                                    <w:right w:val="none" w:sz="0" w:space="0" w:color="auto"/>
                                                                                                  </w:divBdr>
                                                                                                </w:div>
                                                                                              </w:divsChild>
                                                                                            </w:div>
                                                                                            <w:div w:id="522866672">
                                                                                              <w:marLeft w:val="0"/>
                                                                                              <w:marRight w:val="0"/>
                                                                                              <w:marTop w:val="0"/>
                                                                                              <w:marBottom w:val="0"/>
                                                                                              <w:divBdr>
                                                                                                <w:top w:val="none" w:sz="0" w:space="0" w:color="auto"/>
                                                                                                <w:left w:val="none" w:sz="0" w:space="0" w:color="auto"/>
                                                                                                <w:bottom w:val="none" w:sz="0" w:space="0" w:color="auto"/>
                                                                                                <w:right w:val="none" w:sz="0" w:space="0" w:color="auto"/>
                                                                                              </w:divBdr>
                                                                                              <w:divsChild>
                                                                                                <w:div w:id="45556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810961">
                                                                                      <w:marLeft w:val="0"/>
                                                                                      <w:marRight w:val="0"/>
                                                                                      <w:marTop w:val="0"/>
                                                                                      <w:marBottom w:val="0"/>
                                                                                      <w:divBdr>
                                                                                        <w:top w:val="single" w:sz="4" w:space="0" w:color="B9B9B9"/>
                                                                                        <w:left w:val="none" w:sz="0" w:space="0" w:color="auto"/>
                                                                                        <w:bottom w:val="none" w:sz="0" w:space="0" w:color="auto"/>
                                                                                        <w:right w:val="none" w:sz="0" w:space="0" w:color="auto"/>
                                                                                      </w:divBdr>
                                                                                      <w:divsChild>
                                                                                        <w:div w:id="68237482">
                                                                                          <w:marLeft w:val="0"/>
                                                                                          <w:marRight w:val="0"/>
                                                                                          <w:marTop w:val="0"/>
                                                                                          <w:marBottom w:val="0"/>
                                                                                          <w:divBdr>
                                                                                            <w:top w:val="none" w:sz="0" w:space="0" w:color="auto"/>
                                                                                            <w:left w:val="none" w:sz="0" w:space="0" w:color="auto"/>
                                                                                            <w:bottom w:val="none" w:sz="0" w:space="0" w:color="auto"/>
                                                                                            <w:right w:val="none" w:sz="0" w:space="0" w:color="auto"/>
                                                                                          </w:divBdr>
                                                                                          <w:divsChild>
                                                                                            <w:div w:id="671878598">
                                                                                              <w:marLeft w:val="0"/>
                                                                                              <w:marRight w:val="0"/>
                                                                                              <w:marTop w:val="0"/>
                                                                                              <w:marBottom w:val="0"/>
                                                                                              <w:divBdr>
                                                                                                <w:top w:val="none" w:sz="0" w:space="0" w:color="auto"/>
                                                                                                <w:left w:val="none" w:sz="0" w:space="0" w:color="auto"/>
                                                                                                <w:bottom w:val="none" w:sz="0" w:space="0" w:color="auto"/>
                                                                                                <w:right w:val="none" w:sz="0" w:space="0" w:color="auto"/>
                                                                                              </w:divBdr>
                                                                                              <w:divsChild>
                                                                                                <w:div w:id="1678801836">
                                                                                                  <w:marLeft w:val="0"/>
                                                                                                  <w:marRight w:val="0"/>
                                                                                                  <w:marTop w:val="0"/>
                                                                                                  <w:marBottom w:val="0"/>
                                                                                                  <w:divBdr>
                                                                                                    <w:top w:val="none" w:sz="0" w:space="0" w:color="auto"/>
                                                                                                    <w:left w:val="none" w:sz="0" w:space="0" w:color="auto"/>
                                                                                                    <w:bottom w:val="none" w:sz="0" w:space="0" w:color="auto"/>
                                                                                                    <w:right w:val="none" w:sz="0" w:space="0" w:color="auto"/>
                                                                                                  </w:divBdr>
                                                                                                </w:div>
                                                                                              </w:divsChild>
                                                                                            </w:div>
                                                                                            <w:div w:id="1735660011">
                                                                                              <w:marLeft w:val="0"/>
                                                                                              <w:marRight w:val="0"/>
                                                                                              <w:marTop w:val="0"/>
                                                                                              <w:marBottom w:val="0"/>
                                                                                              <w:divBdr>
                                                                                                <w:top w:val="none" w:sz="0" w:space="0" w:color="auto"/>
                                                                                                <w:left w:val="none" w:sz="0" w:space="0" w:color="auto"/>
                                                                                                <w:bottom w:val="none" w:sz="0" w:space="0" w:color="auto"/>
                                                                                                <w:right w:val="none" w:sz="0" w:space="0" w:color="auto"/>
                                                                                              </w:divBdr>
                                                                                              <w:divsChild>
                                                                                                <w:div w:id="128708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1694401">
                                                                                      <w:marLeft w:val="0"/>
                                                                                      <w:marRight w:val="0"/>
                                                                                      <w:marTop w:val="0"/>
                                                                                      <w:marBottom w:val="0"/>
                                                                                      <w:divBdr>
                                                                                        <w:top w:val="single" w:sz="4" w:space="0" w:color="B9B9B9"/>
                                                                                        <w:left w:val="none" w:sz="0" w:space="0" w:color="auto"/>
                                                                                        <w:bottom w:val="none" w:sz="0" w:space="0" w:color="auto"/>
                                                                                        <w:right w:val="none" w:sz="0" w:space="0" w:color="auto"/>
                                                                                      </w:divBdr>
                                                                                      <w:divsChild>
                                                                                        <w:div w:id="1938828974">
                                                                                          <w:marLeft w:val="0"/>
                                                                                          <w:marRight w:val="0"/>
                                                                                          <w:marTop w:val="0"/>
                                                                                          <w:marBottom w:val="0"/>
                                                                                          <w:divBdr>
                                                                                            <w:top w:val="none" w:sz="0" w:space="0" w:color="auto"/>
                                                                                            <w:left w:val="none" w:sz="0" w:space="0" w:color="auto"/>
                                                                                            <w:bottom w:val="none" w:sz="0" w:space="0" w:color="auto"/>
                                                                                            <w:right w:val="none" w:sz="0" w:space="0" w:color="auto"/>
                                                                                          </w:divBdr>
                                                                                          <w:divsChild>
                                                                                            <w:div w:id="677662563">
                                                                                              <w:marLeft w:val="0"/>
                                                                                              <w:marRight w:val="0"/>
                                                                                              <w:marTop w:val="0"/>
                                                                                              <w:marBottom w:val="0"/>
                                                                                              <w:divBdr>
                                                                                                <w:top w:val="none" w:sz="0" w:space="0" w:color="auto"/>
                                                                                                <w:left w:val="none" w:sz="0" w:space="0" w:color="auto"/>
                                                                                                <w:bottom w:val="none" w:sz="0" w:space="0" w:color="auto"/>
                                                                                                <w:right w:val="none" w:sz="0" w:space="0" w:color="auto"/>
                                                                                              </w:divBdr>
                                                                                              <w:divsChild>
                                                                                                <w:div w:id="434979182">
                                                                                                  <w:marLeft w:val="0"/>
                                                                                                  <w:marRight w:val="0"/>
                                                                                                  <w:marTop w:val="0"/>
                                                                                                  <w:marBottom w:val="0"/>
                                                                                                  <w:divBdr>
                                                                                                    <w:top w:val="none" w:sz="0" w:space="0" w:color="auto"/>
                                                                                                    <w:left w:val="none" w:sz="0" w:space="0" w:color="auto"/>
                                                                                                    <w:bottom w:val="none" w:sz="0" w:space="0" w:color="auto"/>
                                                                                                    <w:right w:val="none" w:sz="0" w:space="0" w:color="auto"/>
                                                                                                  </w:divBdr>
                                                                                                </w:div>
                                                                                              </w:divsChild>
                                                                                            </w:div>
                                                                                            <w:div w:id="1121655049">
                                                                                              <w:marLeft w:val="0"/>
                                                                                              <w:marRight w:val="0"/>
                                                                                              <w:marTop w:val="0"/>
                                                                                              <w:marBottom w:val="0"/>
                                                                                              <w:divBdr>
                                                                                                <w:top w:val="none" w:sz="0" w:space="0" w:color="auto"/>
                                                                                                <w:left w:val="none" w:sz="0" w:space="0" w:color="auto"/>
                                                                                                <w:bottom w:val="none" w:sz="0" w:space="0" w:color="auto"/>
                                                                                                <w:right w:val="none" w:sz="0" w:space="0" w:color="auto"/>
                                                                                              </w:divBdr>
                                                                                              <w:divsChild>
                                                                                                <w:div w:id="870649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556908">
                                                                                      <w:marLeft w:val="0"/>
                                                                                      <w:marRight w:val="0"/>
                                                                                      <w:marTop w:val="0"/>
                                                                                      <w:marBottom w:val="0"/>
                                                                                      <w:divBdr>
                                                                                        <w:top w:val="single" w:sz="4" w:space="0" w:color="B9B9B9"/>
                                                                                        <w:left w:val="none" w:sz="0" w:space="0" w:color="auto"/>
                                                                                        <w:bottom w:val="none" w:sz="0" w:space="0" w:color="auto"/>
                                                                                        <w:right w:val="none" w:sz="0" w:space="0" w:color="auto"/>
                                                                                      </w:divBdr>
                                                                                      <w:divsChild>
                                                                                        <w:div w:id="2144226329">
                                                                                          <w:marLeft w:val="0"/>
                                                                                          <w:marRight w:val="0"/>
                                                                                          <w:marTop w:val="0"/>
                                                                                          <w:marBottom w:val="0"/>
                                                                                          <w:divBdr>
                                                                                            <w:top w:val="none" w:sz="0" w:space="0" w:color="auto"/>
                                                                                            <w:left w:val="none" w:sz="0" w:space="0" w:color="auto"/>
                                                                                            <w:bottom w:val="none" w:sz="0" w:space="0" w:color="auto"/>
                                                                                            <w:right w:val="none" w:sz="0" w:space="0" w:color="auto"/>
                                                                                          </w:divBdr>
                                                                                          <w:divsChild>
                                                                                            <w:div w:id="1171408378">
                                                                                              <w:marLeft w:val="0"/>
                                                                                              <w:marRight w:val="0"/>
                                                                                              <w:marTop w:val="0"/>
                                                                                              <w:marBottom w:val="0"/>
                                                                                              <w:divBdr>
                                                                                                <w:top w:val="none" w:sz="0" w:space="0" w:color="auto"/>
                                                                                                <w:left w:val="none" w:sz="0" w:space="0" w:color="auto"/>
                                                                                                <w:bottom w:val="none" w:sz="0" w:space="0" w:color="auto"/>
                                                                                                <w:right w:val="none" w:sz="0" w:space="0" w:color="auto"/>
                                                                                              </w:divBdr>
                                                                                              <w:divsChild>
                                                                                                <w:div w:id="1467310976">
                                                                                                  <w:marLeft w:val="0"/>
                                                                                                  <w:marRight w:val="0"/>
                                                                                                  <w:marTop w:val="0"/>
                                                                                                  <w:marBottom w:val="0"/>
                                                                                                  <w:divBdr>
                                                                                                    <w:top w:val="none" w:sz="0" w:space="0" w:color="auto"/>
                                                                                                    <w:left w:val="none" w:sz="0" w:space="0" w:color="auto"/>
                                                                                                    <w:bottom w:val="none" w:sz="0" w:space="0" w:color="auto"/>
                                                                                                    <w:right w:val="none" w:sz="0" w:space="0" w:color="auto"/>
                                                                                                  </w:divBdr>
                                                                                                </w:div>
                                                                                              </w:divsChild>
                                                                                            </w:div>
                                                                                            <w:div w:id="1898009699">
                                                                                              <w:marLeft w:val="0"/>
                                                                                              <w:marRight w:val="0"/>
                                                                                              <w:marTop w:val="0"/>
                                                                                              <w:marBottom w:val="0"/>
                                                                                              <w:divBdr>
                                                                                                <w:top w:val="none" w:sz="0" w:space="0" w:color="auto"/>
                                                                                                <w:left w:val="none" w:sz="0" w:space="0" w:color="auto"/>
                                                                                                <w:bottom w:val="none" w:sz="0" w:space="0" w:color="auto"/>
                                                                                                <w:right w:val="none" w:sz="0" w:space="0" w:color="auto"/>
                                                                                              </w:divBdr>
                                                                                              <w:divsChild>
                                                                                                <w:div w:id="814612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4742">
                                                                                      <w:marLeft w:val="0"/>
                                                                                      <w:marRight w:val="0"/>
                                                                                      <w:marTop w:val="0"/>
                                                                                      <w:marBottom w:val="0"/>
                                                                                      <w:divBdr>
                                                                                        <w:top w:val="single" w:sz="4" w:space="0" w:color="B9B9B9"/>
                                                                                        <w:left w:val="none" w:sz="0" w:space="0" w:color="auto"/>
                                                                                        <w:bottom w:val="none" w:sz="0" w:space="0" w:color="auto"/>
                                                                                        <w:right w:val="none" w:sz="0" w:space="0" w:color="auto"/>
                                                                                      </w:divBdr>
                                                                                      <w:divsChild>
                                                                                        <w:div w:id="487861377">
                                                                                          <w:marLeft w:val="0"/>
                                                                                          <w:marRight w:val="0"/>
                                                                                          <w:marTop w:val="0"/>
                                                                                          <w:marBottom w:val="0"/>
                                                                                          <w:divBdr>
                                                                                            <w:top w:val="none" w:sz="0" w:space="0" w:color="auto"/>
                                                                                            <w:left w:val="none" w:sz="0" w:space="0" w:color="auto"/>
                                                                                            <w:bottom w:val="none" w:sz="0" w:space="0" w:color="auto"/>
                                                                                            <w:right w:val="none" w:sz="0" w:space="0" w:color="auto"/>
                                                                                          </w:divBdr>
                                                                                          <w:divsChild>
                                                                                            <w:div w:id="487132587">
                                                                                              <w:marLeft w:val="0"/>
                                                                                              <w:marRight w:val="0"/>
                                                                                              <w:marTop w:val="0"/>
                                                                                              <w:marBottom w:val="0"/>
                                                                                              <w:divBdr>
                                                                                                <w:top w:val="none" w:sz="0" w:space="0" w:color="auto"/>
                                                                                                <w:left w:val="none" w:sz="0" w:space="0" w:color="auto"/>
                                                                                                <w:bottom w:val="none" w:sz="0" w:space="0" w:color="auto"/>
                                                                                                <w:right w:val="none" w:sz="0" w:space="0" w:color="auto"/>
                                                                                              </w:divBdr>
                                                                                              <w:divsChild>
                                                                                                <w:div w:id="64304096">
                                                                                                  <w:marLeft w:val="0"/>
                                                                                                  <w:marRight w:val="0"/>
                                                                                                  <w:marTop w:val="0"/>
                                                                                                  <w:marBottom w:val="0"/>
                                                                                                  <w:divBdr>
                                                                                                    <w:top w:val="none" w:sz="0" w:space="0" w:color="auto"/>
                                                                                                    <w:left w:val="none" w:sz="0" w:space="0" w:color="auto"/>
                                                                                                    <w:bottom w:val="none" w:sz="0" w:space="0" w:color="auto"/>
                                                                                                    <w:right w:val="none" w:sz="0" w:space="0" w:color="auto"/>
                                                                                                  </w:divBdr>
                                                                                                </w:div>
                                                                                              </w:divsChild>
                                                                                            </w:div>
                                                                                            <w:div w:id="1745027693">
                                                                                              <w:marLeft w:val="0"/>
                                                                                              <w:marRight w:val="0"/>
                                                                                              <w:marTop w:val="0"/>
                                                                                              <w:marBottom w:val="0"/>
                                                                                              <w:divBdr>
                                                                                                <w:top w:val="none" w:sz="0" w:space="0" w:color="auto"/>
                                                                                                <w:left w:val="none" w:sz="0" w:space="0" w:color="auto"/>
                                                                                                <w:bottom w:val="none" w:sz="0" w:space="0" w:color="auto"/>
                                                                                                <w:right w:val="none" w:sz="0" w:space="0" w:color="auto"/>
                                                                                              </w:divBdr>
                                                                                              <w:divsChild>
                                                                                                <w:div w:id="1809014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172467">
                                                                                      <w:marLeft w:val="0"/>
                                                                                      <w:marRight w:val="0"/>
                                                                                      <w:marTop w:val="0"/>
                                                                                      <w:marBottom w:val="0"/>
                                                                                      <w:divBdr>
                                                                                        <w:top w:val="single" w:sz="4" w:space="0" w:color="B9B9B9"/>
                                                                                        <w:left w:val="none" w:sz="0" w:space="0" w:color="auto"/>
                                                                                        <w:bottom w:val="none" w:sz="0" w:space="0" w:color="auto"/>
                                                                                        <w:right w:val="none" w:sz="0" w:space="0" w:color="auto"/>
                                                                                      </w:divBdr>
                                                                                      <w:divsChild>
                                                                                        <w:div w:id="1265696911">
                                                                                          <w:marLeft w:val="0"/>
                                                                                          <w:marRight w:val="0"/>
                                                                                          <w:marTop w:val="0"/>
                                                                                          <w:marBottom w:val="0"/>
                                                                                          <w:divBdr>
                                                                                            <w:top w:val="none" w:sz="0" w:space="0" w:color="auto"/>
                                                                                            <w:left w:val="none" w:sz="0" w:space="0" w:color="auto"/>
                                                                                            <w:bottom w:val="none" w:sz="0" w:space="0" w:color="auto"/>
                                                                                            <w:right w:val="none" w:sz="0" w:space="0" w:color="auto"/>
                                                                                          </w:divBdr>
                                                                                          <w:divsChild>
                                                                                            <w:div w:id="484981139">
                                                                                              <w:marLeft w:val="0"/>
                                                                                              <w:marRight w:val="0"/>
                                                                                              <w:marTop w:val="0"/>
                                                                                              <w:marBottom w:val="0"/>
                                                                                              <w:divBdr>
                                                                                                <w:top w:val="none" w:sz="0" w:space="0" w:color="auto"/>
                                                                                                <w:left w:val="none" w:sz="0" w:space="0" w:color="auto"/>
                                                                                                <w:bottom w:val="none" w:sz="0" w:space="0" w:color="auto"/>
                                                                                                <w:right w:val="none" w:sz="0" w:space="0" w:color="auto"/>
                                                                                              </w:divBdr>
                                                                                              <w:divsChild>
                                                                                                <w:div w:id="1845168286">
                                                                                                  <w:marLeft w:val="0"/>
                                                                                                  <w:marRight w:val="0"/>
                                                                                                  <w:marTop w:val="0"/>
                                                                                                  <w:marBottom w:val="0"/>
                                                                                                  <w:divBdr>
                                                                                                    <w:top w:val="none" w:sz="0" w:space="0" w:color="auto"/>
                                                                                                    <w:left w:val="none" w:sz="0" w:space="0" w:color="auto"/>
                                                                                                    <w:bottom w:val="none" w:sz="0" w:space="0" w:color="auto"/>
                                                                                                    <w:right w:val="none" w:sz="0" w:space="0" w:color="auto"/>
                                                                                                  </w:divBdr>
                                                                                                </w:div>
                                                                                              </w:divsChild>
                                                                                            </w:div>
                                                                                            <w:div w:id="614992676">
                                                                                              <w:marLeft w:val="0"/>
                                                                                              <w:marRight w:val="0"/>
                                                                                              <w:marTop w:val="0"/>
                                                                                              <w:marBottom w:val="0"/>
                                                                                              <w:divBdr>
                                                                                                <w:top w:val="none" w:sz="0" w:space="0" w:color="auto"/>
                                                                                                <w:left w:val="none" w:sz="0" w:space="0" w:color="auto"/>
                                                                                                <w:bottom w:val="none" w:sz="0" w:space="0" w:color="auto"/>
                                                                                                <w:right w:val="none" w:sz="0" w:space="0" w:color="auto"/>
                                                                                              </w:divBdr>
                                                                                              <w:divsChild>
                                                                                                <w:div w:id="19612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1867034">
                                                                                      <w:marLeft w:val="0"/>
                                                                                      <w:marRight w:val="0"/>
                                                                                      <w:marTop w:val="0"/>
                                                                                      <w:marBottom w:val="0"/>
                                                                                      <w:divBdr>
                                                                                        <w:top w:val="single" w:sz="4" w:space="0" w:color="B9B9B9"/>
                                                                                        <w:left w:val="none" w:sz="0" w:space="0" w:color="auto"/>
                                                                                        <w:bottom w:val="none" w:sz="0" w:space="0" w:color="auto"/>
                                                                                        <w:right w:val="none" w:sz="0" w:space="0" w:color="auto"/>
                                                                                      </w:divBdr>
                                                                                      <w:divsChild>
                                                                                        <w:div w:id="206336261">
                                                                                          <w:marLeft w:val="0"/>
                                                                                          <w:marRight w:val="0"/>
                                                                                          <w:marTop w:val="0"/>
                                                                                          <w:marBottom w:val="0"/>
                                                                                          <w:divBdr>
                                                                                            <w:top w:val="none" w:sz="0" w:space="0" w:color="auto"/>
                                                                                            <w:left w:val="none" w:sz="0" w:space="0" w:color="auto"/>
                                                                                            <w:bottom w:val="none" w:sz="0" w:space="0" w:color="auto"/>
                                                                                            <w:right w:val="none" w:sz="0" w:space="0" w:color="auto"/>
                                                                                          </w:divBdr>
                                                                                          <w:divsChild>
                                                                                            <w:div w:id="104813664">
                                                                                              <w:marLeft w:val="0"/>
                                                                                              <w:marRight w:val="0"/>
                                                                                              <w:marTop w:val="0"/>
                                                                                              <w:marBottom w:val="0"/>
                                                                                              <w:divBdr>
                                                                                                <w:top w:val="none" w:sz="0" w:space="0" w:color="auto"/>
                                                                                                <w:left w:val="none" w:sz="0" w:space="0" w:color="auto"/>
                                                                                                <w:bottom w:val="none" w:sz="0" w:space="0" w:color="auto"/>
                                                                                                <w:right w:val="none" w:sz="0" w:space="0" w:color="auto"/>
                                                                                              </w:divBdr>
                                                                                              <w:divsChild>
                                                                                                <w:div w:id="908881608">
                                                                                                  <w:marLeft w:val="0"/>
                                                                                                  <w:marRight w:val="0"/>
                                                                                                  <w:marTop w:val="0"/>
                                                                                                  <w:marBottom w:val="0"/>
                                                                                                  <w:divBdr>
                                                                                                    <w:top w:val="none" w:sz="0" w:space="0" w:color="auto"/>
                                                                                                    <w:left w:val="none" w:sz="0" w:space="0" w:color="auto"/>
                                                                                                    <w:bottom w:val="none" w:sz="0" w:space="0" w:color="auto"/>
                                                                                                    <w:right w:val="none" w:sz="0" w:space="0" w:color="auto"/>
                                                                                                  </w:divBdr>
                                                                                                </w:div>
                                                                                              </w:divsChild>
                                                                                            </w:div>
                                                                                            <w:div w:id="793787346">
                                                                                              <w:marLeft w:val="0"/>
                                                                                              <w:marRight w:val="0"/>
                                                                                              <w:marTop w:val="0"/>
                                                                                              <w:marBottom w:val="0"/>
                                                                                              <w:divBdr>
                                                                                                <w:top w:val="none" w:sz="0" w:space="0" w:color="auto"/>
                                                                                                <w:left w:val="none" w:sz="0" w:space="0" w:color="auto"/>
                                                                                                <w:bottom w:val="none" w:sz="0" w:space="0" w:color="auto"/>
                                                                                                <w:right w:val="none" w:sz="0" w:space="0" w:color="auto"/>
                                                                                              </w:divBdr>
                                                                                              <w:divsChild>
                                                                                                <w:div w:id="13241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184334">
                                                                                      <w:marLeft w:val="0"/>
                                                                                      <w:marRight w:val="0"/>
                                                                                      <w:marTop w:val="0"/>
                                                                                      <w:marBottom w:val="0"/>
                                                                                      <w:divBdr>
                                                                                        <w:top w:val="single" w:sz="4" w:space="0" w:color="B9B9B9"/>
                                                                                        <w:left w:val="none" w:sz="0" w:space="0" w:color="auto"/>
                                                                                        <w:bottom w:val="none" w:sz="0" w:space="0" w:color="auto"/>
                                                                                        <w:right w:val="none" w:sz="0" w:space="0" w:color="auto"/>
                                                                                      </w:divBdr>
                                                                                      <w:divsChild>
                                                                                        <w:div w:id="1936204034">
                                                                                          <w:marLeft w:val="0"/>
                                                                                          <w:marRight w:val="0"/>
                                                                                          <w:marTop w:val="0"/>
                                                                                          <w:marBottom w:val="0"/>
                                                                                          <w:divBdr>
                                                                                            <w:top w:val="none" w:sz="0" w:space="0" w:color="auto"/>
                                                                                            <w:left w:val="none" w:sz="0" w:space="0" w:color="auto"/>
                                                                                            <w:bottom w:val="none" w:sz="0" w:space="0" w:color="auto"/>
                                                                                            <w:right w:val="none" w:sz="0" w:space="0" w:color="auto"/>
                                                                                          </w:divBdr>
                                                                                          <w:divsChild>
                                                                                            <w:div w:id="1471555994">
                                                                                              <w:marLeft w:val="0"/>
                                                                                              <w:marRight w:val="0"/>
                                                                                              <w:marTop w:val="0"/>
                                                                                              <w:marBottom w:val="0"/>
                                                                                              <w:divBdr>
                                                                                                <w:top w:val="none" w:sz="0" w:space="0" w:color="auto"/>
                                                                                                <w:left w:val="none" w:sz="0" w:space="0" w:color="auto"/>
                                                                                                <w:bottom w:val="none" w:sz="0" w:space="0" w:color="auto"/>
                                                                                                <w:right w:val="none" w:sz="0" w:space="0" w:color="auto"/>
                                                                                              </w:divBdr>
                                                                                              <w:divsChild>
                                                                                                <w:div w:id="1409426423">
                                                                                                  <w:marLeft w:val="0"/>
                                                                                                  <w:marRight w:val="0"/>
                                                                                                  <w:marTop w:val="0"/>
                                                                                                  <w:marBottom w:val="0"/>
                                                                                                  <w:divBdr>
                                                                                                    <w:top w:val="none" w:sz="0" w:space="0" w:color="auto"/>
                                                                                                    <w:left w:val="none" w:sz="0" w:space="0" w:color="auto"/>
                                                                                                    <w:bottom w:val="none" w:sz="0" w:space="0" w:color="auto"/>
                                                                                                    <w:right w:val="none" w:sz="0" w:space="0" w:color="auto"/>
                                                                                                  </w:divBdr>
                                                                                                </w:div>
                                                                                              </w:divsChild>
                                                                                            </w:div>
                                                                                            <w:div w:id="1804274772">
                                                                                              <w:marLeft w:val="0"/>
                                                                                              <w:marRight w:val="0"/>
                                                                                              <w:marTop w:val="0"/>
                                                                                              <w:marBottom w:val="0"/>
                                                                                              <w:divBdr>
                                                                                                <w:top w:val="none" w:sz="0" w:space="0" w:color="auto"/>
                                                                                                <w:left w:val="none" w:sz="0" w:space="0" w:color="auto"/>
                                                                                                <w:bottom w:val="none" w:sz="0" w:space="0" w:color="auto"/>
                                                                                                <w:right w:val="none" w:sz="0" w:space="0" w:color="auto"/>
                                                                                              </w:divBdr>
                                                                                              <w:divsChild>
                                                                                                <w:div w:id="211420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918687">
                                                                                      <w:marLeft w:val="0"/>
                                                                                      <w:marRight w:val="0"/>
                                                                                      <w:marTop w:val="0"/>
                                                                                      <w:marBottom w:val="0"/>
                                                                                      <w:divBdr>
                                                                                        <w:top w:val="single" w:sz="4" w:space="0" w:color="B9B9B9"/>
                                                                                        <w:left w:val="none" w:sz="0" w:space="0" w:color="auto"/>
                                                                                        <w:bottom w:val="none" w:sz="0" w:space="0" w:color="auto"/>
                                                                                        <w:right w:val="none" w:sz="0" w:space="0" w:color="auto"/>
                                                                                      </w:divBdr>
                                                                                      <w:divsChild>
                                                                                        <w:div w:id="1910768703">
                                                                                          <w:marLeft w:val="0"/>
                                                                                          <w:marRight w:val="0"/>
                                                                                          <w:marTop w:val="0"/>
                                                                                          <w:marBottom w:val="0"/>
                                                                                          <w:divBdr>
                                                                                            <w:top w:val="none" w:sz="0" w:space="0" w:color="auto"/>
                                                                                            <w:left w:val="none" w:sz="0" w:space="0" w:color="auto"/>
                                                                                            <w:bottom w:val="none" w:sz="0" w:space="0" w:color="auto"/>
                                                                                            <w:right w:val="none" w:sz="0" w:space="0" w:color="auto"/>
                                                                                          </w:divBdr>
                                                                                          <w:divsChild>
                                                                                            <w:div w:id="933443329">
                                                                                              <w:marLeft w:val="0"/>
                                                                                              <w:marRight w:val="0"/>
                                                                                              <w:marTop w:val="0"/>
                                                                                              <w:marBottom w:val="0"/>
                                                                                              <w:divBdr>
                                                                                                <w:top w:val="none" w:sz="0" w:space="0" w:color="auto"/>
                                                                                                <w:left w:val="none" w:sz="0" w:space="0" w:color="auto"/>
                                                                                                <w:bottom w:val="none" w:sz="0" w:space="0" w:color="auto"/>
                                                                                                <w:right w:val="none" w:sz="0" w:space="0" w:color="auto"/>
                                                                                              </w:divBdr>
                                                                                              <w:divsChild>
                                                                                                <w:div w:id="487790291">
                                                                                                  <w:marLeft w:val="0"/>
                                                                                                  <w:marRight w:val="0"/>
                                                                                                  <w:marTop w:val="0"/>
                                                                                                  <w:marBottom w:val="0"/>
                                                                                                  <w:divBdr>
                                                                                                    <w:top w:val="none" w:sz="0" w:space="0" w:color="auto"/>
                                                                                                    <w:left w:val="none" w:sz="0" w:space="0" w:color="auto"/>
                                                                                                    <w:bottom w:val="none" w:sz="0" w:space="0" w:color="auto"/>
                                                                                                    <w:right w:val="none" w:sz="0" w:space="0" w:color="auto"/>
                                                                                                  </w:divBdr>
                                                                                                </w:div>
                                                                                              </w:divsChild>
                                                                                            </w:div>
                                                                                            <w:div w:id="1778326696">
                                                                                              <w:marLeft w:val="0"/>
                                                                                              <w:marRight w:val="0"/>
                                                                                              <w:marTop w:val="0"/>
                                                                                              <w:marBottom w:val="0"/>
                                                                                              <w:divBdr>
                                                                                                <w:top w:val="none" w:sz="0" w:space="0" w:color="auto"/>
                                                                                                <w:left w:val="none" w:sz="0" w:space="0" w:color="auto"/>
                                                                                                <w:bottom w:val="none" w:sz="0" w:space="0" w:color="auto"/>
                                                                                                <w:right w:val="none" w:sz="0" w:space="0" w:color="auto"/>
                                                                                              </w:divBdr>
                                                                                              <w:divsChild>
                                                                                                <w:div w:id="1175728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8275575">
                                                                                      <w:marLeft w:val="0"/>
                                                                                      <w:marRight w:val="0"/>
                                                                                      <w:marTop w:val="0"/>
                                                                                      <w:marBottom w:val="0"/>
                                                                                      <w:divBdr>
                                                                                        <w:top w:val="single" w:sz="4" w:space="0" w:color="B9B9B9"/>
                                                                                        <w:left w:val="none" w:sz="0" w:space="0" w:color="auto"/>
                                                                                        <w:bottom w:val="none" w:sz="0" w:space="0" w:color="auto"/>
                                                                                        <w:right w:val="none" w:sz="0" w:space="0" w:color="auto"/>
                                                                                      </w:divBdr>
                                                                                      <w:divsChild>
                                                                                        <w:div w:id="1611670500">
                                                                                          <w:marLeft w:val="0"/>
                                                                                          <w:marRight w:val="0"/>
                                                                                          <w:marTop w:val="0"/>
                                                                                          <w:marBottom w:val="0"/>
                                                                                          <w:divBdr>
                                                                                            <w:top w:val="none" w:sz="0" w:space="0" w:color="auto"/>
                                                                                            <w:left w:val="none" w:sz="0" w:space="0" w:color="auto"/>
                                                                                            <w:bottom w:val="none" w:sz="0" w:space="0" w:color="auto"/>
                                                                                            <w:right w:val="none" w:sz="0" w:space="0" w:color="auto"/>
                                                                                          </w:divBdr>
                                                                                          <w:divsChild>
                                                                                            <w:div w:id="186333949">
                                                                                              <w:marLeft w:val="0"/>
                                                                                              <w:marRight w:val="0"/>
                                                                                              <w:marTop w:val="0"/>
                                                                                              <w:marBottom w:val="0"/>
                                                                                              <w:divBdr>
                                                                                                <w:top w:val="none" w:sz="0" w:space="0" w:color="auto"/>
                                                                                                <w:left w:val="none" w:sz="0" w:space="0" w:color="auto"/>
                                                                                                <w:bottom w:val="none" w:sz="0" w:space="0" w:color="auto"/>
                                                                                                <w:right w:val="none" w:sz="0" w:space="0" w:color="auto"/>
                                                                                              </w:divBdr>
                                                                                              <w:divsChild>
                                                                                                <w:div w:id="370619005">
                                                                                                  <w:marLeft w:val="0"/>
                                                                                                  <w:marRight w:val="0"/>
                                                                                                  <w:marTop w:val="0"/>
                                                                                                  <w:marBottom w:val="0"/>
                                                                                                  <w:divBdr>
                                                                                                    <w:top w:val="none" w:sz="0" w:space="0" w:color="auto"/>
                                                                                                    <w:left w:val="none" w:sz="0" w:space="0" w:color="auto"/>
                                                                                                    <w:bottom w:val="none" w:sz="0" w:space="0" w:color="auto"/>
                                                                                                    <w:right w:val="none" w:sz="0" w:space="0" w:color="auto"/>
                                                                                                  </w:divBdr>
                                                                                                </w:div>
                                                                                              </w:divsChild>
                                                                                            </w:div>
                                                                                            <w:div w:id="1597906114">
                                                                                              <w:marLeft w:val="0"/>
                                                                                              <w:marRight w:val="0"/>
                                                                                              <w:marTop w:val="0"/>
                                                                                              <w:marBottom w:val="0"/>
                                                                                              <w:divBdr>
                                                                                                <w:top w:val="none" w:sz="0" w:space="0" w:color="auto"/>
                                                                                                <w:left w:val="none" w:sz="0" w:space="0" w:color="auto"/>
                                                                                                <w:bottom w:val="none" w:sz="0" w:space="0" w:color="auto"/>
                                                                                                <w:right w:val="none" w:sz="0" w:space="0" w:color="auto"/>
                                                                                              </w:divBdr>
                                                                                              <w:divsChild>
                                                                                                <w:div w:id="353072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0729518">
                                                                                      <w:marLeft w:val="0"/>
                                                                                      <w:marRight w:val="0"/>
                                                                                      <w:marTop w:val="0"/>
                                                                                      <w:marBottom w:val="0"/>
                                                                                      <w:divBdr>
                                                                                        <w:top w:val="single" w:sz="4" w:space="0" w:color="B9B9B9"/>
                                                                                        <w:left w:val="none" w:sz="0" w:space="0" w:color="auto"/>
                                                                                        <w:bottom w:val="none" w:sz="0" w:space="0" w:color="auto"/>
                                                                                        <w:right w:val="none" w:sz="0" w:space="0" w:color="auto"/>
                                                                                      </w:divBdr>
                                                                                      <w:divsChild>
                                                                                        <w:div w:id="820925405">
                                                                                          <w:marLeft w:val="0"/>
                                                                                          <w:marRight w:val="0"/>
                                                                                          <w:marTop w:val="0"/>
                                                                                          <w:marBottom w:val="0"/>
                                                                                          <w:divBdr>
                                                                                            <w:top w:val="none" w:sz="0" w:space="0" w:color="auto"/>
                                                                                            <w:left w:val="none" w:sz="0" w:space="0" w:color="auto"/>
                                                                                            <w:bottom w:val="none" w:sz="0" w:space="0" w:color="auto"/>
                                                                                            <w:right w:val="none" w:sz="0" w:space="0" w:color="auto"/>
                                                                                          </w:divBdr>
                                                                                          <w:divsChild>
                                                                                            <w:div w:id="439764030">
                                                                                              <w:marLeft w:val="0"/>
                                                                                              <w:marRight w:val="0"/>
                                                                                              <w:marTop w:val="0"/>
                                                                                              <w:marBottom w:val="0"/>
                                                                                              <w:divBdr>
                                                                                                <w:top w:val="none" w:sz="0" w:space="0" w:color="auto"/>
                                                                                                <w:left w:val="none" w:sz="0" w:space="0" w:color="auto"/>
                                                                                                <w:bottom w:val="none" w:sz="0" w:space="0" w:color="auto"/>
                                                                                                <w:right w:val="none" w:sz="0" w:space="0" w:color="auto"/>
                                                                                              </w:divBdr>
                                                                                              <w:divsChild>
                                                                                                <w:div w:id="946153429">
                                                                                                  <w:marLeft w:val="0"/>
                                                                                                  <w:marRight w:val="0"/>
                                                                                                  <w:marTop w:val="0"/>
                                                                                                  <w:marBottom w:val="0"/>
                                                                                                  <w:divBdr>
                                                                                                    <w:top w:val="none" w:sz="0" w:space="0" w:color="auto"/>
                                                                                                    <w:left w:val="none" w:sz="0" w:space="0" w:color="auto"/>
                                                                                                    <w:bottom w:val="none" w:sz="0" w:space="0" w:color="auto"/>
                                                                                                    <w:right w:val="none" w:sz="0" w:space="0" w:color="auto"/>
                                                                                                  </w:divBdr>
                                                                                                </w:div>
                                                                                              </w:divsChild>
                                                                                            </w:div>
                                                                                            <w:div w:id="1746564018">
                                                                                              <w:marLeft w:val="0"/>
                                                                                              <w:marRight w:val="0"/>
                                                                                              <w:marTop w:val="0"/>
                                                                                              <w:marBottom w:val="0"/>
                                                                                              <w:divBdr>
                                                                                                <w:top w:val="none" w:sz="0" w:space="0" w:color="auto"/>
                                                                                                <w:left w:val="none" w:sz="0" w:space="0" w:color="auto"/>
                                                                                                <w:bottom w:val="none" w:sz="0" w:space="0" w:color="auto"/>
                                                                                                <w:right w:val="none" w:sz="0" w:space="0" w:color="auto"/>
                                                                                              </w:divBdr>
                                                                                              <w:divsChild>
                                                                                                <w:div w:id="675809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518511">
                                                                                      <w:marLeft w:val="0"/>
                                                                                      <w:marRight w:val="0"/>
                                                                                      <w:marTop w:val="0"/>
                                                                                      <w:marBottom w:val="0"/>
                                                                                      <w:divBdr>
                                                                                        <w:top w:val="single" w:sz="4" w:space="0" w:color="B9B9B9"/>
                                                                                        <w:left w:val="none" w:sz="0" w:space="0" w:color="auto"/>
                                                                                        <w:bottom w:val="none" w:sz="0" w:space="0" w:color="auto"/>
                                                                                        <w:right w:val="none" w:sz="0" w:space="0" w:color="auto"/>
                                                                                      </w:divBdr>
                                                                                      <w:divsChild>
                                                                                        <w:div w:id="320237545">
                                                                                          <w:marLeft w:val="0"/>
                                                                                          <w:marRight w:val="0"/>
                                                                                          <w:marTop w:val="0"/>
                                                                                          <w:marBottom w:val="0"/>
                                                                                          <w:divBdr>
                                                                                            <w:top w:val="none" w:sz="0" w:space="0" w:color="auto"/>
                                                                                            <w:left w:val="none" w:sz="0" w:space="0" w:color="auto"/>
                                                                                            <w:bottom w:val="none" w:sz="0" w:space="0" w:color="auto"/>
                                                                                            <w:right w:val="none" w:sz="0" w:space="0" w:color="auto"/>
                                                                                          </w:divBdr>
                                                                                          <w:divsChild>
                                                                                            <w:div w:id="845249688">
                                                                                              <w:marLeft w:val="0"/>
                                                                                              <w:marRight w:val="0"/>
                                                                                              <w:marTop w:val="0"/>
                                                                                              <w:marBottom w:val="0"/>
                                                                                              <w:divBdr>
                                                                                                <w:top w:val="none" w:sz="0" w:space="0" w:color="auto"/>
                                                                                                <w:left w:val="none" w:sz="0" w:space="0" w:color="auto"/>
                                                                                                <w:bottom w:val="none" w:sz="0" w:space="0" w:color="auto"/>
                                                                                                <w:right w:val="none" w:sz="0" w:space="0" w:color="auto"/>
                                                                                              </w:divBdr>
                                                                                              <w:divsChild>
                                                                                                <w:div w:id="1432428758">
                                                                                                  <w:marLeft w:val="0"/>
                                                                                                  <w:marRight w:val="0"/>
                                                                                                  <w:marTop w:val="0"/>
                                                                                                  <w:marBottom w:val="0"/>
                                                                                                  <w:divBdr>
                                                                                                    <w:top w:val="none" w:sz="0" w:space="0" w:color="auto"/>
                                                                                                    <w:left w:val="none" w:sz="0" w:space="0" w:color="auto"/>
                                                                                                    <w:bottom w:val="none" w:sz="0" w:space="0" w:color="auto"/>
                                                                                                    <w:right w:val="none" w:sz="0" w:space="0" w:color="auto"/>
                                                                                                  </w:divBdr>
                                                                                                </w:div>
                                                                                              </w:divsChild>
                                                                                            </w:div>
                                                                                            <w:div w:id="1234320697">
                                                                                              <w:marLeft w:val="0"/>
                                                                                              <w:marRight w:val="0"/>
                                                                                              <w:marTop w:val="0"/>
                                                                                              <w:marBottom w:val="0"/>
                                                                                              <w:divBdr>
                                                                                                <w:top w:val="none" w:sz="0" w:space="0" w:color="auto"/>
                                                                                                <w:left w:val="none" w:sz="0" w:space="0" w:color="auto"/>
                                                                                                <w:bottom w:val="none" w:sz="0" w:space="0" w:color="auto"/>
                                                                                                <w:right w:val="none" w:sz="0" w:space="0" w:color="auto"/>
                                                                                              </w:divBdr>
                                                                                              <w:divsChild>
                                                                                                <w:div w:id="191392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607209">
                                                                                      <w:marLeft w:val="0"/>
                                                                                      <w:marRight w:val="0"/>
                                                                                      <w:marTop w:val="0"/>
                                                                                      <w:marBottom w:val="0"/>
                                                                                      <w:divBdr>
                                                                                        <w:top w:val="single" w:sz="4" w:space="0" w:color="B9B9B9"/>
                                                                                        <w:left w:val="none" w:sz="0" w:space="0" w:color="auto"/>
                                                                                        <w:bottom w:val="none" w:sz="0" w:space="0" w:color="auto"/>
                                                                                        <w:right w:val="none" w:sz="0" w:space="0" w:color="auto"/>
                                                                                      </w:divBdr>
                                                                                      <w:divsChild>
                                                                                        <w:div w:id="1800340103">
                                                                                          <w:marLeft w:val="0"/>
                                                                                          <w:marRight w:val="0"/>
                                                                                          <w:marTop w:val="0"/>
                                                                                          <w:marBottom w:val="0"/>
                                                                                          <w:divBdr>
                                                                                            <w:top w:val="none" w:sz="0" w:space="0" w:color="auto"/>
                                                                                            <w:left w:val="none" w:sz="0" w:space="0" w:color="auto"/>
                                                                                            <w:bottom w:val="none" w:sz="0" w:space="0" w:color="auto"/>
                                                                                            <w:right w:val="none" w:sz="0" w:space="0" w:color="auto"/>
                                                                                          </w:divBdr>
                                                                                          <w:divsChild>
                                                                                            <w:div w:id="690453839">
                                                                                              <w:marLeft w:val="0"/>
                                                                                              <w:marRight w:val="0"/>
                                                                                              <w:marTop w:val="0"/>
                                                                                              <w:marBottom w:val="0"/>
                                                                                              <w:divBdr>
                                                                                                <w:top w:val="none" w:sz="0" w:space="0" w:color="auto"/>
                                                                                                <w:left w:val="none" w:sz="0" w:space="0" w:color="auto"/>
                                                                                                <w:bottom w:val="none" w:sz="0" w:space="0" w:color="auto"/>
                                                                                                <w:right w:val="none" w:sz="0" w:space="0" w:color="auto"/>
                                                                                              </w:divBdr>
                                                                                              <w:divsChild>
                                                                                                <w:div w:id="1291784935">
                                                                                                  <w:marLeft w:val="0"/>
                                                                                                  <w:marRight w:val="0"/>
                                                                                                  <w:marTop w:val="0"/>
                                                                                                  <w:marBottom w:val="0"/>
                                                                                                  <w:divBdr>
                                                                                                    <w:top w:val="none" w:sz="0" w:space="0" w:color="auto"/>
                                                                                                    <w:left w:val="none" w:sz="0" w:space="0" w:color="auto"/>
                                                                                                    <w:bottom w:val="none" w:sz="0" w:space="0" w:color="auto"/>
                                                                                                    <w:right w:val="none" w:sz="0" w:space="0" w:color="auto"/>
                                                                                                  </w:divBdr>
                                                                                                </w:div>
                                                                                              </w:divsChild>
                                                                                            </w:div>
                                                                                            <w:div w:id="1767770129">
                                                                                              <w:marLeft w:val="0"/>
                                                                                              <w:marRight w:val="0"/>
                                                                                              <w:marTop w:val="0"/>
                                                                                              <w:marBottom w:val="0"/>
                                                                                              <w:divBdr>
                                                                                                <w:top w:val="none" w:sz="0" w:space="0" w:color="auto"/>
                                                                                                <w:left w:val="none" w:sz="0" w:space="0" w:color="auto"/>
                                                                                                <w:bottom w:val="none" w:sz="0" w:space="0" w:color="auto"/>
                                                                                                <w:right w:val="none" w:sz="0" w:space="0" w:color="auto"/>
                                                                                              </w:divBdr>
                                                                                              <w:divsChild>
                                                                                                <w:div w:id="179420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310769">
                                                                                      <w:marLeft w:val="0"/>
                                                                                      <w:marRight w:val="0"/>
                                                                                      <w:marTop w:val="0"/>
                                                                                      <w:marBottom w:val="0"/>
                                                                                      <w:divBdr>
                                                                                        <w:top w:val="single" w:sz="4" w:space="0" w:color="B9B9B9"/>
                                                                                        <w:left w:val="none" w:sz="0" w:space="0" w:color="auto"/>
                                                                                        <w:bottom w:val="none" w:sz="0" w:space="0" w:color="auto"/>
                                                                                        <w:right w:val="none" w:sz="0" w:space="0" w:color="auto"/>
                                                                                      </w:divBdr>
                                                                                      <w:divsChild>
                                                                                        <w:div w:id="1802455538">
                                                                                          <w:marLeft w:val="0"/>
                                                                                          <w:marRight w:val="0"/>
                                                                                          <w:marTop w:val="0"/>
                                                                                          <w:marBottom w:val="0"/>
                                                                                          <w:divBdr>
                                                                                            <w:top w:val="none" w:sz="0" w:space="0" w:color="auto"/>
                                                                                            <w:left w:val="none" w:sz="0" w:space="0" w:color="auto"/>
                                                                                            <w:bottom w:val="none" w:sz="0" w:space="0" w:color="auto"/>
                                                                                            <w:right w:val="none" w:sz="0" w:space="0" w:color="auto"/>
                                                                                          </w:divBdr>
                                                                                          <w:divsChild>
                                                                                            <w:div w:id="504786600">
                                                                                              <w:marLeft w:val="0"/>
                                                                                              <w:marRight w:val="0"/>
                                                                                              <w:marTop w:val="0"/>
                                                                                              <w:marBottom w:val="0"/>
                                                                                              <w:divBdr>
                                                                                                <w:top w:val="none" w:sz="0" w:space="0" w:color="auto"/>
                                                                                                <w:left w:val="none" w:sz="0" w:space="0" w:color="auto"/>
                                                                                                <w:bottom w:val="none" w:sz="0" w:space="0" w:color="auto"/>
                                                                                                <w:right w:val="none" w:sz="0" w:space="0" w:color="auto"/>
                                                                                              </w:divBdr>
                                                                                              <w:divsChild>
                                                                                                <w:div w:id="150678849">
                                                                                                  <w:marLeft w:val="0"/>
                                                                                                  <w:marRight w:val="0"/>
                                                                                                  <w:marTop w:val="0"/>
                                                                                                  <w:marBottom w:val="0"/>
                                                                                                  <w:divBdr>
                                                                                                    <w:top w:val="none" w:sz="0" w:space="0" w:color="auto"/>
                                                                                                    <w:left w:val="none" w:sz="0" w:space="0" w:color="auto"/>
                                                                                                    <w:bottom w:val="none" w:sz="0" w:space="0" w:color="auto"/>
                                                                                                    <w:right w:val="none" w:sz="0" w:space="0" w:color="auto"/>
                                                                                                  </w:divBdr>
                                                                                                </w:div>
                                                                                              </w:divsChild>
                                                                                            </w:div>
                                                                                            <w:div w:id="1194461711">
                                                                                              <w:marLeft w:val="0"/>
                                                                                              <w:marRight w:val="0"/>
                                                                                              <w:marTop w:val="0"/>
                                                                                              <w:marBottom w:val="0"/>
                                                                                              <w:divBdr>
                                                                                                <w:top w:val="none" w:sz="0" w:space="0" w:color="auto"/>
                                                                                                <w:left w:val="none" w:sz="0" w:space="0" w:color="auto"/>
                                                                                                <w:bottom w:val="none" w:sz="0" w:space="0" w:color="auto"/>
                                                                                                <w:right w:val="none" w:sz="0" w:space="0" w:color="auto"/>
                                                                                              </w:divBdr>
                                                                                              <w:divsChild>
                                                                                                <w:div w:id="106668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123594">
                                                                                      <w:marLeft w:val="0"/>
                                                                                      <w:marRight w:val="0"/>
                                                                                      <w:marTop w:val="0"/>
                                                                                      <w:marBottom w:val="0"/>
                                                                                      <w:divBdr>
                                                                                        <w:top w:val="single" w:sz="4" w:space="0" w:color="B9B9B9"/>
                                                                                        <w:left w:val="none" w:sz="0" w:space="0" w:color="auto"/>
                                                                                        <w:bottom w:val="none" w:sz="0" w:space="0" w:color="auto"/>
                                                                                        <w:right w:val="none" w:sz="0" w:space="0" w:color="auto"/>
                                                                                      </w:divBdr>
                                                                                      <w:divsChild>
                                                                                        <w:div w:id="187062611">
                                                                                          <w:marLeft w:val="0"/>
                                                                                          <w:marRight w:val="0"/>
                                                                                          <w:marTop w:val="0"/>
                                                                                          <w:marBottom w:val="0"/>
                                                                                          <w:divBdr>
                                                                                            <w:top w:val="none" w:sz="0" w:space="0" w:color="auto"/>
                                                                                            <w:left w:val="none" w:sz="0" w:space="0" w:color="auto"/>
                                                                                            <w:bottom w:val="none" w:sz="0" w:space="0" w:color="auto"/>
                                                                                            <w:right w:val="none" w:sz="0" w:space="0" w:color="auto"/>
                                                                                          </w:divBdr>
                                                                                          <w:divsChild>
                                                                                            <w:div w:id="1768227533">
                                                                                              <w:marLeft w:val="0"/>
                                                                                              <w:marRight w:val="0"/>
                                                                                              <w:marTop w:val="0"/>
                                                                                              <w:marBottom w:val="0"/>
                                                                                              <w:divBdr>
                                                                                                <w:top w:val="none" w:sz="0" w:space="0" w:color="auto"/>
                                                                                                <w:left w:val="none" w:sz="0" w:space="0" w:color="auto"/>
                                                                                                <w:bottom w:val="none" w:sz="0" w:space="0" w:color="auto"/>
                                                                                                <w:right w:val="none" w:sz="0" w:space="0" w:color="auto"/>
                                                                                              </w:divBdr>
                                                                                              <w:divsChild>
                                                                                                <w:div w:id="286930333">
                                                                                                  <w:marLeft w:val="0"/>
                                                                                                  <w:marRight w:val="0"/>
                                                                                                  <w:marTop w:val="0"/>
                                                                                                  <w:marBottom w:val="0"/>
                                                                                                  <w:divBdr>
                                                                                                    <w:top w:val="none" w:sz="0" w:space="0" w:color="auto"/>
                                                                                                    <w:left w:val="none" w:sz="0" w:space="0" w:color="auto"/>
                                                                                                    <w:bottom w:val="none" w:sz="0" w:space="0" w:color="auto"/>
                                                                                                    <w:right w:val="none" w:sz="0" w:space="0" w:color="auto"/>
                                                                                                  </w:divBdr>
                                                                                                </w:div>
                                                                                              </w:divsChild>
                                                                                            </w:div>
                                                                                            <w:div w:id="1881630864">
                                                                                              <w:marLeft w:val="0"/>
                                                                                              <w:marRight w:val="0"/>
                                                                                              <w:marTop w:val="0"/>
                                                                                              <w:marBottom w:val="0"/>
                                                                                              <w:divBdr>
                                                                                                <w:top w:val="none" w:sz="0" w:space="0" w:color="auto"/>
                                                                                                <w:left w:val="none" w:sz="0" w:space="0" w:color="auto"/>
                                                                                                <w:bottom w:val="none" w:sz="0" w:space="0" w:color="auto"/>
                                                                                                <w:right w:val="none" w:sz="0" w:space="0" w:color="auto"/>
                                                                                              </w:divBdr>
                                                                                              <w:divsChild>
                                                                                                <w:div w:id="34787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3471679">
                                                                                      <w:marLeft w:val="0"/>
                                                                                      <w:marRight w:val="0"/>
                                                                                      <w:marTop w:val="0"/>
                                                                                      <w:marBottom w:val="0"/>
                                                                                      <w:divBdr>
                                                                                        <w:top w:val="single" w:sz="4" w:space="0" w:color="B9B9B9"/>
                                                                                        <w:left w:val="none" w:sz="0" w:space="0" w:color="auto"/>
                                                                                        <w:bottom w:val="none" w:sz="0" w:space="0" w:color="auto"/>
                                                                                        <w:right w:val="none" w:sz="0" w:space="0" w:color="auto"/>
                                                                                      </w:divBdr>
                                                                                      <w:divsChild>
                                                                                        <w:div w:id="98186764">
                                                                                          <w:marLeft w:val="0"/>
                                                                                          <w:marRight w:val="0"/>
                                                                                          <w:marTop w:val="0"/>
                                                                                          <w:marBottom w:val="0"/>
                                                                                          <w:divBdr>
                                                                                            <w:top w:val="none" w:sz="0" w:space="0" w:color="auto"/>
                                                                                            <w:left w:val="none" w:sz="0" w:space="0" w:color="auto"/>
                                                                                            <w:bottom w:val="none" w:sz="0" w:space="0" w:color="auto"/>
                                                                                            <w:right w:val="none" w:sz="0" w:space="0" w:color="auto"/>
                                                                                          </w:divBdr>
                                                                                          <w:divsChild>
                                                                                            <w:div w:id="1355499018">
                                                                                              <w:marLeft w:val="0"/>
                                                                                              <w:marRight w:val="0"/>
                                                                                              <w:marTop w:val="0"/>
                                                                                              <w:marBottom w:val="0"/>
                                                                                              <w:divBdr>
                                                                                                <w:top w:val="none" w:sz="0" w:space="0" w:color="auto"/>
                                                                                                <w:left w:val="none" w:sz="0" w:space="0" w:color="auto"/>
                                                                                                <w:bottom w:val="none" w:sz="0" w:space="0" w:color="auto"/>
                                                                                                <w:right w:val="none" w:sz="0" w:space="0" w:color="auto"/>
                                                                                              </w:divBdr>
                                                                                              <w:divsChild>
                                                                                                <w:div w:id="562179814">
                                                                                                  <w:marLeft w:val="0"/>
                                                                                                  <w:marRight w:val="0"/>
                                                                                                  <w:marTop w:val="0"/>
                                                                                                  <w:marBottom w:val="0"/>
                                                                                                  <w:divBdr>
                                                                                                    <w:top w:val="none" w:sz="0" w:space="0" w:color="auto"/>
                                                                                                    <w:left w:val="none" w:sz="0" w:space="0" w:color="auto"/>
                                                                                                    <w:bottom w:val="none" w:sz="0" w:space="0" w:color="auto"/>
                                                                                                    <w:right w:val="none" w:sz="0" w:space="0" w:color="auto"/>
                                                                                                  </w:divBdr>
                                                                                                </w:div>
                                                                                              </w:divsChild>
                                                                                            </w:div>
                                                                                            <w:div w:id="2015063492">
                                                                                              <w:marLeft w:val="0"/>
                                                                                              <w:marRight w:val="0"/>
                                                                                              <w:marTop w:val="0"/>
                                                                                              <w:marBottom w:val="0"/>
                                                                                              <w:divBdr>
                                                                                                <w:top w:val="none" w:sz="0" w:space="0" w:color="auto"/>
                                                                                                <w:left w:val="none" w:sz="0" w:space="0" w:color="auto"/>
                                                                                                <w:bottom w:val="none" w:sz="0" w:space="0" w:color="auto"/>
                                                                                                <w:right w:val="none" w:sz="0" w:space="0" w:color="auto"/>
                                                                                              </w:divBdr>
                                                                                              <w:divsChild>
                                                                                                <w:div w:id="105959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230864">
                                                                                      <w:marLeft w:val="0"/>
                                                                                      <w:marRight w:val="0"/>
                                                                                      <w:marTop w:val="0"/>
                                                                                      <w:marBottom w:val="0"/>
                                                                                      <w:divBdr>
                                                                                        <w:top w:val="single" w:sz="4" w:space="0" w:color="B9B9B9"/>
                                                                                        <w:left w:val="none" w:sz="0" w:space="0" w:color="auto"/>
                                                                                        <w:bottom w:val="none" w:sz="0" w:space="0" w:color="auto"/>
                                                                                        <w:right w:val="none" w:sz="0" w:space="0" w:color="auto"/>
                                                                                      </w:divBdr>
                                                                                      <w:divsChild>
                                                                                        <w:div w:id="1402219176">
                                                                                          <w:marLeft w:val="0"/>
                                                                                          <w:marRight w:val="0"/>
                                                                                          <w:marTop w:val="0"/>
                                                                                          <w:marBottom w:val="0"/>
                                                                                          <w:divBdr>
                                                                                            <w:top w:val="none" w:sz="0" w:space="0" w:color="auto"/>
                                                                                            <w:left w:val="none" w:sz="0" w:space="0" w:color="auto"/>
                                                                                            <w:bottom w:val="none" w:sz="0" w:space="0" w:color="auto"/>
                                                                                            <w:right w:val="none" w:sz="0" w:space="0" w:color="auto"/>
                                                                                          </w:divBdr>
                                                                                          <w:divsChild>
                                                                                            <w:div w:id="463428570">
                                                                                              <w:marLeft w:val="0"/>
                                                                                              <w:marRight w:val="0"/>
                                                                                              <w:marTop w:val="0"/>
                                                                                              <w:marBottom w:val="0"/>
                                                                                              <w:divBdr>
                                                                                                <w:top w:val="none" w:sz="0" w:space="0" w:color="auto"/>
                                                                                                <w:left w:val="none" w:sz="0" w:space="0" w:color="auto"/>
                                                                                                <w:bottom w:val="none" w:sz="0" w:space="0" w:color="auto"/>
                                                                                                <w:right w:val="none" w:sz="0" w:space="0" w:color="auto"/>
                                                                                              </w:divBdr>
                                                                                              <w:divsChild>
                                                                                                <w:div w:id="1026295676">
                                                                                                  <w:marLeft w:val="0"/>
                                                                                                  <w:marRight w:val="0"/>
                                                                                                  <w:marTop w:val="0"/>
                                                                                                  <w:marBottom w:val="0"/>
                                                                                                  <w:divBdr>
                                                                                                    <w:top w:val="none" w:sz="0" w:space="0" w:color="auto"/>
                                                                                                    <w:left w:val="none" w:sz="0" w:space="0" w:color="auto"/>
                                                                                                    <w:bottom w:val="none" w:sz="0" w:space="0" w:color="auto"/>
                                                                                                    <w:right w:val="none" w:sz="0" w:space="0" w:color="auto"/>
                                                                                                  </w:divBdr>
                                                                                                </w:div>
                                                                                              </w:divsChild>
                                                                                            </w:div>
                                                                                            <w:div w:id="2094231515">
                                                                                              <w:marLeft w:val="0"/>
                                                                                              <w:marRight w:val="0"/>
                                                                                              <w:marTop w:val="0"/>
                                                                                              <w:marBottom w:val="0"/>
                                                                                              <w:divBdr>
                                                                                                <w:top w:val="none" w:sz="0" w:space="0" w:color="auto"/>
                                                                                                <w:left w:val="none" w:sz="0" w:space="0" w:color="auto"/>
                                                                                                <w:bottom w:val="none" w:sz="0" w:space="0" w:color="auto"/>
                                                                                                <w:right w:val="none" w:sz="0" w:space="0" w:color="auto"/>
                                                                                              </w:divBdr>
                                                                                              <w:divsChild>
                                                                                                <w:div w:id="122969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810886">
                                                                                      <w:marLeft w:val="0"/>
                                                                                      <w:marRight w:val="0"/>
                                                                                      <w:marTop w:val="0"/>
                                                                                      <w:marBottom w:val="0"/>
                                                                                      <w:divBdr>
                                                                                        <w:top w:val="single" w:sz="4" w:space="0" w:color="B9B9B9"/>
                                                                                        <w:left w:val="none" w:sz="0" w:space="0" w:color="auto"/>
                                                                                        <w:bottom w:val="none" w:sz="0" w:space="0" w:color="auto"/>
                                                                                        <w:right w:val="none" w:sz="0" w:space="0" w:color="auto"/>
                                                                                      </w:divBdr>
                                                                                      <w:divsChild>
                                                                                        <w:div w:id="1598097518">
                                                                                          <w:marLeft w:val="0"/>
                                                                                          <w:marRight w:val="0"/>
                                                                                          <w:marTop w:val="0"/>
                                                                                          <w:marBottom w:val="0"/>
                                                                                          <w:divBdr>
                                                                                            <w:top w:val="none" w:sz="0" w:space="0" w:color="auto"/>
                                                                                            <w:left w:val="none" w:sz="0" w:space="0" w:color="auto"/>
                                                                                            <w:bottom w:val="none" w:sz="0" w:space="0" w:color="auto"/>
                                                                                            <w:right w:val="none" w:sz="0" w:space="0" w:color="auto"/>
                                                                                          </w:divBdr>
                                                                                          <w:divsChild>
                                                                                            <w:div w:id="32387328">
                                                                                              <w:marLeft w:val="0"/>
                                                                                              <w:marRight w:val="0"/>
                                                                                              <w:marTop w:val="0"/>
                                                                                              <w:marBottom w:val="0"/>
                                                                                              <w:divBdr>
                                                                                                <w:top w:val="none" w:sz="0" w:space="0" w:color="auto"/>
                                                                                                <w:left w:val="none" w:sz="0" w:space="0" w:color="auto"/>
                                                                                                <w:bottom w:val="none" w:sz="0" w:space="0" w:color="auto"/>
                                                                                                <w:right w:val="none" w:sz="0" w:space="0" w:color="auto"/>
                                                                                              </w:divBdr>
                                                                                              <w:divsChild>
                                                                                                <w:div w:id="1083912752">
                                                                                                  <w:marLeft w:val="0"/>
                                                                                                  <w:marRight w:val="0"/>
                                                                                                  <w:marTop w:val="0"/>
                                                                                                  <w:marBottom w:val="0"/>
                                                                                                  <w:divBdr>
                                                                                                    <w:top w:val="none" w:sz="0" w:space="0" w:color="auto"/>
                                                                                                    <w:left w:val="none" w:sz="0" w:space="0" w:color="auto"/>
                                                                                                    <w:bottom w:val="none" w:sz="0" w:space="0" w:color="auto"/>
                                                                                                    <w:right w:val="none" w:sz="0" w:space="0" w:color="auto"/>
                                                                                                  </w:divBdr>
                                                                                                </w:div>
                                                                                              </w:divsChild>
                                                                                            </w:div>
                                                                                            <w:div w:id="1615287347">
                                                                                              <w:marLeft w:val="0"/>
                                                                                              <w:marRight w:val="0"/>
                                                                                              <w:marTop w:val="0"/>
                                                                                              <w:marBottom w:val="0"/>
                                                                                              <w:divBdr>
                                                                                                <w:top w:val="none" w:sz="0" w:space="0" w:color="auto"/>
                                                                                                <w:left w:val="none" w:sz="0" w:space="0" w:color="auto"/>
                                                                                                <w:bottom w:val="none" w:sz="0" w:space="0" w:color="auto"/>
                                                                                                <w:right w:val="none" w:sz="0" w:space="0" w:color="auto"/>
                                                                                              </w:divBdr>
                                                                                              <w:divsChild>
                                                                                                <w:div w:id="1025710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3493113">
                                                                                      <w:marLeft w:val="0"/>
                                                                                      <w:marRight w:val="0"/>
                                                                                      <w:marTop w:val="0"/>
                                                                                      <w:marBottom w:val="0"/>
                                                                                      <w:divBdr>
                                                                                        <w:top w:val="single" w:sz="4" w:space="0" w:color="B9B9B9"/>
                                                                                        <w:left w:val="none" w:sz="0" w:space="0" w:color="auto"/>
                                                                                        <w:bottom w:val="none" w:sz="0" w:space="0" w:color="auto"/>
                                                                                        <w:right w:val="none" w:sz="0" w:space="0" w:color="auto"/>
                                                                                      </w:divBdr>
                                                                                      <w:divsChild>
                                                                                        <w:div w:id="2080782349">
                                                                                          <w:marLeft w:val="0"/>
                                                                                          <w:marRight w:val="0"/>
                                                                                          <w:marTop w:val="0"/>
                                                                                          <w:marBottom w:val="0"/>
                                                                                          <w:divBdr>
                                                                                            <w:top w:val="none" w:sz="0" w:space="0" w:color="auto"/>
                                                                                            <w:left w:val="none" w:sz="0" w:space="0" w:color="auto"/>
                                                                                            <w:bottom w:val="none" w:sz="0" w:space="0" w:color="auto"/>
                                                                                            <w:right w:val="none" w:sz="0" w:space="0" w:color="auto"/>
                                                                                          </w:divBdr>
                                                                                          <w:divsChild>
                                                                                            <w:div w:id="670910387">
                                                                                              <w:marLeft w:val="0"/>
                                                                                              <w:marRight w:val="0"/>
                                                                                              <w:marTop w:val="0"/>
                                                                                              <w:marBottom w:val="0"/>
                                                                                              <w:divBdr>
                                                                                                <w:top w:val="none" w:sz="0" w:space="0" w:color="auto"/>
                                                                                                <w:left w:val="none" w:sz="0" w:space="0" w:color="auto"/>
                                                                                                <w:bottom w:val="none" w:sz="0" w:space="0" w:color="auto"/>
                                                                                                <w:right w:val="none" w:sz="0" w:space="0" w:color="auto"/>
                                                                                              </w:divBdr>
                                                                                              <w:divsChild>
                                                                                                <w:div w:id="695738231">
                                                                                                  <w:marLeft w:val="0"/>
                                                                                                  <w:marRight w:val="0"/>
                                                                                                  <w:marTop w:val="0"/>
                                                                                                  <w:marBottom w:val="0"/>
                                                                                                  <w:divBdr>
                                                                                                    <w:top w:val="none" w:sz="0" w:space="0" w:color="auto"/>
                                                                                                    <w:left w:val="none" w:sz="0" w:space="0" w:color="auto"/>
                                                                                                    <w:bottom w:val="none" w:sz="0" w:space="0" w:color="auto"/>
                                                                                                    <w:right w:val="none" w:sz="0" w:space="0" w:color="auto"/>
                                                                                                  </w:divBdr>
                                                                                                </w:div>
                                                                                              </w:divsChild>
                                                                                            </w:div>
                                                                                            <w:div w:id="1071272665">
                                                                                              <w:marLeft w:val="0"/>
                                                                                              <w:marRight w:val="0"/>
                                                                                              <w:marTop w:val="0"/>
                                                                                              <w:marBottom w:val="0"/>
                                                                                              <w:divBdr>
                                                                                                <w:top w:val="none" w:sz="0" w:space="0" w:color="auto"/>
                                                                                                <w:left w:val="none" w:sz="0" w:space="0" w:color="auto"/>
                                                                                                <w:bottom w:val="none" w:sz="0" w:space="0" w:color="auto"/>
                                                                                                <w:right w:val="none" w:sz="0" w:space="0" w:color="auto"/>
                                                                                              </w:divBdr>
                                                                                              <w:divsChild>
                                                                                                <w:div w:id="121326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5696023">
                                                                                      <w:marLeft w:val="0"/>
                                                                                      <w:marRight w:val="0"/>
                                                                                      <w:marTop w:val="0"/>
                                                                                      <w:marBottom w:val="0"/>
                                                                                      <w:divBdr>
                                                                                        <w:top w:val="single" w:sz="4" w:space="0" w:color="B9B9B9"/>
                                                                                        <w:left w:val="none" w:sz="0" w:space="0" w:color="auto"/>
                                                                                        <w:bottom w:val="none" w:sz="0" w:space="0" w:color="auto"/>
                                                                                        <w:right w:val="none" w:sz="0" w:space="0" w:color="auto"/>
                                                                                      </w:divBdr>
                                                                                      <w:divsChild>
                                                                                        <w:div w:id="1121874231">
                                                                                          <w:marLeft w:val="0"/>
                                                                                          <w:marRight w:val="0"/>
                                                                                          <w:marTop w:val="0"/>
                                                                                          <w:marBottom w:val="0"/>
                                                                                          <w:divBdr>
                                                                                            <w:top w:val="none" w:sz="0" w:space="0" w:color="auto"/>
                                                                                            <w:left w:val="none" w:sz="0" w:space="0" w:color="auto"/>
                                                                                            <w:bottom w:val="none" w:sz="0" w:space="0" w:color="auto"/>
                                                                                            <w:right w:val="none" w:sz="0" w:space="0" w:color="auto"/>
                                                                                          </w:divBdr>
                                                                                          <w:divsChild>
                                                                                            <w:div w:id="962343074">
                                                                                              <w:marLeft w:val="0"/>
                                                                                              <w:marRight w:val="0"/>
                                                                                              <w:marTop w:val="0"/>
                                                                                              <w:marBottom w:val="0"/>
                                                                                              <w:divBdr>
                                                                                                <w:top w:val="none" w:sz="0" w:space="0" w:color="auto"/>
                                                                                                <w:left w:val="none" w:sz="0" w:space="0" w:color="auto"/>
                                                                                                <w:bottom w:val="none" w:sz="0" w:space="0" w:color="auto"/>
                                                                                                <w:right w:val="none" w:sz="0" w:space="0" w:color="auto"/>
                                                                                              </w:divBdr>
                                                                                              <w:divsChild>
                                                                                                <w:div w:id="611322518">
                                                                                                  <w:marLeft w:val="0"/>
                                                                                                  <w:marRight w:val="0"/>
                                                                                                  <w:marTop w:val="0"/>
                                                                                                  <w:marBottom w:val="0"/>
                                                                                                  <w:divBdr>
                                                                                                    <w:top w:val="none" w:sz="0" w:space="0" w:color="auto"/>
                                                                                                    <w:left w:val="none" w:sz="0" w:space="0" w:color="auto"/>
                                                                                                    <w:bottom w:val="none" w:sz="0" w:space="0" w:color="auto"/>
                                                                                                    <w:right w:val="none" w:sz="0" w:space="0" w:color="auto"/>
                                                                                                  </w:divBdr>
                                                                                                </w:div>
                                                                                              </w:divsChild>
                                                                                            </w:div>
                                                                                            <w:div w:id="1205560324">
                                                                                              <w:marLeft w:val="0"/>
                                                                                              <w:marRight w:val="0"/>
                                                                                              <w:marTop w:val="0"/>
                                                                                              <w:marBottom w:val="0"/>
                                                                                              <w:divBdr>
                                                                                                <w:top w:val="none" w:sz="0" w:space="0" w:color="auto"/>
                                                                                                <w:left w:val="none" w:sz="0" w:space="0" w:color="auto"/>
                                                                                                <w:bottom w:val="none" w:sz="0" w:space="0" w:color="auto"/>
                                                                                                <w:right w:val="none" w:sz="0" w:space="0" w:color="auto"/>
                                                                                              </w:divBdr>
                                                                                              <w:divsChild>
                                                                                                <w:div w:id="164666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164560">
                                                                                      <w:marLeft w:val="0"/>
                                                                                      <w:marRight w:val="0"/>
                                                                                      <w:marTop w:val="0"/>
                                                                                      <w:marBottom w:val="0"/>
                                                                                      <w:divBdr>
                                                                                        <w:top w:val="single" w:sz="4" w:space="0" w:color="B9B9B9"/>
                                                                                        <w:left w:val="none" w:sz="0" w:space="0" w:color="auto"/>
                                                                                        <w:bottom w:val="none" w:sz="0" w:space="0" w:color="auto"/>
                                                                                        <w:right w:val="none" w:sz="0" w:space="0" w:color="auto"/>
                                                                                      </w:divBdr>
                                                                                      <w:divsChild>
                                                                                        <w:div w:id="320428331">
                                                                                          <w:marLeft w:val="0"/>
                                                                                          <w:marRight w:val="0"/>
                                                                                          <w:marTop w:val="0"/>
                                                                                          <w:marBottom w:val="0"/>
                                                                                          <w:divBdr>
                                                                                            <w:top w:val="none" w:sz="0" w:space="0" w:color="auto"/>
                                                                                            <w:left w:val="none" w:sz="0" w:space="0" w:color="auto"/>
                                                                                            <w:bottom w:val="none" w:sz="0" w:space="0" w:color="auto"/>
                                                                                            <w:right w:val="none" w:sz="0" w:space="0" w:color="auto"/>
                                                                                          </w:divBdr>
                                                                                          <w:divsChild>
                                                                                            <w:div w:id="682123143">
                                                                                              <w:marLeft w:val="0"/>
                                                                                              <w:marRight w:val="0"/>
                                                                                              <w:marTop w:val="0"/>
                                                                                              <w:marBottom w:val="0"/>
                                                                                              <w:divBdr>
                                                                                                <w:top w:val="none" w:sz="0" w:space="0" w:color="auto"/>
                                                                                                <w:left w:val="none" w:sz="0" w:space="0" w:color="auto"/>
                                                                                                <w:bottom w:val="none" w:sz="0" w:space="0" w:color="auto"/>
                                                                                                <w:right w:val="none" w:sz="0" w:space="0" w:color="auto"/>
                                                                                              </w:divBdr>
                                                                                              <w:divsChild>
                                                                                                <w:div w:id="839857053">
                                                                                                  <w:marLeft w:val="0"/>
                                                                                                  <w:marRight w:val="0"/>
                                                                                                  <w:marTop w:val="0"/>
                                                                                                  <w:marBottom w:val="0"/>
                                                                                                  <w:divBdr>
                                                                                                    <w:top w:val="none" w:sz="0" w:space="0" w:color="auto"/>
                                                                                                    <w:left w:val="none" w:sz="0" w:space="0" w:color="auto"/>
                                                                                                    <w:bottom w:val="none" w:sz="0" w:space="0" w:color="auto"/>
                                                                                                    <w:right w:val="none" w:sz="0" w:space="0" w:color="auto"/>
                                                                                                  </w:divBdr>
                                                                                                </w:div>
                                                                                              </w:divsChild>
                                                                                            </w:div>
                                                                                            <w:div w:id="1211184082">
                                                                                              <w:marLeft w:val="0"/>
                                                                                              <w:marRight w:val="0"/>
                                                                                              <w:marTop w:val="0"/>
                                                                                              <w:marBottom w:val="0"/>
                                                                                              <w:divBdr>
                                                                                                <w:top w:val="none" w:sz="0" w:space="0" w:color="auto"/>
                                                                                                <w:left w:val="none" w:sz="0" w:space="0" w:color="auto"/>
                                                                                                <w:bottom w:val="none" w:sz="0" w:space="0" w:color="auto"/>
                                                                                                <w:right w:val="none" w:sz="0" w:space="0" w:color="auto"/>
                                                                                              </w:divBdr>
                                                                                              <w:divsChild>
                                                                                                <w:div w:id="1753696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7274174">
                                                                                      <w:marLeft w:val="0"/>
                                                                                      <w:marRight w:val="0"/>
                                                                                      <w:marTop w:val="0"/>
                                                                                      <w:marBottom w:val="0"/>
                                                                                      <w:divBdr>
                                                                                        <w:top w:val="single" w:sz="4" w:space="0" w:color="B9B9B9"/>
                                                                                        <w:left w:val="none" w:sz="0" w:space="0" w:color="auto"/>
                                                                                        <w:bottom w:val="none" w:sz="0" w:space="0" w:color="auto"/>
                                                                                        <w:right w:val="none" w:sz="0" w:space="0" w:color="auto"/>
                                                                                      </w:divBdr>
                                                                                      <w:divsChild>
                                                                                        <w:div w:id="1871797971">
                                                                                          <w:marLeft w:val="0"/>
                                                                                          <w:marRight w:val="0"/>
                                                                                          <w:marTop w:val="0"/>
                                                                                          <w:marBottom w:val="0"/>
                                                                                          <w:divBdr>
                                                                                            <w:top w:val="none" w:sz="0" w:space="0" w:color="auto"/>
                                                                                            <w:left w:val="none" w:sz="0" w:space="0" w:color="auto"/>
                                                                                            <w:bottom w:val="none" w:sz="0" w:space="0" w:color="auto"/>
                                                                                            <w:right w:val="none" w:sz="0" w:space="0" w:color="auto"/>
                                                                                          </w:divBdr>
                                                                                          <w:divsChild>
                                                                                            <w:div w:id="938834828">
                                                                                              <w:marLeft w:val="0"/>
                                                                                              <w:marRight w:val="0"/>
                                                                                              <w:marTop w:val="0"/>
                                                                                              <w:marBottom w:val="0"/>
                                                                                              <w:divBdr>
                                                                                                <w:top w:val="none" w:sz="0" w:space="0" w:color="auto"/>
                                                                                                <w:left w:val="none" w:sz="0" w:space="0" w:color="auto"/>
                                                                                                <w:bottom w:val="none" w:sz="0" w:space="0" w:color="auto"/>
                                                                                                <w:right w:val="none" w:sz="0" w:space="0" w:color="auto"/>
                                                                                              </w:divBdr>
                                                                                              <w:divsChild>
                                                                                                <w:div w:id="1735737610">
                                                                                                  <w:marLeft w:val="0"/>
                                                                                                  <w:marRight w:val="0"/>
                                                                                                  <w:marTop w:val="0"/>
                                                                                                  <w:marBottom w:val="0"/>
                                                                                                  <w:divBdr>
                                                                                                    <w:top w:val="none" w:sz="0" w:space="0" w:color="auto"/>
                                                                                                    <w:left w:val="none" w:sz="0" w:space="0" w:color="auto"/>
                                                                                                    <w:bottom w:val="none" w:sz="0" w:space="0" w:color="auto"/>
                                                                                                    <w:right w:val="none" w:sz="0" w:space="0" w:color="auto"/>
                                                                                                  </w:divBdr>
                                                                                                </w:div>
                                                                                              </w:divsChild>
                                                                                            </w:div>
                                                                                            <w:div w:id="1977055327">
                                                                                              <w:marLeft w:val="0"/>
                                                                                              <w:marRight w:val="0"/>
                                                                                              <w:marTop w:val="0"/>
                                                                                              <w:marBottom w:val="0"/>
                                                                                              <w:divBdr>
                                                                                                <w:top w:val="none" w:sz="0" w:space="0" w:color="auto"/>
                                                                                                <w:left w:val="none" w:sz="0" w:space="0" w:color="auto"/>
                                                                                                <w:bottom w:val="none" w:sz="0" w:space="0" w:color="auto"/>
                                                                                                <w:right w:val="none" w:sz="0" w:space="0" w:color="auto"/>
                                                                                              </w:divBdr>
                                                                                              <w:divsChild>
                                                                                                <w:div w:id="1285700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545060">
                                                                                      <w:marLeft w:val="0"/>
                                                                                      <w:marRight w:val="0"/>
                                                                                      <w:marTop w:val="0"/>
                                                                                      <w:marBottom w:val="0"/>
                                                                                      <w:divBdr>
                                                                                        <w:top w:val="single" w:sz="4" w:space="0" w:color="B9B9B9"/>
                                                                                        <w:left w:val="none" w:sz="0" w:space="0" w:color="auto"/>
                                                                                        <w:bottom w:val="none" w:sz="0" w:space="0" w:color="auto"/>
                                                                                        <w:right w:val="none" w:sz="0" w:space="0" w:color="auto"/>
                                                                                      </w:divBdr>
                                                                                      <w:divsChild>
                                                                                        <w:div w:id="918447387">
                                                                                          <w:marLeft w:val="0"/>
                                                                                          <w:marRight w:val="0"/>
                                                                                          <w:marTop w:val="0"/>
                                                                                          <w:marBottom w:val="0"/>
                                                                                          <w:divBdr>
                                                                                            <w:top w:val="none" w:sz="0" w:space="0" w:color="auto"/>
                                                                                            <w:left w:val="none" w:sz="0" w:space="0" w:color="auto"/>
                                                                                            <w:bottom w:val="none" w:sz="0" w:space="0" w:color="auto"/>
                                                                                            <w:right w:val="none" w:sz="0" w:space="0" w:color="auto"/>
                                                                                          </w:divBdr>
                                                                                          <w:divsChild>
                                                                                            <w:div w:id="1008560351">
                                                                                              <w:marLeft w:val="0"/>
                                                                                              <w:marRight w:val="0"/>
                                                                                              <w:marTop w:val="0"/>
                                                                                              <w:marBottom w:val="0"/>
                                                                                              <w:divBdr>
                                                                                                <w:top w:val="none" w:sz="0" w:space="0" w:color="auto"/>
                                                                                                <w:left w:val="none" w:sz="0" w:space="0" w:color="auto"/>
                                                                                                <w:bottom w:val="none" w:sz="0" w:space="0" w:color="auto"/>
                                                                                                <w:right w:val="none" w:sz="0" w:space="0" w:color="auto"/>
                                                                                              </w:divBdr>
                                                                                              <w:divsChild>
                                                                                                <w:div w:id="1266032577">
                                                                                                  <w:marLeft w:val="0"/>
                                                                                                  <w:marRight w:val="0"/>
                                                                                                  <w:marTop w:val="0"/>
                                                                                                  <w:marBottom w:val="0"/>
                                                                                                  <w:divBdr>
                                                                                                    <w:top w:val="none" w:sz="0" w:space="0" w:color="auto"/>
                                                                                                    <w:left w:val="none" w:sz="0" w:space="0" w:color="auto"/>
                                                                                                    <w:bottom w:val="none" w:sz="0" w:space="0" w:color="auto"/>
                                                                                                    <w:right w:val="none" w:sz="0" w:space="0" w:color="auto"/>
                                                                                                  </w:divBdr>
                                                                                                </w:div>
                                                                                              </w:divsChild>
                                                                                            </w:div>
                                                                                            <w:div w:id="1451125969">
                                                                                              <w:marLeft w:val="0"/>
                                                                                              <w:marRight w:val="0"/>
                                                                                              <w:marTop w:val="0"/>
                                                                                              <w:marBottom w:val="0"/>
                                                                                              <w:divBdr>
                                                                                                <w:top w:val="none" w:sz="0" w:space="0" w:color="auto"/>
                                                                                                <w:left w:val="none" w:sz="0" w:space="0" w:color="auto"/>
                                                                                                <w:bottom w:val="none" w:sz="0" w:space="0" w:color="auto"/>
                                                                                                <w:right w:val="none" w:sz="0" w:space="0" w:color="auto"/>
                                                                                              </w:divBdr>
                                                                                              <w:divsChild>
                                                                                                <w:div w:id="1815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80387">
                                                                                      <w:marLeft w:val="0"/>
                                                                                      <w:marRight w:val="0"/>
                                                                                      <w:marTop w:val="0"/>
                                                                                      <w:marBottom w:val="0"/>
                                                                                      <w:divBdr>
                                                                                        <w:top w:val="single" w:sz="4" w:space="0" w:color="B9B9B9"/>
                                                                                        <w:left w:val="none" w:sz="0" w:space="0" w:color="auto"/>
                                                                                        <w:bottom w:val="none" w:sz="0" w:space="0" w:color="auto"/>
                                                                                        <w:right w:val="none" w:sz="0" w:space="0" w:color="auto"/>
                                                                                      </w:divBdr>
                                                                                      <w:divsChild>
                                                                                        <w:div w:id="873076474">
                                                                                          <w:marLeft w:val="0"/>
                                                                                          <w:marRight w:val="0"/>
                                                                                          <w:marTop w:val="0"/>
                                                                                          <w:marBottom w:val="0"/>
                                                                                          <w:divBdr>
                                                                                            <w:top w:val="none" w:sz="0" w:space="0" w:color="auto"/>
                                                                                            <w:left w:val="none" w:sz="0" w:space="0" w:color="auto"/>
                                                                                            <w:bottom w:val="none" w:sz="0" w:space="0" w:color="auto"/>
                                                                                            <w:right w:val="none" w:sz="0" w:space="0" w:color="auto"/>
                                                                                          </w:divBdr>
                                                                                          <w:divsChild>
                                                                                            <w:div w:id="598027752">
                                                                                              <w:marLeft w:val="0"/>
                                                                                              <w:marRight w:val="0"/>
                                                                                              <w:marTop w:val="0"/>
                                                                                              <w:marBottom w:val="0"/>
                                                                                              <w:divBdr>
                                                                                                <w:top w:val="none" w:sz="0" w:space="0" w:color="auto"/>
                                                                                                <w:left w:val="none" w:sz="0" w:space="0" w:color="auto"/>
                                                                                                <w:bottom w:val="none" w:sz="0" w:space="0" w:color="auto"/>
                                                                                                <w:right w:val="none" w:sz="0" w:space="0" w:color="auto"/>
                                                                                              </w:divBdr>
                                                                                              <w:divsChild>
                                                                                                <w:div w:id="320081748">
                                                                                                  <w:marLeft w:val="0"/>
                                                                                                  <w:marRight w:val="0"/>
                                                                                                  <w:marTop w:val="0"/>
                                                                                                  <w:marBottom w:val="0"/>
                                                                                                  <w:divBdr>
                                                                                                    <w:top w:val="none" w:sz="0" w:space="0" w:color="auto"/>
                                                                                                    <w:left w:val="none" w:sz="0" w:space="0" w:color="auto"/>
                                                                                                    <w:bottom w:val="none" w:sz="0" w:space="0" w:color="auto"/>
                                                                                                    <w:right w:val="none" w:sz="0" w:space="0" w:color="auto"/>
                                                                                                  </w:divBdr>
                                                                                                </w:div>
                                                                                              </w:divsChild>
                                                                                            </w:div>
                                                                                            <w:div w:id="2079159846">
                                                                                              <w:marLeft w:val="0"/>
                                                                                              <w:marRight w:val="0"/>
                                                                                              <w:marTop w:val="0"/>
                                                                                              <w:marBottom w:val="0"/>
                                                                                              <w:divBdr>
                                                                                                <w:top w:val="none" w:sz="0" w:space="0" w:color="auto"/>
                                                                                                <w:left w:val="none" w:sz="0" w:space="0" w:color="auto"/>
                                                                                                <w:bottom w:val="none" w:sz="0" w:space="0" w:color="auto"/>
                                                                                                <w:right w:val="none" w:sz="0" w:space="0" w:color="auto"/>
                                                                                              </w:divBdr>
                                                                                              <w:divsChild>
                                                                                                <w:div w:id="894852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480322">
                                                                                      <w:marLeft w:val="0"/>
                                                                                      <w:marRight w:val="0"/>
                                                                                      <w:marTop w:val="0"/>
                                                                                      <w:marBottom w:val="0"/>
                                                                                      <w:divBdr>
                                                                                        <w:top w:val="single" w:sz="4" w:space="0" w:color="B9B9B9"/>
                                                                                        <w:left w:val="none" w:sz="0" w:space="0" w:color="auto"/>
                                                                                        <w:bottom w:val="none" w:sz="0" w:space="0" w:color="auto"/>
                                                                                        <w:right w:val="none" w:sz="0" w:space="0" w:color="auto"/>
                                                                                      </w:divBdr>
                                                                                      <w:divsChild>
                                                                                        <w:div w:id="1950813982">
                                                                                          <w:marLeft w:val="0"/>
                                                                                          <w:marRight w:val="0"/>
                                                                                          <w:marTop w:val="0"/>
                                                                                          <w:marBottom w:val="0"/>
                                                                                          <w:divBdr>
                                                                                            <w:top w:val="none" w:sz="0" w:space="0" w:color="auto"/>
                                                                                            <w:left w:val="none" w:sz="0" w:space="0" w:color="auto"/>
                                                                                            <w:bottom w:val="none" w:sz="0" w:space="0" w:color="auto"/>
                                                                                            <w:right w:val="none" w:sz="0" w:space="0" w:color="auto"/>
                                                                                          </w:divBdr>
                                                                                          <w:divsChild>
                                                                                            <w:div w:id="616718288">
                                                                                              <w:marLeft w:val="0"/>
                                                                                              <w:marRight w:val="0"/>
                                                                                              <w:marTop w:val="0"/>
                                                                                              <w:marBottom w:val="0"/>
                                                                                              <w:divBdr>
                                                                                                <w:top w:val="none" w:sz="0" w:space="0" w:color="auto"/>
                                                                                                <w:left w:val="none" w:sz="0" w:space="0" w:color="auto"/>
                                                                                                <w:bottom w:val="none" w:sz="0" w:space="0" w:color="auto"/>
                                                                                                <w:right w:val="none" w:sz="0" w:space="0" w:color="auto"/>
                                                                                              </w:divBdr>
                                                                                              <w:divsChild>
                                                                                                <w:div w:id="1195459890">
                                                                                                  <w:marLeft w:val="0"/>
                                                                                                  <w:marRight w:val="0"/>
                                                                                                  <w:marTop w:val="0"/>
                                                                                                  <w:marBottom w:val="0"/>
                                                                                                  <w:divBdr>
                                                                                                    <w:top w:val="none" w:sz="0" w:space="0" w:color="auto"/>
                                                                                                    <w:left w:val="none" w:sz="0" w:space="0" w:color="auto"/>
                                                                                                    <w:bottom w:val="none" w:sz="0" w:space="0" w:color="auto"/>
                                                                                                    <w:right w:val="none" w:sz="0" w:space="0" w:color="auto"/>
                                                                                                  </w:divBdr>
                                                                                                </w:div>
                                                                                              </w:divsChild>
                                                                                            </w:div>
                                                                                            <w:div w:id="1901358824">
                                                                                              <w:marLeft w:val="0"/>
                                                                                              <w:marRight w:val="0"/>
                                                                                              <w:marTop w:val="0"/>
                                                                                              <w:marBottom w:val="0"/>
                                                                                              <w:divBdr>
                                                                                                <w:top w:val="none" w:sz="0" w:space="0" w:color="auto"/>
                                                                                                <w:left w:val="none" w:sz="0" w:space="0" w:color="auto"/>
                                                                                                <w:bottom w:val="none" w:sz="0" w:space="0" w:color="auto"/>
                                                                                                <w:right w:val="none" w:sz="0" w:space="0" w:color="auto"/>
                                                                                              </w:divBdr>
                                                                                              <w:divsChild>
                                                                                                <w:div w:id="15347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5525597">
                                                                                      <w:marLeft w:val="0"/>
                                                                                      <w:marRight w:val="0"/>
                                                                                      <w:marTop w:val="0"/>
                                                                                      <w:marBottom w:val="0"/>
                                                                                      <w:divBdr>
                                                                                        <w:top w:val="single" w:sz="4" w:space="0" w:color="B9B9B9"/>
                                                                                        <w:left w:val="none" w:sz="0" w:space="0" w:color="auto"/>
                                                                                        <w:bottom w:val="none" w:sz="0" w:space="0" w:color="auto"/>
                                                                                        <w:right w:val="none" w:sz="0" w:space="0" w:color="auto"/>
                                                                                      </w:divBdr>
                                                                                      <w:divsChild>
                                                                                        <w:div w:id="1904486119">
                                                                                          <w:marLeft w:val="0"/>
                                                                                          <w:marRight w:val="0"/>
                                                                                          <w:marTop w:val="0"/>
                                                                                          <w:marBottom w:val="0"/>
                                                                                          <w:divBdr>
                                                                                            <w:top w:val="none" w:sz="0" w:space="0" w:color="auto"/>
                                                                                            <w:left w:val="none" w:sz="0" w:space="0" w:color="auto"/>
                                                                                            <w:bottom w:val="none" w:sz="0" w:space="0" w:color="auto"/>
                                                                                            <w:right w:val="none" w:sz="0" w:space="0" w:color="auto"/>
                                                                                          </w:divBdr>
                                                                                          <w:divsChild>
                                                                                            <w:div w:id="415713721">
                                                                                              <w:marLeft w:val="0"/>
                                                                                              <w:marRight w:val="0"/>
                                                                                              <w:marTop w:val="0"/>
                                                                                              <w:marBottom w:val="0"/>
                                                                                              <w:divBdr>
                                                                                                <w:top w:val="none" w:sz="0" w:space="0" w:color="auto"/>
                                                                                                <w:left w:val="none" w:sz="0" w:space="0" w:color="auto"/>
                                                                                                <w:bottom w:val="none" w:sz="0" w:space="0" w:color="auto"/>
                                                                                                <w:right w:val="none" w:sz="0" w:space="0" w:color="auto"/>
                                                                                              </w:divBdr>
                                                                                              <w:divsChild>
                                                                                                <w:div w:id="1628510847">
                                                                                                  <w:marLeft w:val="0"/>
                                                                                                  <w:marRight w:val="0"/>
                                                                                                  <w:marTop w:val="0"/>
                                                                                                  <w:marBottom w:val="0"/>
                                                                                                  <w:divBdr>
                                                                                                    <w:top w:val="none" w:sz="0" w:space="0" w:color="auto"/>
                                                                                                    <w:left w:val="none" w:sz="0" w:space="0" w:color="auto"/>
                                                                                                    <w:bottom w:val="none" w:sz="0" w:space="0" w:color="auto"/>
                                                                                                    <w:right w:val="none" w:sz="0" w:space="0" w:color="auto"/>
                                                                                                  </w:divBdr>
                                                                                                </w:div>
                                                                                              </w:divsChild>
                                                                                            </w:div>
                                                                                            <w:div w:id="1699113274">
                                                                                              <w:marLeft w:val="0"/>
                                                                                              <w:marRight w:val="0"/>
                                                                                              <w:marTop w:val="0"/>
                                                                                              <w:marBottom w:val="0"/>
                                                                                              <w:divBdr>
                                                                                                <w:top w:val="none" w:sz="0" w:space="0" w:color="auto"/>
                                                                                                <w:left w:val="none" w:sz="0" w:space="0" w:color="auto"/>
                                                                                                <w:bottom w:val="none" w:sz="0" w:space="0" w:color="auto"/>
                                                                                                <w:right w:val="none" w:sz="0" w:space="0" w:color="auto"/>
                                                                                              </w:divBdr>
                                                                                              <w:divsChild>
                                                                                                <w:div w:id="160133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841372">
                                                                                      <w:marLeft w:val="0"/>
                                                                                      <w:marRight w:val="0"/>
                                                                                      <w:marTop w:val="0"/>
                                                                                      <w:marBottom w:val="0"/>
                                                                                      <w:divBdr>
                                                                                        <w:top w:val="single" w:sz="4" w:space="0" w:color="B9B9B9"/>
                                                                                        <w:left w:val="none" w:sz="0" w:space="0" w:color="auto"/>
                                                                                        <w:bottom w:val="none" w:sz="0" w:space="0" w:color="auto"/>
                                                                                        <w:right w:val="none" w:sz="0" w:space="0" w:color="auto"/>
                                                                                      </w:divBdr>
                                                                                      <w:divsChild>
                                                                                        <w:div w:id="774523982">
                                                                                          <w:marLeft w:val="0"/>
                                                                                          <w:marRight w:val="0"/>
                                                                                          <w:marTop w:val="0"/>
                                                                                          <w:marBottom w:val="0"/>
                                                                                          <w:divBdr>
                                                                                            <w:top w:val="none" w:sz="0" w:space="0" w:color="auto"/>
                                                                                            <w:left w:val="none" w:sz="0" w:space="0" w:color="auto"/>
                                                                                            <w:bottom w:val="none" w:sz="0" w:space="0" w:color="auto"/>
                                                                                            <w:right w:val="none" w:sz="0" w:space="0" w:color="auto"/>
                                                                                          </w:divBdr>
                                                                                          <w:divsChild>
                                                                                            <w:div w:id="1349991906">
                                                                                              <w:marLeft w:val="0"/>
                                                                                              <w:marRight w:val="0"/>
                                                                                              <w:marTop w:val="0"/>
                                                                                              <w:marBottom w:val="0"/>
                                                                                              <w:divBdr>
                                                                                                <w:top w:val="none" w:sz="0" w:space="0" w:color="auto"/>
                                                                                                <w:left w:val="none" w:sz="0" w:space="0" w:color="auto"/>
                                                                                                <w:bottom w:val="none" w:sz="0" w:space="0" w:color="auto"/>
                                                                                                <w:right w:val="none" w:sz="0" w:space="0" w:color="auto"/>
                                                                                              </w:divBdr>
                                                                                              <w:divsChild>
                                                                                                <w:div w:id="1312635153">
                                                                                                  <w:marLeft w:val="0"/>
                                                                                                  <w:marRight w:val="0"/>
                                                                                                  <w:marTop w:val="0"/>
                                                                                                  <w:marBottom w:val="0"/>
                                                                                                  <w:divBdr>
                                                                                                    <w:top w:val="none" w:sz="0" w:space="0" w:color="auto"/>
                                                                                                    <w:left w:val="none" w:sz="0" w:space="0" w:color="auto"/>
                                                                                                    <w:bottom w:val="none" w:sz="0" w:space="0" w:color="auto"/>
                                                                                                    <w:right w:val="none" w:sz="0" w:space="0" w:color="auto"/>
                                                                                                  </w:divBdr>
                                                                                                </w:div>
                                                                                              </w:divsChild>
                                                                                            </w:div>
                                                                                            <w:div w:id="2139250933">
                                                                                              <w:marLeft w:val="0"/>
                                                                                              <w:marRight w:val="0"/>
                                                                                              <w:marTop w:val="0"/>
                                                                                              <w:marBottom w:val="0"/>
                                                                                              <w:divBdr>
                                                                                                <w:top w:val="none" w:sz="0" w:space="0" w:color="auto"/>
                                                                                                <w:left w:val="none" w:sz="0" w:space="0" w:color="auto"/>
                                                                                                <w:bottom w:val="none" w:sz="0" w:space="0" w:color="auto"/>
                                                                                                <w:right w:val="none" w:sz="0" w:space="0" w:color="auto"/>
                                                                                              </w:divBdr>
                                                                                              <w:divsChild>
                                                                                                <w:div w:id="1216235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191291">
                                                                                      <w:marLeft w:val="0"/>
                                                                                      <w:marRight w:val="0"/>
                                                                                      <w:marTop w:val="0"/>
                                                                                      <w:marBottom w:val="0"/>
                                                                                      <w:divBdr>
                                                                                        <w:top w:val="single" w:sz="4" w:space="0" w:color="B9B9B9"/>
                                                                                        <w:left w:val="none" w:sz="0" w:space="0" w:color="auto"/>
                                                                                        <w:bottom w:val="none" w:sz="0" w:space="0" w:color="auto"/>
                                                                                        <w:right w:val="none" w:sz="0" w:space="0" w:color="auto"/>
                                                                                      </w:divBdr>
                                                                                      <w:divsChild>
                                                                                        <w:div w:id="2046247840">
                                                                                          <w:marLeft w:val="0"/>
                                                                                          <w:marRight w:val="0"/>
                                                                                          <w:marTop w:val="0"/>
                                                                                          <w:marBottom w:val="0"/>
                                                                                          <w:divBdr>
                                                                                            <w:top w:val="none" w:sz="0" w:space="0" w:color="auto"/>
                                                                                            <w:left w:val="none" w:sz="0" w:space="0" w:color="auto"/>
                                                                                            <w:bottom w:val="none" w:sz="0" w:space="0" w:color="auto"/>
                                                                                            <w:right w:val="none" w:sz="0" w:space="0" w:color="auto"/>
                                                                                          </w:divBdr>
                                                                                          <w:divsChild>
                                                                                            <w:div w:id="1278485100">
                                                                                              <w:marLeft w:val="0"/>
                                                                                              <w:marRight w:val="0"/>
                                                                                              <w:marTop w:val="0"/>
                                                                                              <w:marBottom w:val="0"/>
                                                                                              <w:divBdr>
                                                                                                <w:top w:val="none" w:sz="0" w:space="0" w:color="auto"/>
                                                                                                <w:left w:val="none" w:sz="0" w:space="0" w:color="auto"/>
                                                                                                <w:bottom w:val="none" w:sz="0" w:space="0" w:color="auto"/>
                                                                                                <w:right w:val="none" w:sz="0" w:space="0" w:color="auto"/>
                                                                                              </w:divBdr>
                                                                                              <w:divsChild>
                                                                                                <w:div w:id="1600404416">
                                                                                                  <w:marLeft w:val="0"/>
                                                                                                  <w:marRight w:val="0"/>
                                                                                                  <w:marTop w:val="0"/>
                                                                                                  <w:marBottom w:val="0"/>
                                                                                                  <w:divBdr>
                                                                                                    <w:top w:val="none" w:sz="0" w:space="0" w:color="auto"/>
                                                                                                    <w:left w:val="none" w:sz="0" w:space="0" w:color="auto"/>
                                                                                                    <w:bottom w:val="none" w:sz="0" w:space="0" w:color="auto"/>
                                                                                                    <w:right w:val="none" w:sz="0" w:space="0" w:color="auto"/>
                                                                                                  </w:divBdr>
                                                                                                </w:div>
                                                                                              </w:divsChild>
                                                                                            </w:div>
                                                                                            <w:div w:id="1384521903">
                                                                                              <w:marLeft w:val="0"/>
                                                                                              <w:marRight w:val="0"/>
                                                                                              <w:marTop w:val="0"/>
                                                                                              <w:marBottom w:val="0"/>
                                                                                              <w:divBdr>
                                                                                                <w:top w:val="none" w:sz="0" w:space="0" w:color="auto"/>
                                                                                                <w:left w:val="none" w:sz="0" w:space="0" w:color="auto"/>
                                                                                                <w:bottom w:val="none" w:sz="0" w:space="0" w:color="auto"/>
                                                                                                <w:right w:val="none" w:sz="0" w:space="0" w:color="auto"/>
                                                                                              </w:divBdr>
                                                                                              <w:divsChild>
                                                                                                <w:div w:id="39527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4855">
                                                                                      <w:marLeft w:val="0"/>
                                                                                      <w:marRight w:val="0"/>
                                                                                      <w:marTop w:val="0"/>
                                                                                      <w:marBottom w:val="0"/>
                                                                                      <w:divBdr>
                                                                                        <w:top w:val="single" w:sz="4" w:space="0" w:color="B9B9B9"/>
                                                                                        <w:left w:val="none" w:sz="0" w:space="0" w:color="auto"/>
                                                                                        <w:bottom w:val="none" w:sz="0" w:space="0" w:color="auto"/>
                                                                                        <w:right w:val="none" w:sz="0" w:space="0" w:color="auto"/>
                                                                                      </w:divBdr>
                                                                                      <w:divsChild>
                                                                                        <w:div w:id="1738094519">
                                                                                          <w:marLeft w:val="0"/>
                                                                                          <w:marRight w:val="0"/>
                                                                                          <w:marTop w:val="0"/>
                                                                                          <w:marBottom w:val="0"/>
                                                                                          <w:divBdr>
                                                                                            <w:top w:val="none" w:sz="0" w:space="0" w:color="auto"/>
                                                                                            <w:left w:val="none" w:sz="0" w:space="0" w:color="auto"/>
                                                                                            <w:bottom w:val="none" w:sz="0" w:space="0" w:color="auto"/>
                                                                                            <w:right w:val="none" w:sz="0" w:space="0" w:color="auto"/>
                                                                                          </w:divBdr>
                                                                                          <w:divsChild>
                                                                                            <w:div w:id="1105736934">
                                                                                              <w:marLeft w:val="0"/>
                                                                                              <w:marRight w:val="0"/>
                                                                                              <w:marTop w:val="0"/>
                                                                                              <w:marBottom w:val="0"/>
                                                                                              <w:divBdr>
                                                                                                <w:top w:val="none" w:sz="0" w:space="0" w:color="auto"/>
                                                                                                <w:left w:val="none" w:sz="0" w:space="0" w:color="auto"/>
                                                                                                <w:bottom w:val="none" w:sz="0" w:space="0" w:color="auto"/>
                                                                                                <w:right w:val="none" w:sz="0" w:space="0" w:color="auto"/>
                                                                                              </w:divBdr>
                                                                                              <w:divsChild>
                                                                                                <w:div w:id="708334226">
                                                                                                  <w:marLeft w:val="0"/>
                                                                                                  <w:marRight w:val="0"/>
                                                                                                  <w:marTop w:val="0"/>
                                                                                                  <w:marBottom w:val="0"/>
                                                                                                  <w:divBdr>
                                                                                                    <w:top w:val="none" w:sz="0" w:space="0" w:color="auto"/>
                                                                                                    <w:left w:val="none" w:sz="0" w:space="0" w:color="auto"/>
                                                                                                    <w:bottom w:val="none" w:sz="0" w:space="0" w:color="auto"/>
                                                                                                    <w:right w:val="none" w:sz="0" w:space="0" w:color="auto"/>
                                                                                                  </w:divBdr>
                                                                                                </w:div>
                                                                                              </w:divsChild>
                                                                                            </w:div>
                                                                                            <w:div w:id="2002543284">
                                                                                              <w:marLeft w:val="0"/>
                                                                                              <w:marRight w:val="0"/>
                                                                                              <w:marTop w:val="0"/>
                                                                                              <w:marBottom w:val="0"/>
                                                                                              <w:divBdr>
                                                                                                <w:top w:val="none" w:sz="0" w:space="0" w:color="auto"/>
                                                                                                <w:left w:val="none" w:sz="0" w:space="0" w:color="auto"/>
                                                                                                <w:bottom w:val="none" w:sz="0" w:space="0" w:color="auto"/>
                                                                                                <w:right w:val="none" w:sz="0" w:space="0" w:color="auto"/>
                                                                                              </w:divBdr>
                                                                                              <w:divsChild>
                                                                                                <w:div w:id="29336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626971">
                                                                                      <w:marLeft w:val="0"/>
                                                                                      <w:marRight w:val="0"/>
                                                                                      <w:marTop w:val="0"/>
                                                                                      <w:marBottom w:val="0"/>
                                                                                      <w:divBdr>
                                                                                        <w:top w:val="single" w:sz="4" w:space="0" w:color="B9B9B9"/>
                                                                                        <w:left w:val="none" w:sz="0" w:space="0" w:color="auto"/>
                                                                                        <w:bottom w:val="none" w:sz="0" w:space="0" w:color="auto"/>
                                                                                        <w:right w:val="none" w:sz="0" w:space="0" w:color="auto"/>
                                                                                      </w:divBdr>
                                                                                      <w:divsChild>
                                                                                        <w:div w:id="2010601257">
                                                                                          <w:marLeft w:val="0"/>
                                                                                          <w:marRight w:val="0"/>
                                                                                          <w:marTop w:val="0"/>
                                                                                          <w:marBottom w:val="0"/>
                                                                                          <w:divBdr>
                                                                                            <w:top w:val="none" w:sz="0" w:space="0" w:color="auto"/>
                                                                                            <w:left w:val="none" w:sz="0" w:space="0" w:color="auto"/>
                                                                                            <w:bottom w:val="none" w:sz="0" w:space="0" w:color="auto"/>
                                                                                            <w:right w:val="none" w:sz="0" w:space="0" w:color="auto"/>
                                                                                          </w:divBdr>
                                                                                          <w:divsChild>
                                                                                            <w:div w:id="521012077">
                                                                                              <w:marLeft w:val="0"/>
                                                                                              <w:marRight w:val="0"/>
                                                                                              <w:marTop w:val="0"/>
                                                                                              <w:marBottom w:val="0"/>
                                                                                              <w:divBdr>
                                                                                                <w:top w:val="none" w:sz="0" w:space="0" w:color="auto"/>
                                                                                                <w:left w:val="none" w:sz="0" w:space="0" w:color="auto"/>
                                                                                                <w:bottom w:val="none" w:sz="0" w:space="0" w:color="auto"/>
                                                                                                <w:right w:val="none" w:sz="0" w:space="0" w:color="auto"/>
                                                                                              </w:divBdr>
                                                                                              <w:divsChild>
                                                                                                <w:div w:id="1668510645">
                                                                                                  <w:marLeft w:val="0"/>
                                                                                                  <w:marRight w:val="0"/>
                                                                                                  <w:marTop w:val="0"/>
                                                                                                  <w:marBottom w:val="0"/>
                                                                                                  <w:divBdr>
                                                                                                    <w:top w:val="none" w:sz="0" w:space="0" w:color="auto"/>
                                                                                                    <w:left w:val="none" w:sz="0" w:space="0" w:color="auto"/>
                                                                                                    <w:bottom w:val="none" w:sz="0" w:space="0" w:color="auto"/>
                                                                                                    <w:right w:val="none" w:sz="0" w:space="0" w:color="auto"/>
                                                                                                  </w:divBdr>
                                                                                                </w:div>
                                                                                              </w:divsChild>
                                                                                            </w:div>
                                                                                            <w:div w:id="1181965185">
                                                                                              <w:marLeft w:val="0"/>
                                                                                              <w:marRight w:val="0"/>
                                                                                              <w:marTop w:val="0"/>
                                                                                              <w:marBottom w:val="0"/>
                                                                                              <w:divBdr>
                                                                                                <w:top w:val="none" w:sz="0" w:space="0" w:color="auto"/>
                                                                                                <w:left w:val="none" w:sz="0" w:space="0" w:color="auto"/>
                                                                                                <w:bottom w:val="none" w:sz="0" w:space="0" w:color="auto"/>
                                                                                                <w:right w:val="none" w:sz="0" w:space="0" w:color="auto"/>
                                                                                              </w:divBdr>
                                                                                              <w:divsChild>
                                                                                                <w:div w:id="191064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7855352">
                                                                                      <w:marLeft w:val="0"/>
                                                                                      <w:marRight w:val="0"/>
                                                                                      <w:marTop w:val="0"/>
                                                                                      <w:marBottom w:val="0"/>
                                                                                      <w:divBdr>
                                                                                        <w:top w:val="single" w:sz="4" w:space="0" w:color="B9B9B9"/>
                                                                                        <w:left w:val="none" w:sz="0" w:space="0" w:color="auto"/>
                                                                                        <w:bottom w:val="none" w:sz="0" w:space="0" w:color="auto"/>
                                                                                        <w:right w:val="none" w:sz="0" w:space="0" w:color="auto"/>
                                                                                      </w:divBdr>
                                                                                      <w:divsChild>
                                                                                        <w:div w:id="1586381164">
                                                                                          <w:marLeft w:val="0"/>
                                                                                          <w:marRight w:val="0"/>
                                                                                          <w:marTop w:val="0"/>
                                                                                          <w:marBottom w:val="0"/>
                                                                                          <w:divBdr>
                                                                                            <w:top w:val="none" w:sz="0" w:space="0" w:color="auto"/>
                                                                                            <w:left w:val="none" w:sz="0" w:space="0" w:color="auto"/>
                                                                                            <w:bottom w:val="none" w:sz="0" w:space="0" w:color="auto"/>
                                                                                            <w:right w:val="none" w:sz="0" w:space="0" w:color="auto"/>
                                                                                          </w:divBdr>
                                                                                          <w:divsChild>
                                                                                            <w:div w:id="1711032651">
                                                                                              <w:marLeft w:val="0"/>
                                                                                              <w:marRight w:val="0"/>
                                                                                              <w:marTop w:val="0"/>
                                                                                              <w:marBottom w:val="0"/>
                                                                                              <w:divBdr>
                                                                                                <w:top w:val="none" w:sz="0" w:space="0" w:color="auto"/>
                                                                                                <w:left w:val="none" w:sz="0" w:space="0" w:color="auto"/>
                                                                                                <w:bottom w:val="none" w:sz="0" w:space="0" w:color="auto"/>
                                                                                                <w:right w:val="none" w:sz="0" w:space="0" w:color="auto"/>
                                                                                              </w:divBdr>
                                                                                              <w:divsChild>
                                                                                                <w:div w:id="325860589">
                                                                                                  <w:marLeft w:val="0"/>
                                                                                                  <w:marRight w:val="0"/>
                                                                                                  <w:marTop w:val="0"/>
                                                                                                  <w:marBottom w:val="0"/>
                                                                                                  <w:divBdr>
                                                                                                    <w:top w:val="none" w:sz="0" w:space="0" w:color="auto"/>
                                                                                                    <w:left w:val="none" w:sz="0" w:space="0" w:color="auto"/>
                                                                                                    <w:bottom w:val="none" w:sz="0" w:space="0" w:color="auto"/>
                                                                                                    <w:right w:val="none" w:sz="0" w:space="0" w:color="auto"/>
                                                                                                  </w:divBdr>
                                                                                                </w:div>
                                                                                              </w:divsChild>
                                                                                            </w:div>
                                                                                            <w:div w:id="1935938218">
                                                                                              <w:marLeft w:val="0"/>
                                                                                              <w:marRight w:val="0"/>
                                                                                              <w:marTop w:val="0"/>
                                                                                              <w:marBottom w:val="0"/>
                                                                                              <w:divBdr>
                                                                                                <w:top w:val="none" w:sz="0" w:space="0" w:color="auto"/>
                                                                                                <w:left w:val="none" w:sz="0" w:space="0" w:color="auto"/>
                                                                                                <w:bottom w:val="none" w:sz="0" w:space="0" w:color="auto"/>
                                                                                                <w:right w:val="none" w:sz="0" w:space="0" w:color="auto"/>
                                                                                              </w:divBdr>
                                                                                              <w:divsChild>
                                                                                                <w:div w:id="528371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804">
                                                                                      <w:marLeft w:val="0"/>
                                                                                      <w:marRight w:val="0"/>
                                                                                      <w:marTop w:val="0"/>
                                                                                      <w:marBottom w:val="0"/>
                                                                                      <w:divBdr>
                                                                                        <w:top w:val="single" w:sz="4" w:space="0" w:color="B9B9B9"/>
                                                                                        <w:left w:val="none" w:sz="0" w:space="0" w:color="auto"/>
                                                                                        <w:bottom w:val="none" w:sz="0" w:space="0" w:color="auto"/>
                                                                                        <w:right w:val="none" w:sz="0" w:space="0" w:color="auto"/>
                                                                                      </w:divBdr>
                                                                                      <w:divsChild>
                                                                                        <w:div w:id="1869947292">
                                                                                          <w:marLeft w:val="0"/>
                                                                                          <w:marRight w:val="0"/>
                                                                                          <w:marTop w:val="0"/>
                                                                                          <w:marBottom w:val="0"/>
                                                                                          <w:divBdr>
                                                                                            <w:top w:val="none" w:sz="0" w:space="0" w:color="auto"/>
                                                                                            <w:left w:val="none" w:sz="0" w:space="0" w:color="auto"/>
                                                                                            <w:bottom w:val="none" w:sz="0" w:space="0" w:color="auto"/>
                                                                                            <w:right w:val="none" w:sz="0" w:space="0" w:color="auto"/>
                                                                                          </w:divBdr>
                                                                                          <w:divsChild>
                                                                                            <w:div w:id="1224213594">
                                                                                              <w:marLeft w:val="0"/>
                                                                                              <w:marRight w:val="0"/>
                                                                                              <w:marTop w:val="0"/>
                                                                                              <w:marBottom w:val="0"/>
                                                                                              <w:divBdr>
                                                                                                <w:top w:val="none" w:sz="0" w:space="0" w:color="auto"/>
                                                                                                <w:left w:val="none" w:sz="0" w:space="0" w:color="auto"/>
                                                                                                <w:bottom w:val="none" w:sz="0" w:space="0" w:color="auto"/>
                                                                                                <w:right w:val="none" w:sz="0" w:space="0" w:color="auto"/>
                                                                                              </w:divBdr>
                                                                                              <w:divsChild>
                                                                                                <w:div w:id="1507861385">
                                                                                                  <w:marLeft w:val="0"/>
                                                                                                  <w:marRight w:val="0"/>
                                                                                                  <w:marTop w:val="0"/>
                                                                                                  <w:marBottom w:val="0"/>
                                                                                                  <w:divBdr>
                                                                                                    <w:top w:val="none" w:sz="0" w:space="0" w:color="auto"/>
                                                                                                    <w:left w:val="none" w:sz="0" w:space="0" w:color="auto"/>
                                                                                                    <w:bottom w:val="none" w:sz="0" w:space="0" w:color="auto"/>
                                                                                                    <w:right w:val="none" w:sz="0" w:space="0" w:color="auto"/>
                                                                                                  </w:divBdr>
                                                                                                </w:div>
                                                                                              </w:divsChild>
                                                                                            </w:div>
                                                                                            <w:div w:id="1493066277">
                                                                                              <w:marLeft w:val="0"/>
                                                                                              <w:marRight w:val="0"/>
                                                                                              <w:marTop w:val="0"/>
                                                                                              <w:marBottom w:val="0"/>
                                                                                              <w:divBdr>
                                                                                                <w:top w:val="none" w:sz="0" w:space="0" w:color="auto"/>
                                                                                                <w:left w:val="none" w:sz="0" w:space="0" w:color="auto"/>
                                                                                                <w:bottom w:val="none" w:sz="0" w:space="0" w:color="auto"/>
                                                                                                <w:right w:val="none" w:sz="0" w:space="0" w:color="auto"/>
                                                                                              </w:divBdr>
                                                                                              <w:divsChild>
                                                                                                <w:div w:id="1829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033147">
                                                                                      <w:marLeft w:val="0"/>
                                                                                      <w:marRight w:val="0"/>
                                                                                      <w:marTop w:val="0"/>
                                                                                      <w:marBottom w:val="0"/>
                                                                                      <w:divBdr>
                                                                                        <w:top w:val="single" w:sz="4" w:space="0" w:color="B9B9B9"/>
                                                                                        <w:left w:val="none" w:sz="0" w:space="0" w:color="auto"/>
                                                                                        <w:bottom w:val="none" w:sz="0" w:space="0" w:color="auto"/>
                                                                                        <w:right w:val="none" w:sz="0" w:space="0" w:color="auto"/>
                                                                                      </w:divBdr>
                                                                                      <w:divsChild>
                                                                                        <w:div w:id="2086292218">
                                                                                          <w:marLeft w:val="0"/>
                                                                                          <w:marRight w:val="0"/>
                                                                                          <w:marTop w:val="0"/>
                                                                                          <w:marBottom w:val="0"/>
                                                                                          <w:divBdr>
                                                                                            <w:top w:val="none" w:sz="0" w:space="0" w:color="auto"/>
                                                                                            <w:left w:val="none" w:sz="0" w:space="0" w:color="auto"/>
                                                                                            <w:bottom w:val="none" w:sz="0" w:space="0" w:color="auto"/>
                                                                                            <w:right w:val="none" w:sz="0" w:space="0" w:color="auto"/>
                                                                                          </w:divBdr>
                                                                                          <w:divsChild>
                                                                                            <w:div w:id="639573251">
                                                                                              <w:marLeft w:val="0"/>
                                                                                              <w:marRight w:val="0"/>
                                                                                              <w:marTop w:val="0"/>
                                                                                              <w:marBottom w:val="0"/>
                                                                                              <w:divBdr>
                                                                                                <w:top w:val="none" w:sz="0" w:space="0" w:color="auto"/>
                                                                                                <w:left w:val="none" w:sz="0" w:space="0" w:color="auto"/>
                                                                                                <w:bottom w:val="none" w:sz="0" w:space="0" w:color="auto"/>
                                                                                                <w:right w:val="none" w:sz="0" w:space="0" w:color="auto"/>
                                                                                              </w:divBdr>
                                                                                              <w:divsChild>
                                                                                                <w:div w:id="722876437">
                                                                                                  <w:marLeft w:val="0"/>
                                                                                                  <w:marRight w:val="0"/>
                                                                                                  <w:marTop w:val="0"/>
                                                                                                  <w:marBottom w:val="0"/>
                                                                                                  <w:divBdr>
                                                                                                    <w:top w:val="none" w:sz="0" w:space="0" w:color="auto"/>
                                                                                                    <w:left w:val="none" w:sz="0" w:space="0" w:color="auto"/>
                                                                                                    <w:bottom w:val="none" w:sz="0" w:space="0" w:color="auto"/>
                                                                                                    <w:right w:val="none" w:sz="0" w:space="0" w:color="auto"/>
                                                                                                  </w:divBdr>
                                                                                                </w:div>
                                                                                              </w:divsChild>
                                                                                            </w:div>
                                                                                            <w:div w:id="1468012410">
                                                                                              <w:marLeft w:val="0"/>
                                                                                              <w:marRight w:val="0"/>
                                                                                              <w:marTop w:val="0"/>
                                                                                              <w:marBottom w:val="0"/>
                                                                                              <w:divBdr>
                                                                                                <w:top w:val="none" w:sz="0" w:space="0" w:color="auto"/>
                                                                                                <w:left w:val="none" w:sz="0" w:space="0" w:color="auto"/>
                                                                                                <w:bottom w:val="none" w:sz="0" w:space="0" w:color="auto"/>
                                                                                                <w:right w:val="none" w:sz="0" w:space="0" w:color="auto"/>
                                                                                              </w:divBdr>
                                                                                              <w:divsChild>
                                                                                                <w:div w:id="288513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725878">
                                                                                      <w:marLeft w:val="0"/>
                                                                                      <w:marRight w:val="0"/>
                                                                                      <w:marTop w:val="0"/>
                                                                                      <w:marBottom w:val="0"/>
                                                                                      <w:divBdr>
                                                                                        <w:top w:val="single" w:sz="4" w:space="0" w:color="B9B9B9"/>
                                                                                        <w:left w:val="none" w:sz="0" w:space="0" w:color="auto"/>
                                                                                        <w:bottom w:val="none" w:sz="0" w:space="0" w:color="auto"/>
                                                                                        <w:right w:val="none" w:sz="0" w:space="0" w:color="auto"/>
                                                                                      </w:divBdr>
                                                                                      <w:divsChild>
                                                                                        <w:div w:id="339040135">
                                                                                          <w:marLeft w:val="0"/>
                                                                                          <w:marRight w:val="0"/>
                                                                                          <w:marTop w:val="0"/>
                                                                                          <w:marBottom w:val="0"/>
                                                                                          <w:divBdr>
                                                                                            <w:top w:val="none" w:sz="0" w:space="0" w:color="auto"/>
                                                                                            <w:left w:val="none" w:sz="0" w:space="0" w:color="auto"/>
                                                                                            <w:bottom w:val="none" w:sz="0" w:space="0" w:color="auto"/>
                                                                                            <w:right w:val="none" w:sz="0" w:space="0" w:color="auto"/>
                                                                                          </w:divBdr>
                                                                                          <w:divsChild>
                                                                                            <w:div w:id="1044787644">
                                                                                              <w:marLeft w:val="0"/>
                                                                                              <w:marRight w:val="0"/>
                                                                                              <w:marTop w:val="0"/>
                                                                                              <w:marBottom w:val="0"/>
                                                                                              <w:divBdr>
                                                                                                <w:top w:val="none" w:sz="0" w:space="0" w:color="auto"/>
                                                                                                <w:left w:val="none" w:sz="0" w:space="0" w:color="auto"/>
                                                                                                <w:bottom w:val="none" w:sz="0" w:space="0" w:color="auto"/>
                                                                                                <w:right w:val="none" w:sz="0" w:space="0" w:color="auto"/>
                                                                                              </w:divBdr>
                                                                                              <w:divsChild>
                                                                                                <w:div w:id="740979234">
                                                                                                  <w:marLeft w:val="0"/>
                                                                                                  <w:marRight w:val="0"/>
                                                                                                  <w:marTop w:val="0"/>
                                                                                                  <w:marBottom w:val="0"/>
                                                                                                  <w:divBdr>
                                                                                                    <w:top w:val="none" w:sz="0" w:space="0" w:color="auto"/>
                                                                                                    <w:left w:val="none" w:sz="0" w:space="0" w:color="auto"/>
                                                                                                    <w:bottom w:val="none" w:sz="0" w:space="0" w:color="auto"/>
                                                                                                    <w:right w:val="none" w:sz="0" w:space="0" w:color="auto"/>
                                                                                                  </w:divBdr>
                                                                                                </w:div>
                                                                                              </w:divsChild>
                                                                                            </w:div>
                                                                                            <w:div w:id="1145120825">
                                                                                              <w:marLeft w:val="0"/>
                                                                                              <w:marRight w:val="0"/>
                                                                                              <w:marTop w:val="0"/>
                                                                                              <w:marBottom w:val="0"/>
                                                                                              <w:divBdr>
                                                                                                <w:top w:val="none" w:sz="0" w:space="0" w:color="auto"/>
                                                                                                <w:left w:val="none" w:sz="0" w:space="0" w:color="auto"/>
                                                                                                <w:bottom w:val="none" w:sz="0" w:space="0" w:color="auto"/>
                                                                                                <w:right w:val="none" w:sz="0" w:space="0" w:color="auto"/>
                                                                                              </w:divBdr>
                                                                                              <w:divsChild>
                                                                                                <w:div w:id="1054619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0120247">
                                                                                      <w:marLeft w:val="0"/>
                                                                                      <w:marRight w:val="0"/>
                                                                                      <w:marTop w:val="0"/>
                                                                                      <w:marBottom w:val="0"/>
                                                                                      <w:divBdr>
                                                                                        <w:top w:val="single" w:sz="4" w:space="0" w:color="B9B9B9"/>
                                                                                        <w:left w:val="none" w:sz="0" w:space="0" w:color="auto"/>
                                                                                        <w:bottom w:val="none" w:sz="0" w:space="0" w:color="auto"/>
                                                                                        <w:right w:val="none" w:sz="0" w:space="0" w:color="auto"/>
                                                                                      </w:divBdr>
                                                                                      <w:divsChild>
                                                                                        <w:div w:id="2124574661">
                                                                                          <w:marLeft w:val="0"/>
                                                                                          <w:marRight w:val="0"/>
                                                                                          <w:marTop w:val="0"/>
                                                                                          <w:marBottom w:val="0"/>
                                                                                          <w:divBdr>
                                                                                            <w:top w:val="none" w:sz="0" w:space="0" w:color="auto"/>
                                                                                            <w:left w:val="none" w:sz="0" w:space="0" w:color="auto"/>
                                                                                            <w:bottom w:val="none" w:sz="0" w:space="0" w:color="auto"/>
                                                                                            <w:right w:val="none" w:sz="0" w:space="0" w:color="auto"/>
                                                                                          </w:divBdr>
                                                                                          <w:divsChild>
                                                                                            <w:div w:id="656226760">
                                                                                              <w:marLeft w:val="0"/>
                                                                                              <w:marRight w:val="0"/>
                                                                                              <w:marTop w:val="0"/>
                                                                                              <w:marBottom w:val="0"/>
                                                                                              <w:divBdr>
                                                                                                <w:top w:val="none" w:sz="0" w:space="0" w:color="auto"/>
                                                                                                <w:left w:val="none" w:sz="0" w:space="0" w:color="auto"/>
                                                                                                <w:bottom w:val="none" w:sz="0" w:space="0" w:color="auto"/>
                                                                                                <w:right w:val="none" w:sz="0" w:space="0" w:color="auto"/>
                                                                                              </w:divBdr>
                                                                                              <w:divsChild>
                                                                                                <w:div w:id="263147443">
                                                                                                  <w:marLeft w:val="0"/>
                                                                                                  <w:marRight w:val="0"/>
                                                                                                  <w:marTop w:val="0"/>
                                                                                                  <w:marBottom w:val="0"/>
                                                                                                  <w:divBdr>
                                                                                                    <w:top w:val="none" w:sz="0" w:space="0" w:color="auto"/>
                                                                                                    <w:left w:val="none" w:sz="0" w:space="0" w:color="auto"/>
                                                                                                    <w:bottom w:val="none" w:sz="0" w:space="0" w:color="auto"/>
                                                                                                    <w:right w:val="none" w:sz="0" w:space="0" w:color="auto"/>
                                                                                                  </w:divBdr>
                                                                                                </w:div>
                                                                                              </w:divsChild>
                                                                                            </w:div>
                                                                                            <w:div w:id="908073729">
                                                                                              <w:marLeft w:val="0"/>
                                                                                              <w:marRight w:val="0"/>
                                                                                              <w:marTop w:val="0"/>
                                                                                              <w:marBottom w:val="0"/>
                                                                                              <w:divBdr>
                                                                                                <w:top w:val="none" w:sz="0" w:space="0" w:color="auto"/>
                                                                                                <w:left w:val="none" w:sz="0" w:space="0" w:color="auto"/>
                                                                                                <w:bottom w:val="none" w:sz="0" w:space="0" w:color="auto"/>
                                                                                                <w:right w:val="none" w:sz="0" w:space="0" w:color="auto"/>
                                                                                              </w:divBdr>
                                                                                              <w:divsChild>
                                                                                                <w:div w:id="144600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58368">
                                                                                      <w:marLeft w:val="0"/>
                                                                                      <w:marRight w:val="0"/>
                                                                                      <w:marTop w:val="0"/>
                                                                                      <w:marBottom w:val="0"/>
                                                                                      <w:divBdr>
                                                                                        <w:top w:val="single" w:sz="4" w:space="0" w:color="B9B9B9"/>
                                                                                        <w:left w:val="none" w:sz="0" w:space="0" w:color="auto"/>
                                                                                        <w:bottom w:val="none" w:sz="0" w:space="0" w:color="auto"/>
                                                                                        <w:right w:val="none" w:sz="0" w:space="0" w:color="auto"/>
                                                                                      </w:divBdr>
                                                                                      <w:divsChild>
                                                                                        <w:div w:id="879515670">
                                                                                          <w:marLeft w:val="0"/>
                                                                                          <w:marRight w:val="0"/>
                                                                                          <w:marTop w:val="0"/>
                                                                                          <w:marBottom w:val="0"/>
                                                                                          <w:divBdr>
                                                                                            <w:top w:val="none" w:sz="0" w:space="0" w:color="auto"/>
                                                                                            <w:left w:val="none" w:sz="0" w:space="0" w:color="auto"/>
                                                                                            <w:bottom w:val="none" w:sz="0" w:space="0" w:color="auto"/>
                                                                                            <w:right w:val="none" w:sz="0" w:space="0" w:color="auto"/>
                                                                                          </w:divBdr>
                                                                                          <w:divsChild>
                                                                                            <w:div w:id="159977080">
                                                                                              <w:marLeft w:val="0"/>
                                                                                              <w:marRight w:val="0"/>
                                                                                              <w:marTop w:val="0"/>
                                                                                              <w:marBottom w:val="0"/>
                                                                                              <w:divBdr>
                                                                                                <w:top w:val="none" w:sz="0" w:space="0" w:color="auto"/>
                                                                                                <w:left w:val="none" w:sz="0" w:space="0" w:color="auto"/>
                                                                                                <w:bottom w:val="none" w:sz="0" w:space="0" w:color="auto"/>
                                                                                                <w:right w:val="none" w:sz="0" w:space="0" w:color="auto"/>
                                                                                              </w:divBdr>
                                                                                              <w:divsChild>
                                                                                                <w:div w:id="220287429">
                                                                                                  <w:marLeft w:val="0"/>
                                                                                                  <w:marRight w:val="0"/>
                                                                                                  <w:marTop w:val="0"/>
                                                                                                  <w:marBottom w:val="0"/>
                                                                                                  <w:divBdr>
                                                                                                    <w:top w:val="none" w:sz="0" w:space="0" w:color="auto"/>
                                                                                                    <w:left w:val="none" w:sz="0" w:space="0" w:color="auto"/>
                                                                                                    <w:bottom w:val="none" w:sz="0" w:space="0" w:color="auto"/>
                                                                                                    <w:right w:val="none" w:sz="0" w:space="0" w:color="auto"/>
                                                                                                  </w:divBdr>
                                                                                                </w:div>
                                                                                              </w:divsChild>
                                                                                            </w:div>
                                                                                            <w:div w:id="1502886073">
                                                                                              <w:marLeft w:val="0"/>
                                                                                              <w:marRight w:val="0"/>
                                                                                              <w:marTop w:val="0"/>
                                                                                              <w:marBottom w:val="0"/>
                                                                                              <w:divBdr>
                                                                                                <w:top w:val="none" w:sz="0" w:space="0" w:color="auto"/>
                                                                                                <w:left w:val="none" w:sz="0" w:space="0" w:color="auto"/>
                                                                                                <w:bottom w:val="none" w:sz="0" w:space="0" w:color="auto"/>
                                                                                                <w:right w:val="none" w:sz="0" w:space="0" w:color="auto"/>
                                                                                              </w:divBdr>
                                                                                              <w:divsChild>
                                                                                                <w:div w:id="77420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75595">
                                                                                      <w:marLeft w:val="0"/>
                                                                                      <w:marRight w:val="0"/>
                                                                                      <w:marTop w:val="0"/>
                                                                                      <w:marBottom w:val="0"/>
                                                                                      <w:divBdr>
                                                                                        <w:top w:val="single" w:sz="4" w:space="0" w:color="B9B9B9"/>
                                                                                        <w:left w:val="none" w:sz="0" w:space="0" w:color="auto"/>
                                                                                        <w:bottom w:val="none" w:sz="0" w:space="0" w:color="auto"/>
                                                                                        <w:right w:val="none" w:sz="0" w:space="0" w:color="auto"/>
                                                                                      </w:divBdr>
                                                                                      <w:divsChild>
                                                                                        <w:div w:id="149561709">
                                                                                          <w:marLeft w:val="0"/>
                                                                                          <w:marRight w:val="0"/>
                                                                                          <w:marTop w:val="0"/>
                                                                                          <w:marBottom w:val="0"/>
                                                                                          <w:divBdr>
                                                                                            <w:top w:val="none" w:sz="0" w:space="0" w:color="auto"/>
                                                                                            <w:left w:val="none" w:sz="0" w:space="0" w:color="auto"/>
                                                                                            <w:bottom w:val="none" w:sz="0" w:space="0" w:color="auto"/>
                                                                                            <w:right w:val="none" w:sz="0" w:space="0" w:color="auto"/>
                                                                                          </w:divBdr>
                                                                                          <w:divsChild>
                                                                                            <w:div w:id="402534340">
                                                                                              <w:marLeft w:val="0"/>
                                                                                              <w:marRight w:val="0"/>
                                                                                              <w:marTop w:val="0"/>
                                                                                              <w:marBottom w:val="0"/>
                                                                                              <w:divBdr>
                                                                                                <w:top w:val="none" w:sz="0" w:space="0" w:color="auto"/>
                                                                                                <w:left w:val="none" w:sz="0" w:space="0" w:color="auto"/>
                                                                                                <w:bottom w:val="none" w:sz="0" w:space="0" w:color="auto"/>
                                                                                                <w:right w:val="none" w:sz="0" w:space="0" w:color="auto"/>
                                                                                              </w:divBdr>
                                                                                              <w:divsChild>
                                                                                                <w:div w:id="323051404">
                                                                                                  <w:marLeft w:val="0"/>
                                                                                                  <w:marRight w:val="0"/>
                                                                                                  <w:marTop w:val="0"/>
                                                                                                  <w:marBottom w:val="0"/>
                                                                                                  <w:divBdr>
                                                                                                    <w:top w:val="none" w:sz="0" w:space="0" w:color="auto"/>
                                                                                                    <w:left w:val="none" w:sz="0" w:space="0" w:color="auto"/>
                                                                                                    <w:bottom w:val="none" w:sz="0" w:space="0" w:color="auto"/>
                                                                                                    <w:right w:val="none" w:sz="0" w:space="0" w:color="auto"/>
                                                                                                  </w:divBdr>
                                                                                                </w:div>
                                                                                              </w:divsChild>
                                                                                            </w:div>
                                                                                            <w:div w:id="831726645">
                                                                                              <w:marLeft w:val="0"/>
                                                                                              <w:marRight w:val="0"/>
                                                                                              <w:marTop w:val="0"/>
                                                                                              <w:marBottom w:val="0"/>
                                                                                              <w:divBdr>
                                                                                                <w:top w:val="none" w:sz="0" w:space="0" w:color="auto"/>
                                                                                                <w:left w:val="none" w:sz="0" w:space="0" w:color="auto"/>
                                                                                                <w:bottom w:val="none" w:sz="0" w:space="0" w:color="auto"/>
                                                                                                <w:right w:val="none" w:sz="0" w:space="0" w:color="auto"/>
                                                                                              </w:divBdr>
                                                                                              <w:divsChild>
                                                                                                <w:div w:id="21096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7565">
                                                                                      <w:marLeft w:val="0"/>
                                                                                      <w:marRight w:val="0"/>
                                                                                      <w:marTop w:val="0"/>
                                                                                      <w:marBottom w:val="0"/>
                                                                                      <w:divBdr>
                                                                                        <w:top w:val="single" w:sz="4" w:space="0" w:color="B9B9B9"/>
                                                                                        <w:left w:val="none" w:sz="0" w:space="0" w:color="auto"/>
                                                                                        <w:bottom w:val="none" w:sz="0" w:space="0" w:color="auto"/>
                                                                                        <w:right w:val="none" w:sz="0" w:space="0" w:color="auto"/>
                                                                                      </w:divBdr>
                                                                                      <w:divsChild>
                                                                                        <w:div w:id="2005011486">
                                                                                          <w:marLeft w:val="0"/>
                                                                                          <w:marRight w:val="0"/>
                                                                                          <w:marTop w:val="0"/>
                                                                                          <w:marBottom w:val="0"/>
                                                                                          <w:divBdr>
                                                                                            <w:top w:val="none" w:sz="0" w:space="0" w:color="auto"/>
                                                                                            <w:left w:val="none" w:sz="0" w:space="0" w:color="auto"/>
                                                                                            <w:bottom w:val="none" w:sz="0" w:space="0" w:color="auto"/>
                                                                                            <w:right w:val="none" w:sz="0" w:space="0" w:color="auto"/>
                                                                                          </w:divBdr>
                                                                                          <w:divsChild>
                                                                                            <w:div w:id="1175918557">
                                                                                              <w:marLeft w:val="0"/>
                                                                                              <w:marRight w:val="0"/>
                                                                                              <w:marTop w:val="0"/>
                                                                                              <w:marBottom w:val="0"/>
                                                                                              <w:divBdr>
                                                                                                <w:top w:val="none" w:sz="0" w:space="0" w:color="auto"/>
                                                                                                <w:left w:val="none" w:sz="0" w:space="0" w:color="auto"/>
                                                                                                <w:bottom w:val="none" w:sz="0" w:space="0" w:color="auto"/>
                                                                                                <w:right w:val="none" w:sz="0" w:space="0" w:color="auto"/>
                                                                                              </w:divBdr>
                                                                                              <w:divsChild>
                                                                                                <w:div w:id="1750888424">
                                                                                                  <w:marLeft w:val="0"/>
                                                                                                  <w:marRight w:val="0"/>
                                                                                                  <w:marTop w:val="0"/>
                                                                                                  <w:marBottom w:val="0"/>
                                                                                                  <w:divBdr>
                                                                                                    <w:top w:val="none" w:sz="0" w:space="0" w:color="auto"/>
                                                                                                    <w:left w:val="none" w:sz="0" w:space="0" w:color="auto"/>
                                                                                                    <w:bottom w:val="none" w:sz="0" w:space="0" w:color="auto"/>
                                                                                                    <w:right w:val="none" w:sz="0" w:space="0" w:color="auto"/>
                                                                                                  </w:divBdr>
                                                                                                </w:div>
                                                                                              </w:divsChild>
                                                                                            </w:div>
                                                                                            <w:div w:id="1520317123">
                                                                                              <w:marLeft w:val="0"/>
                                                                                              <w:marRight w:val="0"/>
                                                                                              <w:marTop w:val="0"/>
                                                                                              <w:marBottom w:val="0"/>
                                                                                              <w:divBdr>
                                                                                                <w:top w:val="none" w:sz="0" w:space="0" w:color="auto"/>
                                                                                                <w:left w:val="none" w:sz="0" w:space="0" w:color="auto"/>
                                                                                                <w:bottom w:val="none" w:sz="0" w:space="0" w:color="auto"/>
                                                                                                <w:right w:val="none" w:sz="0" w:space="0" w:color="auto"/>
                                                                                              </w:divBdr>
                                                                                              <w:divsChild>
                                                                                                <w:div w:id="8095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9212949">
                                                                                      <w:marLeft w:val="0"/>
                                                                                      <w:marRight w:val="0"/>
                                                                                      <w:marTop w:val="0"/>
                                                                                      <w:marBottom w:val="0"/>
                                                                                      <w:divBdr>
                                                                                        <w:top w:val="single" w:sz="4" w:space="0" w:color="B9B9B9"/>
                                                                                        <w:left w:val="none" w:sz="0" w:space="0" w:color="auto"/>
                                                                                        <w:bottom w:val="none" w:sz="0" w:space="0" w:color="auto"/>
                                                                                        <w:right w:val="none" w:sz="0" w:space="0" w:color="auto"/>
                                                                                      </w:divBdr>
                                                                                      <w:divsChild>
                                                                                        <w:div w:id="1549490302">
                                                                                          <w:marLeft w:val="0"/>
                                                                                          <w:marRight w:val="0"/>
                                                                                          <w:marTop w:val="0"/>
                                                                                          <w:marBottom w:val="0"/>
                                                                                          <w:divBdr>
                                                                                            <w:top w:val="none" w:sz="0" w:space="0" w:color="auto"/>
                                                                                            <w:left w:val="none" w:sz="0" w:space="0" w:color="auto"/>
                                                                                            <w:bottom w:val="none" w:sz="0" w:space="0" w:color="auto"/>
                                                                                            <w:right w:val="none" w:sz="0" w:space="0" w:color="auto"/>
                                                                                          </w:divBdr>
                                                                                          <w:divsChild>
                                                                                            <w:div w:id="1769303783">
                                                                                              <w:marLeft w:val="0"/>
                                                                                              <w:marRight w:val="0"/>
                                                                                              <w:marTop w:val="0"/>
                                                                                              <w:marBottom w:val="0"/>
                                                                                              <w:divBdr>
                                                                                                <w:top w:val="none" w:sz="0" w:space="0" w:color="auto"/>
                                                                                                <w:left w:val="none" w:sz="0" w:space="0" w:color="auto"/>
                                                                                                <w:bottom w:val="none" w:sz="0" w:space="0" w:color="auto"/>
                                                                                                <w:right w:val="none" w:sz="0" w:space="0" w:color="auto"/>
                                                                                              </w:divBdr>
                                                                                              <w:divsChild>
                                                                                                <w:div w:id="2032029057">
                                                                                                  <w:marLeft w:val="0"/>
                                                                                                  <w:marRight w:val="0"/>
                                                                                                  <w:marTop w:val="0"/>
                                                                                                  <w:marBottom w:val="0"/>
                                                                                                  <w:divBdr>
                                                                                                    <w:top w:val="none" w:sz="0" w:space="0" w:color="auto"/>
                                                                                                    <w:left w:val="none" w:sz="0" w:space="0" w:color="auto"/>
                                                                                                    <w:bottom w:val="none" w:sz="0" w:space="0" w:color="auto"/>
                                                                                                    <w:right w:val="none" w:sz="0" w:space="0" w:color="auto"/>
                                                                                                  </w:divBdr>
                                                                                                </w:div>
                                                                                              </w:divsChild>
                                                                                            </w:div>
                                                                                            <w:div w:id="2010675381">
                                                                                              <w:marLeft w:val="0"/>
                                                                                              <w:marRight w:val="0"/>
                                                                                              <w:marTop w:val="0"/>
                                                                                              <w:marBottom w:val="0"/>
                                                                                              <w:divBdr>
                                                                                                <w:top w:val="none" w:sz="0" w:space="0" w:color="auto"/>
                                                                                                <w:left w:val="none" w:sz="0" w:space="0" w:color="auto"/>
                                                                                                <w:bottom w:val="none" w:sz="0" w:space="0" w:color="auto"/>
                                                                                                <w:right w:val="none" w:sz="0" w:space="0" w:color="auto"/>
                                                                                              </w:divBdr>
                                                                                              <w:divsChild>
                                                                                                <w:div w:id="77136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093110">
                                                                                      <w:marLeft w:val="0"/>
                                                                                      <w:marRight w:val="0"/>
                                                                                      <w:marTop w:val="0"/>
                                                                                      <w:marBottom w:val="0"/>
                                                                                      <w:divBdr>
                                                                                        <w:top w:val="single" w:sz="4" w:space="0" w:color="B9B9B9"/>
                                                                                        <w:left w:val="none" w:sz="0" w:space="0" w:color="auto"/>
                                                                                        <w:bottom w:val="none" w:sz="0" w:space="0" w:color="auto"/>
                                                                                        <w:right w:val="none" w:sz="0" w:space="0" w:color="auto"/>
                                                                                      </w:divBdr>
                                                                                      <w:divsChild>
                                                                                        <w:div w:id="922031765">
                                                                                          <w:marLeft w:val="0"/>
                                                                                          <w:marRight w:val="0"/>
                                                                                          <w:marTop w:val="0"/>
                                                                                          <w:marBottom w:val="0"/>
                                                                                          <w:divBdr>
                                                                                            <w:top w:val="none" w:sz="0" w:space="0" w:color="auto"/>
                                                                                            <w:left w:val="none" w:sz="0" w:space="0" w:color="auto"/>
                                                                                            <w:bottom w:val="none" w:sz="0" w:space="0" w:color="auto"/>
                                                                                            <w:right w:val="none" w:sz="0" w:space="0" w:color="auto"/>
                                                                                          </w:divBdr>
                                                                                          <w:divsChild>
                                                                                            <w:div w:id="1159619382">
                                                                                              <w:marLeft w:val="0"/>
                                                                                              <w:marRight w:val="0"/>
                                                                                              <w:marTop w:val="0"/>
                                                                                              <w:marBottom w:val="0"/>
                                                                                              <w:divBdr>
                                                                                                <w:top w:val="none" w:sz="0" w:space="0" w:color="auto"/>
                                                                                                <w:left w:val="none" w:sz="0" w:space="0" w:color="auto"/>
                                                                                                <w:bottom w:val="none" w:sz="0" w:space="0" w:color="auto"/>
                                                                                                <w:right w:val="none" w:sz="0" w:space="0" w:color="auto"/>
                                                                                              </w:divBdr>
                                                                                              <w:divsChild>
                                                                                                <w:div w:id="538277941">
                                                                                                  <w:marLeft w:val="0"/>
                                                                                                  <w:marRight w:val="0"/>
                                                                                                  <w:marTop w:val="0"/>
                                                                                                  <w:marBottom w:val="0"/>
                                                                                                  <w:divBdr>
                                                                                                    <w:top w:val="none" w:sz="0" w:space="0" w:color="auto"/>
                                                                                                    <w:left w:val="none" w:sz="0" w:space="0" w:color="auto"/>
                                                                                                    <w:bottom w:val="none" w:sz="0" w:space="0" w:color="auto"/>
                                                                                                    <w:right w:val="none" w:sz="0" w:space="0" w:color="auto"/>
                                                                                                  </w:divBdr>
                                                                                                </w:div>
                                                                                              </w:divsChild>
                                                                                            </w:div>
                                                                                            <w:div w:id="1253472308">
                                                                                              <w:marLeft w:val="0"/>
                                                                                              <w:marRight w:val="0"/>
                                                                                              <w:marTop w:val="0"/>
                                                                                              <w:marBottom w:val="0"/>
                                                                                              <w:divBdr>
                                                                                                <w:top w:val="none" w:sz="0" w:space="0" w:color="auto"/>
                                                                                                <w:left w:val="none" w:sz="0" w:space="0" w:color="auto"/>
                                                                                                <w:bottom w:val="none" w:sz="0" w:space="0" w:color="auto"/>
                                                                                                <w:right w:val="none" w:sz="0" w:space="0" w:color="auto"/>
                                                                                              </w:divBdr>
                                                                                              <w:divsChild>
                                                                                                <w:div w:id="183587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0598848">
                                                                                      <w:marLeft w:val="0"/>
                                                                                      <w:marRight w:val="0"/>
                                                                                      <w:marTop w:val="0"/>
                                                                                      <w:marBottom w:val="0"/>
                                                                                      <w:divBdr>
                                                                                        <w:top w:val="single" w:sz="4" w:space="0" w:color="B9B9B9"/>
                                                                                        <w:left w:val="none" w:sz="0" w:space="0" w:color="auto"/>
                                                                                        <w:bottom w:val="none" w:sz="0" w:space="0" w:color="auto"/>
                                                                                        <w:right w:val="none" w:sz="0" w:space="0" w:color="auto"/>
                                                                                      </w:divBdr>
                                                                                      <w:divsChild>
                                                                                        <w:div w:id="709065820">
                                                                                          <w:marLeft w:val="0"/>
                                                                                          <w:marRight w:val="0"/>
                                                                                          <w:marTop w:val="0"/>
                                                                                          <w:marBottom w:val="0"/>
                                                                                          <w:divBdr>
                                                                                            <w:top w:val="none" w:sz="0" w:space="0" w:color="auto"/>
                                                                                            <w:left w:val="none" w:sz="0" w:space="0" w:color="auto"/>
                                                                                            <w:bottom w:val="none" w:sz="0" w:space="0" w:color="auto"/>
                                                                                            <w:right w:val="none" w:sz="0" w:space="0" w:color="auto"/>
                                                                                          </w:divBdr>
                                                                                          <w:divsChild>
                                                                                            <w:div w:id="127363790">
                                                                                              <w:marLeft w:val="0"/>
                                                                                              <w:marRight w:val="0"/>
                                                                                              <w:marTop w:val="0"/>
                                                                                              <w:marBottom w:val="0"/>
                                                                                              <w:divBdr>
                                                                                                <w:top w:val="none" w:sz="0" w:space="0" w:color="auto"/>
                                                                                                <w:left w:val="none" w:sz="0" w:space="0" w:color="auto"/>
                                                                                                <w:bottom w:val="none" w:sz="0" w:space="0" w:color="auto"/>
                                                                                                <w:right w:val="none" w:sz="0" w:space="0" w:color="auto"/>
                                                                                              </w:divBdr>
                                                                                              <w:divsChild>
                                                                                                <w:div w:id="1789425826">
                                                                                                  <w:marLeft w:val="0"/>
                                                                                                  <w:marRight w:val="0"/>
                                                                                                  <w:marTop w:val="0"/>
                                                                                                  <w:marBottom w:val="0"/>
                                                                                                  <w:divBdr>
                                                                                                    <w:top w:val="none" w:sz="0" w:space="0" w:color="auto"/>
                                                                                                    <w:left w:val="none" w:sz="0" w:space="0" w:color="auto"/>
                                                                                                    <w:bottom w:val="none" w:sz="0" w:space="0" w:color="auto"/>
                                                                                                    <w:right w:val="none" w:sz="0" w:space="0" w:color="auto"/>
                                                                                                  </w:divBdr>
                                                                                                </w:div>
                                                                                              </w:divsChild>
                                                                                            </w:div>
                                                                                            <w:div w:id="1057052069">
                                                                                              <w:marLeft w:val="0"/>
                                                                                              <w:marRight w:val="0"/>
                                                                                              <w:marTop w:val="0"/>
                                                                                              <w:marBottom w:val="0"/>
                                                                                              <w:divBdr>
                                                                                                <w:top w:val="none" w:sz="0" w:space="0" w:color="auto"/>
                                                                                                <w:left w:val="none" w:sz="0" w:space="0" w:color="auto"/>
                                                                                                <w:bottom w:val="none" w:sz="0" w:space="0" w:color="auto"/>
                                                                                                <w:right w:val="none" w:sz="0" w:space="0" w:color="auto"/>
                                                                                              </w:divBdr>
                                                                                              <w:divsChild>
                                                                                                <w:div w:id="198862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3802636">
                                                                                      <w:marLeft w:val="0"/>
                                                                                      <w:marRight w:val="0"/>
                                                                                      <w:marTop w:val="0"/>
                                                                                      <w:marBottom w:val="0"/>
                                                                                      <w:divBdr>
                                                                                        <w:top w:val="single" w:sz="4" w:space="0" w:color="B9B9B9"/>
                                                                                        <w:left w:val="none" w:sz="0" w:space="0" w:color="auto"/>
                                                                                        <w:bottom w:val="none" w:sz="0" w:space="0" w:color="auto"/>
                                                                                        <w:right w:val="none" w:sz="0" w:space="0" w:color="auto"/>
                                                                                      </w:divBdr>
                                                                                      <w:divsChild>
                                                                                        <w:div w:id="152111965">
                                                                                          <w:marLeft w:val="0"/>
                                                                                          <w:marRight w:val="0"/>
                                                                                          <w:marTop w:val="0"/>
                                                                                          <w:marBottom w:val="0"/>
                                                                                          <w:divBdr>
                                                                                            <w:top w:val="none" w:sz="0" w:space="0" w:color="auto"/>
                                                                                            <w:left w:val="none" w:sz="0" w:space="0" w:color="auto"/>
                                                                                            <w:bottom w:val="none" w:sz="0" w:space="0" w:color="auto"/>
                                                                                            <w:right w:val="none" w:sz="0" w:space="0" w:color="auto"/>
                                                                                          </w:divBdr>
                                                                                          <w:divsChild>
                                                                                            <w:div w:id="873201961">
                                                                                              <w:marLeft w:val="0"/>
                                                                                              <w:marRight w:val="0"/>
                                                                                              <w:marTop w:val="0"/>
                                                                                              <w:marBottom w:val="0"/>
                                                                                              <w:divBdr>
                                                                                                <w:top w:val="none" w:sz="0" w:space="0" w:color="auto"/>
                                                                                                <w:left w:val="none" w:sz="0" w:space="0" w:color="auto"/>
                                                                                                <w:bottom w:val="none" w:sz="0" w:space="0" w:color="auto"/>
                                                                                                <w:right w:val="none" w:sz="0" w:space="0" w:color="auto"/>
                                                                                              </w:divBdr>
                                                                                              <w:divsChild>
                                                                                                <w:div w:id="540364483">
                                                                                                  <w:marLeft w:val="0"/>
                                                                                                  <w:marRight w:val="0"/>
                                                                                                  <w:marTop w:val="0"/>
                                                                                                  <w:marBottom w:val="0"/>
                                                                                                  <w:divBdr>
                                                                                                    <w:top w:val="none" w:sz="0" w:space="0" w:color="auto"/>
                                                                                                    <w:left w:val="none" w:sz="0" w:space="0" w:color="auto"/>
                                                                                                    <w:bottom w:val="none" w:sz="0" w:space="0" w:color="auto"/>
                                                                                                    <w:right w:val="none" w:sz="0" w:space="0" w:color="auto"/>
                                                                                                  </w:divBdr>
                                                                                                </w:div>
                                                                                              </w:divsChild>
                                                                                            </w:div>
                                                                                            <w:div w:id="1265839975">
                                                                                              <w:marLeft w:val="0"/>
                                                                                              <w:marRight w:val="0"/>
                                                                                              <w:marTop w:val="0"/>
                                                                                              <w:marBottom w:val="0"/>
                                                                                              <w:divBdr>
                                                                                                <w:top w:val="none" w:sz="0" w:space="0" w:color="auto"/>
                                                                                                <w:left w:val="none" w:sz="0" w:space="0" w:color="auto"/>
                                                                                                <w:bottom w:val="none" w:sz="0" w:space="0" w:color="auto"/>
                                                                                                <w:right w:val="none" w:sz="0" w:space="0" w:color="auto"/>
                                                                                              </w:divBdr>
                                                                                              <w:divsChild>
                                                                                                <w:div w:id="1733850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937456">
                                                                                      <w:marLeft w:val="0"/>
                                                                                      <w:marRight w:val="0"/>
                                                                                      <w:marTop w:val="0"/>
                                                                                      <w:marBottom w:val="0"/>
                                                                                      <w:divBdr>
                                                                                        <w:top w:val="single" w:sz="4" w:space="0" w:color="B9B9B9"/>
                                                                                        <w:left w:val="none" w:sz="0" w:space="0" w:color="auto"/>
                                                                                        <w:bottom w:val="none" w:sz="0" w:space="0" w:color="auto"/>
                                                                                        <w:right w:val="none" w:sz="0" w:space="0" w:color="auto"/>
                                                                                      </w:divBdr>
                                                                                      <w:divsChild>
                                                                                        <w:div w:id="1475485661">
                                                                                          <w:marLeft w:val="0"/>
                                                                                          <w:marRight w:val="0"/>
                                                                                          <w:marTop w:val="0"/>
                                                                                          <w:marBottom w:val="0"/>
                                                                                          <w:divBdr>
                                                                                            <w:top w:val="none" w:sz="0" w:space="0" w:color="auto"/>
                                                                                            <w:left w:val="none" w:sz="0" w:space="0" w:color="auto"/>
                                                                                            <w:bottom w:val="none" w:sz="0" w:space="0" w:color="auto"/>
                                                                                            <w:right w:val="none" w:sz="0" w:space="0" w:color="auto"/>
                                                                                          </w:divBdr>
                                                                                          <w:divsChild>
                                                                                            <w:div w:id="531109525">
                                                                                              <w:marLeft w:val="0"/>
                                                                                              <w:marRight w:val="0"/>
                                                                                              <w:marTop w:val="0"/>
                                                                                              <w:marBottom w:val="0"/>
                                                                                              <w:divBdr>
                                                                                                <w:top w:val="none" w:sz="0" w:space="0" w:color="auto"/>
                                                                                                <w:left w:val="none" w:sz="0" w:space="0" w:color="auto"/>
                                                                                                <w:bottom w:val="none" w:sz="0" w:space="0" w:color="auto"/>
                                                                                                <w:right w:val="none" w:sz="0" w:space="0" w:color="auto"/>
                                                                                              </w:divBdr>
                                                                                              <w:divsChild>
                                                                                                <w:div w:id="376974223">
                                                                                                  <w:marLeft w:val="0"/>
                                                                                                  <w:marRight w:val="0"/>
                                                                                                  <w:marTop w:val="0"/>
                                                                                                  <w:marBottom w:val="0"/>
                                                                                                  <w:divBdr>
                                                                                                    <w:top w:val="none" w:sz="0" w:space="0" w:color="auto"/>
                                                                                                    <w:left w:val="none" w:sz="0" w:space="0" w:color="auto"/>
                                                                                                    <w:bottom w:val="none" w:sz="0" w:space="0" w:color="auto"/>
                                                                                                    <w:right w:val="none" w:sz="0" w:space="0" w:color="auto"/>
                                                                                                  </w:divBdr>
                                                                                                </w:div>
                                                                                              </w:divsChild>
                                                                                            </w:div>
                                                                                            <w:div w:id="1164083043">
                                                                                              <w:marLeft w:val="0"/>
                                                                                              <w:marRight w:val="0"/>
                                                                                              <w:marTop w:val="0"/>
                                                                                              <w:marBottom w:val="0"/>
                                                                                              <w:divBdr>
                                                                                                <w:top w:val="none" w:sz="0" w:space="0" w:color="auto"/>
                                                                                                <w:left w:val="none" w:sz="0" w:space="0" w:color="auto"/>
                                                                                                <w:bottom w:val="none" w:sz="0" w:space="0" w:color="auto"/>
                                                                                                <w:right w:val="none" w:sz="0" w:space="0" w:color="auto"/>
                                                                                              </w:divBdr>
                                                                                              <w:divsChild>
                                                                                                <w:div w:id="1066034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4047373">
                                                                                      <w:marLeft w:val="0"/>
                                                                                      <w:marRight w:val="0"/>
                                                                                      <w:marTop w:val="0"/>
                                                                                      <w:marBottom w:val="0"/>
                                                                                      <w:divBdr>
                                                                                        <w:top w:val="single" w:sz="4" w:space="0" w:color="B9B9B9"/>
                                                                                        <w:left w:val="none" w:sz="0" w:space="0" w:color="auto"/>
                                                                                        <w:bottom w:val="none" w:sz="0" w:space="0" w:color="auto"/>
                                                                                        <w:right w:val="none" w:sz="0" w:space="0" w:color="auto"/>
                                                                                      </w:divBdr>
                                                                                      <w:divsChild>
                                                                                        <w:div w:id="1851947737">
                                                                                          <w:marLeft w:val="0"/>
                                                                                          <w:marRight w:val="0"/>
                                                                                          <w:marTop w:val="0"/>
                                                                                          <w:marBottom w:val="0"/>
                                                                                          <w:divBdr>
                                                                                            <w:top w:val="none" w:sz="0" w:space="0" w:color="auto"/>
                                                                                            <w:left w:val="none" w:sz="0" w:space="0" w:color="auto"/>
                                                                                            <w:bottom w:val="none" w:sz="0" w:space="0" w:color="auto"/>
                                                                                            <w:right w:val="none" w:sz="0" w:space="0" w:color="auto"/>
                                                                                          </w:divBdr>
                                                                                          <w:divsChild>
                                                                                            <w:div w:id="1531408631">
                                                                                              <w:marLeft w:val="0"/>
                                                                                              <w:marRight w:val="0"/>
                                                                                              <w:marTop w:val="0"/>
                                                                                              <w:marBottom w:val="0"/>
                                                                                              <w:divBdr>
                                                                                                <w:top w:val="none" w:sz="0" w:space="0" w:color="auto"/>
                                                                                                <w:left w:val="none" w:sz="0" w:space="0" w:color="auto"/>
                                                                                                <w:bottom w:val="none" w:sz="0" w:space="0" w:color="auto"/>
                                                                                                <w:right w:val="none" w:sz="0" w:space="0" w:color="auto"/>
                                                                                              </w:divBdr>
                                                                                              <w:divsChild>
                                                                                                <w:div w:id="164589815">
                                                                                                  <w:marLeft w:val="0"/>
                                                                                                  <w:marRight w:val="0"/>
                                                                                                  <w:marTop w:val="0"/>
                                                                                                  <w:marBottom w:val="0"/>
                                                                                                  <w:divBdr>
                                                                                                    <w:top w:val="none" w:sz="0" w:space="0" w:color="auto"/>
                                                                                                    <w:left w:val="none" w:sz="0" w:space="0" w:color="auto"/>
                                                                                                    <w:bottom w:val="none" w:sz="0" w:space="0" w:color="auto"/>
                                                                                                    <w:right w:val="none" w:sz="0" w:space="0" w:color="auto"/>
                                                                                                  </w:divBdr>
                                                                                                </w:div>
                                                                                              </w:divsChild>
                                                                                            </w:div>
                                                                                            <w:div w:id="1809517392">
                                                                                              <w:marLeft w:val="0"/>
                                                                                              <w:marRight w:val="0"/>
                                                                                              <w:marTop w:val="0"/>
                                                                                              <w:marBottom w:val="0"/>
                                                                                              <w:divBdr>
                                                                                                <w:top w:val="none" w:sz="0" w:space="0" w:color="auto"/>
                                                                                                <w:left w:val="none" w:sz="0" w:space="0" w:color="auto"/>
                                                                                                <w:bottom w:val="none" w:sz="0" w:space="0" w:color="auto"/>
                                                                                                <w:right w:val="none" w:sz="0" w:space="0" w:color="auto"/>
                                                                                              </w:divBdr>
                                                                                              <w:divsChild>
                                                                                                <w:div w:id="201020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868728">
                                                                                      <w:marLeft w:val="0"/>
                                                                                      <w:marRight w:val="0"/>
                                                                                      <w:marTop w:val="0"/>
                                                                                      <w:marBottom w:val="0"/>
                                                                                      <w:divBdr>
                                                                                        <w:top w:val="single" w:sz="4" w:space="0" w:color="B9B9B9"/>
                                                                                        <w:left w:val="none" w:sz="0" w:space="0" w:color="auto"/>
                                                                                        <w:bottom w:val="none" w:sz="0" w:space="0" w:color="auto"/>
                                                                                        <w:right w:val="none" w:sz="0" w:space="0" w:color="auto"/>
                                                                                      </w:divBdr>
                                                                                      <w:divsChild>
                                                                                        <w:div w:id="1724062144">
                                                                                          <w:marLeft w:val="0"/>
                                                                                          <w:marRight w:val="0"/>
                                                                                          <w:marTop w:val="0"/>
                                                                                          <w:marBottom w:val="0"/>
                                                                                          <w:divBdr>
                                                                                            <w:top w:val="none" w:sz="0" w:space="0" w:color="auto"/>
                                                                                            <w:left w:val="none" w:sz="0" w:space="0" w:color="auto"/>
                                                                                            <w:bottom w:val="none" w:sz="0" w:space="0" w:color="auto"/>
                                                                                            <w:right w:val="none" w:sz="0" w:space="0" w:color="auto"/>
                                                                                          </w:divBdr>
                                                                                          <w:divsChild>
                                                                                            <w:div w:id="354816468">
                                                                                              <w:marLeft w:val="0"/>
                                                                                              <w:marRight w:val="0"/>
                                                                                              <w:marTop w:val="0"/>
                                                                                              <w:marBottom w:val="0"/>
                                                                                              <w:divBdr>
                                                                                                <w:top w:val="none" w:sz="0" w:space="0" w:color="auto"/>
                                                                                                <w:left w:val="none" w:sz="0" w:space="0" w:color="auto"/>
                                                                                                <w:bottom w:val="none" w:sz="0" w:space="0" w:color="auto"/>
                                                                                                <w:right w:val="none" w:sz="0" w:space="0" w:color="auto"/>
                                                                                              </w:divBdr>
                                                                                              <w:divsChild>
                                                                                                <w:div w:id="937831251">
                                                                                                  <w:marLeft w:val="0"/>
                                                                                                  <w:marRight w:val="0"/>
                                                                                                  <w:marTop w:val="0"/>
                                                                                                  <w:marBottom w:val="0"/>
                                                                                                  <w:divBdr>
                                                                                                    <w:top w:val="none" w:sz="0" w:space="0" w:color="auto"/>
                                                                                                    <w:left w:val="none" w:sz="0" w:space="0" w:color="auto"/>
                                                                                                    <w:bottom w:val="none" w:sz="0" w:space="0" w:color="auto"/>
                                                                                                    <w:right w:val="none" w:sz="0" w:space="0" w:color="auto"/>
                                                                                                  </w:divBdr>
                                                                                                </w:div>
                                                                                              </w:divsChild>
                                                                                            </w:div>
                                                                                            <w:div w:id="466052322">
                                                                                              <w:marLeft w:val="0"/>
                                                                                              <w:marRight w:val="0"/>
                                                                                              <w:marTop w:val="0"/>
                                                                                              <w:marBottom w:val="0"/>
                                                                                              <w:divBdr>
                                                                                                <w:top w:val="none" w:sz="0" w:space="0" w:color="auto"/>
                                                                                                <w:left w:val="none" w:sz="0" w:space="0" w:color="auto"/>
                                                                                                <w:bottom w:val="none" w:sz="0" w:space="0" w:color="auto"/>
                                                                                                <w:right w:val="none" w:sz="0" w:space="0" w:color="auto"/>
                                                                                              </w:divBdr>
                                                                                              <w:divsChild>
                                                                                                <w:div w:id="20347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0598221">
                                                                                      <w:marLeft w:val="0"/>
                                                                                      <w:marRight w:val="0"/>
                                                                                      <w:marTop w:val="0"/>
                                                                                      <w:marBottom w:val="0"/>
                                                                                      <w:divBdr>
                                                                                        <w:top w:val="single" w:sz="4" w:space="0" w:color="B9B9B9"/>
                                                                                        <w:left w:val="none" w:sz="0" w:space="0" w:color="auto"/>
                                                                                        <w:bottom w:val="none" w:sz="0" w:space="0" w:color="auto"/>
                                                                                        <w:right w:val="none" w:sz="0" w:space="0" w:color="auto"/>
                                                                                      </w:divBdr>
                                                                                      <w:divsChild>
                                                                                        <w:div w:id="17509739">
                                                                                          <w:marLeft w:val="0"/>
                                                                                          <w:marRight w:val="0"/>
                                                                                          <w:marTop w:val="0"/>
                                                                                          <w:marBottom w:val="0"/>
                                                                                          <w:divBdr>
                                                                                            <w:top w:val="none" w:sz="0" w:space="0" w:color="auto"/>
                                                                                            <w:left w:val="none" w:sz="0" w:space="0" w:color="auto"/>
                                                                                            <w:bottom w:val="none" w:sz="0" w:space="0" w:color="auto"/>
                                                                                            <w:right w:val="none" w:sz="0" w:space="0" w:color="auto"/>
                                                                                          </w:divBdr>
                                                                                          <w:divsChild>
                                                                                            <w:div w:id="1519615001">
                                                                                              <w:marLeft w:val="0"/>
                                                                                              <w:marRight w:val="0"/>
                                                                                              <w:marTop w:val="0"/>
                                                                                              <w:marBottom w:val="0"/>
                                                                                              <w:divBdr>
                                                                                                <w:top w:val="none" w:sz="0" w:space="0" w:color="auto"/>
                                                                                                <w:left w:val="none" w:sz="0" w:space="0" w:color="auto"/>
                                                                                                <w:bottom w:val="none" w:sz="0" w:space="0" w:color="auto"/>
                                                                                                <w:right w:val="none" w:sz="0" w:space="0" w:color="auto"/>
                                                                                              </w:divBdr>
                                                                                              <w:divsChild>
                                                                                                <w:div w:id="1866943863">
                                                                                                  <w:marLeft w:val="0"/>
                                                                                                  <w:marRight w:val="0"/>
                                                                                                  <w:marTop w:val="0"/>
                                                                                                  <w:marBottom w:val="0"/>
                                                                                                  <w:divBdr>
                                                                                                    <w:top w:val="none" w:sz="0" w:space="0" w:color="auto"/>
                                                                                                    <w:left w:val="none" w:sz="0" w:space="0" w:color="auto"/>
                                                                                                    <w:bottom w:val="none" w:sz="0" w:space="0" w:color="auto"/>
                                                                                                    <w:right w:val="none" w:sz="0" w:space="0" w:color="auto"/>
                                                                                                  </w:divBdr>
                                                                                                </w:div>
                                                                                              </w:divsChild>
                                                                                            </w:div>
                                                                                            <w:div w:id="2132435647">
                                                                                              <w:marLeft w:val="0"/>
                                                                                              <w:marRight w:val="0"/>
                                                                                              <w:marTop w:val="0"/>
                                                                                              <w:marBottom w:val="0"/>
                                                                                              <w:divBdr>
                                                                                                <w:top w:val="none" w:sz="0" w:space="0" w:color="auto"/>
                                                                                                <w:left w:val="none" w:sz="0" w:space="0" w:color="auto"/>
                                                                                                <w:bottom w:val="none" w:sz="0" w:space="0" w:color="auto"/>
                                                                                                <w:right w:val="none" w:sz="0" w:space="0" w:color="auto"/>
                                                                                              </w:divBdr>
                                                                                              <w:divsChild>
                                                                                                <w:div w:id="1546912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2227039">
                                                                                      <w:marLeft w:val="0"/>
                                                                                      <w:marRight w:val="0"/>
                                                                                      <w:marTop w:val="0"/>
                                                                                      <w:marBottom w:val="0"/>
                                                                                      <w:divBdr>
                                                                                        <w:top w:val="single" w:sz="4" w:space="0" w:color="B9B9B9"/>
                                                                                        <w:left w:val="none" w:sz="0" w:space="0" w:color="auto"/>
                                                                                        <w:bottom w:val="none" w:sz="0" w:space="0" w:color="auto"/>
                                                                                        <w:right w:val="none" w:sz="0" w:space="0" w:color="auto"/>
                                                                                      </w:divBdr>
                                                                                      <w:divsChild>
                                                                                        <w:div w:id="494346919">
                                                                                          <w:marLeft w:val="0"/>
                                                                                          <w:marRight w:val="0"/>
                                                                                          <w:marTop w:val="0"/>
                                                                                          <w:marBottom w:val="0"/>
                                                                                          <w:divBdr>
                                                                                            <w:top w:val="none" w:sz="0" w:space="0" w:color="auto"/>
                                                                                            <w:left w:val="none" w:sz="0" w:space="0" w:color="auto"/>
                                                                                            <w:bottom w:val="none" w:sz="0" w:space="0" w:color="auto"/>
                                                                                            <w:right w:val="none" w:sz="0" w:space="0" w:color="auto"/>
                                                                                          </w:divBdr>
                                                                                          <w:divsChild>
                                                                                            <w:div w:id="931091756">
                                                                                              <w:marLeft w:val="0"/>
                                                                                              <w:marRight w:val="0"/>
                                                                                              <w:marTop w:val="0"/>
                                                                                              <w:marBottom w:val="0"/>
                                                                                              <w:divBdr>
                                                                                                <w:top w:val="none" w:sz="0" w:space="0" w:color="auto"/>
                                                                                                <w:left w:val="none" w:sz="0" w:space="0" w:color="auto"/>
                                                                                                <w:bottom w:val="none" w:sz="0" w:space="0" w:color="auto"/>
                                                                                                <w:right w:val="none" w:sz="0" w:space="0" w:color="auto"/>
                                                                                              </w:divBdr>
                                                                                              <w:divsChild>
                                                                                                <w:div w:id="1180118948">
                                                                                                  <w:marLeft w:val="0"/>
                                                                                                  <w:marRight w:val="0"/>
                                                                                                  <w:marTop w:val="0"/>
                                                                                                  <w:marBottom w:val="0"/>
                                                                                                  <w:divBdr>
                                                                                                    <w:top w:val="none" w:sz="0" w:space="0" w:color="auto"/>
                                                                                                    <w:left w:val="none" w:sz="0" w:space="0" w:color="auto"/>
                                                                                                    <w:bottom w:val="none" w:sz="0" w:space="0" w:color="auto"/>
                                                                                                    <w:right w:val="none" w:sz="0" w:space="0" w:color="auto"/>
                                                                                                  </w:divBdr>
                                                                                                </w:div>
                                                                                              </w:divsChild>
                                                                                            </w:div>
                                                                                            <w:div w:id="1017199979">
                                                                                              <w:marLeft w:val="0"/>
                                                                                              <w:marRight w:val="0"/>
                                                                                              <w:marTop w:val="0"/>
                                                                                              <w:marBottom w:val="0"/>
                                                                                              <w:divBdr>
                                                                                                <w:top w:val="none" w:sz="0" w:space="0" w:color="auto"/>
                                                                                                <w:left w:val="none" w:sz="0" w:space="0" w:color="auto"/>
                                                                                                <w:bottom w:val="none" w:sz="0" w:space="0" w:color="auto"/>
                                                                                                <w:right w:val="none" w:sz="0" w:space="0" w:color="auto"/>
                                                                                              </w:divBdr>
                                                                                              <w:divsChild>
                                                                                                <w:div w:id="191655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697101">
                                                                                      <w:marLeft w:val="0"/>
                                                                                      <w:marRight w:val="0"/>
                                                                                      <w:marTop w:val="0"/>
                                                                                      <w:marBottom w:val="0"/>
                                                                                      <w:divBdr>
                                                                                        <w:top w:val="single" w:sz="4" w:space="0" w:color="B9B9B9"/>
                                                                                        <w:left w:val="none" w:sz="0" w:space="0" w:color="auto"/>
                                                                                        <w:bottom w:val="none" w:sz="0" w:space="0" w:color="auto"/>
                                                                                        <w:right w:val="none" w:sz="0" w:space="0" w:color="auto"/>
                                                                                      </w:divBdr>
                                                                                      <w:divsChild>
                                                                                        <w:div w:id="1210997546">
                                                                                          <w:marLeft w:val="0"/>
                                                                                          <w:marRight w:val="0"/>
                                                                                          <w:marTop w:val="0"/>
                                                                                          <w:marBottom w:val="0"/>
                                                                                          <w:divBdr>
                                                                                            <w:top w:val="none" w:sz="0" w:space="0" w:color="auto"/>
                                                                                            <w:left w:val="none" w:sz="0" w:space="0" w:color="auto"/>
                                                                                            <w:bottom w:val="none" w:sz="0" w:space="0" w:color="auto"/>
                                                                                            <w:right w:val="none" w:sz="0" w:space="0" w:color="auto"/>
                                                                                          </w:divBdr>
                                                                                          <w:divsChild>
                                                                                            <w:div w:id="518086944">
                                                                                              <w:marLeft w:val="0"/>
                                                                                              <w:marRight w:val="0"/>
                                                                                              <w:marTop w:val="0"/>
                                                                                              <w:marBottom w:val="0"/>
                                                                                              <w:divBdr>
                                                                                                <w:top w:val="none" w:sz="0" w:space="0" w:color="auto"/>
                                                                                                <w:left w:val="none" w:sz="0" w:space="0" w:color="auto"/>
                                                                                                <w:bottom w:val="none" w:sz="0" w:space="0" w:color="auto"/>
                                                                                                <w:right w:val="none" w:sz="0" w:space="0" w:color="auto"/>
                                                                                              </w:divBdr>
                                                                                              <w:divsChild>
                                                                                                <w:div w:id="2021617272">
                                                                                                  <w:marLeft w:val="0"/>
                                                                                                  <w:marRight w:val="0"/>
                                                                                                  <w:marTop w:val="0"/>
                                                                                                  <w:marBottom w:val="0"/>
                                                                                                  <w:divBdr>
                                                                                                    <w:top w:val="none" w:sz="0" w:space="0" w:color="auto"/>
                                                                                                    <w:left w:val="none" w:sz="0" w:space="0" w:color="auto"/>
                                                                                                    <w:bottom w:val="none" w:sz="0" w:space="0" w:color="auto"/>
                                                                                                    <w:right w:val="none" w:sz="0" w:space="0" w:color="auto"/>
                                                                                                  </w:divBdr>
                                                                                                </w:div>
                                                                                              </w:divsChild>
                                                                                            </w:div>
                                                                                            <w:div w:id="812256425">
                                                                                              <w:marLeft w:val="0"/>
                                                                                              <w:marRight w:val="0"/>
                                                                                              <w:marTop w:val="0"/>
                                                                                              <w:marBottom w:val="0"/>
                                                                                              <w:divBdr>
                                                                                                <w:top w:val="none" w:sz="0" w:space="0" w:color="auto"/>
                                                                                                <w:left w:val="none" w:sz="0" w:space="0" w:color="auto"/>
                                                                                                <w:bottom w:val="none" w:sz="0" w:space="0" w:color="auto"/>
                                                                                                <w:right w:val="none" w:sz="0" w:space="0" w:color="auto"/>
                                                                                              </w:divBdr>
                                                                                              <w:divsChild>
                                                                                                <w:div w:id="503474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477385">
                                                                                      <w:marLeft w:val="0"/>
                                                                                      <w:marRight w:val="0"/>
                                                                                      <w:marTop w:val="0"/>
                                                                                      <w:marBottom w:val="0"/>
                                                                                      <w:divBdr>
                                                                                        <w:top w:val="single" w:sz="4" w:space="0" w:color="B9B9B9"/>
                                                                                        <w:left w:val="none" w:sz="0" w:space="0" w:color="auto"/>
                                                                                        <w:bottom w:val="none" w:sz="0" w:space="0" w:color="auto"/>
                                                                                        <w:right w:val="none" w:sz="0" w:space="0" w:color="auto"/>
                                                                                      </w:divBdr>
                                                                                      <w:divsChild>
                                                                                        <w:div w:id="2070111259">
                                                                                          <w:marLeft w:val="0"/>
                                                                                          <w:marRight w:val="0"/>
                                                                                          <w:marTop w:val="0"/>
                                                                                          <w:marBottom w:val="0"/>
                                                                                          <w:divBdr>
                                                                                            <w:top w:val="none" w:sz="0" w:space="0" w:color="auto"/>
                                                                                            <w:left w:val="none" w:sz="0" w:space="0" w:color="auto"/>
                                                                                            <w:bottom w:val="none" w:sz="0" w:space="0" w:color="auto"/>
                                                                                            <w:right w:val="none" w:sz="0" w:space="0" w:color="auto"/>
                                                                                          </w:divBdr>
                                                                                          <w:divsChild>
                                                                                            <w:div w:id="642582313">
                                                                                              <w:marLeft w:val="0"/>
                                                                                              <w:marRight w:val="0"/>
                                                                                              <w:marTop w:val="0"/>
                                                                                              <w:marBottom w:val="0"/>
                                                                                              <w:divBdr>
                                                                                                <w:top w:val="none" w:sz="0" w:space="0" w:color="auto"/>
                                                                                                <w:left w:val="none" w:sz="0" w:space="0" w:color="auto"/>
                                                                                                <w:bottom w:val="none" w:sz="0" w:space="0" w:color="auto"/>
                                                                                                <w:right w:val="none" w:sz="0" w:space="0" w:color="auto"/>
                                                                                              </w:divBdr>
                                                                                              <w:divsChild>
                                                                                                <w:div w:id="1067417236">
                                                                                                  <w:marLeft w:val="0"/>
                                                                                                  <w:marRight w:val="0"/>
                                                                                                  <w:marTop w:val="0"/>
                                                                                                  <w:marBottom w:val="0"/>
                                                                                                  <w:divBdr>
                                                                                                    <w:top w:val="none" w:sz="0" w:space="0" w:color="auto"/>
                                                                                                    <w:left w:val="none" w:sz="0" w:space="0" w:color="auto"/>
                                                                                                    <w:bottom w:val="none" w:sz="0" w:space="0" w:color="auto"/>
                                                                                                    <w:right w:val="none" w:sz="0" w:space="0" w:color="auto"/>
                                                                                                  </w:divBdr>
                                                                                                </w:div>
                                                                                              </w:divsChild>
                                                                                            </w:div>
                                                                                            <w:div w:id="716125758">
                                                                                              <w:marLeft w:val="0"/>
                                                                                              <w:marRight w:val="0"/>
                                                                                              <w:marTop w:val="0"/>
                                                                                              <w:marBottom w:val="0"/>
                                                                                              <w:divBdr>
                                                                                                <w:top w:val="none" w:sz="0" w:space="0" w:color="auto"/>
                                                                                                <w:left w:val="none" w:sz="0" w:space="0" w:color="auto"/>
                                                                                                <w:bottom w:val="none" w:sz="0" w:space="0" w:color="auto"/>
                                                                                                <w:right w:val="none" w:sz="0" w:space="0" w:color="auto"/>
                                                                                              </w:divBdr>
                                                                                              <w:divsChild>
                                                                                                <w:div w:id="127232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1589434">
                                                                                      <w:marLeft w:val="0"/>
                                                                                      <w:marRight w:val="0"/>
                                                                                      <w:marTop w:val="0"/>
                                                                                      <w:marBottom w:val="0"/>
                                                                                      <w:divBdr>
                                                                                        <w:top w:val="single" w:sz="4" w:space="0" w:color="B9B9B9"/>
                                                                                        <w:left w:val="none" w:sz="0" w:space="0" w:color="auto"/>
                                                                                        <w:bottom w:val="none" w:sz="0" w:space="0" w:color="auto"/>
                                                                                        <w:right w:val="none" w:sz="0" w:space="0" w:color="auto"/>
                                                                                      </w:divBdr>
                                                                                      <w:divsChild>
                                                                                        <w:div w:id="1037316486">
                                                                                          <w:marLeft w:val="0"/>
                                                                                          <w:marRight w:val="0"/>
                                                                                          <w:marTop w:val="0"/>
                                                                                          <w:marBottom w:val="0"/>
                                                                                          <w:divBdr>
                                                                                            <w:top w:val="none" w:sz="0" w:space="0" w:color="auto"/>
                                                                                            <w:left w:val="none" w:sz="0" w:space="0" w:color="auto"/>
                                                                                            <w:bottom w:val="none" w:sz="0" w:space="0" w:color="auto"/>
                                                                                            <w:right w:val="none" w:sz="0" w:space="0" w:color="auto"/>
                                                                                          </w:divBdr>
                                                                                          <w:divsChild>
                                                                                            <w:div w:id="49623198">
                                                                                              <w:marLeft w:val="0"/>
                                                                                              <w:marRight w:val="0"/>
                                                                                              <w:marTop w:val="0"/>
                                                                                              <w:marBottom w:val="0"/>
                                                                                              <w:divBdr>
                                                                                                <w:top w:val="none" w:sz="0" w:space="0" w:color="auto"/>
                                                                                                <w:left w:val="none" w:sz="0" w:space="0" w:color="auto"/>
                                                                                                <w:bottom w:val="none" w:sz="0" w:space="0" w:color="auto"/>
                                                                                                <w:right w:val="none" w:sz="0" w:space="0" w:color="auto"/>
                                                                                              </w:divBdr>
                                                                                              <w:divsChild>
                                                                                                <w:div w:id="1381398476">
                                                                                                  <w:marLeft w:val="0"/>
                                                                                                  <w:marRight w:val="0"/>
                                                                                                  <w:marTop w:val="0"/>
                                                                                                  <w:marBottom w:val="0"/>
                                                                                                  <w:divBdr>
                                                                                                    <w:top w:val="none" w:sz="0" w:space="0" w:color="auto"/>
                                                                                                    <w:left w:val="none" w:sz="0" w:space="0" w:color="auto"/>
                                                                                                    <w:bottom w:val="none" w:sz="0" w:space="0" w:color="auto"/>
                                                                                                    <w:right w:val="none" w:sz="0" w:space="0" w:color="auto"/>
                                                                                                  </w:divBdr>
                                                                                                </w:div>
                                                                                              </w:divsChild>
                                                                                            </w:div>
                                                                                            <w:div w:id="622998664">
                                                                                              <w:marLeft w:val="0"/>
                                                                                              <w:marRight w:val="0"/>
                                                                                              <w:marTop w:val="0"/>
                                                                                              <w:marBottom w:val="0"/>
                                                                                              <w:divBdr>
                                                                                                <w:top w:val="none" w:sz="0" w:space="0" w:color="auto"/>
                                                                                                <w:left w:val="none" w:sz="0" w:space="0" w:color="auto"/>
                                                                                                <w:bottom w:val="none" w:sz="0" w:space="0" w:color="auto"/>
                                                                                                <w:right w:val="none" w:sz="0" w:space="0" w:color="auto"/>
                                                                                              </w:divBdr>
                                                                                              <w:divsChild>
                                                                                                <w:div w:id="1958024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099138">
                                                                                      <w:marLeft w:val="0"/>
                                                                                      <w:marRight w:val="0"/>
                                                                                      <w:marTop w:val="0"/>
                                                                                      <w:marBottom w:val="0"/>
                                                                                      <w:divBdr>
                                                                                        <w:top w:val="single" w:sz="4" w:space="0" w:color="B9B9B9"/>
                                                                                        <w:left w:val="none" w:sz="0" w:space="0" w:color="auto"/>
                                                                                        <w:bottom w:val="none" w:sz="0" w:space="0" w:color="auto"/>
                                                                                        <w:right w:val="none" w:sz="0" w:space="0" w:color="auto"/>
                                                                                      </w:divBdr>
                                                                                      <w:divsChild>
                                                                                        <w:div w:id="1584023507">
                                                                                          <w:marLeft w:val="0"/>
                                                                                          <w:marRight w:val="0"/>
                                                                                          <w:marTop w:val="0"/>
                                                                                          <w:marBottom w:val="0"/>
                                                                                          <w:divBdr>
                                                                                            <w:top w:val="none" w:sz="0" w:space="0" w:color="auto"/>
                                                                                            <w:left w:val="none" w:sz="0" w:space="0" w:color="auto"/>
                                                                                            <w:bottom w:val="none" w:sz="0" w:space="0" w:color="auto"/>
                                                                                            <w:right w:val="none" w:sz="0" w:space="0" w:color="auto"/>
                                                                                          </w:divBdr>
                                                                                          <w:divsChild>
                                                                                            <w:div w:id="368186332">
                                                                                              <w:marLeft w:val="0"/>
                                                                                              <w:marRight w:val="0"/>
                                                                                              <w:marTop w:val="0"/>
                                                                                              <w:marBottom w:val="0"/>
                                                                                              <w:divBdr>
                                                                                                <w:top w:val="none" w:sz="0" w:space="0" w:color="auto"/>
                                                                                                <w:left w:val="none" w:sz="0" w:space="0" w:color="auto"/>
                                                                                                <w:bottom w:val="none" w:sz="0" w:space="0" w:color="auto"/>
                                                                                                <w:right w:val="none" w:sz="0" w:space="0" w:color="auto"/>
                                                                                              </w:divBdr>
                                                                                              <w:divsChild>
                                                                                                <w:div w:id="1031497779">
                                                                                                  <w:marLeft w:val="0"/>
                                                                                                  <w:marRight w:val="0"/>
                                                                                                  <w:marTop w:val="0"/>
                                                                                                  <w:marBottom w:val="0"/>
                                                                                                  <w:divBdr>
                                                                                                    <w:top w:val="none" w:sz="0" w:space="0" w:color="auto"/>
                                                                                                    <w:left w:val="none" w:sz="0" w:space="0" w:color="auto"/>
                                                                                                    <w:bottom w:val="none" w:sz="0" w:space="0" w:color="auto"/>
                                                                                                    <w:right w:val="none" w:sz="0" w:space="0" w:color="auto"/>
                                                                                                  </w:divBdr>
                                                                                                </w:div>
                                                                                              </w:divsChild>
                                                                                            </w:div>
                                                                                            <w:div w:id="1883857963">
                                                                                              <w:marLeft w:val="0"/>
                                                                                              <w:marRight w:val="0"/>
                                                                                              <w:marTop w:val="0"/>
                                                                                              <w:marBottom w:val="0"/>
                                                                                              <w:divBdr>
                                                                                                <w:top w:val="none" w:sz="0" w:space="0" w:color="auto"/>
                                                                                                <w:left w:val="none" w:sz="0" w:space="0" w:color="auto"/>
                                                                                                <w:bottom w:val="none" w:sz="0" w:space="0" w:color="auto"/>
                                                                                                <w:right w:val="none" w:sz="0" w:space="0" w:color="auto"/>
                                                                                              </w:divBdr>
                                                                                              <w:divsChild>
                                                                                                <w:div w:id="164862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7682129">
                                                                                      <w:marLeft w:val="0"/>
                                                                                      <w:marRight w:val="0"/>
                                                                                      <w:marTop w:val="0"/>
                                                                                      <w:marBottom w:val="0"/>
                                                                                      <w:divBdr>
                                                                                        <w:top w:val="single" w:sz="4" w:space="0" w:color="B9B9B9"/>
                                                                                        <w:left w:val="none" w:sz="0" w:space="0" w:color="auto"/>
                                                                                        <w:bottom w:val="none" w:sz="0" w:space="0" w:color="auto"/>
                                                                                        <w:right w:val="none" w:sz="0" w:space="0" w:color="auto"/>
                                                                                      </w:divBdr>
                                                                                      <w:divsChild>
                                                                                        <w:div w:id="801118820">
                                                                                          <w:marLeft w:val="0"/>
                                                                                          <w:marRight w:val="0"/>
                                                                                          <w:marTop w:val="0"/>
                                                                                          <w:marBottom w:val="0"/>
                                                                                          <w:divBdr>
                                                                                            <w:top w:val="none" w:sz="0" w:space="0" w:color="auto"/>
                                                                                            <w:left w:val="none" w:sz="0" w:space="0" w:color="auto"/>
                                                                                            <w:bottom w:val="none" w:sz="0" w:space="0" w:color="auto"/>
                                                                                            <w:right w:val="none" w:sz="0" w:space="0" w:color="auto"/>
                                                                                          </w:divBdr>
                                                                                          <w:divsChild>
                                                                                            <w:div w:id="945423305">
                                                                                              <w:marLeft w:val="0"/>
                                                                                              <w:marRight w:val="0"/>
                                                                                              <w:marTop w:val="0"/>
                                                                                              <w:marBottom w:val="0"/>
                                                                                              <w:divBdr>
                                                                                                <w:top w:val="none" w:sz="0" w:space="0" w:color="auto"/>
                                                                                                <w:left w:val="none" w:sz="0" w:space="0" w:color="auto"/>
                                                                                                <w:bottom w:val="none" w:sz="0" w:space="0" w:color="auto"/>
                                                                                                <w:right w:val="none" w:sz="0" w:space="0" w:color="auto"/>
                                                                                              </w:divBdr>
                                                                                              <w:divsChild>
                                                                                                <w:div w:id="317224719">
                                                                                                  <w:marLeft w:val="0"/>
                                                                                                  <w:marRight w:val="0"/>
                                                                                                  <w:marTop w:val="0"/>
                                                                                                  <w:marBottom w:val="0"/>
                                                                                                  <w:divBdr>
                                                                                                    <w:top w:val="none" w:sz="0" w:space="0" w:color="auto"/>
                                                                                                    <w:left w:val="none" w:sz="0" w:space="0" w:color="auto"/>
                                                                                                    <w:bottom w:val="none" w:sz="0" w:space="0" w:color="auto"/>
                                                                                                    <w:right w:val="none" w:sz="0" w:space="0" w:color="auto"/>
                                                                                                  </w:divBdr>
                                                                                                </w:div>
                                                                                              </w:divsChild>
                                                                                            </w:div>
                                                                                            <w:div w:id="1239824108">
                                                                                              <w:marLeft w:val="0"/>
                                                                                              <w:marRight w:val="0"/>
                                                                                              <w:marTop w:val="0"/>
                                                                                              <w:marBottom w:val="0"/>
                                                                                              <w:divBdr>
                                                                                                <w:top w:val="none" w:sz="0" w:space="0" w:color="auto"/>
                                                                                                <w:left w:val="none" w:sz="0" w:space="0" w:color="auto"/>
                                                                                                <w:bottom w:val="none" w:sz="0" w:space="0" w:color="auto"/>
                                                                                                <w:right w:val="none" w:sz="0" w:space="0" w:color="auto"/>
                                                                                              </w:divBdr>
                                                                                              <w:divsChild>
                                                                                                <w:div w:id="213389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695839">
                                                                                      <w:marLeft w:val="0"/>
                                                                                      <w:marRight w:val="0"/>
                                                                                      <w:marTop w:val="0"/>
                                                                                      <w:marBottom w:val="0"/>
                                                                                      <w:divBdr>
                                                                                        <w:top w:val="single" w:sz="4" w:space="0" w:color="B9B9B9"/>
                                                                                        <w:left w:val="none" w:sz="0" w:space="0" w:color="auto"/>
                                                                                        <w:bottom w:val="none" w:sz="0" w:space="0" w:color="auto"/>
                                                                                        <w:right w:val="none" w:sz="0" w:space="0" w:color="auto"/>
                                                                                      </w:divBdr>
                                                                                      <w:divsChild>
                                                                                        <w:div w:id="264466907">
                                                                                          <w:marLeft w:val="0"/>
                                                                                          <w:marRight w:val="0"/>
                                                                                          <w:marTop w:val="0"/>
                                                                                          <w:marBottom w:val="0"/>
                                                                                          <w:divBdr>
                                                                                            <w:top w:val="none" w:sz="0" w:space="0" w:color="auto"/>
                                                                                            <w:left w:val="none" w:sz="0" w:space="0" w:color="auto"/>
                                                                                            <w:bottom w:val="none" w:sz="0" w:space="0" w:color="auto"/>
                                                                                            <w:right w:val="none" w:sz="0" w:space="0" w:color="auto"/>
                                                                                          </w:divBdr>
                                                                                          <w:divsChild>
                                                                                            <w:div w:id="155146350">
                                                                                              <w:marLeft w:val="0"/>
                                                                                              <w:marRight w:val="0"/>
                                                                                              <w:marTop w:val="0"/>
                                                                                              <w:marBottom w:val="0"/>
                                                                                              <w:divBdr>
                                                                                                <w:top w:val="none" w:sz="0" w:space="0" w:color="auto"/>
                                                                                                <w:left w:val="none" w:sz="0" w:space="0" w:color="auto"/>
                                                                                                <w:bottom w:val="none" w:sz="0" w:space="0" w:color="auto"/>
                                                                                                <w:right w:val="none" w:sz="0" w:space="0" w:color="auto"/>
                                                                                              </w:divBdr>
                                                                                              <w:divsChild>
                                                                                                <w:div w:id="224419533">
                                                                                                  <w:marLeft w:val="0"/>
                                                                                                  <w:marRight w:val="0"/>
                                                                                                  <w:marTop w:val="0"/>
                                                                                                  <w:marBottom w:val="0"/>
                                                                                                  <w:divBdr>
                                                                                                    <w:top w:val="none" w:sz="0" w:space="0" w:color="auto"/>
                                                                                                    <w:left w:val="none" w:sz="0" w:space="0" w:color="auto"/>
                                                                                                    <w:bottom w:val="none" w:sz="0" w:space="0" w:color="auto"/>
                                                                                                    <w:right w:val="none" w:sz="0" w:space="0" w:color="auto"/>
                                                                                                  </w:divBdr>
                                                                                                </w:div>
                                                                                              </w:divsChild>
                                                                                            </w:div>
                                                                                            <w:div w:id="246233009">
                                                                                              <w:marLeft w:val="0"/>
                                                                                              <w:marRight w:val="0"/>
                                                                                              <w:marTop w:val="0"/>
                                                                                              <w:marBottom w:val="0"/>
                                                                                              <w:divBdr>
                                                                                                <w:top w:val="none" w:sz="0" w:space="0" w:color="auto"/>
                                                                                                <w:left w:val="none" w:sz="0" w:space="0" w:color="auto"/>
                                                                                                <w:bottom w:val="none" w:sz="0" w:space="0" w:color="auto"/>
                                                                                                <w:right w:val="none" w:sz="0" w:space="0" w:color="auto"/>
                                                                                              </w:divBdr>
                                                                                              <w:divsChild>
                                                                                                <w:div w:id="604075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7398010">
                                                                                      <w:marLeft w:val="0"/>
                                                                                      <w:marRight w:val="0"/>
                                                                                      <w:marTop w:val="0"/>
                                                                                      <w:marBottom w:val="0"/>
                                                                                      <w:divBdr>
                                                                                        <w:top w:val="single" w:sz="4" w:space="0" w:color="B9B9B9"/>
                                                                                        <w:left w:val="none" w:sz="0" w:space="0" w:color="auto"/>
                                                                                        <w:bottom w:val="none" w:sz="0" w:space="0" w:color="auto"/>
                                                                                        <w:right w:val="none" w:sz="0" w:space="0" w:color="auto"/>
                                                                                      </w:divBdr>
                                                                                      <w:divsChild>
                                                                                        <w:div w:id="1164392605">
                                                                                          <w:marLeft w:val="0"/>
                                                                                          <w:marRight w:val="0"/>
                                                                                          <w:marTop w:val="0"/>
                                                                                          <w:marBottom w:val="0"/>
                                                                                          <w:divBdr>
                                                                                            <w:top w:val="none" w:sz="0" w:space="0" w:color="auto"/>
                                                                                            <w:left w:val="none" w:sz="0" w:space="0" w:color="auto"/>
                                                                                            <w:bottom w:val="none" w:sz="0" w:space="0" w:color="auto"/>
                                                                                            <w:right w:val="none" w:sz="0" w:space="0" w:color="auto"/>
                                                                                          </w:divBdr>
                                                                                          <w:divsChild>
                                                                                            <w:div w:id="380373101">
                                                                                              <w:marLeft w:val="0"/>
                                                                                              <w:marRight w:val="0"/>
                                                                                              <w:marTop w:val="0"/>
                                                                                              <w:marBottom w:val="0"/>
                                                                                              <w:divBdr>
                                                                                                <w:top w:val="none" w:sz="0" w:space="0" w:color="auto"/>
                                                                                                <w:left w:val="none" w:sz="0" w:space="0" w:color="auto"/>
                                                                                                <w:bottom w:val="none" w:sz="0" w:space="0" w:color="auto"/>
                                                                                                <w:right w:val="none" w:sz="0" w:space="0" w:color="auto"/>
                                                                                              </w:divBdr>
                                                                                              <w:divsChild>
                                                                                                <w:div w:id="1586262111">
                                                                                                  <w:marLeft w:val="0"/>
                                                                                                  <w:marRight w:val="0"/>
                                                                                                  <w:marTop w:val="0"/>
                                                                                                  <w:marBottom w:val="0"/>
                                                                                                  <w:divBdr>
                                                                                                    <w:top w:val="none" w:sz="0" w:space="0" w:color="auto"/>
                                                                                                    <w:left w:val="none" w:sz="0" w:space="0" w:color="auto"/>
                                                                                                    <w:bottom w:val="none" w:sz="0" w:space="0" w:color="auto"/>
                                                                                                    <w:right w:val="none" w:sz="0" w:space="0" w:color="auto"/>
                                                                                                  </w:divBdr>
                                                                                                </w:div>
                                                                                              </w:divsChild>
                                                                                            </w:div>
                                                                                            <w:div w:id="930704114">
                                                                                              <w:marLeft w:val="0"/>
                                                                                              <w:marRight w:val="0"/>
                                                                                              <w:marTop w:val="0"/>
                                                                                              <w:marBottom w:val="0"/>
                                                                                              <w:divBdr>
                                                                                                <w:top w:val="none" w:sz="0" w:space="0" w:color="auto"/>
                                                                                                <w:left w:val="none" w:sz="0" w:space="0" w:color="auto"/>
                                                                                                <w:bottom w:val="none" w:sz="0" w:space="0" w:color="auto"/>
                                                                                                <w:right w:val="none" w:sz="0" w:space="0" w:color="auto"/>
                                                                                              </w:divBdr>
                                                                                              <w:divsChild>
                                                                                                <w:div w:id="8021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252077">
                                                                                      <w:marLeft w:val="0"/>
                                                                                      <w:marRight w:val="0"/>
                                                                                      <w:marTop w:val="0"/>
                                                                                      <w:marBottom w:val="0"/>
                                                                                      <w:divBdr>
                                                                                        <w:top w:val="single" w:sz="4" w:space="0" w:color="B9B9B9"/>
                                                                                        <w:left w:val="none" w:sz="0" w:space="0" w:color="auto"/>
                                                                                        <w:bottom w:val="none" w:sz="0" w:space="0" w:color="auto"/>
                                                                                        <w:right w:val="none" w:sz="0" w:space="0" w:color="auto"/>
                                                                                      </w:divBdr>
                                                                                      <w:divsChild>
                                                                                        <w:div w:id="1444769573">
                                                                                          <w:marLeft w:val="0"/>
                                                                                          <w:marRight w:val="0"/>
                                                                                          <w:marTop w:val="0"/>
                                                                                          <w:marBottom w:val="0"/>
                                                                                          <w:divBdr>
                                                                                            <w:top w:val="none" w:sz="0" w:space="0" w:color="auto"/>
                                                                                            <w:left w:val="none" w:sz="0" w:space="0" w:color="auto"/>
                                                                                            <w:bottom w:val="none" w:sz="0" w:space="0" w:color="auto"/>
                                                                                            <w:right w:val="none" w:sz="0" w:space="0" w:color="auto"/>
                                                                                          </w:divBdr>
                                                                                          <w:divsChild>
                                                                                            <w:div w:id="1468356762">
                                                                                              <w:marLeft w:val="0"/>
                                                                                              <w:marRight w:val="0"/>
                                                                                              <w:marTop w:val="0"/>
                                                                                              <w:marBottom w:val="0"/>
                                                                                              <w:divBdr>
                                                                                                <w:top w:val="none" w:sz="0" w:space="0" w:color="auto"/>
                                                                                                <w:left w:val="none" w:sz="0" w:space="0" w:color="auto"/>
                                                                                                <w:bottom w:val="none" w:sz="0" w:space="0" w:color="auto"/>
                                                                                                <w:right w:val="none" w:sz="0" w:space="0" w:color="auto"/>
                                                                                              </w:divBdr>
                                                                                              <w:divsChild>
                                                                                                <w:div w:id="1856266502">
                                                                                                  <w:marLeft w:val="0"/>
                                                                                                  <w:marRight w:val="0"/>
                                                                                                  <w:marTop w:val="0"/>
                                                                                                  <w:marBottom w:val="0"/>
                                                                                                  <w:divBdr>
                                                                                                    <w:top w:val="none" w:sz="0" w:space="0" w:color="auto"/>
                                                                                                    <w:left w:val="none" w:sz="0" w:space="0" w:color="auto"/>
                                                                                                    <w:bottom w:val="none" w:sz="0" w:space="0" w:color="auto"/>
                                                                                                    <w:right w:val="none" w:sz="0" w:space="0" w:color="auto"/>
                                                                                                  </w:divBdr>
                                                                                                </w:div>
                                                                                              </w:divsChild>
                                                                                            </w:div>
                                                                                            <w:div w:id="1503160196">
                                                                                              <w:marLeft w:val="0"/>
                                                                                              <w:marRight w:val="0"/>
                                                                                              <w:marTop w:val="0"/>
                                                                                              <w:marBottom w:val="0"/>
                                                                                              <w:divBdr>
                                                                                                <w:top w:val="none" w:sz="0" w:space="0" w:color="auto"/>
                                                                                                <w:left w:val="none" w:sz="0" w:space="0" w:color="auto"/>
                                                                                                <w:bottom w:val="none" w:sz="0" w:space="0" w:color="auto"/>
                                                                                                <w:right w:val="none" w:sz="0" w:space="0" w:color="auto"/>
                                                                                              </w:divBdr>
                                                                                              <w:divsChild>
                                                                                                <w:div w:id="763037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1709274">
                                                                                      <w:marLeft w:val="0"/>
                                                                                      <w:marRight w:val="0"/>
                                                                                      <w:marTop w:val="0"/>
                                                                                      <w:marBottom w:val="0"/>
                                                                                      <w:divBdr>
                                                                                        <w:top w:val="single" w:sz="4" w:space="0" w:color="B9B9B9"/>
                                                                                        <w:left w:val="none" w:sz="0" w:space="0" w:color="auto"/>
                                                                                        <w:bottom w:val="none" w:sz="0" w:space="0" w:color="auto"/>
                                                                                        <w:right w:val="none" w:sz="0" w:space="0" w:color="auto"/>
                                                                                      </w:divBdr>
                                                                                      <w:divsChild>
                                                                                        <w:div w:id="655649599">
                                                                                          <w:marLeft w:val="0"/>
                                                                                          <w:marRight w:val="0"/>
                                                                                          <w:marTop w:val="0"/>
                                                                                          <w:marBottom w:val="0"/>
                                                                                          <w:divBdr>
                                                                                            <w:top w:val="none" w:sz="0" w:space="0" w:color="auto"/>
                                                                                            <w:left w:val="none" w:sz="0" w:space="0" w:color="auto"/>
                                                                                            <w:bottom w:val="none" w:sz="0" w:space="0" w:color="auto"/>
                                                                                            <w:right w:val="none" w:sz="0" w:space="0" w:color="auto"/>
                                                                                          </w:divBdr>
                                                                                          <w:divsChild>
                                                                                            <w:div w:id="241379759">
                                                                                              <w:marLeft w:val="0"/>
                                                                                              <w:marRight w:val="0"/>
                                                                                              <w:marTop w:val="0"/>
                                                                                              <w:marBottom w:val="0"/>
                                                                                              <w:divBdr>
                                                                                                <w:top w:val="none" w:sz="0" w:space="0" w:color="auto"/>
                                                                                                <w:left w:val="none" w:sz="0" w:space="0" w:color="auto"/>
                                                                                                <w:bottom w:val="none" w:sz="0" w:space="0" w:color="auto"/>
                                                                                                <w:right w:val="none" w:sz="0" w:space="0" w:color="auto"/>
                                                                                              </w:divBdr>
                                                                                              <w:divsChild>
                                                                                                <w:div w:id="126247713">
                                                                                                  <w:marLeft w:val="0"/>
                                                                                                  <w:marRight w:val="0"/>
                                                                                                  <w:marTop w:val="0"/>
                                                                                                  <w:marBottom w:val="0"/>
                                                                                                  <w:divBdr>
                                                                                                    <w:top w:val="none" w:sz="0" w:space="0" w:color="auto"/>
                                                                                                    <w:left w:val="none" w:sz="0" w:space="0" w:color="auto"/>
                                                                                                    <w:bottom w:val="none" w:sz="0" w:space="0" w:color="auto"/>
                                                                                                    <w:right w:val="none" w:sz="0" w:space="0" w:color="auto"/>
                                                                                                  </w:divBdr>
                                                                                                </w:div>
                                                                                              </w:divsChild>
                                                                                            </w:div>
                                                                                            <w:div w:id="1041982014">
                                                                                              <w:marLeft w:val="0"/>
                                                                                              <w:marRight w:val="0"/>
                                                                                              <w:marTop w:val="0"/>
                                                                                              <w:marBottom w:val="0"/>
                                                                                              <w:divBdr>
                                                                                                <w:top w:val="none" w:sz="0" w:space="0" w:color="auto"/>
                                                                                                <w:left w:val="none" w:sz="0" w:space="0" w:color="auto"/>
                                                                                                <w:bottom w:val="none" w:sz="0" w:space="0" w:color="auto"/>
                                                                                                <w:right w:val="none" w:sz="0" w:space="0" w:color="auto"/>
                                                                                              </w:divBdr>
                                                                                              <w:divsChild>
                                                                                                <w:div w:id="20478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2052359">
                                                                                      <w:marLeft w:val="0"/>
                                                                                      <w:marRight w:val="0"/>
                                                                                      <w:marTop w:val="0"/>
                                                                                      <w:marBottom w:val="0"/>
                                                                                      <w:divBdr>
                                                                                        <w:top w:val="single" w:sz="4" w:space="0" w:color="B9B9B9"/>
                                                                                        <w:left w:val="none" w:sz="0" w:space="0" w:color="auto"/>
                                                                                        <w:bottom w:val="none" w:sz="0" w:space="0" w:color="auto"/>
                                                                                        <w:right w:val="none" w:sz="0" w:space="0" w:color="auto"/>
                                                                                      </w:divBdr>
                                                                                      <w:divsChild>
                                                                                        <w:div w:id="1081634964">
                                                                                          <w:marLeft w:val="0"/>
                                                                                          <w:marRight w:val="0"/>
                                                                                          <w:marTop w:val="0"/>
                                                                                          <w:marBottom w:val="0"/>
                                                                                          <w:divBdr>
                                                                                            <w:top w:val="none" w:sz="0" w:space="0" w:color="auto"/>
                                                                                            <w:left w:val="none" w:sz="0" w:space="0" w:color="auto"/>
                                                                                            <w:bottom w:val="none" w:sz="0" w:space="0" w:color="auto"/>
                                                                                            <w:right w:val="none" w:sz="0" w:space="0" w:color="auto"/>
                                                                                          </w:divBdr>
                                                                                          <w:divsChild>
                                                                                            <w:div w:id="377709640">
                                                                                              <w:marLeft w:val="0"/>
                                                                                              <w:marRight w:val="0"/>
                                                                                              <w:marTop w:val="0"/>
                                                                                              <w:marBottom w:val="0"/>
                                                                                              <w:divBdr>
                                                                                                <w:top w:val="none" w:sz="0" w:space="0" w:color="auto"/>
                                                                                                <w:left w:val="none" w:sz="0" w:space="0" w:color="auto"/>
                                                                                                <w:bottom w:val="none" w:sz="0" w:space="0" w:color="auto"/>
                                                                                                <w:right w:val="none" w:sz="0" w:space="0" w:color="auto"/>
                                                                                              </w:divBdr>
                                                                                              <w:divsChild>
                                                                                                <w:div w:id="801192704">
                                                                                                  <w:marLeft w:val="0"/>
                                                                                                  <w:marRight w:val="0"/>
                                                                                                  <w:marTop w:val="0"/>
                                                                                                  <w:marBottom w:val="0"/>
                                                                                                  <w:divBdr>
                                                                                                    <w:top w:val="none" w:sz="0" w:space="0" w:color="auto"/>
                                                                                                    <w:left w:val="none" w:sz="0" w:space="0" w:color="auto"/>
                                                                                                    <w:bottom w:val="none" w:sz="0" w:space="0" w:color="auto"/>
                                                                                                    <w:right w:val="none" w:sz="0" w:space="0" w:color="auto"/>
                                                                                                  </w:divBdr>
                                                                                                </w:div>
                                                                                              </w:divsChild>
                                                                                            </w:div>
                                                                                            <w:div w:id="1266887047">
                                                                                              <w:marLeft w:val="0"/>
                                                                                              <w:marRight w:val="0"/>
                                                                                              <w:marTop w:val="0"/>
                                                                                              <w:marBottom w:val="0"/>
                                                                                              <w:divBdr>
                                                                                                <w:top w:val="none" w:sz="0" w:space="0" w:color="auto"/>
                                                                                                <w:left w:val="none" w:sz="0" w:space="0" w:color="auto"/>
                                                                                                <w:bottom w:val="none" w:sz="0" w:space="0" w:color="auto"/>
                                                                                                <w:right w:val="none" w:sz="0" w:space="0" w:color="auto"/>
                                                                                              </w:divBdr>
                                                                                              <w:divsChild>
                                                                                                <w:div w:id="158291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8267530">
                                                                                      <w:marLeft w:val="0"/>
                                                                                      <w:marRight w:val="0"/>
                                                                                      <w:marTop w:val="0"/>
                                                                                      <w:marBottom w:val="0"/>
                                                                                      <w:divBdr>
                                                                                        <w:top w:val="single" w:sz="4" w:space="0" w:color="B9B9B9"/>
                                                                                        <w:left w:val="none" w:sz="0" w:space="0" w:color="auto"/>
                                                                                        <w:bottom w:val="none" w:sz="0" w:space="0" w:color="auto"/>
                                                                                        <w:right w:val="none" w:sz="0" w:space="0" w:color="auto"/>
                                                                                      </w:divBdr>
                                                                                      <w:divsChild>
                                                                                        <w:div w:id="1593661579">
                                                                                          <w:marLeft w:val="0"/>
                                                                                          <w:marRight w:val="0"/>
                                                                                          <w:marTop w:val="0"/>
                                                                                          <w:marBottom w:val="0"/>
                                                                                          <w:divBdr>
                                                                                            <w:top w:val="none" w:sz="0" w:space="0" w:color="auto"/>
                                                                                            <w:left w:val="none" w:sz="0" w:space="0" w:color="auto"/>
                                                                                            <w:bottom w:val="none" w:sz="0" w:space="0" w:color="auto"/>
                                                                                            <w:right w:val="none" w:sz="0" w:space="0" w:color="auto"/>
                                                                                          </w:divBdr>
                                                                                          <w:divsChild>
                                                                                            <w:div w:id="273876405">
                                                                                              <w:marLeft w:val="0"/>
                                                                                              <w:marRight w:val="0"/>
                                                                                              <w:marTop w:val="0"/>
                                                                                              <w:marBottom w:val="0"/>
                                                                                              <w:divBdr>
                                                                                                <w:top w:val="none" w:sz="0" w:space="0" w:color="auto"/>
                                                                                                <w:left w:val="none" w:sz="0" w:space="0" w:color="auto"/>
                                                                                                <w:bottom w:val="none" w:sz="0" w:space="0" w:color="auto"/>
                                                                                                <w:right w:val="none" w:sz="0" w:space="0" w:color="auto"/>
                                                                                              </w:divBdr>
                                                                                              <w:divsChild>
                                                                                                <w:div w:id="1495758116">
                                                                                                  <w:marLeft w:val="0"/>
                                                                                                  <w:marRight w:val="0"/>
                                                                                                  <w:marTop w:val="0"/>
                                                                                                  <w:marBottom w:val="0"/>
                                                                                                  <w:divBdr>
                                                                                                    <w:top w:val="none" w:sz="0" w:space="0" w:color="auto"/>
                                                                                                    <w:left w:val="none" w:sz="0" w:space="0" w:color="auto"/>
                                                                                                    <w:bottom w:val="none" w:sz="0" w:space="0" w:color="auto"/>
                                                                                                    <w:right w:val="none" w:sz="0" w:space="0" w:color="auto"/>
                                                                                                  </w:divBdr>
                                                                                                </w:div>
                                                                                              </w:divsChild>
                                                                                            </w:div>
                                                                                            <w:div w:id="1908343337">
                                                                                              <w:marLeft w:val="0"/>
                                                                                              <w:marRight w:val="0"/>
                                                                                              <w:marTop w:val="0"/>
                                                                                              <w:marBottom w:val="0"/>
                                                                                              <w:divBdr>
                                                                                                <w:top w:val="none" w:sz="0" w:space="0" w:color="auto"/>
                                                                                                <w:left w:val="none" w:sz="0" w:space="0" w:color="auto"/>
                                                                                                <w:bottom w:val="none" w:sz="0" w:space="0" w:color="auto"/>
                                                                                                <w:right w:val="none" w:sz="0" w:space="0" w:color="auto"/>
                                                                                              </w:divBdr>
                                                                                              <w:divsChild>
                                                                                                <w:div w:id="88082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2348092">
                                                                                      <w:marLeft w:val="0"/>
                                                                                      <w:marRight w:val="0"/>
                                                                                      <w:marTop w:val="0"/>
                                                                                      <w:marBottom w:val="0"/>
                                                                                      <w:divBdr>
                                                                                        <w:top w:val="single" w:sz="4" w:space="0" w:color="B9B9B9"/>
                                                                                        <w:left w:val="none" w:sz="0" w:space="0" w:color="auto"/>
                                                                                        <w:bottom w:val="none" w:sz="0" w:space="0" w:color="auto"/>
                                                                                        <w:right w:val="none" w:sz="0" w:space="0" w:color="auto"/>
                                                                                      </w:divBdr>
                                                                                      <w:divsChild>
                                                                                        <w:div w:id="769551210">
                                                                                          <w:marLeft w:val="0"/>
                                                                                          <w:marRight w:val="0"/>
                                                                                          <w:marTop w:val="0"/>
                                                                                          <w:marBottom w:val="0"/>
                                                                                          <w:divBdr>
                                                                                            <w:top w:val="none" w:sz="0" w:space="0" w:color="auto"/>
                                                                                            <w:left w:val="none" w:sz="0" w:space="0" w:color="auto"/>
                                                                                            <w:bottom w:val="none" w:sz="0" w:space="0" w:color="auto"/>
                                                                                            <w:right w:val="none" w:sz="0" w:space="0" w:color="auto"/>
                                                                                          </w:divBdr>
                                                                                          <w:divsChild>
                                                                                            <w:div w:id="753016715">
                                                                                              <w:marLeft w:val="0"/>
                                                                                              <w:marRight w:val="0"/>
                                                                                              <w:marTop w:val="0"/>
                                                                                              <w:marBottom w:val="0"/>
                                                                                              <w:divBdr>
                                                                                                <w:top w:val="none" w:sz="0" w:space="0" w:color="auto"/>
                                                                                                <w:left w:val="none" w:sz="0" w:space="0" w:color="auto"/>
                                                                                                <w:bottom w:val="none" w:sz="0" w:space="0" w:color="auto"/>
                                                                                                <w:right w:val="none" w:sz="0" w:space="0" w:color="auto"/>
                                                                                              </w:divBdr>
                                                                                              <w:divsChild>
                                                                                                <w:div w:id="1404644563">
                                                                                                  <w:marLeft w:val="0"/>
                                                                                                  <w:marRight w:val="0"/>
                                                                                                  <w:marTop w:val="0"/>
                                                                                                  <w:marBottom w:val="0"/>
                                                                                                  <w:divBdr>
                                                                                                    <w:top w:val="none" w:sz="0" w:space="0" w:color="auto"/>
                                                                                                    <w:left w:val="none" w:sz="0" w:space="0" w:color="auto"/>
                                                                                                    <w:bottom w:val="none" w:sz="0" w:space="0" w:color="auto"/>
                                                                                                    <w:right w:val="none" w:sz="0" w:space="0" w:color="auto"/>
                                                                                                  </w:divBdr>
                                                                                                </w:div>
                                                                                              </w:divsChild>
                                                                                            </w:div>
                                                                                            <w:div w:id="1751850722">
                                                                                              <w:marLeft w:val="0"/>
                                                                                              <w:marRight w:val="0"/>
                                                                                              <w:marTop w:val="0"/>
                                                                                              <w:marBottom w:val="0"/>
                                                                                              <w:divBdr>
                                                                                                <w:top w:val="none" w:sz="0" w:space="0" w:color="auto"/>
                                                                                                <w:left w:val="none" w:sz="0" w:space="0" w:color="auto"/>
                                                                                                <w:bottom w:val="none" w:sz="0" w:space="0" w:color="auto"/>
                                                                                                <w:right w:val="none" w:sz="0" w:space="0" w:color="auto"/>
                                                                                              </w:divBdr>
                                                                                              <w:divsChild>
                                                                                                <w:div w:id="55859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004731">
                                                                                      <w:marLeft w:val="0"/>
                                                                                      <w:marRight w:val="0"/>
                                                                                      <w:marTop w:val="0"/>
                                                                                      <w:marBottom w:val="0"/>
                                                                                      <w:divBdr>
                                                                                        <w:top w:val="single" w:sz="4" w:space="0" w:color="B9B9B9"/>
                                                                                        <w:left w:val="none" w:sz="0" w:space="0" w:color="auto"/>
                                                                                        <w:bottom w:val="none" w:sz="0" w:space="0" w:color="auto"/>
                                                                                        <w:right w:val="none" w:sz="0" w:space="0" w:color="auto"/>
                                                                                      </w:divBdr>
                                                                                      <w:divsChild>
                                                                                        <w:div w:id="1635015586">
                                                                                          <w:marLeft w:val="0"/>
                                                                                          <w:marRight w:val="0"/>
                                                                                          <w:marTop w:val="0"/>
                                                                                          <w:marBottom w:val="0"/>
                                                                                          <w:divBdr>
                                                                                            <w:top w:val="none" w:sz="0" w:space="0" w:color="auto"/>
                                                                                            <w:left w:val="none" w:sz="0" w:space="0" w:color="auto"/>
                                                                                            <w:bottom w:val="none" w:sz="0" w:space="0" w:color="auto"/>
                                                                                            <w:right w:val="none" w:sz="0" w:space="0" w:color="auto"/>
                                                                                          </w:divBdr>
                                                                                          <w:divsChild>
                                                                                            <w:div w:id="153495040">
                                                                                              <w:marLeft w:val="0"/>
                                                                                              <w:marRight w:val="0"/>
                                                                                              <w:marTop w:val="0"/>
                                                                                              <w:marBottom w:val="0"/>
                                                                                              <w:divBdr>
                                                                                                <w:top w:val="none" w:sz="0" w:space="0" w:color="auto"/>
                                                                                                <w:left w:val="none" w:sz="0" w:space="0" w:color="auto"/>
                                                                                                <w:bottom w:val="none" w:sz="0" w:space="0" w:color="auto"/>
                                                                                                <w:right w:val="none" w:sz="0" w:space="0" w:color="auto"/>
                                                                                              </w:divBdr>
                                                                                              <w:divsChild>
                                                                                                <w:div w:id="1822313224">
                                                                                                  <w:marLeft w:val="0"/>
                                                                                                  <w:marRight w:val="0"/>
                                                                                                  <w:marTop w:val="0"/>
                                                                                                  <w:marBottom w:val="0"/>
                                                                                                  <w:divBdr>
                                                                                                    <w:top w:val="none" w:sz="0" w:space="0" w:color="auto"/>
                                                                                                    <w:left w:val="none" w:sz="0" w:space="0" w:color="auto"/>
                                                                                                    <w:bottom w:val="none" w:sz="0" w:space="0" w:color="auto"/>
                                                                                                    <w:right w:val="none" w:sz="0" w:space="0" w:color="auto"/>
                                                                                                  </w:divBdr>
                                                                                                </w:div>
                                                                                              </w:divsChild>
                                                                                            </w:div>
                                                                                            <w:div w:id="665550546">
                                                                                              <w:marLeft w:val="0"/>
                                                                                              <w:marRight w:val="0"/>
                                                                                              <w:marTop w:val="0"/>
                                                                                              <w:marBottom w:val="0"/>
                                                                                              <w:divBdr>
                                                                                                <w:top w:val="none" w:sz="0" w:space="0" w:color="auto"/>
                                                                                                <w:left w:val="none" w:sz="0" w:space="0" w:color="auto"/>
                                                                                                <w:bottom w:val="none" w:sz="0" w:space="0" w:color="auto"/>
                                                                                                <w:right w:val="none" w:sz="0" w:space="0" w:color="auto"/>
                                                                                              </w:divBdr>
                                                                                              <w:divsChild>
                                                                                                <w:div w:id="1534614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3314866">
                                                                                      <w:marLeft w:val="0"/>
                                                                                      <w:marRight w:val="0"/>
                                                                                      <w:marTop w:val="0"/>
                                                                                      <w:marBottom w:val="0"/>
                                                                                      <w:divBdr>
                                                                                        <w:top w:val="single" w:sz="4" w:space="0" w:color="B9B9B9"/>
                                                                                        <w:left w:val="none" w:sz="0" w:space="0" w:color="auto"/>
                                                                                        <w:bottom w:val="none" w:sz="0" w:space="0" w:color="auto"/>
                                                                                        <w:right w:val="none" w:sz="0" w:space="0" w:color="auto"/>
                                                                                      </w:divBdr>
                                                                                      <w:divsChild>
                                                                                        <w:div w:id="1735277952">
                                                                                          <w:marLeft w:val="0"/>
                                                                                          <w:marRight w:val="0"/>
                                                                                          <w:marTop w:val="0"/>
                                                                                          <w:marBottom w:val="0"/>
                                                                                          <w:divBdr>
                                                                                            <w:top w:val="none" w:sz="0" w:space="0" w:color="auto"/>
                                                                                            <w:left w:val="none" w:sz="0" w:space="0" w:color="auto"/>
                                                                                            <w:bottom w:val="none" w:sz="0" w:space="0" w:color="auto"/>
                                                                                            <w:right w:val="none" w:sz="0" w:space="0" w:color="auto"/>
                                                                                          </w:divBdr>
                                                                                          <w:divsChild>
                                                                                            <w:div w:id="736243461">
                                                                                              <w:marLeft w:val="0"/>
                                                                                              <w:marRight w:val="0"/>
                                                                                              <w:marTop w:val="0"/>
                                                                                              <w:marBottom w:val="0"/>
                                                                                              <w:divBdr>
                                                                                                <w:top w:val="none" w:sz="0" w:space="0" w:color="auto"/>
                                                                                                <w:left w:val="none" w:sz="0" w:space="0" w:color="auto"/>
                                                                                                <w:bottom w:val="none" w:sz="0" w:space="0" w:color="auto"/>
                                                                                                <w:right w:val="none" w:sz="0" w:space="0" w:color="auto"/>
                                                                                              </w:divBdr>
                                                                                              <w:divsChild>
                                                                                                <w:div w:id="1822428682">
                                                                                                  <w:marLeft w:val="0"/>
                                                                                                  <w:marRight w:val="0"/>
                                                                                                  <w:marTop w:val="0"/>
                                                                                                  <w:marBottom w:val="0"/>
                                                                                                  <w:divBdr>
                                                                                                    <w:top w:val="none" w:sz="0" w:space="0" w:color="auto"/>
                                                                                                    <w:left w:val="none" w:sz="0" w:space="0" w:color="auto"/>
                                                                                                    <w:bottom w:val="none" w:sz="0" w:space="0" w:color="auto"/>
                                                                                                    <w:right w:val="none" w:sz="0" w:space="0" w:color="auto"/>
                                                                                                  </w:divBdr>
                                                                                                </w:div>
                                                                                              </w:divsChild>
                                                                                            </w:div>
                                                                                            <w:div w:id="1104767943">
                                                                                              <w:marLeft w:val="0"/>
                                                                                              <w:marRight w:val="0"/>
                                                                                              <w:marTop w:val="0"/>
                                                                                              <w:marBottom w:val="0"/>
                                                                                              <w:divBdr>
                                                                                                <w:top w:val="none" w:sz="0" w:space="0" w:color="auto"/>
                                                                                                <w:left w:val="none" w:sz="0" w:space="0" w:color="auto"/>
                                                                                                <w:bottom w:val="none" w:sz="0" w:space="0" w:color="auto"/>
                                                                                                <w:right w:val="none" w:sz="0" w:space="0" w:color="auto"/>
                                                                                              </w:divBdr>
                                                                                              <w:divsChild>
                                                                                                <w:div w:id="108221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6586146">
                                                                                      <w:marLeft w:val="0"/>
                                                                                      <w:marRight w:val="0"/>
                                                                                      <w:marTop w:val="0"/>
                                                                                      <w:marBottom w:val="0"/>
                                                                                      <w:divBdr>
                                                                                        <w:top w:val="single" w:sz="4" w:space="0" w:color="B9B9B9"/>
                                                                                        <w:left w:val="none" w:sz="0" w:space="0" w:color="auto"/>
                                                                                        <w:bottom w:val="none" w:sz="0" w:space="0" w:color="auto"/>
                                                                                        <w:right w:val="none" w:sz="0" w:space="0" w:color="auto"/>
                                                                                      </w:divBdr>
                                                                                      <w:divsChild>
                                                                                        <w:div w:id="131142287">
                                                                                          <w:marLeft w:val="0"/>
                                                                                          <w:marRight w:val="0"/>
                                                                                          <w:marTop w:val="0"/>
                                                                                          <w:marBottom w:val="0"/>
                                                                                          <w:divBdr>
                                                                                            <w:top w:val="none" w:sz="0" w:space="0" w:color="auto"/>
                                                                                            <w:left w:val="none" w:sz="0" w:space="0" w:color="auto"/>
                                                                                            <w:bottom w:val="none" w:sz="0" w:space="0" w:color="auto"/>
                                                                                            <w:right w:val="none" w:sz="0" w:space="0" w:color="auto"/>
                                                                                          </w:divBdr>
                                                                                          <w:divsChild>
                                                                                            <w:div w:id="1891571113">
                                                                                              <w:marLeft w:val="0"/>
                                                                                              <w:marRight w:val="0"/>
                                                                                              <w:marTop w:val="0"/>
                                                                                              <w:marBottom w:val="0"/>
                                                                                              <w:divBdr>
                                                                                                <w:top w:val="none" w:sz="0" w:space="0" w:color="auto"/>
                                                                                                <w:left w:val="none" w:sz="0" w:space="0" w:color="auto"/>
                                                                                                <w:bottom w:val="none" w:sz="0" w:space="0" w:color="auto"/>
                                                                                                <w:right w:val="none" w:sz="0" w:space="0" w:color="auto"/>
                                                                                              </w:divBdr>
                                                                                              <w:divsChild>
                                                                                                <w:div w:id="1290283808">
                                                                                                  <w:marLeft w:val="0"/>
                                                                                                  <w:marRight w:val="0"/>
                                                                                                  <w:marTop w:val="0"/>
                                                                                                  <w:marBottom w:val="0"/>
                                                                                                  <w:divBdr>
                                                                                                    <w:top w:val="none" w:sz="0" w:space="0" w:color="auto"/>
                                                                                                    <w:left w:val="none" w:sz="0" w:space="0" w:color="auto"/>
                                                                                                    <w:bottom w:val="none" w:sz="0" w:space="0" w:color="auto"/>
                                                                                                    <w:right w:val="none" w:sz="0" w:space="0" w:color="auto"/>
                                                                                                  </w:divBdr>
                                                                                                </w:div>
                                                                                              </w:divsChild>
                                                                                            </w:div>
                                                                                            <w:div w:id="1987733360">
                                                                                              <w:marLeft w:val="0"/>
                                                                                              <w:marRight w:val="0"/>
                                                                                              <w:marTop w:val="0"/>
                                                                                              <w:marBottom w:val="0"/>
                                                                                              <w:divBdr>
                                                                                                <w:top w:val="none" w:sz="0" w:space="0" w:color="auto"/>
                                                                                                <w:left w:val="none" w:sz="0" w:space="0" w:color="auto"/>
                                                                                                <w:bottom w:val="none" w:sz="0" w:space="0" w:color="auto"/>
                                                                                                <w:right w:val="none" w:sz="0" w:space="0" w:color="auto"/>
                                                                                              </w:divBdr>
                                                                                              <w:divsChild>
                                                                                                <w:div w:id="77412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3214790">
                                                                                      <w:marLeft w:val="0"/>
                                                                                      <w:marRight w:val="0"/>
                                                                                      <w:marTop w:val="0"/>
                                                                                      <w:marBottom w:val="0"/>
                                                                                      <w:divBdr>
                                                                                        <w:top w:val="single" w:sz="4" w:space="0" w:color="B9B9B9"/>
                                                                                        <w:left w:val="none" w:sz="0" w:space="0" w:color="auto"/>
                                                                                        <w:bottom w:val="none" w:sz="0" w:space="0" w:color="auto"/>
                                                                                        <w:right w:val="none" w:sz="0" w:space="0" w:color="auto"/>
                                                                                      </w:divBdr>
                                                                                      <w:divsChild>
                                                                                        <w:div w:id="735783905">
                                                                                          <w:marLeft w:val="0"/>
                                                                                          <w:marRight w:val="0"/>
                                                                                          <w:marTop w:val="0"/>
                                                                                          <w:marBottom w:val="0"/>
                                                                                          <w:divBdr>
                                                                                            <w:top w:val="none" w:sz="0" w:space="0" w:color="auto"/>
                                                                                            <w:left w:val="none" w:sz="0" w:space="0" w:color="auto"/>
                                                                                            <w:bottom w:val="none" w:sz="0" w:space="0" w:color="auto"/>
                                                                                            <w:right w:val="none" w:sz="0" w:space="0" w:color="auto"/>
                                                                                          </w:divBdr>
                                                                                          <w:divsChild>
                                                                                            <w:div w:id="949122777">
                                                                                              <w:marLeft w:val="0"/>
                                                                                              <w:marRight w:val="0"/>
                                                                                              <w:marTop w:val="0"/>
                                                                                              <w:marBottom w:val="0"/>
                                                                                              <w:divBdr>
                                                                                                <w:top w:val="none" w:sz="0" w:space="0" w:color="auto"/>
                                                                                                <w:left w:val="none" w:sz="0" w:space="0" w:color="auto"/>
                                                                                                <w:bottom w:val="none" w:sz="0" w:space="0" w:color="auto"/>
                                                                                                <w:right w:val="none" w:sz="0" w:space="0" w:color="auto"/>
                                                                                              </w:divBdr>
                                                                                              <w:divsChild>
                                                                                                <w:div w:id="2061243602">
                                                                                                  <w:marLeft w:val="0"/>
                                                                                                  <w:marRight w:val="0"/>
                                                                                                  <w:marTop w:val="0"/>
                                                                                                  <w:marBottom w:val="0"/>
                                                                                                  <w:divBdr>
                                                                                                    <w:top w:val="none" w:sz="0" w:space="0" w:color="auto"/>
                                                                                                    <w:left w:val="none" w:sz="0" w:space="0" w:color="auto"/>
                                                                                                    <w:bottom w:val="none" w:sz="0" w:space="0" w:color="auto"/>
                                                                                                    <w:right w:val="none" w:sz="0" w:space="0" w:color="auto"/>
                                                                                                  </w:divBdr>
                                                                                                </w:div>
                                                                                              </w:divsChild>
                                                                                            </w:div>
                                                                                            <w:div w:id="1722443094">
                                                                                              <w:marLeft w:val="0"/>
                                                                                              <w:marRight w:val="0"/>
                                                                                              <w:marTop w:val="0"/>
                                                                                              <w:marBottom w:val="0"/>
                                                                                              <w:divBdr>
                                                                                                <w:top w:val="none" w:sz="0" w:space="0" w:color="auto"/>
                                                                                                <w:left w:val="none" w:sz="0" w:space="0" w:color="auto"/>
                                                                                                <w:bottom w:val="none" w:sz="0" w:space="0" w:color="auto"/>
                                                                                                <w:right w:val="none" w:sz="0" w:space="0" w:color="auto"/>
                                                                                              </w:divBdr>
                                                                                              <w:divsChild>
                                                                                                <w:div w:id="102308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422864">
                                                                                      <w:marLeft w:val="0"/>
                                                                                      <w:marRight w:val="0"/>
                                                                                      <w:marTop w:val="0"/>
                                                                                      <w:marBottom w:val="0"/>
                                                                                      <w:divBdr>
                                                                                        <w:top w:val="single" w:sz="4" w:space="0" w:color="B9B9B9"/>
                                                                                        <w:left w:val="none" w:sz="0" w:space="0" w:color="auto"/>
                                                                                        <w:bottom w:val="none" w:sz="0" w:space="0" w:color="auto"/>
                                                                                        <w:right w:val="none" w:sz="0" w:space="0" w:color="auto"/>
                                                                                      </w:divBdr>
                                                                                      <w:divsChild>
                                                                                        <w:div w:id="1409883204">
                                                                                          <w:marLeft w:val="0"/>
                                                                                          <w:marRight w:val="0"/>
                                                                                          <w:marTop w:val="0"/>
                                                                                          <w:marBottom w:val="0"/>
                                                                                          <w:divBdr>
                                                                                            <w:top w:val="none" w:sz="0" w:space="0" w:color="auto"/>
                                                                                            <w:left w:val="none" w:sz="0" w:space="0" w:color="auto"/>
                                                                                            <w:bottom w:val="none" w:sz="0" w:space="0" w:color="auto"/>
                                                                                            <w:right w:val="none" w:sz="0" w:space="0" w:color="auto"/>
                                                                                          </w:divBdr>
                                                                                          <w:divsChild>
                                                                                            <w:div w:id="31737944">
                                                                                              <w:marLeft w:val="0"/>
                                                                                              <w:marRight w:val="0"/>
                                                                                              <w:marTop w:val="0"/>
                                                                                              <w:marBottom w:val="0"/>
                                                                                              <w:divBdr>
                                                                                                <w:top w:val="none" w:sz="0" w:space="0" w:color="auto"/>
                                                                                                <w:left w:val="none" w:sz="0" w:space="0" w:color="auto"/>
                                                                                                <w:bottom w:val="none" w:sz="0" w:space="0" w:color="auto"/>
                                                                                                <w:right w:val="none" w:sz="0" w:space="0" w:color="auto"/>
                                                                                              </w:divBdr>
                                                                                              <w:divsChild>
                                                                                                <w:div w:id="1803300907">
                                                                                                  <w:marLeft w:val="0"/>
                                                                                                  <w:marRight w:val="0"/>
                                                                                                  <w:marTop w:val="0"/>
                                                                                                  <w:marBottom w:val="0"/>
                                                                                                  <w:divBdr>
                                                                                                    <w:top w:val="none" w:sz="0" w:space="0" w:color="auto"/>
                                                                                                    <w:left w:val="none" w:sz="0" w:space="0" w:color="auto"/>
                                                                                                    <w:bottom w:val="none" w:sz="0" w:space="0" w:color="auto"/>
                                                                                                    <w:right w:val="none" w:sz="0" w:space="0" w:color="auto"/>
                                                                                                  </w:divBdr>
                                                                                                </w:div>
                                                                                              </w:divsChild>
                                                                                            </w:div>
                                                                                            <w:div w:id="1428889961">
                                                                                              <w:marLeft w:val="0"/>
                                                                                              <w:marRight w:val="0"/>
                                                                                              <w:marTop w:val="0"/>
                                                                                              <w:marBottom w:val="0"/>
                                                                                              <w:divBdr>
                                                                                                <w:top w:val="none" w:sz="0" w:space="0" w:color="auto"/>
                                                                                                <w:left w:val="none" w:sz="0" w:space="0" w:color="auto"/>
                                                                                                <w:bottom w:val="none" w:sz="0" w:space="0" w:color="auto"/>
                                                                                                <w:right w:val="none" w:sz="0" w:space="0" w:color="auto"/>
                                                                                              </w:divBdr>
                                                                                              <w:divsChild>
                                                                                                <w:div w:id="1928073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73591">
                                                                                      <w:marLeft w:val="0"/>
                                                                                      <w:marRight w:val="0"/>
                                                                                      <w:marTop w:val="0"/>
                                                                                      <w:marBottom w:val="0"/>
                                                                                      <w:divBdr>
                                                                                        <w:top w:val="single" w:sz="4" w:space="0" w:color="B9B9B9"/>
                                                                                        <w:left w:val="none" w:sz="0" w:space="0" w:color="auto"/>
                                                                                        <w:bottom w:val="none" w:sz="0" w:space="0" w:color="auto"/>
                                                                                        <w:right w:val="none" w:sz="0" w:space="0" w:color="auto"/>
                                                                                      </w:divBdr>
                                                                                      <w:divsChild>
                                                                                        <w:div w:id="639505185">
                                                                                          <w:marLeft w:val="0"/>
                                                                                          <w:marRight w:val="0"/>
                                                                                          <w:marTop w:val="0"/>
                                                                                          <w:marBottom w:val="0"/>
                                                                                          <w:divBdr>
                                                                                            <w:top w:val="none" w:sz="0" w:space="0" w:color="auto"/>
                                                                                            <w:left w:val="none" w:sz="0" w:space="0" w:color="auto"/>
                                                                                            <w:bottom w:val="none" w:sz="0" w:space="0" w:color="auto"/>
                                                                                            <w:right w:val="none" w:sz="0" w:space="0" w:color="auto"/>
                                                                                          </w:divBdr>
                                                                                          <w:divsChild>
                                                                                            <w:div w:id="1830751037">
                                                                                              <w:marLeft w:val="0"/>
                                                                                              <w:marRight w:val="0"/>
                                                                                              <w:marTop w:val="0"/>
                                                                                              <w:marBottom w:val="0"/>
                                                                                              <w:divBdr>
                                                                                                <w:top w:val="none" w:sz="0" w:space="0" w:color="auto"/>
                                                                                                <w:left w:val="none" w:sz="0" w:space="0" w:color="auto"/>
                                                                                                <w:bottom w:val="none" w:sz="0" w:space="0" w:color="auto"/>
                                                                                                <w:right w:val="none" w:sz="0" w:space="0" w:color="auto"/>
                                                                                              </w:divBdr>
                                                                                              <w:divsChild>
                                                                                                <w:div w:id="56900275">
                                                                                                  <w:marLeft w:val="0"/>
                                                                                                  <w:marRight w:val="0"/>
                                                                                                  <w:marTop w:val="0"/>
                                                                                                  <w:marBottom w:val="0"/>
                                                                                                  <w:divBdr>
                                                                                                    <w:top w:val="none" w:sz="0" w:space="0" w:color="auto"/>
                                                                                                    <w:left w:val="none" w:sz="0" w:space="0" w:color="auto"/>
                                                                                                    <w:bottom w:val="none" w:sz="0" w:space="0" w:color="auto"/>
                                                                                                    <w:right w:val="none" w:sz="0" w:space="0" w:color="auto"/>
                                                                                                  </w:divBdr>
                                                                                                </w:div>
                                                                                              </w:divsChild>
                                                                                            </w:div>
                                                                                            <w:div w:id="1948074582">
                                                                                              <w:marLeft w:val="0"/>
                                                                                              <w:marRight w:val="0"/>
                                                                                              <w:marTop w:val="0"/>
                                                                                              <w:marBottom w:val="0"/>
                                                                                              <w:divBdr>
                                                                                                <w:top w:val="none" w:sz="0" w:space="0" w:color="auto"/>
                                                                                                <w:left w:val="none" w:sz="0" w:space="0" w:color="auto"/>
                                                                                                <w:bottom w:val="none" w:sz="0" w:space="0" w:color="auto"/>
                                                                                                <w:right w:val="none" w:sz="0" w:space="0" w:color="auto"/>
                                                                                              </w:divBdr>
                                                                                              <w:divsChild>
                                                                                                <w:div w:id="1604145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353753">
                                                                                      <w:marLeft w:val="0"/>
                                                                                      <w:marRight w:val="0"/>
                                                                                      <w:marTop w:val="0"/>
                                                                                      <w:marBottom w:val="0"/>
                                                                                      <w:divBdr>
                                                                                        <w:top w:val="single" w:sz="4" w:space="0" w:color="B9B9B9"/>
                                                                                        <w:left w:val="none" w:sz="0" w:space="0" w:color="auto"/>
                                                                                        <w:bottom w:val="none" w:sz="0" w:space="0" w:color="auto"/>
                                                                                        <w:right w:val="none" w:sz="0" w:space="0" w:color="auto"/>
                                                                                      </w:divBdr>
                                                                                      <w:divsChild>
                                                                                        <w:div w:id="48037984">
                                                                                          <w:marLeft w:val="0"/>
                                                                                          <w:marRight w:val="0"/>
                                                                                          <w:marTop w:val="0"/>
                                                                                          <w:marBottom w:val="0"/>
                                                                                          <w:divBdr>
                                                                                            <w:top w:val="none" w:sz="0" w:space="0" w:color="auto"/>
                                                                                            <w:left w:val="none" w:sz="0" w:space="0" w:color="auto"/>
                                                                                            <w:bottom w:val="none" w:sz="0" w:space="0" w:color="auto"/>
                                                                                            <w:right w:val="none" w:sz="0" w:space="0" w:color="auto"/>
                                                                                          </w:divBdr>
                                                                                          <w:divsChild>
                                                                                            <w:div w:id="1559245674">
                                                                                              <w:marLeft w:val="0"/>
                                                                                              <w:marRight w:val="0"/>
                                                                                              <w:marTop w:val="0"/>
                                                                                              <w:marBottom w:val="0"/>
                                                                                              <w:divBdr>
                                                                                                <w:top w:val="none" w:sz="0" w:space="0" w:color="auto"/>
                                                                                                <w:left w:val="none" w:sz="0" w:space="0" w:color="auto"/>
                                                                                                <w:bottom w:val="none" w:sz="0" w:space="0" w:color="auto"/>
                                                                                                <w:right w:val="none" w:sz="0" w:space="0" w:color="auto"/>
                                                                                              </w:divBdr>
                                                                                              <w:divsChild>
                                                                                                <w:div w:id="1943411693">
                                                                                                  <w:marLeft w:val="0"/>
                                                                                                  <w:marRight w:val="0"/>
                                                                                                  <w:marTop w:val="0"/>
                                                                                                  <w:marBottom w:val="0"/>
                                                                                                  <w:divBdr>
                                                                                                    <w:top w:val="none" w:sz="0" w:space="0" w:color="auto"/>
                                                                                                    <w:left w:val="none" w:sz="0" w:space="0" w:color="auto"/>
                                                                                                    <w:bottom w:val="none" w:sz="0" w:space="0" w:color="auto"/>
                                                                                                    <w:right w:val="none" w:sz="0" w:space="0" w:color="auto"/>
                                                                                                  </w:divBdr>
                                                                                                </w:div>
                                                                                              </w:divsChild>
                                                                                            </w:div>
                                                                                            <w:div w:id="2130320562">
                                                                                              <w:marLeft w:val="0"/>
                                                                                              <w:marRight w:val="0"/>
                                                                                              <w:marTop w:val="0"/>
                                                                                              <w:marBottom w:val="0"/>
                                                                                              <w:divBdr>
                                                                                                <w:top w:val="none" w:sz="0" w:space="0" w:color="auto"/>
                                                                                                <w:left w:val="none" w:sz="0" w:space="0" w:color="auto"/>
                                                                                                <w:bottom w:val="none" w:sz="0" w:space="0" w:color="auto"/>
                                                                                                <w:right w:val="none" w:sz="0" w:space="0" w:color="auto"/>
                                                                                              </w:divBdr>
                                                                                              <w:divsChild>
                                                                                                <w:div w:id="11825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4277495">
                                                                                      <w:marLeft w:val="0"/>
                                                                                      <w:marRight w:val="0"/>
                                                                                      <w:marTop w:val="0"/>
                                                                                      <w:marBottom w:val="0"/>
                                                                                      <w:divBdr>
                                                                                        <w:top w:val="single" w:sz="4" w:space="0" w:color="B9B9B9"/>
                                                                                        <w:left w:val="none" w:sz="0" w:space="0" w:color="auto"/>
                                                                                        <w:bottom w:val="none" w:sz="0" w:space="0" w:color="auto"/>
                                                                                        <w:right w:val="none" w:sz="0" w:space="0" w:color="auto"/>
                                                                                      </w:divBdr>
                                                                                      <w:divsChild>
                                                                                        <w:div w:id="436099305">
                                                                                          <w:marLeft w:val="0"/>
                                                                                          <w:marRight w:val="0"/>
                                                                                          <w:marTop w:val="0"/>
                                                                                          <w:marBottom w:val="0"/>
                                                                                          <w:divBdr>
                                                                                            <w:top w:val="none" w:sz="0" w:space="0" w:color="auto"/>
                                                                                            <w:left w:val="none" w:sz="0" w:space="0" w:color="auto"/>
                                                                                            <w:bottom w:val="none" w:sz="0" w:space="0" w:color="auto"/>
                                                                                            <w:right w:val="none" w:sz="0" w:space="0" w:color="auto"/>
                                                                                          </w:divBdr>
                                                                                          <w:divsChild>
                                                                                            <w:div w:id="8915275">
                                                                                              <w:marLeft w:val="0"/>
                                                                                              <w:marRight w:val="0"/>
                                                                                              <w:marTop w:val="0"/>
                                                                                              <w:marBottom w:val="0"/>
                                                                                              <w:divBdr>
                                                                                                <w:top w:val="none" w:sz="0" w:space="0" w:color="auto"/>
                                                                                                <w:left w:val="none" w:sz="0" w:space="0" w:color="auto"/>
                                                                                                <w:bottom w:val="none" w:sz="0" w:space="0" w:color="auto"/>
                                                                                                <w:right w:val="none" w:sz="0" w:space="0" w:color="auto"/>
                                                                                              </w:divBdr>
                                                                                              <w:divsChild>
                                                                                                <w:div w:id="522747145">
                                                                                                  <w:marLeft w:val="0"/>
                                                                                                  <w:marRight w:val="0"/>
                                                                                                  <w:marTop w:val="0"/>
                                                                                                  <w:marBottom w:val="0"/>
                                                                                                  <w:divBdr>
                                                                                                    <w:top w:val="none" w:sz="0" w:space="0" w:color="auto"/>
                                                                                                    <w:left w:val="none" w:sz="0" w:space="0" w:color="auto"/>
                                                                                                    <w:bottom w:val="none" w:sz="0" w:space="0" w:color="auto"/>
                                                                                                    <w:right w:val="none" w:sz="0" w:space="0" w:color="auto"/>
                                                                                                  </w:divBdr>
                                                                                                </w:div>
                                                                                              </w:divsChild>
                                                                                            </w:div>
                                                                                            <w:div w:id="1148326771">
                                                                                              <w:marLeft w:val="0"/>
                                                                                              <w:marRight w:val="0"/>
                                                                                              <w:marTop w:val="0"/>
                                                                                              <w:marBottom w:val="0"/>
                                                                                              <w:divBdr>
                                                                                                <w:top w:val="none" w:sz="0" w:space="0" w:color="auto"/>
                                                                                                <w:left w:val="none" w:sz="0" w:space="0" w:color="auto"/>
                                                                                                <w:bottom w:val="none" w:sz="0" w:space="0" w:color="auto"/>
                                                                                                <w:right w:val="none" w:sz="0" w:space="0" w:color="auto"/>
                                                                                              </w:divBdr>
                                                                                              <w:divsChild>
                                                                                                <w:div w:id="122710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939751">
                                                                                      <w:marLeft w:val="0"/>
                                                                                      <w:marRight w:val="0"/>
                                                                                      <w:marTop w:val="0"/>
                                                                                      <w:marBottom w:val="0"/>
                                                                                      <w:divBdr>
                                                                                        <w:top w:val="single" w:sz="4" w:space="0" w:color="B9B9B9"/>
                                                                                        <w:left w:val="none" w:sz="0" w:space="0" w:color="auto"/>
                                                                                        <w:bottom w:val="none" w:sz="0" w:space="0" w:color="auto"/>
                                                                                        <w:right w:val="none" w:sz="0" w:space="0" w:color="auto"/>
                                                                                      </w:divBdr>
                                                                                      <w:divsChild>
                                                                                        <w:div w:id="174734033">
                                                                                          <w:marLeft w:val="0"/>
                                                                                          <w:marRight w:val="0"/>
                                                                                          <w:marTop w:val="0"/>
                                                                                          <w:marBottom w:val="0"/>
                                                                                          <w:divBdr>
                                                                                            <w:top w:val="none" w:sz="0" w:space="0" w:color="auto"/>
                                                                                            <w:left w:val="none" w:sz="0" w:space="0" w:color="auto"/>
                                                                                            <w:bottom w:val="none" w:sz="0" w:space="0" w:color="auto"/>
                                                                                            <w:right w:val="none" w:sz="0" w:space="0" w:color="auto"/>
                                                                                          </w:divBdr>
                                                                                          <w:divsChild>
                                                                                            <w:div w:id="1123425008">
                                                                                              <w:marLeft w:val="0"/>
                                                                                              <w:marRight w:val="0"/>
                                                                                              <w:marTop w:val="0"/>
                                                                                              <w:marBottom w:val="0"/>
                                                                                              <w:divBdr>
                                                                                                <w:top w:val="none" w:sz="0" w:space="0" w:color="auto"/>
                                                                                                <w:left w:val="none" w:sz="0" w:space="0" w:color="auto"/>
                                                                                                <w:bottom w:val="none" w:sz="0" w:space="0" w:color="auto"/>
                                                                                                <w:right w:val="none" w:sz="0" w:space="0" w:color="auto"/>
                                                                                              </w:divBdr>
                                                                                              <w:divsChild>
                                                                                                <w:div w:id="290600145">
                                                                                                  <w:marLeft w:val="0"/>
                                                                                                  <w:marRight w:val="0"/>
                                                                                                  <w:marTop w:val="0"/>
                                                                                                  <w:marBottom w:val="0"/>
                                                                                                  <w:divBdr>
                                                                                                    <w:top w:val="none" w:sz="0" w:space="0" w:color="auto"/>
                                                                                                    <w:left w:val="none" w:sz="0" w:space="0" w:color="auto"/>
                                                                                                    <w:bottom w:val="none" w:sz="0" w:space="0" w:color="auto"/>
                                                                                                    <w:right w:val="none" w:sz="0" w:space="0" w:color="auto"/>
                                                                                                  </w:divBdr>
                                                                                                </w:div>
                                                                                              </w:divsChild>
                                                                                            </w:div>
                                                                                            <w:div w:id="1708794950">
                                                                                              <w:marLeft w:val="0"/>
                                                                                              <w:marRight w:val="0"/>
                                                                                              <w:marTop w:val="0"/>
                                                                                              <w:marBottom w:val="0"/>
                                                                                              <w:divBdr>
                                                                                                <w:top w:val="none" w:sz="0" w:space="0" w:color="auto"/>
                                                                                                <w:left w:val="none" w:sz="0" w:space="0" w:color="auto"/>
                                                                                                <w:bottom w:val="none" w:sz="0" w:space="0" w:color="auto"/>
                                                                                                <w:right w:val="none" w:sz="0" w:space="0" w:color="auto"/>
                                                                                              </w:divBdr>
                                                                                              <w:divsChild>
                                                                                                <w:div w:id="204663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949661">
                                                                                      <w:marLeft w:val="0"/>
                                                                                      <w:marRight w:val="0"/>
                                                                                      <w:marTop w:val="0"/>
                                                                                      <w:marBottom w:val="0"/>
                                                                                      <w:divBdr>
                                                                                        <w:top w:val="single" w:sz="4" w:space="0" w:color="B9B9B9"/>
                                                                                        <w:left w:val="none" w:sz="0" w:space="0" w:color="auto"/>
                                                                                        <w:bottom w:val="none" w:sz="0" w:space="0" w:color="auto"/>
                                                                                        <w:right w:val="none" w:sz="0" w:space="0" w:color="auto"/>
                                                                                      </w:divBdr>
                                                                                      <w:divsChild>
                                                                                        <w:div w:id="1532960086">
                                                                                          <w:marLeft w:val="0"/>
                                                                                          <w:marRight w:val="0"/>
                                                                                          <w:marTop w:val="0"/>
                                                                                          <w:marBottom w:val="0"/>
                                                                                          <w:divBdr>
                                                                                            <w:top w:val="none" w:sz="0" w:space="0" w:color="auto"/>
                                                                                            <w:left w:val="none" w:sz="0" w:space="0" w:color="auto"/>
                                                                                            <w:bottom w:val="none" w:sz="0" w:space="0" w:color="auto"/>
                                                                                            <w:right w:val="none" w:sz="0" w:space="0" w:color="auto"/>
                                                                                          </w:divBdr>
                                                                                          <w:divsChild>
                                                                                            <w:div w:id="273174905">
                                                                                              <w:marLeft w:val="0"/>
                                                                                              <w:marRight w:val="0"/>
                                                                                              <w:marTop w:val="0"/>
                                                                                              <w:marBottom w:val="0"/>
                                                                                              <w:divBdr>
                                                                                                <w:top w:val="none" w:sz="0" w:space="0" w:color="auto"/>
                                                                                                <w:left w:val="none" w:sz="0" w:space="0" w:color="auto"/>
                                                                                                <w:bottom w:val="none" w:sz="0" w:space="0" w:color="auto"/>
                                                                                                <w:right w:val="none" w:sz="0" w:space="0" w:color="auto"/>
                                                                                              </w:divBdr>
                                                                                              <w:divsChild>
                                                                                                <w:div w:id="1978760071">
                                                                                                  <w:marLeft w:val="0"/>
                                                                                                  <w:marRight w:val="0"/>
                                                                                                  <w:marTop w:val="0"/>
                                                                                                  <w:marBottom w:val="0"/>
                                                                                                  <w:divBdr>
                                                                                                    <w:top w:val="none" w:sz="0" w:space="0" w:color="auto"/>
                                                                                                    <w:left w:val="none" w:sz="0" w:space="0" w:color="auto"/>
                                                                                                    <w:bottom w:val="none" w:sz="0" w:space="0" w:color="auto"/>
                                                                                                    <w:right w:val="none" w:sz="0" w:space="0" w:color="auto"/>
                                                                                                  </w:divBdr>
                                                                                                </w:div>
                                                                                              </w:divsChild>
                                                                                            </w:div>
                                                                                            <w:div w:id="2079286531">
                                                                                              <w:marLeft w:val="0"/>
                                                                                              <w:marRight w:val="0"/>
                                                                                              <w:marTop w:val="0"/>
                                                                                              <w:marBottom w:val="0"/>
                                                                                              <w:divBdr>
                                                                                                <w:top w:val="none" w:sz="0" w:space="0" w:color="auto"/>
                                                                                                <w:left w:val="none" w:sz="0" w:space="0" w:color="auto"/>
                                                                                                <w:bottom w:val="none" w:sz="0" w:space="0" w:color="auto"/>
                                                                                                <w:right w:val="none" w:sz="0" w:space="0" w:color="auto"/>
                                                                                              </w:divBdr>
                                                                                              <w:divsChild>
                                                                                                <w:div w:id="60234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2948850">
                                                                                      <w:marLeft w:val="0"/>
                                                                                      <w:marRight w:val="0"/>
                                                                                      <w:marTop w:val="0"/>
                                                                                      <w:marBottom w:val="0"/>
                                                                                      <w:divBdr>
                                                                                        <w:top w:val="single" w:sz="4" w:space="0" w:color="B9B9B9"/>
                                                                                        <w:left w:val="none" w:sz="0" w:space="0" w:color="auto"/>
                                                                                        <w:bottom w:val="none" w:sz="0" w:space="0" w:color="auto"/>
                                                                                        <w:right w:val="none" w:sz="0" w:space="0" w:color="auto"/>
                                                                                      </w:divBdr>
                                                                                      <w:divsChild>
                                                                                        <w:div w:id="1285384042">
                                                                                          <w:marLeft w:val="0"/>
                                                                                          <w:marRight w:val="0"/>
                                                                                          <w:marTop w:val="0"/>
                                                                                          <w:marBottom w:val="0"/>
                                                                                          <w:divBdr>
                                                                                            <w:top w:val="none" w:sz="0" w:space="0" w:color="auto"/>
                                                                                            <w:left w:val="none" w:sz="0" w:space="0" w:color="auto"/>
                                                                                            <w:bottom w:val="none" w:sz="0" w:space="0" w:color="auto"/>
                                                                                            <w:right w:val="none" w:sz="0" w:space="0" w:color="auto"/>
                                                                                          </w:divBdr>
                                                                                          <w:divsChild>
                                                                                            <w:div w:id="1086728538">
                                                                                              <w:marLeft w:val="0"/>
                                                                                              <w:marRight w:val="0"/>
                                                                                              <w:marTop w:val="0"/>
                                                                                              <w:marBottom w:val="0"/>
                                                                                              <w:divBdr>
                                                                                                <w:top w:val="none" w:sz="0" w:space="0" w:color="auto"/>
                                                                                                <w:left w:val="none" w:sz="0" w:space="0" w:color="auto"/>
                                                                                                <w:bottom w:val="none" w:sz="0" w:space="0" w:color="auto"/>
                                                                                                <w:right w:val="none" w:sz="0" w:space="0" w:color="auto"/>
                                                                                              </w:divBdr>
                                                                                              <w:divsChild>
                                                                                                <w:div w:id="932783935">
                                                                                                  <w:marLeft w:val="0"/>
                                                                                                  <w:marRight w:val="0"/>
                                                                                                  <w:marTop w:val="0"/>
                                                                                                  <w:marBottom w:val="0"/>
                                                                                                  <w:divBdr>
                                                                                                    <w:top w:val="none" w:sz="0" w:space="0" w:color="auto"/>
                                                                                                    <w:left w:val="none" w:sz="0" w:space="0" w:color="auto"/>
                                                                                                    <w:bottom w:val="none" w:sz="0" w:space="0" w:color="auto"/>
                                                                                                    <w:right w:val="none" w:sz="0" w:space="0" w:color="auto"/>
                                                                                                  </w:divBdr>
                                                                                                </w:div>
                                                                                              </w:divsChild>
                                                                                            </w:div>
                                                                                            <w:div w:id="1659724625">
                                                                                              <w:marLeft w:val="0"/>
                                                                                              <w:marRight w:val="0"/>
                                                                                              <w:marTop w:val="0"/>
                                                                                              <w:marBottom w:val="0"/>
                                                                                              <w:divBdr>
                                                                                                <w:top w:val="none" w:sz="0" w:space="0" w:color="auto"/>
                                                                                                <w:left w:val="none" w:sz="0" w:space="0" w:color="auto"/>
                                                                                                <w:bottom w:val="none" w:sz="0" w:space="0" w:color="auto"/>
                                                                                                <w:right w:val="none" w:sz="0" w:space="0" w:color="auto"/>
                                                                                              </w:divBdr>
                                                                                              <w:divsChild>
                                                                                                <w:div w:id="193855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5567494">
                                                                                      <w:marLeft w:val="0"/>
                                                                                      <w:marRight w:val="0"/>
                                                                                      <w:marTop w:val="0"/>
                                                                                      <w:marBottom w:val="0"/>
                                                                                      <w:divBdr>
                                                                                        <w:top w:val="single" w:sz="4" w:space="0" w:color="B9B9B9"/>
                                                                                        <w:left w:val="none" w:sz="0" w:space="0" w:color="auto"/>
                                                                                        <w:bottom w:val="none" w:sz="0" w:space="0" w:color="auto"/>
                                                                                        <w:right w:val="none" w:sz="0" w:space="0" w:color="auto"/>
                                                                                      </w:divBdr>
                                                                                      <w:divsChild>
                                                                                        <w:div w:id="460684273">
                                                                                          <w:marLeft w:val="0"/>
                                                                                          <w:marRight w:val="0"/>
                                                                                          <w:marTop w:val="0"/>
                                                                                          <w:marBottom w:val="0"/>
                                                                                          <w:divBdr>
                                                                                            <w:top w:val="none" w:sz="0" w:space="0" w:color="auto"/>
                                                                                            <w:left w:val="none" w:sz="0" w:space="0" w:color="auto"/>
                                                                                            <w:bottom w:val="none" w:sz="0" w:space="0" w:color="auto"/>
                                                                                            <w:right w:val="none" w:sz="0" w:space="0" w:color="auto"/>
                                                                                          </w:divBdr>
                                                                                          <w:divsChild>
                                                                                            <w:div w:id="454325332">
                                                                                              <w:marLeft w:val="0"/>
                                                                                              <w:marRight w:val="0"/>
                                                                                              <w:marTop w:val="0"/>
                                                                                              <w:marBottom w:val="0"/>
                                                                                              <w:divBdr>
                                                                                                <w:top w:val="none" w:sz="0" w:space="0" w:color="auto"/>
                                                                                                <w:left w:val="none" w:sz="0" w:space="0" w:color="auto"/>
                                                                                                <w:bottom w:val="none" w:sz="0" w:space="0" w:color="auto"/>
                                                                                                <w:right w:val="none" w:sz="0" w:space="0" w:color="auto"/>
                                                                                              </w:divBdr>
                                                                                              <w:divsChild>
                                                                                                <w:div w:id="380322254">
                                                                                                  <w:marLeft w:val="0"/>
                                                                                                  <w:marRight w:val="0"/>
                                                                                                  <w:marTop w:val="0"/>
                                                                                                  <w:marBottom w:val="0"/>
                                                                                                  <w:divBdr>
                                                                                                    <w:top w:val="none" w:sz="0" w:space="0" w:color="auto"/>
                                                                                                    <w:left w:val="none" w:sz="0" w:space="0" w:color="auto"/>
                                                                                                    <w:bottom w:val="none" w:sz="0" w:space="0" w:color="auto"/>
                                                                                                    <w:right w:val="none" w:sz="0" w:space="0" w:color="auto"/>
                                                                                                  </w:divBdr>
                                                                                                </w:div>
                                                                                              </w:divsChild>
                                                                                            </w:div>
                                                                                            <w:div w:id="711000622">
                                                                                              <w:marLeft w:val="0"/>
                                                                                              <w:marRight w:val="0"/>
                                                                                              <w:marTop w:val="0"/>
                                                                                              <w:marBottom w:val="0"/>
                                                                                              <w:divBdr>
                                                                                                <w:top w:val="none" w:sz="0" w:space="0" w:color="auto"/>
                                                                                                <w:left w:val="none" w:sz="0" w:space="0" w:color="auto"/>
                                                                                                <w:bottom w:val="none" w:sz="0" w:space="0" w:color="auto"/>
                                                                                                <w:right w:val="none" w:sz="0" w:space="0" w:color="auto"/>
                                                                                              </w:divBdr>
                                                                                              <w:divsChild>
                                                                                                <w:div w:id="195790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154964">
                                                                                      <w:marLeft w:val="0"/>
                                                                                      <w:marRight w:val="0"/>
                                                                                      <w:marTop w:val="0"/>
                                                                                      <w:marBottom w:val="0"/>
                                                                                      <w:divBdr>
                                                                                        <w:top w:val="single" w:sz="4" w:space="0" w:color="B9B9B9"/>
                                                                                        <w:left w:val="none" w:sz="0" w:space="0" w:color="auto"/>
                                                                                        <w:bottom w:val="none" w:sz="0" w:space="0" w:color="auto"/>
                                                                                        <w:right w:val="none" w:sz="0" w:space="0" w:color="auto"/>
                                                                                      </w:divBdr>
                                                                                      <w:divsChild>
                                                                                        <w:div w:id="1993755820">
                                                                                          <w:marLeft w:val="0"/>
                                                                                          <w:marRight w:val="0"/>
                                                                                          <w:marTop w:val="0"/>
                                                                                          <w:marBottom w:val="0"/>
                                                                                          <w:divBdr>
                                                                                            <w:top w:val="none" w:sz="0" w:space="0" w:color="auto"/>
                                                                                            <w:left w:val="none" w:sz="0" w:space="0" w:color="auto"/>
                                                                                            <w:bottom w:val="none" w:sz="0" w:space="0" w:color="auto"/>
                                                                                            <w:right w:val="none" w:sz="0" w:space="0" w:color="auto"/>
                                                                                          </w:divBdr>
                                                                                          <w:divsChild>
                                                                                            <w:div w:id="325982326">
                                                                                              <w:marLeft w:val="0"/>
                                                                                              <w:marRight w:val="0"/>
                                                                                              <w:marTop w:val="0"/>
                                                                                              <w:marBottom w:val="0"/>
                                                                                              <w:divBdr>
                                                                                                <w:top w:val="none" w:sz="0" w:space="0" w:color="auto"/>
                                                                                                <w:left w:val="none" w:sz="0" w:space="0" w:color="auto"/>
                                                                                                <w:bottom w:val="none" w:sz="0" w:space="0" w:color="auto"/>
                                                                                                <w:right w:val="none" w:sz="0" w:space="0" w:color="auto"/>
                                                                                              </w:divBdr>
                                                                                              <w:divsChild>
                                                                                                <w:div w:id="34669111">
                                                                                                  <w:marLeft w:val="0"/>
                                                                                                  <w:marRight w:val="0"/>
                                                                                                  <w:marTop w:val="0"/>
                                                                                                  <w:marBottom w:val="0"/>
                                                                                                  <w:divBdr>
                                                                                                    <w:top w:val="none" w:sz="0" w:space="0" w:color="auto"/>
                                                                                                    <w:left w:val="none" w:sz="0" w:space="0" w:color="auto"/>
                                                                                                    <w:bottom w:val="none" w:sz="0" w:space="0" w:color="auto"/>
                                                                                                    <w:right w:val="none" w:sz="0" w:space="0" w:color="auto"/>
                                                                                                  </w:divBdr>
                                                                                                </w:div>
                                                                                              </w:divsChild>
                                                                                            </w:div>
                                                                                            <w:div w:id="1919360342">
                                                                                              <w:marLeft w:val="0"/>
                                                                                              <w:marRight w:val="0"/>
                                                                                              <w:marTop w:val="0"/>
                                                                                              <w:marBottom w:val="0"/>
                                                                                              <w:divBdr>
                                                                                                <w:top w:val="none" w:sz="0" w:space="0" w:color="auto"/>
                                                                                                <w:left w:val="none" w:sz="0" w:space="0" w:color="auto"/>
                                                                                                <w:bottom w:val="none" w:sz="0" w:space="0" w:color="auto"/>
                                                                                                <w:right w:val="none" w:sz="0" w:space="0" w:color="auto"/>
                                                                                              </w:divBdr>
                                                                                              <w:divsChild>
                                                                                                <w:div w:id="1954438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98782">
                                                                                      <w:marLeft w:val="0"/>
                                                                                      <w:marRight w:val="0"/>
                                                                                      <w:marTop w:val="0"/>
                                                                                      <w:marBottom w:val="0"/>
                                                                                      <w:divBdr>
                                                                                        <w:top w:val="single" w:sz="4" w:space="0" w:color="B9B9B9"/>
                                                                                        <w:left w:val="none" w:sz="0" w:space="0" w:color="auto"/>
                                                                                        <w:bottom w:val="none" w:sz="0" w:space="0" w:color="auto"/>
                                                                                        <w:right w:val="none" w:sz="0" w:space="0" w:color="auto"/>
                                                                                      </w:divBdr>
                                                                                      <w:divsChild>
                                                                                        <w:div w:id="1858350473">
                                                                                          <w:marLeft w:val="0"/>
                                                                                          <w:marRight w:val="0"/>
                                                                                          <w:marTop w:val="0"/>
                                                                                          <w:marBottom w:val="0"/>
                                                                                          <w:divBdr>
                                                                                            <w:top w:val="none" w:sz="0" w:space="0" w:color="auto"/>
                                                                                            <w:left w:val="none" w:sz="0" w:space="0" w:color="auto"/>
                                                                                            <w:bottom w:val="none" w:sz="0" w:space="0" w:color="auto"/>
                                                                                            <w:right w:val="none" w:sz="0" w:space="0" w:color="auto"/>
                                                                                          </w:divBdr>
                                                                                          <w:divsChild>
                                                                                            <w:div w:id="896821261">
                                                                                              <w:marLeft w:val="0"/>
                                                                                              <w:marRight w:val="0"/>
                                                                                              <w:marTop w:val="0"/>
                                                                                              <w:marBottom w:val="0"/>
                                                                                              <w:divBdr>
                                                                                                <w:top w:val="none" w:sz="0" w:space="0" w:color="auto"/>
                                                                                                <w:left w:val="none" w:sz="0" w:space="0" w:color="auto"/>
                                                                                                <w:bottom w:val="none" w:sz="0" w:space="0" w:color="auto"/>
                                                                                                <w:right w:val="none" w:sz="0" w:space="0" w:color="auto"/>
                                                                                              </w:divBdr>
                                                                                              <w:divsChild>
                                                                                                <w:div w:id="1033379950">
                                                                                                  <w:marLeft w:val="0"/>
                                                                                                  <w:marRight w:val="0"/>
                                                                                                  <w:marTop w:val="0"/>
                                                                                                  <w:marBottom w:val="0"/>
                                                                                                  <w:divBdr>
                                                                                                    <w:top w:val="none" w:sz="0" w:space="0" w:color="auto"/>
                                                                                                    <w:left w:val="none" w:sz="0" w:space="0" w:color="auto"/>
                                                                                                    <w:bottom w:val="none" w:sz="0" w:space="0" w:color="auto"/>
                                                                                                    <w:right w:val="none" w:sz="0" w:space="0" w:color="auto"/>
                                                                                                  </w:divBdr>
                                                                                                </w:div>
                                                                                              </w:divsChild>
                                                                                            </w:div>
                                                                                            <w:div w:id="1920483174">
                                                                                              <w:marLeft w:val="0"/>
                                                                                              <w:marRight w:val="0"/>
                                                                                              <w:marTop w:val="0"/>
                                                                                              <w:marBottom w:val="0"/>
                                                                                              <w:divBdr>
                                                                                                <w:top w:val="none" w:sz="0" w:space="0" w:color="auto"/>
                                                                                                <w:left w:val="none" w:sz="0" w:space="0" w:color="auto"/>
                                                                                                <w:bottom w:val="none" w:sz="0" w:space="0" w:color="auto"/>
                                                                                                <w:right w:val="none" w:sz="0" w:space="0" w:color="auto"/>
                                                                                              </w:divBdr>
                                                                                              <w:divsChild>
                                                                                                <w:div w:id="1817330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8768576">
                                                                                      <w:marLeft w:val="0"/>
                                                                                      <w:marRight w:val="0"/>
                                                                                      <w:marTop w:val="0"/>
                                                                                      <w:marBottom w:val="0"/>
                                                                                      <w:divBdr>
                                                                                        <w:top w:val="single" w:sz="4" w:space="0" w:color="B9B9B9"/>
                                                                                        <w:left w:val="none" w:sz="0" w:space="0" w:color="auto"/>
                                                                                        <w:bottom w:val="none" w:sz="0" w:space="0" w:color="auto"/>
                                                                                        <w:right w:val="none" w:sz="0" w:space="0" w:color="auto"/>
                                                                                      </w:divBdr>
                                                                                      <w:divsChild>
                                                                                        <w:div w:id="1140734263">
                                                                                          <w:marLeft w:val="0"/>
                                                                                          <w:marRight w:val="0"/>
                                                                                          <w:marTop w:val="0"/>
                                                                                          <w:marBottom w:val="0"/>
                                                                                          <w:divBdr>
                                                                                            <w:top w:val="none" w:sz="0" w:space="0" w:color="auto"/>
                                                                                            <w:left w:val="none" w:sz="0" w:space="0" w:color="auto"/>
                                                                                            <w:bottom w:val="none" w:sz="0" w:space="0" w:color="auto"/>
                                                                                            <w:right w:val="none" w:sz="0" w:space="0" w:color="auto"/>
                                                                                          </w:divBdr>
                                                                                          <w:divsChild>
                                                                                            <w:div w:id="1048840988">
                                                                                              <w:marLeft w:val="0"/>
                                                                                              <w:marRight w:val="0"/>
                                                                                              <w:marTop w:val="0"/>
                                                                                              <w:marBottom w:val="0"/>
                                                                                              <w:divBdr>
                                                                                                <w:top w:val="none" w:sz="0" w:space="0" w:color="auto"/>
                                                                                                <w:left w:val="none" w:sz="0" w:space="0" w:color="auto"/>
                                                                                                <w:bottom w:val="none" w:sz="0" w:space="0" w:color="auto"/>
                                                                                                <w:right w:val="none" w:sz="0" w:space="0" w:color="auto"/>
                                                                                              </w:divBdr>
                                                                                              <w:divsChild>
                                                                                                <w:div w:id="1476219895">
                                                                                                  <w:marLeft w:val="0"/>
                                                                                                  <w:marRight w:val="0"/>
                                                                                                  <w:marTop w:val="0"/>
                                                                                                  <w:marBottom w:val="0"/>
                                                                                                  <w:divBdr>
                                                                                                    <w:top w:val="none" w:sz="0" w:space="0" w:color="auto"/>
                                                                                                    <w:left w:val="none" w:sz="0" w:space="0" w:color="auto"/>
                                                                                                    <w:bottom w:val="none" w:sz="0" w:space="0" w:color="auto"/>
                                                                                                    <w:right w:val="none" w:sz="0" w:space="0" w:color="auto"/>
                                                                                                  </w:divBdr>
                                                                                                </w:div>
                                                                                              </w:divsChild>
                                                                                            </w:div>
                                                                                            <w:div w:id="1309822539">
                                                                                              <w:marLeft w:val="0"/>
                                                                                              <w:marRight w:val="0"/>
                                                                                              <w:marTop w:val="0"/>
                                                                                              <w:marBottom w:val="0"/>
                                                                                              <w:divBdr>
                                                                                                <w:top w:val="none" w:sz="0" w:space="0" w:color="auto"/>
                                                                                                <w:left w:val="none" w:sz="0" w:space="0" w:color="auto"/>
                                                                                                <w:bottom w:val="none" w:sz="0" w:space="0" w:color="auto"/>
                                                                                                <w:right w:val="none" w:sz="0" w:space="0" w:color="auto"/>
                                                                                              </w:divBdr>
                                                                                              <w:divsChild>
                                                                                                <w:div w:id="107262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8218244">
                                                                                      <w:marLeft w:val="0"/>
                                                                                      <w:marRight w:val="0"/>
                                                                                      <w:marTop w:val="0"/>
                                                                                      <w:marBottom w:val="0"/>
                                                                                      <w:divBdr>
                                                                                        <w:top w:val="single" w:sz="4" w:space="0" w:color="B9B9B9"/>
                                                                                        <w:left w:val="none" w:sz="0" w:space="0" w:color="auto"/>
                                                                                        <w:bottom w:val="none" w:sz="0" w:space="0" w:color="auto"/>
                                                                                        <w:right w:val="none" w:sz="0" w:space="0" w:color="auto"/>
                                                                                      </w:divBdr>
                                                                                      <w:divsChild>
                                                                                        <w:div w:id="390929560">
                                                                                          <w:marLeft w:val="0"/>
                                                                                          <w:marRight w:val="0"/>
                                                                                          <w:marTop w:val="0"/>
                                                                                          <w:marBottom w:val="0"/>
                                                                                          <w:divBdr>
                                                                                            <w:top w:val="none" w:sz="0" w:space="0" w:color="auto"/>
                                                                                            <w:left w:val="none" w:sz="0" w:space="0" w:color="auto"/>
                                                                                            <w:bottom w:val="none" w:sz="0" w:space="0" w:color="auto"/>
                                                                                            <w:right w:val="none" w:sz="0" w:space="0" w:color="auto"/>
                                                                                          </w:divBdr>
                                                                                          <w:divsChild>
                                                                                            <w:div w:id="1274675409">
                                                                                              <w:marLeft w:val="0"/>
                                                                                              <w:marRight w:val="0"/>
                                                                                              <w:marTop w:val="0"/>
                                                                                              <w:marBottom w:val="0"/>
                                                                                              <w:divBdr>
                                                                                                <w:top w:val="none" w:sz="0" w:space="0" w:color="auto"/>
                                                                                                <w:left w:val="none" w:sz="0" w:space="0" w:color="auto"/>
                                                                                                <w:bottom w:val="none" w:sz="0" w:space="0" w:color="auto"/>
                                                                                                <w:right w:val="none" w:sz="0" w:space="0" w:color="auto"/>
                                                                                              </w:divBdr>
                                                                                              <w:divsChild>
                                                                                                <w:div w:id="1598513074">
                                                                                                  <w:marLeft w:val="0"/>
                                                                                                  <w:marRight w:val="0"/>
                                                                                                  <w:marTop w:val="0"/>
                                                                                                  <w:marBottom w:val="0"/>
                                                                                                  <w:divBdr>
                                                                                                    <w:top w:val="none" w:sz="0" w:space="0" w:color="auto"/>
                                                                                                    <w:left w:val="none" w:sz="0" w:space="0" w:color="auto"/>
                                                                                                    <w:bottom w:val="none" w:sz="0" w:space="0" w:color="auto"/>
                                                                                                    <w:right w:val="none" w:sz="0" w:space="0" w:color="auto"/>
                                                                                                  </w:divBdr>
                                                                                                </w:div>
                                                                                              </w:divsChild>
                                                                                            </w:div>
                                                                                            <w:div w:id="1628393882">
                                                                                              <w:marLeft w:val="0"/>
                                                                                              <w:marRight w:val="0"/>
                                                                                              <w:marTop w:val="0"/>
                                                                                              <w:marBottom w:val="0"/>
                                                                                              <w:divBdr>
                                                                                                <w:top w:val="none" w:sz="0" w:space="0" w:color="auto"/>
                                                                                                <w:left w:val="none" w:sz="0" w:space="0" w:color="auto"/>
                                                                                                <w:bottom w:val="none" w:sz="0" w:space="0" w:color="auto"/>
                                                                                                <w:right w:val="none" w:sz="0" w:space="0" w:color="auto"/>
                                                                                              </w:divBdr>
                                                                                              <w:divsChild>
                                                                                                <w:div w:id="139986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0259670">
                                                                                      <w:marLeft w:val="0"/>
                                                                                      <w:marRight w:val="0"/>
                                                                                      <w:marTop w:val="0"/>
                                                                                      <w:marBottom w:val="0"/>
                                                                                      <w:divBdr>
                                                                                        <w:top w:val="single" w:sz="4" w:space="0" w:color="B9B9B9"/>
                                                                                        <w:left w:val="none" w:sz="0" w:space="0" w:color="auto"/>
                                                                                        <w:bottom w:val="none" w:sz="0" w:space="0" w:color="auto"/>
                                                                                        <w:right w:val="none" w:sz="0" w:space="0" w:color="auto"/>
                                                                                      </w:divBdr>
                                                                                      <w:divsChild>
                                                                                        <w:div w:id="807670438">
                                                                                          <w:marLeft w:val="0"/>
                                                                                          <w:marRight w:val="0"/>
                                                                                          <w:marTop w:val="0"/>
                                                                                          <w:marBottom w:val="0"/>
                                                                                          <w:divBdr>
                                                                                            <w:top w:val="none" w:sz="0" w:space="0" w:color="auto"/>
                                                                                            <w:left w:val="none" w:sz="0" w:space="0" w:color="auto"/>
                                                                                            <w:bottom w:val="none" w:sz="0" w:space="0" w:color="auto"/>
                                                                                            <w:right w:val="none" w:sz="0" w:space="0" w:color="auto"/>
                                                                                          </w:divBdr>
                                                                                          <w:divsChild>
                                                                                            <w:div w:id="1336960832">
                                                                                              <w:marLeft w:val="0"/>
                                                                                              <w:marRight w:val="0"/>
                                                                                              <w:marTop w:val="0"/>
                                                                                              <w:marBottom w:val="0"/>
                                                                                              <w:divBdr>
                                                                                                <w:top w:val="none" w:sz="0" w:space="0" w:color="auto"/>
                                                                                                <w:left w:val="none" w:sz="0" w:space="0" w:color="auto"/>
                                                                                                <w:bottom w:val="none" w:sz="0" w:space="0" w:color="auto"/>
                                                                                                <w:right w:val="none" w:sz="0" w:space="0" w:color="auto"/>
                                                                                              </w:divBdr>
                                                                                              <w:divsChild>
                                                                                                <w:div w:id="192810851">
                                                                                                  <w:marLeft w:val="0"/>
                                                                                                  <w:marRight w:val="0"/>
                                                                                                  <w:marTop w:val="0"/>
                                                                                                  <w:marBottom w:val="0"/>
                                                                                                  <w:divBdr>
                                                                                                    <w:top w:val="none" w:sz="0" w:space="0" w:color="auto"/>
                                                                                                    <w:left w:val="none" w:sz="0" w:space="0" w:color="auto"/>
                                                                                                    <w:bottom w:val="none" w:sz="0" w:space="0" w:color="auto"/>
                                                                                                    <w:right w:val="none" w:sz="0" w:space="0" w:color="auto"/>
                                                                                                  </w:divBdr>
                                                                                                </w:div>
                                                                                              </w:divsChild>
                                                                                            </w:div>
                                                                                            <w:div w:id="1534533558">
                                                                                              <w:marLeft w:val="0"/>
                                                                                              <w:marRight w:val="0"/>
                                                                                              <w:marTop w:val="0"/>
                                                                                              <w:marBottom w:val="0"/>
                                                                                              <w:divBdr>
                                                                                                <w:top w:val="none" w:sz="0" w:space="0" w:color="auto"/>
                                                                                                <w:left w:val="none" w:sz="0" w:space="0" w:color="auto"/>
                                                                                                <w:bottom w:val="none" w:sz="0" w:space="0" w:color="auto"/>
                                                                                                <w:right w:val="none" w:sz="0" w:space="0" w:color="auto"/>
                                                                                              </w:divBdr>
                                                                                              <w:divsChild>
                                                                                                <w:div w:id="6580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1805576">
                                                                                      <w:marLeft w:val="0"/>
                                                                                      <w:marRight w:val="0"/>
                                                                                      <w:marTop w:val="0"/>
                                                                                      <w:marBottom w:val="0"/>
                                                                                      <w:divBdr>
                                                                                        <w:top w:val="single" w:sz="4" w:space="0" w:color="B9B9B9"/>
                                                                                        <w:left w:val="none" w:sz="0" w:space="0" w:color="auto"/>
                                                                                        <w:bottom w:val="none" w:sz="0" w:space="0" w:color="auto"/>
                                                                                        <w:right w:val="none" w:sz="0" w:space="0" w:color="auto"/>
                                                                                      </w:divBdr>
                                                                                      <w:divsChild>
                                                                                        <w:div w:id="1307514344">
                                                                                          <w:marLeft w:val="0"/>
                                                                                          <w:marRight w:val="0"/>
                                                                                          <w:marTop w:val="0"/>
                                                                                          <w:marBottom w:val="0"/>
                                                                                          <w:divBdr>
                                                                                            <w:top w:val="none" w:sz="0" w:space="0" w:color="auto"/>
                                                                                            <w:left w:val="none" w:sz="0" w:space="0" w:color="auto"/>
                                                                                            <w:bottom w:val="none" w:sz="0" w:space="0" w:color="auto"/>
                                                                                            <w:right w:val="none" w:sz="0" w:space="0" w:color="auto"/>
                                                                                          </w:divBdr>
                                                                                          <w:divsChild>
                                                                                            <w:div w:id="487208809">
                                                                                              <w:marLeft w:val="0"/>
                                                                                              <w:marRight w:val="0"/>
                                                                                              <w:marTop w:val="0"/>
                                                                                              <w:marBottom w:val="0"/>
                                                                                              <w:divBdr>
                                                                                                <w:top w:val="none" w:sz="0" w:space="0" w:color="auto"/>
                                                                                                <w:left w:val="none" w:sz="0" w:space="0" w:color="auto"/>
                                                                                                <w:bottom w:val="none" w:sz="0" w:space="0" w:color="auto"/>
                                                                                                <w:right w:val="none" w:sz="0" w:space="0" w:color="auto"/>
                                                                                              </w:divBdr>
                                                                                              <w:divsChild>
                                                                                                <w:div w:id="1574463136">
                                                                                                  <w:marLeft w:val="0"/>
                                                                                                  <w:marRight w:val="0"/>
                                                                                                  <w:marTop w:val="0"/>
                                                                                                  <w:marBottom w:val="0"/>
                                                                                                  <w:divBdr>
                                                                                                    <w:top w:val="none" w:sz="0" w:space="0" w:color="auto"/>
                                                                                                    <w:left w:val="none" w:sz="0" w:space="0" w:color="auto"/>
                                                                                                    <w:bottom w:val="none" w:sz="0" w:space="0" w:color="auto"/>
                                                                                                    <w:right w:val="none" w:sz="0" w:space="0" w:color="auto"/>
                                                                                                  </w:divBdr>
                                                                                                </w:div>
                                                                                              </w:divsChild>
                                                                                            </w:div>
                                                                                            <w:div w:id="2075815726">
                                                                                              <w:marLeft w:val="0"/>
                                                                                              <w:marRight w:val="0"/>
                                                                                              <w:marTop w:val="0"/>
                                                                                              <w:marBottom w:val="0"/>
                                                                                              <w:divBdr>
                                                                                                <w:top w:val="none" w:sz="0" w:space="0" w:color="auto"/>
                                                                                                <w:left w:val="none" w:sz="0" w:space="0" w:color="auto"/>
                                                                                                <w:bottom w:val="none" w:sz="0" w:space="0" w:color="auto"/>
                                                                                                <w:right w:val="none" w:sz="0" w:space="0" w:color="auto"/>
                                                                                              </w:divBdr>
                                                                                              <w:divsChild>
                                                                                                <w:div w:id="14813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848940">
                                                                                      <w:marLeft w:val="0"/>
                                                                                      <w:marRight w:val="0"/>
                                                                                      <w:marTop w:val="0"/>
                                                                                      <w:marBottom w:val="0"/>
                                                                                      <w:divBdr>
                                                                                        <w:top w:val="single" w:sz="4" w:space="0" w:color="B9B9B9"/>
                                                                                        <w:left w:val="none" w:sz="0" w:space="0" w:color="auto"/>
                                                                                        <w:bottom w:val="none" w:sz="0" w:space="0" w:color="auto"/>
                                                                                        <w:right w:val="none" w:sz="0" w:space="0" w:color="auto"/>
                                                                                      </w:divBdr>
                                                                                      <w:divsChild>
                                                                                        <w:div w:id="1040010152">
                                                                                          <w:marLeft w:val="0"/>
                                                                                          <w:marRight w:val="0"/>
                                                                                          <w:marTop w:val="0"/>
                                                                                          <w:marBottom w:val="0"/>
                                                                                          <w:divBdr>
                                                                                            <w:top w:val="none" w:sz="0" w:space="0" w:color="auto"/>
                                                                                            <w:left w:val="none" w:sz="0" w:space="0" w:color="auto"/>
                                                                                            <w:bottom w:val="none" w:sz="0" w:space="0" w:color="auto"/>
                                                                                            <w:right w:val="none" w:sz="0" w:space="0" w:color="auto"/>
                                                                                          </w:divBdr>
                                                                                          <w:divsChild>
                                                                                            <w:div w:id="782774010">
                                                                                              <w:marLeft w:val="0"/>
                                                                                              <w:marRight w:val="0"/>
                                                                                              <w:marTop w:val="0"/>
                                                                                              <w:marBottom w:val="0"/>
                                                                                              <w:divBdr>
                                                                                                <w:top w:val="none" w:sz="0" w:space="0" w:color="auto"/>
                                                                                                <w:left w:val="none" w:sz="0" w:space="0" w:color="auto"/>
                                                                                                <w:bottom w:val="none" w:sz="0" w:space="0" w:color="auto"/>
                                                                                                <w:right w:val="none" w:sz="0" w:space="0" w:color="auto"/>
                                                                                              </w:divBdr>
                                                                                              <w:divsChild>
                                                                                                <w:div w:id="1422025216">
                                                                                                  <w:marLeft w:val="0"/>
                                                                                                  <w:marRight w:val="0"/>
                                                                                                  <w:marTop w:val="0"/>
                                                                                                  <w:marBottom w:val="0"/>
                                                                                                  <w:divBdr>
                                                                                                    <w:top w:val="none" w:sz="0" w:space="0" w:color="auto"/>
                                                                                                    <w:left w:val="none" w:sz="0" w:space="0" w:color="auto"/>
                                                                                                    <w:bottom w:val="none" w:sz="0" w:space="0" w:color="auto"/>
                                                                                                    <w:right w:val="none" w:sz="0" w:space="0" w:color="auto"/>
                                                                                                  </w:divBdr>
                                                                                                </w:div>
                                                                                              </w:divsChild>
                                                                                            </w:div>
                                                                                            <w:div w:id="983201686">
                                                                                              <w:marLeft w:val="0"/>
                                                                                              <w:marRight w:val="0"/>
                                                                                              <w:marTop w:val="0"/>
                                                                                              <w:marBottom w:val="0"/>
                                                                                              <w:divBdr>
                                                                                                <w:top w:val="none" w:sz="0" w:space="0" w:color="auto"/>
                                                                                                <w:left w:val="none" w:sz="0" w:space="0" w:color="auto"/>
                                                                                                <w:bottom w:val="none" w:sz="0" w:space="0" w:color="auto"/>
                                                                                                <w:right w:val="none" w:sz="0" w:space="0" w:color="auto"/>
                                                                                              </w:divBdr>
                                                                                              <w:divsChild>
                                                                                                <w:div w:id="115857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173831">
                                                                                      <w:marLeft w:val="0"/>
                                                                                      <w:marRight w:val="0"/>
                                                                                      <w:marTop w:val="0"/>
                                                                                      <w:marBottom w:val="0"/>
                                                                                      <w:divBdr>
                                                                                        <w:top w:val="single" w:sz="4" w:space="0" w:color="B9B9B9"/>
                                                                                        <w:left w:val="none" w:sz="0" w:space="0" w:color="auto"/>
                                                                                        <w:bottom w:val="none" w:sz="0" w:space="0" w:color="auto"/>
                                                                                        <w:right w:val="none" w:sz="0" w:space="0" w:color="auto"/>
                                                                                      </w:divBdr>
                                                                                      <w:divsChild>
                                                                                        <w:div w:id="1407994458">
                                                                                          <w:marLeft w:val="0"/>
                                                                                          <w:marRight w:val="0"/>
                                                                                          <w:marTop w:val="0"/>
                                                                                          <w:marBottom w:val="0"/>
                                                                                          <w:divBdr>
                                                                                            <w:top w:val="none" w:sz="0" w:space="0" w:color="auto"/>
                                                                                            <w:left w:val="none" w:sz="0" w:space="0" w:color="auto"/>
                                                                                            <w:bottom w:val="none" w:sz="0" w:space="0" w:color="auto"/>
                                                                                            <w:right w:val="none" w:sz="0" w:space="0" w:color="auto"/>
                                                                                          </w:divBdr>
                                                                                          <w:divsChild>
                                                                                            <w:div w:id="622155073">
                                                                                              <w:marLeft w:val="0"/>
                                                                                              <w:marRight w:val="0"/>
                                                                                              <w:marTop w:val="0"/>
                                                                                              <w:marBottom w:val="0"/>
                                                                                              <w:divBdr>
                                                                                                <w:top w:val="none" w:sz="0" w:space="0" w:color="auto"/>
                                                                                                <w:left w:val="none" w:sz="0" w:space="0" w:color="auto"/>
                                                                                                <w:bottom w:val="none" w:sz="0" w:space="0" w:color="auto"/>
                                                                                                <w:right w:val="none" w:sz="0" w:space="0" w:color="auto"/>
                                                                                              </w:divBdr>
                                                                                              <w:divsChild>
                                                                                                <w:div w:id="1341735735">
                                                                                                  <w:marLeft w:val="0"/>
                                                                                                  <w:marRight w:val="0"/>
                                                                                                  <w:marTop w:val="0"/>
                                                                                                  <w:marBottom w:val="0"/>
                                                                                                  <w:divBdr>
                                                                                                    <w:top w:val="none" w:sz="0" w:space="0" w:color="auto"/>
                                                                                                    <w:left w:val="none" w:sz="0" w:space="0" w:color="auto"/>
                                                                                                    <w:bottom w:val="none" w:sz="0" w:space="0" w:color="auto"/>
                                                                                                    <w:right w:val="none" w:sz="0" w:space="0" w:color="auto"/>
                                                                                                  </w:divBdr>
                                                                                                </w:div>
                                                                                              </w:divsChild>
                                                                                            </w:div>
                                                                                            <w:div w:id="1174303537">
                                                                                              <w:marLeft w:val="0"/>
                                                                                              <w:marRight w:val="0"/>
                                                                                              <w:marTop w:val="0"/>
                                                                                              <w:marBottom w:val="0"/>
                                                                                              <w:divBdr>
                                                                                                <w:top w:val="none" w:sz="0" w:space="0" w:color="auto"/>
                                                                                                <w:left w:val="none" w:sz="0" w:space="0" w:color="auto"/>
                                                                                                <w:bottom w:val="none" w:sz="0" w:space="0" w:color="auto"/>
                                                                                                <w:right w:val="none" w:sz="0" w:space="0" w:color="auto"/>
                                                                                              </w:divBdr>
                                                                                              <w:divsChild>
                                                                                                <w:div w:id="1354989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913207">
                                                                                      <w:marLeft w:val="0"/>
                                                                                      <w:marRight w:val="0"/>
                                                                                      <w:marTop w:val="0"/>
                                                                                      <w:marBottom w:val="0"/>
                                                                                      <w:divBdr>
                                                                                        <w:top w:val="single" w:sz="4" w:space="0" w:color="B9B9B9"/>
                                                                                        <w:left w:val="none" w:sz="0" w:space="0" w:color="auto"/>
                                                                                        <w:bottom w:val="none" w:sz="0" w:space="0" w:color="auto"/>
                                                                                        <w:right w:val="none" w:sz="0" w:space="0" w:color="auto"/>
                                                                                      </w:divBdr>
                                                                                      <w:divsChild>
                                                                                        <w:div w:id="1398553173">
                                                                                          <w:marLeft w:val="0"/>
                                                                                          <w:marRight w:val="0"/>
                                                                                          <w:marTop w:val="0"/>
                                                                                          <w:marBottom w:val="0"/>
                                                                                          <w:divBdr>
                                                                                            <w:top w:val="none" w:sz="0" w:space="0" w:color="auto"/>
                                                                                            <w:left w:val="none" w:sz="0" w:space="0" w:color="auto"/>
                                                                                            <w:bottom w:val="none" w:sz="0" w:space="0" w:color="auto"/>
                                                                                            <w:right w:val="none" w:sz="0" w:space="0" w:color="auto"/>
                                                                                          </w:divBdr>
                                                                                          <w:divsChild>
                                                                                            <w:div w:id="1530801177">
                                                                                              <w:marLeft w:val="0"/>
                                                                                              <w:marRight w:val="0"/>
                                                                                              <w:marTop w:val="0"/>
                                                                                              <w:marBottom w:val="0"/>
                                                                                              <w:divBdr>
                                                                                                <w:top w:val="none" w:sz="0" w:space="0" w:color="auto"/>
                                                                                                <w:left w:val="none" w:sz="0" w:space="0" w:color="auto"/>
                                                                                                <w:bottom w:val="none" w:sz="0" w:space="0" w:color="auto"/>
                                                                                                <w:right w:val="none" w:sz="0" w:space="0" w:color="auto"/>
                                                                                              </w:divBdr>
                                                                                              <w:divsChild>
                                                                                                <w:div w:id="885411317">
                                                                                                  <w:marLeft w:val="0"/>
                                                                                                  <w:marRight w:val="0"/>
                                                                                                  <w:marTop w:val="0"/>
                                                                                                  <w:marBottom w:val="0"/>
                                                                                                  <w:divBdr>
                                                                                                    <w:top w:val="none" w:sz="0" w:space="0" w:color="auto"/>
                                                                                                    <w:left w:val="none" w:sz="0" w:space="0" w:color="auto"/>
                                                                                                    <w:bottom w:val="none" w:sz="0" w:space="0" w:color="auto"/>
                                                                                                    <w:right w:val="none" w:sz="0" w:space="0" w:color="auto"/>
                                                                                                  </w:divBdr>
                                                                                                </w:div>
                                                                                              </w:divsChild>
                                                                                            </w:div>
                                                                                            <w:div w:id="1906337718">
                                                                                              <w:marLeft w:val="0"/>
                                                                                              <w:marRight w:val="0"/>
                                                                                              <w:marTop w:val="0"/>
                                                                                              <w:marBottom w:val="0"/>
                                                                                              <w:divBdr>
                                                                                                <w:top w:val="none" w:sz="0" w:space="0" w:color="auto"/>
                                                                                                <w:left w:val="none" w:sz="0" w:space="0" w:color="auto"/>
                                                                                                <w:bottom w:val="none" w:sz="0" w:space="0" w:color="auto"/>
                                                                                                <w:right w:val="none" w:sz="0" w:space="0" w:color="auto"/>
                                                                                              </w:divBdr>
                                                                                              <w:divsChild>
                                                                                                <w:div w:id="134220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6488287">
                                                                                      <w:marLeft w:val="0"/>
                                                                                      <w:marRight w:val="0"/>
                                                                                      <w:marTop w:val="0"/>
                                                                                      <w:marBottom w:val="0"/>
                                                                                      <w:divBdr>
                                                                                        <w:top w:val="single" w:sz="4" w:space="0" w:color="B9B9B9"/>
                                                                                        <w:left w:val="none" w:sz="0" w:space="0" w:color="auto"/>
                                                                                        <w:bottom w:val="none" w:sz="0" w:space="0" w:color="auto"/>
                                                                                        <w:right w:val="none" w:sz="0" w:space="0" w:color="auto"/>
                                                                                      </w:divBdr>
                                                                                      <w:divsChild>
                                                                                        <w:div w:id="49958110">
                                                                                          <w:marLeft w:val="0"/>
                                                                                          <w:marRight w:val="0"/>
                                                                                          <w:marTop w:val="0"/>
                                                                                          <w:marBottom w:val="0"/>
                                                                                          <w:divBdr>
                                                                                            <w:top w:val="none" w:sz="0" w:space="0" w:color="auto"/>
                                                                                            <w:left w:val="none" w:sz="0" w:space="0" w:color="auto"/>
                                                                                            <w:bottom w:val="none" w:sz="0" w:space="0" w:color="auto"/>
                                                                                            <w:right w:val="none" w:sz="0" w:space="0" w:color="auto"/>
                                                                                          </w:divBdr>
                                                                                          <w:divsChild>
                                                                                            <w:div w:id="1495337478">
                                                                                              <w:marLeft w:val="0"/>
                                                                                              <w:marRight w:val="0"/>
                                                                                              <w:marTop w:val="0"/>
                                                                                              <w:marBottom w:val="0"/>
                                                                                              <w:divBdr>
                                                                                                <w:top w:val="none" w:sz="0" w:space="0" w:color="auto"/>
                                                                                                <w:left w:val="none" w:sz="0" w:space="0" w:color="auto"/>
                                                                                                <w:bottom w:val="none" w:sz="0" w:space="0" w:color="auto"/>
                                                                                                <w:right w:val="none" w:sz="0" w:space="0" w:color="auto"/>
                                                                                              </w:divBdr>
                                                                                              <w:divsChild>
                                                                                                <w:div w:id="489443683">
                                                                                                  <w:marLeft w:val="0"/>
                                                                                                  <w:marRight w:val="0"/>
                                                                                                  <w:marTop w:val="0"/>
                                                                                                  <w:marBottom w:val="0"/>
                                                                                                  <w:divBdr>
                                                                                                    <w:top w:val="none" w:sz="0" w:space="0" w:color="auto"/>
                                                                                                    <w:left w:val="none" w:sz="0" w:space="0" w:color="auto"/>
                                                                                                    <w:bottom w:val="none" w:sz="0" w:space="0" w:color="auto"/>
                                                                                                    <w:right w:val="none" w:sz="0" w:space="0" w:color="auto"/>
                                                                                                  </w:divBdr>
                                                                                                </w:div>
                                                                                              </w:divsChild>
                                                                                            </w:div>
                                                                                            <w:div w:id="1774351936">
                                                                                              <w:marLeft w:val="0"/>
                                                                                              <w:marRight w:val="0"/>
                                                                                              <w:marTop w:val="0"/>
                                                                                              <w:marBottom w:val="0"/>
                                                                                              <w:divBdr>
                                                                                                <w:top w:val="none" w:sz="0" w:space="0" w:color="auto"/>
                                                                                                <w:left w:val="none" w:sz="0" w:space="0" w:color="auto"/>
                                                                                                <w:bottom w:val="none" w:sz="0" w:space="0" w:color="auto"/>
                                                                                                <w:right w:val="none" w:sz="0" w:space="0" w:color="auto"/>
                                                                                              </w:divBdr>
                                                                                              <w:divsChild>
                                                                                                <w:div w:id="1063943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7973345">
                                                                                      <w:marLeft w:val="0"/>
                                                                                      <w:marRight w:val="0"/>
                                                                                      <w:marTop w:val="0"/>
                                                                                      <w:marBottom w:val="0"/>
                                                                                      <w:divBdr>
                                                                                        <w:top w:val="single" w:sz="4" w:space="0" w:color="B9B9B9"/>
                                                                                        <w:left w:val="none" w:sz="0" w:space="0" w:color="auto"/>
                                                                                        <w:bottom w:val="none" w:sz="0" w:space="0" w:color="auto"/>
                                                                                        <w:right w:val="none" w:sz="0" w:space="0" w:color="auto"/>
                                                                                      </w:divBdr>
                                                                                      <w:divsChild>
                                                                                        <w:div w:id="1437367872">
                                                                                          <w:marLeft w:val="0"/>
                                                                                          <w:marRight w:val="0"/>
                                                                                          <w:marTop w:val="0"/>
                                                                                          <w:marBottom w:val="0"/>
                                                                                          <w:divBdr>
                                                                                            <w:top w:val="none" w:sz="0" w:space="0" w:color="auto"/>
                                                                                            <w:left w:val="none" w:sz="0" w:space="0" w:color="auto"/>
                                                                                            <w:bottom w:val="none" w:sz="0" w:space="0" w:color="auto"/>
                                                                                            <w:right w:val="none" w:sz="0" w:space="0" w:color="auto"/>
                                                                                          </w:divBdr>
                                                                                          <w:divsChild>
                                                                                            <w:div w:id="791359977">
                                                                                              <w:marLeft w:val="0"/>
                                                                                              <w:marRight w:val="0"/>
                                                                                              <w:marTop w:val="0"/>
                                                                                              <w:marBottom w:val="0"/>
                                                                                              <w:divBdr>
                                                                                                <w:top w:val="none" w:sz="0" w:space="0" w:color="auto"/>
                                                                                                <w:left w:val="none" w:sz="0" w:space="0" w:color="auto"/>
                                                                                                <w:bottom w:val="none" w:sz="0" w:space="0" w:color="auto"/>
                                                                                                <w:right w:val="none" w:sz="0" w:space="0" w:color="auto"/>
                                                                                              </w:divBdr>
                                                                                              <w:divsChild>
                                                                                                <w:div w:id="855313890">
                                                                                                  <w:marLeft w:val="0"/>
                                                                                                  <w:marRight w:val="0"/>
                                                                                                  <w:marTop w:val="0"/>
                                                                                                  <w:marBottom w:val="0"/>
                                                                                                  <w:divBdr>
                                                                                                    <w:top w:val="none" w:sz="0" w:space="0" w:color="auto"/>
                                                                                                    <w:left w:val="none" w:sz="0" w:space="0" w:color="auto"/>
                                                                                                    <w:bottom w:val="none" w:sz="0" w:space="0" w:color="auto"/>
                                                                                                    <w:right w:val="none" w:sz="0" w:space="0" w:color="auto"/>
                                                                                                  </w:divBdr>
                                                                                                </w:div>
                                                                                              </w:divsChild>
                                                                                            </w:div>
                                                                                            <w:div w:id="1772705819">
                                                                                              <w:marLeft w:val="0"/>
                                                                                              <w:marRight w:val="0"/>
                                                                                              <w:marTop w:val="0"/>
                                                                                              <w:marBottom w:val="0"/>
                                                                                              <w:divBdr>
                                                                                                <w:top w:val="none" w:sz="0" w:space="0" w:color="auto"/>
                                                                                                <w:left w:val="none" w:sz="0" w:space="0" w:color="auto"/>
                                                                                                <w:bottom w:val="none" w:sz="0" w:space="0" w:color="auto"/>
                                                                                                <w:right w:val="none" w:sz="0" w:space="0" w:color="auto"/>
                                                                                              </w:divBdr>
                                                                                              <w:divsChild>
                                                                                                <w:div w:id="1628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8042145">
                                                                                      <w:marLeft w:val="0"/>
                                                                                      <w:marRight w:val="0"/>
                                                                                      <w:marTop w:val="0"/>
                                                                                      <w:marBottom w:val="0"/>
                                                                                      <w:divBdr>
                                                                                        <w:top w:val="single" w:sz="4" w:space="0" w:color="B9B9B9"/>
                                                                                        <w:left w:val="none" w:sz="0" w:space="0" w:color="auto"/>
                                                                                        <w:bottom w:val="none" w:sz="0" w:space="0" w:color="auto"/>
                                                                                        <w:right w:val="none" w:sz="0" w:space="0" w:color="auto"/>
                                                                                      </w:divBdr>
                                                                                      <w:divsChild>
                                                                                        <w:div w:id="1940066935">
                                                                                          <w:marLeft w:val="0"/>
                                                                                          <w:marRight w:val="0"/>
                                                                                          <w:marTop w:val="0"/>
                                                                                          <w:marBottom w:val="0"/>
                                                                                          <w:divBdr>
                                                                                            <w:top w:val="none" w:sz="0" w:space="0" w:color="auto"/>
                                                                                            <w:left w:val="none" w:sz="0" w:space="0" w:color="auto"/>
                                                                                            <w:bottom w:val="none" w:sz="0" w:space="0" w:color="auto"/>
                                                                                            <w:right w:val="none" w:sz="0" w:space="0" w:color="auto"/>
                                                                                          </w:divBdr>
                                                                                          <w:divsChild>
                                                                                            <w:div w:id="196352671">
                                                                                              <w:marLeft w:val="0"/>
                                                                                              <w:marRight w:val="0"/>
                                                                                              <w:marTop w:val="0"/>
                                                                                              <w:marBottom w:val="0"/>
                                                                                              <w:divBdr>
                                                                                                <w:top w:val="none" w:sz="0" w:space="0" w:color="auto"/>
                                                                                                <w:left w:val="none" w:sz="0" w:space="0" w:color="auto"/>
                                                                                                <w:bottom w:val="none" w:sz="0" w:space="0" w:color="auto"/>
                                                                                                <w:right w:val="none" w:sz="0" w:space="0" w:color="auto"/>
                                                                                              </w:divBdr>
                                                                                              <w:divsChild>
                                                                                                <w:div w:id="430319909">
                                                                                                  <w:marLeft w:val="0"/>
                                                                                                  <w:marRight w:val="0"/>
                                                                                                  <w:marTop w:val="0"/>
                                                                                                  <w:marBottom w:val="0"/>
                                                                                                  <w:divBdr>
                                                                                                    <w:top w:val="none" w:sz="0" w:space="0" w:color="auto"/>
                                                                                                    <w:left w:val="none" w:sz="0" w:space="0" w:color="auto"/>
                                                                                                    <w:bottom w:val="none" w:sz="0" w:space="0" w:color="auto"/>
                                                                                                    <w:right w:val="none" w:sz="0" w:space="0" w:color="auto"/>
                                                                                                  </w:divBdr>
                                                                                                </w:div>
                                                                                              </w:divsChild>
                                                                                            </w:div>
                                                                                            <w:div w:id="525101423">
                                                                                              <w:marLeft w:val="0"/>
                                                                                              <w:marRight w:val="0"/>
                                                                                              <w:marTop w:val="0"/>
                                                                                              <w:marBottom w:val="0"/>
                                                                                              <w:divBdr>
                                                                                                <w:top w:val="none" w:sz="0" w:space="0" w:color="auto"/>
                                                                                                <w:left w:val="none" w:sz="0" w:space="0" w:color="auto"/>
                                                                                                <w:bottom w:val="none" w:sz="0" w:space="0" w:color="auto"/>
                                                                                                <w:right w:val="none" w:sz="0" w:space="0" w:color="auto"/>
                                                                                              </w:divBdr>
                                                                                              <w:divsChild>
                                                                                                <w:div w:id="12774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478761">
                                                                                      <w:marLeft w:val="0"/>
                                                                                      <w:marRight w:val="0"/>
                                                                                      <w:marTop w:val="0"/>
                                                                                      <w:marBottom w:val="0"/>
                                                                                      <w:divBdr>
                                                                                        <w:top w:val="single" w:sz="4" w:space="0" w:color="B9B9B9"/>
                                                                                        <w:left w:val="none" w:sz="0" w:space="0" w:color="auto"/>
                                                                                        <w:bottom w:val="none" w:sz="0" w:space="0" w:color="auto"/>
                                                                                        <w:right w:val="none" w:sz="0" w:space="0" w:color="auto"/>
                                                                                      </w:divBdr>
                                                                                      <w:divsChild>
                                                                                        <w:div w:id="1741831032">
                                                                                          <w:marLeft w:val="0"/>
                                                                                          <w:marRight w:val="0"/>
                                                                                          <w:marTop w:val="0"/>
                                                                                          <w:marBottom w:val="0"/>
                                                                                          <w:divBdr>
                                                                                            <w:top w:val="none" w:sz="0" w:space="0" w:color="auto"/>
                                                                                            <w:left w:val="none" w:sz="0" w:space="0" w:color="auto"/>
                                                                                            <w:bottom w:val="none" w:sz="0" w:space="0" w:color="auto"/>
                                                                                            <w:right w:val="none" w:sz="0" w:space="0" w:color="auto"/>
                                                                                          </w:divBdr>
                                                                                          <w:divsChild>
                                                                                            <w:div w:id="492255235">
                                                                                              <w:marLeft w:val="0"/>
                                                                                              <w:marRight w:val="0"/>
                                                                                              <w:marTop w:val="0"/>
                                                                                              <w:marBottom w:val="0"/>
                                                                                              <w:divBdr>
                                                                                                <w:top w:val="none" w:sz="0" w:space="0" w:color="auto"/>
                                                                                                <w:left w:val="none" w:sz="0" w:space="0" w:color="auto"/>
                                                                                                <w:bottom w:val="none" w:sz="0" w:space="0" w:color="auto"/>
                                                                                                <w:right w:val="none" w:sz="0" w:space="0" w:color="auto"/>
                                                                                              </w:divBdr>
                                                                                              <w:divsChild>
                                                                                                <w:div w:id="1490289024">
                                                                                                  <w:marLeft w:val="0"/>
                                                                                                  <w:marRight w:val="0"/>
                                                                                                  <w:marTop w:val="0"/>
                                                                                                  <w:marBottom w:val="0"/>
                                                                                                  <w:divBdr>
                                                                                                    <w:top w:val="none" w:sz="0" w:space="0" w:color="auto"/>
                                                                                                    <w:left w:val="none" w:sz="0" w:space="0" w:color="auto"/>
                                                                                                    <w:bottom w:val="none" w:sz="0" w:space="0" w:color="auto"/>
                                                                                                    <w:right w:val="none" w:sz="0" w:space="0" w:color="auto"/>
                                                                                                  </w:divBdr>
                                                                                                </w:div>
                                                                                              </w:divsChild>
                                                                                            </w:div>
                                                                                            <w:div w:id="2088645471">
                                                                                              <w:marLeft w:val="0"/>
                                                                                              <w:marRight w:val="0"/>
                                                                                              <w:marTop w:val="0"/>
                                                                                              <w:marBottom w:val="0"/>
                                                                                              <w:divBdr>
                                                                                                <w:top w:val="none" w:sz="0" w:space="0" w:color="auto"/>
                                                                                                <w:left w:val="none" w:sz="0" w:space="0" w:color="auto"/>
                                                                                                <w:bottom w:val="none" w:sz="0" w:space="0" w:color="auto"/>
                                                                                                <w:right w:val="none" w:sz="0" w:space="0" w:color="auto"/>
                                                                                              </w:divBdr>
                                                                                              <w:divsChild>
                                                                                                <w:div w:id="6950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1979915">
                                                                                      <w:marLeft w:val="0"/>
                                                                                      <w:marRight w:val="0"/>
                                                                                      <w:marTop w:val="0"/>
                                                                                      <w:marBottom w:val="0"/>
                                                                                      <w:divBdr>
                                                                                        <w:top w:val="single" w:sz="4" w:space="0" w:color="B9B9B9"/>
                                                                                        <w:left w:val="none" w:sz="0" w:space="0" w:color="auto"/>
                                                                                        <w:bottom w:val="none" w:sz="0" w:space="0" w:color="auto"/>
                                                                                        <w:right w:val="none" w:sz="0" w:space="0" w:color="auto"/>
                                                                                      </w:divBdr>
                                                                                      <w:divsChild>
                                                                                        <w:div w:id="1204707728">
                                                                                          <w:marLeft w:val="0"/>
                                                                                          <w:marRight w:val="0"/>
                                                                                          <w:marTop w:val="0"/>
                                                                                          <w:marBottom w:val="0"/>
                                                                                          <w:divBdr>
                                                                                            <w:top w:val="none" w:sz="0" w:space="0" w:color="auto"/>
                                                                                            <w:left w:val="none" w:sz="0" w:space="0" w:color="auto"/>
                                                                                            <w:bottom w:val="none" w:sz="0" w:space="0" w:color="auto"/>
                                                                                            <w:right w:val="none" w:sz="0" w:space="0" w:color="auto"/>
                                                                                          </w:divBdr>
                                                                                          <w:divsChild>
                                                                                            <w:div w:id="1062295937">
                                                                                              <w:marLeft w:val="0"/>
                                                                                              <w:marRight w:val="0"/>
                                                                                              <w:marTop w:val="0"/>
                                                                                              <w:marBottom w:val="0"/>
                                                                                              <w:divBdr>
                                                                                                <w:top w:val="none" w:sz="0" w:space="0" w:color="auto"/>
                                                                                                <w:left w:val="none" w:sz="0" w:space="0" w:color="auto"/>
                                                                                                <w:bottom w:val="none" w:sz="0" w:space="0" w:color="auto"/>
                                                                                                <w:right w:val="none" w:sz="0" w:space="0" w:color="auto"/>
                                                                                              </w:divBdr>
                                                                                              <w:divsChild>
                                                                                                <w:div w:id="1935242240">
                                                                                                  <w:marLeft w:val="0"/>
                                                                                                  <w:marRight w:val="0"/>
                                                                                                  <w:marTop w:val="0"/>
                                                                                                  <w:marBottom w:val="0"/>
                                                                                                  <w:divBdr>
                                                                                                    <w:top w:val="none" w:sz="0" w:space="0" w:color="auto"/>
                                                                                                    <w:left w:val="none" w:sz="0" w:space="0" w:color="auto"/>
                                                                                                    <w:bottom w:val="none" w:sz="0" w:space="0" w:color="auto"/>
                                                                                                    <w:right w:val="none" w:sz="0" w:space="0" w:color="auto"/>
                                                                                                  </w:divBdr>
                                                                                                </w:div>
                                                                                              </w:divsChild>
                                                                                            </w:div>
                                                                                            <w:div w:id="1597248612">
                                                                                              <w:marLeft w:val="0"/>
                                                                                              <w:marRight w:val="0"/>
                                                                                              <w:marTop w:val="0"/>
                                                                                              <w:marBottom w:val="0"/>
                                                                                              <w:divBdr>
                                                                                                <w:top w:val="none" w:sz="0" w:space="0" w:color="auto"/>
                                                                                                <w:left w:val="none" w:sz="0" w:space="0" w:color="auto"/>
                                                                                                <w:bottom w:val="none" w:sz="0" w:space="0" w:color="auto"/>
                                                                                                <w:right w:val="none" w:sz="0" w:space="0" w:color="auto"/>
                                                                                              </w:divBdr>
                                                                                              <w:divsChild>
                                                                                                <w:div w:id="130076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169447">
                                                                                      <w:marLeft w:val="0"/>
                                                                                      <w:marRight w:val="0"/>
                                                                                      <w:marTop w:val="0"/>
                                                                                      <w:marBottom w:val="0"/>
                                                                                      <w:divBdr>
                                                                                        <w:top w:val="single" w:sz="4" w:space="0" w:color="B9B9B9"/>
                                                                                        <w:left w:val="none" w:sz="0" w:space="0" w:color="auto"/>
                                                                                        <w:bottom w:val="none" w:sz="0" w:space="0" w:color="auto"/>
                                                                                        <w:right w:val="none" w:sz="0" w:space="0" w:color="auto"/>
                                                                                      </w:divBdr>
                                                                                      <w:divsChild>
                                                                                        <w:div w:id="601837183">
                                                                                          <w:marLeft w:val="0"/>
                                                                                          <w:marRight w:val="0"/>
                                                                                          <w:marTop w:val="0"/>
                                                                                          <w:marBottom w:val="0"/>
                                                                                          <w:divBdr>
                                                                                            <w:top w:val="none" w:sz="0" w:space="0" w:color="auto"/>
                                                                                            <w:left w:val="none" w:sz="0" w:space="0" w:color="auto"/>
                                                                                            <w:bottom w:val="none" w:sz="0" w:space="0" w:color="auto"/>
                                                                                            <w:right w:val="none" w:sz="0" w:space="0" w:color="auto"/>
                                                                                          </w:divBdr>
                                                                                          <w:divsChild>
                                                                                            <w:div w:id="1655182570">
                                                                                              <w:marLeft w:val="0"/>
                                                                                              <w:marRight w:val="0"/>
                                                                                              <w:marTop w:val="0"/>
                                                                                              <w:marBottom w:val="0"/>
                                                                                              <w:divBdr>
                                                                                                <w:top w:val="none" w:sz="0" w:space="0" w:color="auto"/>
                                                                                                <w:left w:val="none" w:sz="0" w:space="0" w:color="auto"/>
                                                                                                <w:bottom w:val="none" w:sz="0" w:space="0" w:color="auto"/>
                                                                                                <w:right w:val="none" w:sz="0" w:space="0" w:color="auto"/>
                                                                                              </w:divBdr>
                                                                                              <w:divsChild>
                                                                                                <w:div w:id="1326323329">
                                                                                                  <w:marLeft w:val="0"/>
                                                                                                  <w:marRight w:val="0"/>
                                                                                                  <w:marTop w:val="0"/>
                                                                                                  <w:marBottom w:val="0"/>
                                                                                                  <w:divBdr>
                                                                                                    <w:top w:val="none" w:sz="0" w:space="0" w:color="auto"/>
                                                                                                    <w:left w:val="none" w:sz="0" w:space="0" w:color="auto"/>
                                                                                                    <w:bottom w:val="none" w:sz="0" w:space="0" w:color="auto"/>
                                                                                                    <w:right w:val="none" w:sz="0" w:space="0" w:color="auto"/>
                                                                                                  </w:divBdr>
                                                                                                </w:div>
                                                                                              </w:divsChild>
                                                                                            </w:div>
                                                                                            <w:div w:id="1800806827">
                                                                                              <w:marLeft w:val="0"/>
                                                                                              <w:marRight w:val="0"/>
                                                                                              <w:marTop w:val="0"/>
                                                                                              <w:marBottom w:val="0"/>
                                                                                              <w:divBdr>
                                                                                                <w:top w:val="none" w:sz="0" w:space="0" w:color="auto"/>
                                                                                                <w:left w:val="none" w:sz="0" w:space="0" w:color="auto"/>
                                                                                                <w:bottom w:val="none" w:sz="0" w:space="0" w:color="auto"/>
                                                                                                <w:right w:val="none" w:sz="0" w:space="0" w:color="auto"/>
                                                                                              </w:divBdr>
                                                                                              <w:divsChild>
                                                                                                <w:div w:id="1490252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881116">
                                                                                      <w:marLeft w:val="0"/>
                                                                                      <w:marRight w:val="0"/>
                                                                                      <w:marTop w:val="0"/>
                                                                                      <w:marBottom w:val="0"/>
                                                                                      <w:divBdr>
                                                                                        <w:top w:val="single" w:sz="4" w:space="0" w:color="B9B9B9"/>
                                                                                        <w:left w:val="none" w:sz="0" w:space="0" w:color="auto"/>
                                                                                        <w:bottom w:val="none" w:sz="0" w:space="0" w:color="auto"/>
                                                                                        <w:right w:val="none" w:sz="0" w:space="0" w:color="auto"/>
                                                                                      </w:divBdr>
                                                                                      <w:divsChild>
                                                                                        <w:div w:id="508184170">
                                                                                          <w:marLeft w:val="0"/>
                                                                                          <w:marRight w:val="0"/>
                                                                                          <w:marTop w:val="0"/>
                                                                                          <w:marBottom w:val="0"/>
                                                                                          <w:divBdr>
                                                                                            <w:top w:val="none" w:sz="0" w:space="0" w:color="auto"/>
                                                                                            <w:left w:val="none" w:sz="0" w:space="0" w:color="auto"/>
                                                                                            <w:bottom w:val="none" w:sz="0" w:space="0" w:color="auto"/>
                                                                                            <w:right w:val="none" w:sz="0" w:space="0" w:color="auto"/>
                                                                                          </w:divBdr>
                                                                                          <w:divsChild>
                                                                                            <w:div w:id="1337265924">
                                                                                              <w:marLeft w:val="0"/>
                                                                                              <w:marRight w:val="0"/>
                                                                                              <w:marTop w:val="0"/>
                                                                                              <w:marBottom w:val="0"/>
                                                                                              <w:divBdr>
                                                                                                <w:top w:val="none" w:sz="0" w:space="0" w:color="auto"/>
                                                                                                <w:left w:val="none" w:sz="0" w:space="0" w:color="auto"/>
                                                                                                <w:bottom w:val="none" w:sz="0" w:space="0" w:color="auto"/>
                                                                                                <w:right w:val="none" w:sz="0" w:space="0" w:color="auto"/>
                                                                                              </w:divBdr>
                                                                                              <w:divsChild>
                                                                                                <w:div w:id="382288576">
                                                                                                  <w:marLeft w:val="0"/>
                                                                                                  <w:marRight w:val="0"/>
                                                                                                  <w:marTop w:val="0"/>
                                                                                                  <w:marBottom w:val="0"/>
                                                                                                  <w:divBdr>
                                                                                                    <w:top w:val="none" w:sz="0" w:space="0" w:color="auto"/>
                                                                                                    <w:left w:val="none" w:sz="0" w:space="0" w:color="auto"/>
                                                                                                    <w:bottom w:val="none" w:sz="0" w:space="0" w:color="auto"/>
                                                                                                    <w:right w:val="none" w:sz="0" w:space="0" w:color="auto"/>
                                                                                                  </w:divBdr>
                                                                                                </w:div>
                                                                                              </w:divsChild>
                                                                                            </w:div>
                                                                                            <w:div w:id="1762875943">
                                                                                              <w:marLeft w:val="0"/>
                                                                                              <w:marRight w:val="0"/>
                                                                                              <w:marTop w:val="0"/>
                                                                                              <w:marBottom w:val="0"/>
                                                                                              <w:divBdr>
                                                                                                <w:top w:val="none" w:sz="0" w:space="0" w:color="auto"/>
                                                                                                <w:left w:val="none" w:sz="0" w:space="0" w:color="auto"/>
                                                                                                <w:bottom w:val="none" w:sz="0" w:space="0" w:color="auto"/>
                                                                                                <w:right w:val="none" w:sz="0" w:space="0" w:color="auto"/>
                                                                                              </w:divBdr>
                                                                                              <w:divsChild>
                                                                                                <w:div w:id="46670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964980">
                                                                                      <w:marLeft w:val="0"/>
                                                                                      <w:marRight w:val="0"/>
                                                                                      <w:marTop w:val="0"/>
                                                                                      <w:marBottom w:val="0"/>
                                                                                      <w:divBdr>
                                                                                        <w:top w:val="single" w:sz="4" w:space="0" w:color="B9B9B9"/>
                                                                                        <w:left w:val="none" w:sz="0" w:space="0" w:color="auto"/>
                                                                                        <w:bottom w:val="none" w:sz="0" w:space="0" w:color="auto"/>
                                                                                        <w:right w:val="none" w:sz="0" w:space="0" w:color="auto"/>
                                                                                      </w:divBdr>
                                                                                      <w:divsChild>
                                                                                        <w:div w:id="1124616334">
                                                                                          <w:marLeft w:val="0"/>
                                                                                          <w:marRight w:val="0"/>
                                                                                          <w:marTop w:val="0"/>
                                                                                          <w:marBottom w:val="0"/>
                                                                                          <w:divBdr>
                                                                                            <w:top w:val="none" w:sz="0" w:space="0" w:color="auto"/>
                                                                                            <w:left w:val="none" w:sz="0" w:space="0" w:color="auto"/>
                                                                                            <w:bottom w:val="none" w:sz="0" w:space="0" w:color="auto"/>
                                                                                            <w:right w:val="none" w:sz="0" w:space="0" w:color="auto"/>
                                                                                          </w:divBdr>
                                                                                          <w:divsChild>
                                                                                            <w:div w:id="376927619">
                                                                                              <w:marLeft w:val="0"/>
                                                                                              <w:marRight w:val="0"/>
                                                                                              <w:marTop w:val="0"/>
                                                                                              <w:marBottom w:val="0"/>
                                                                                              <w:divBdr>
                                                                                                <w:top w:val="none" w:sz="0" w:space="0" w:color="auto"/>
                                                                                                <w:left w:val="none" w:sz="0" w:space="0" w:color="auto"/>
                                                                                                <w:bottom w:val="none" w:sz="0" w:space="0" w:color="auto"/>
                                                                                                <w:right w:val="none" w:sz="0" w:space="0" w:color="auto"/>
                                                                                              </w:divBdr>
                                                                                              <w:divsChild>
                                                                                                <w:div w:id="180750544">
                                                                                                  <w:marLeft w:val="0"/>
                                                                                                  <w:marRight w:val="0"/>
                                                                                                  <w:marTop w:val="0"/>
                                                                                                  <w:marBottom w:val="0"/>
                                                                                                  <w:divBdr>
                                                                                                    <w:top w:val="none" w:sz="0" w:space="0" w:color="auto"/>
                                                                                                    <w:left w:val="none" w:sz="0" w:space="0" w:color="auto"/>
                                                                                                    <w:bottom w:val="none" w:sz="0" w:space="0" w:color="auto"/>
                                                                                                    <w:right w:val="none" w:sz="0" w:space="0" w:color="auto"/>
                                                                                                  </w:divBdr>
                                                                                                </w:div>
                                                                                              </w:divsChild>
                                                                                            </w:div>
                                                                                            <w:div w:id="1020470071">
                                                                                              <w:marLeft w:val="0"/>
                                                                                              <w:marRight w:val="0"/>
                                                                                              <w:marTop w:val="0"/>
                                                                                              <w:marBottom w:val="0"/>
                                                                                              <w:divBdr>
                                                                                                <w:top w:val="none" w:sz="0" w:space="0" w:color="auto"/>
                                                                                                <w:left w:val="none" w:sz="0" w:space="0" w:color="auto"/>
                                                                                                <w:bottom w:val="none" w:sz="0" w:space="0" w:color="auto"/>
                                                                                                <w:right w:val="none" w:sz="0" w:space="0" w:color="auto"/>
                                                                                              </w:divBdr>
                                                                                              <w:divsChild>
                                                                                                <w:div w:id="168042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3820654">
                                                                                      <w:marLeft w:val="0"/>
                                                                                      <w:marRight w:val="0"/>
                                                                                      <w:marTop w:val="0"/>
                                                                                      <w:marBottom w:val="0"/>
                                                                                      <w:divBdr>
                                                                                        <w:top w:val="single" w:sz="4" w:space="0" w:color="B9B9B9"/>
                                                                                        <w:left w:val="none" w:sz="0" w:space="0" w:color="auto"/>
                                                                                        <w:bottom w:val="none" w:sz="0" w:space="0" w:color="auto"/>
                                                                                        <w:right w:val="none" w:sz="0" w:space="0" w:color="auto"/>
                                                                                      </w:divBdr>
                                                                                      <w:divsChild>
                                                                                        <w:div w:id="1151825541">
                                                                                          <w:marLeft w:val="0"/>
                                                                                          <w:marRight w:val="0"/>
                                                                                          <w:marTop w:val="0"/>
                                                                                          <w:marBottom w:val="0"/>
                                                                                          <w:divBdr>
                                                                                            <w:top w:val="none" w:sz="0" w:space="0" w:color="auto"/>
                                                                                            <w:left w:val="none" w:sz="0" w:space="0" w:color="auto"/>
                                                                                            <w:bottom w:val="none" w:sz="0" w:space="0" w:color="auto"/>
                                                                                            <w:right w:val="none" w:sz="0" w:space="0" w:color="auto"/>
                                                                                          </w:divBdr>
                                                                                          <w:divsChild>
                                                                                            <w:div w:id="118493540">
                                                                                              <w:marLeft w:val="0"/>
                                                                                              <w:marRight w:val="0"/>
                                                                                              <w:marTop w:val="0"/>
                                                                                              <w:marBottom w:val="0"/>
                                                                                              <w:divBdr>
                                                                                                <w:top w:val="none" w:sz="0" w:space="0" w:color="auto"/>
                                                                                                <w:left w:val="none" w:sz="0" w:space="0" w:color="auto"/>
                                                                                                <w:bottom w:val="none" w:sz="0" w:space="0" w:color="auto"/>
                                                                                                <w:right w:val="none" w:sz="0" w:space="0" w:color="auto"/>
                                                                                              </w:divBdr>
                                                                                              <w:divsChild>
                                                                                                <w:div w:id="132255845">
                                                                                                  <w:marLeft w:val="0"/>
                                                                                                  <w:marRight w:val="0"/>
                                                                                                  <w:marTop w:val="0"/>
                                                                                                  <w:marBottom w:val="0"/>
                                                                                                  <w:divBdr>
                                                                                                    <w:top w:val="none" w:sz="0" w:space="0" w:color="auto"/>
                                                                                                    <w:left w:val="none" w:sz="0" w:space="0" w:color="auto"/>
                                                                                                    <w:bottom w:val="none" w:sz="0" w:space="0" w:color="auto"/>
                                                                                                    <w:right w:val="none" w:sz="0" w:space="0" w:color="auto"/>
                                                                                                  </w:divBdr>
                                                                                                </w:div>
                                                                                              </w:divsChild>
                                                                                            </w:div>
                                                                                            <w:div w:id="1700352731">
                                                                                              <w:marLeft w:val="0"/>
                                                                                              <w:marRight w:val="0"/>
                                                                                              <w:marTop w:val="0"/>
                                                                                              <w:marBottom w:val="0"/>
                                                                                              <w:divBdr>
                                                                                                <w:top w:val="none" w:sz="0" w:space="0" w:color="auto"/>
                                                                                                <w:left w:val="none" w:sz="0" w:space="0" w:color="auto"/>
                                                                                                <w:bottom w:val="none" w:sz="0" w:space="0" w:color="auto"/>
                                                                                                <w:right w:val="none" w:sz="0" w:space="0" w:color="auto"/>
                                                                                              </w:divBdr>
                                                                                              <w:divsChild>
                                                                                                <w:div w:id="1109349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6508433">
                                                                                      <w:marLeft w:val="0"/>
                                                                                      <w:marRight w:val="0"/>
                                                                                      <w:marTop w:val="0"/>
                                                                                      <w:marBottom w:val="0"/>
                                                                                      <w:divBdr>
                                                                                        <w:top w:val="single" w:sz="4" w:space="0" w:color="B9B9B9"/>
                                                                                        <w:left w:val="none" w:sz="0" w:space="0" w:color="auto"/>
                                                                                        <w:bottom w:val="none" w:sz="0" w:space="0" w:color="auto"/>
                                                                                        <w:right w:val="none" w:sz="0" w:space="0" w:color="auto"/>
                                                                                      </w:divBdr>
                                                                                      <w:divsChild>
                                                                                        <w:div w:id="1693342933">
                                                                                          <w:marLeft w:val="0"/>
                                                                                          <w:marRight w:val="0"/>
                                                                                          <w:marTop w:val="0"/>
                                                                                          <w:marBottom w:val="0"/>
                                                                                          <w:divBdr>
                                                                                            <w:top w:val="none" w:sz="0" w:space="0" w:color="auto"/>
                                                                                            <w:left w:val="none" w:sz="0" w:space="0" w:color="auto"/>
                                                                                            <w:bottom w:val="none" w:sz="0" w:space="0" w:color="auto"/>
                                                                                            <w:right w:val="none" w:sz="0" w:space="0" w:color="auto"/>
                                                                                          </w:divBdr>
                                                                                          <w:divsChild>
                                                                                            <w:div w:id="698312734">
                                                                                              <w:marLeft w:val="0"/>
                                                                                              <w:marRight w:val="0"/>
                                                                                              <w:marTop w:val="0"/>
                                                                                              <w:marBottom w:val="0"/>
                                                                                              <w:divBdr>
                                                                                                <w:top w:val="none" w:sz="0" w:space="0" w:color="auto"/>
                                                                                                <w:left w:val="none" w:sz="0" w:space="0" w:color="auto"/>
                                                                                                <w:bottom w:val="none" w:sz="0" w:space="0" w:color="auto"/>
                                                                                                <w:right w:val="none" w:sz="0" w:space="0" w:color="auto"/>
                                                                                              </w:divBdr>
                                                                                              <w:divsChild>
                                                                                                <w:div w:id="362680576">
                                                                                                  <w:marLeft w:val="0"/>
                                                                                                  <w:marRight w:val="0"/>
                                                                                                  <w:marTop w:val="0"/>
                                                                                                  <w:marBottom w:val="0"/>
                                                                                                  <w:divBdr>
                                                                                                    <w:top w:val="none" w:sz="0" w:space="0" w:color="auto"/>
                                                                                                    <w:left w:val="none" w:sz="0" w:space="0" w:color="auto"/>
                                                                                                    <w:bottom w:val="none" w:sz="0" w:space="0" w:color="auto"/>
                                                                                                    <w:right w:val="none" w:sz="0" w:space="0" w:color="auto"/>
                                                                                                  </w:divBdr>
                                                                                                </w:div>
                                                                                              </w:divsChild>
                                                                                            </w:div>
                                                                                            <w:div w:id="1487285338">
                                                                                              <w:marLeft w:val="0"/>
                                                                                              <w:marRight w:val="0"/>
                                                                                              <w:marTop w:val="0"/>
                                                                                              <w:marBottom w:val="0"/>
                                                                                              <w:divBdr>
                                                                                                <w:top w:val="none" w:sz="0" w:space="0" w:color="auto"/>
                                                                                                <w:left w:val="none" w:sz="0" w:space="0" w:color="auto"/>
                                                                                                <w:bottom w:val="none" w:sz="0" w:space="0" w:color="auto"/>
                                                                                                <w:right w:val="none" w:sz="0" w:space="0" w:color="auto"/>
                                                                                              </w:divBdr>
                                                                                              <w:divsChild>
                                                                                                <w:div w:id="148812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2599381">
                                                                                      <w:marLeft w:val="0"/>
                                                                                      <w:marRight w:val="0"/>
                                                                                      <w:marTop w:val="0"/>
                                                                                      <w:marBottom w:val="0"/>
                                                                                      <w:divBdr>
                                                                                        <w:top w:val="single" w:sz="4" w:space="0" w:color="B9B9B9"/>
                                                                                        <w:left w:val="none" w:sz="0" w:space="0" w:color="auto"/>
                                                                                        <w:bottom w:val="none" w:sz="0" w:space="0" w:color="auto"/>
                                                                                        <w:right w:val="none" w:sz="0" w:space="0" w:color="auto"/>
                                                                                      </w:divBdr>
                                                                                      <w:divsChild>
                                                                                        <w:div w:id="1546912501">
                                                                                          <w:marLeft w:val="0"/>
                                                                                          <w:marRight w:val="0"/>
                                                                                          <w:marTop w:val="0"/>
                                                                                          <w:marBottom w:val="0"/>
                                                                                          <w:divBdr>
                                                                                            <w:top w:val="none" w:sz="0" w:space="0" w:color="auto"/>
                                                                                            <w:left w:val="none" w:sz="0" w:space="0" w:color="auto"/>
                                                                                            <w:bottom w:val="none" w:sz="0" w:space="0" w:color="auto"/>
                                                                                            <w:right w:val="none" w:sz="0" w:space="0" w:color="auto"/>
                                                                                          </w:divBdr>
                                                                                          <w:divsChild>
                                                                                            <w:div w:id="355470362">
                                                                                              <w:marLeft w:val="0"/>
                                                                                              <w:marRight w:val="0"/>
                                                                                              <w:marTop w:val="0"/>
                                                                                              <w:marBottom w:val="0"/>
                                                                                              <w:divBdr>
                                                                                                <w:top w:val="none" w:sz="0" w:space="0" w:color="auto"/>
                                                                                                <w:left w:val="none" w:sz="0" w:space="0" w:color="auto"/>
                                                                                                <w:bottom w:val="none" w:sz="0" w:space="0" w:color="auto"/>
                                                                                                <w:right w:val="none" w:sz="0" w:space="0" w:color="auto"/>
                                                                                              </w:divBdr>
                                                                                              <w:divsChild>
                                                                                                <w:div w:id="1063526619">
                                                                                                  <w:marLeft w:val="0"/>
                                                                                                  <w:marRight w:val="0"/>
                                                                                                  <w:marTop w:val="0"/>
                                                                                                  <w:marBottom w:val="0"/>
                                                                                                  <w:divBdr>
                                                                                                    <w:top w:val="none" w:sz="0" w:space="0" w:color="auto"/>
                                                                                                    <w:left w:val="none" w:sz="0" w:space="0" w:color="auto"/>
                                                                                                    <w:bottom w:val="none" w:sz="0" w:space="0" w:color="auto"/>
                                                                                                    <w:right w:val="none" w:sz="0" w:space="0" w:color="auto"/>
                                                                                                  </w:divBdr>
                                                                                                </w:div>
                                                                                              </w:divsChild>
                                                                                            </w:div>
                                                                                            <w:div w:id="803231626">
                                                                                              <w:marLeft w:val="0"/>
                                                                                              <w:marRight w:val="0"/>
                                                                                              <w:marTop w:val="0"/>
                                                                                              <w:marBottom w:val="0"/>
                                                                                              <w:divBdr>
                                                                                                <w:top w:val="none" w:sz="0" w:space="0" w:color="auto"/>
                                                                                                <w:left w:val="none" w:sz="0" w:space="0" w:color="auto"/>
                                                                                                <w:bottom w:val="none" w:sz="0" w:space="0" w:color="auto"/>
                                                                                                <w:right w:val="none" w:sz="0" w:space="0" w:color="auto"/>
                                                                                              </w:divBdr>
                                                                                              <w:divsChild>
                                                                                                <w:div w:id="135865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4908517">
                                                                                      <w:marLeft w:val="0"/>
                                                                                      <w:marRight w:val="0"/>
                                                                                      <w:marTop w:val="0"/>
                                                                                      <w:marBottom w:val="0"/>
                                                                                      <w:divBdr>
                                                                                        <w:top w:val="single" w:sz="4" w:space="0" w:color="B9B9B9"/>
                                                                                        <w:left w:val="none" w:sz="0" w:space="0" w:color="auto"/>
                                                                                        <w:bottom w:val="none" w:sz="0" w:space="0" w:color="auto"/>
                                                                                        <w:right w:val="none" w:sz="0" w:space="0" w:color="auto"/>
                                                                                      </w:divBdr>
                                                                                      <w:divsChild>
                                                                                        <w:div w:id="1816604138">
                                                                                          <w:marLeft w:val="0"/>
                                                                                          <w:marRight w:val="0"/>
                                                                                          <w:marTop w:val="0"/>
                                                                                          <w:marBottom w:val="0"/>
                                                                                          <w:divBdr>
                                                                                            <w:top w:val="none" w:sz="0" w:space="0" w:color="auto"/>
                                                                                            <w:left w:val="none" w:sz="0" w:space="0" w:color="auto"/>
                                                                                            <w:bottom w:val="none" w:sz="0" w:space="0" w:color="auto"/>
                                                                                            <w:right w:val="none" w:sz="0" w:space="0" w:color="auto"/>
                                                                                          </w:divBdr>
                                                                                          <w:divsChild>
                                                                                            <w:div w:id="1001398074">
                                                                                              <w:marLeft w:val="0"/>
                                                                                              <w:marRight w:val="0"/>
                                                                                              <w:marTop w:val="0"/>
                                                                                              <w:marBottom w:val="0"/>
                                                                                              <w:divBdr>
                                                                                                <w:top w:val="none" w:sz="0" w:space="0" w:color="auto"/>
                                                                                                <w:left w:val="none" w:sz="0" w:space="0" w:color="auto"/>
                                                                                                <w:bottom w:val="none" w:sz="0" w:space="0" w:color="auto"/>
                                                                                                <w:right w:val="none" w:sz="0" w:space="0" w:color="auto"/>
                                                                                              </w:divBdr>
                                                                                              <w:divsChild>
                                                                                                <w:div w:id="2085951207">
                                                                                                  <w:marLeft w:val="0"/>
                                                                                                  <w:marRight w:val="0"/>
                                                                                                  <w:marTop w:val="0"/>
                                                                                                  <w:marBottom w:val="0"/>
                                                                                                  <w:divBdr>
                                                                                                    <w:top w:val="none" w:sz="0" w:space="0" w:color="auto"/>
                                                                                                    <w:left w:val="none" w:sz="0" w:space="0" w:color="auto"/>
                                                                                                    <w:bottom w:val="none" w:sz="0" w:space="0" w:color="auto"/>
                                                                                                    <w:right w:val="none" w:sz="0" w:space="0" w:color="auto"/>
                                                                                                  </w:divBdr>
                                                                                                </w:div>
                                                                                              </w:divsChild>
                                                                                            </w:div>
                                                                                            <w:div w:id="1127774056">
                                                                                              <w:marLeft w:val="0"/>
                                                                                              <w:marRight w:val="0"/>
                                                                                              <w:marTop w:val="0"/>
                                                                                              <w:marBottom w:val="0"/>
                                                                                              <w:divBdr>
                                                                                                <w:top w:val="none" w:sz="0" w:space="0" w:color="auto"/>
                                                                                                <w:left w:val="none" w:sz="0" w:space="0" w:color="auto"/>
                                                                                                <w:bottom w:val="none" w:sz="0" w:space="0" w:color="auto"/>
                                                                                                <w:right w:val="none" w:sz="0" w:space="0" w:color="auto"/>
                                                                                              </w:divBdr>
                                                                                              <w:divsChild>
                                                                                                <w:div w:id="39223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8572800">
                                                                                      <w:marLeft w:val="0"/>
                                                                                      <w:marRight w:val="0"/>
                                                                                      <w:marTop w:val="0"/>
                                                                                      <w:marBottom w:val="0"/>
                                                                                      <w:divBdr>
                                                                                        <w:top w:val="single" w:sz="4" w:space="0" w:color="B9B9B9"/>
                                                                                        <w:left w:val="none" w:sz="0" w:space="0" w:color="auto"/>
                                                                                        <w:bottom w:val="none" w:sz="0" w:space="0" w:color="auto"/>
                                                                                        <w:right w:val="none" w:sz="0" w:space="0" w:color="auto"/>
                                                                                      </w:divBdr>
                                                                                      <w:divsChild>
                                                                                        <w:div w:id="1129932433">
                                                                                          <w:marLeft w:val="0"/>
                                                                                          <w:marRight w:val="0"/>
                                                                                          <w:marTop w:val="0"/>
                                                                                          <w:marBottom w:val="0"/>
                                                                                          <w:divBdr>
                                                                                            <w:top w:val="none" w:sz="0" w:space="0" w:color="auto"/>
                                                                                            <w:left w:val="none" w:sz="0" w:space="0" w:color="auto"/>
                                                                                            <w:bottom w:val="none" w:sz="0" w:space="0" w:color="auto"/>
                                                                                            <w:right w:val="none" w:sz="0" w:space="0" w:color="auto"/>
                                                                                          </w:divBdr>
                                                                                          <w:divsChild>
                                                                                            <w:div w:id="809637441">
                                                                                              <w:marLeft w:val="0"/>
                                                                                              <w:marRight w:val="0"/>
                                                                                              <w:marTop w:val="0"/>
                                                                                              <w:marBottom w:val="0"/>
                                                                                              <w:divBdr>
                                                                                                <w:top w:val="none" w:sz="0" w:space="0" w:color="auto"/>
                                                                                                <w:left w:val="none" w:sz="0" w:space="0" w:color="auto"/>
                                                                                                <w:bottom w:val="none" w:sz="0" w:space="0" w:color="auto"/>
                                                                                                <w:right w:val="none" w:sz="0" w:space="0" w:color="auto"/>
                                                                                              </w:divBdr>
                                                                                              <w:divsChild>
                                                                                                <w:div w:id="1008554541">
                                                                                                  <w:marLeft w:val="0"/>
                                                                                                  <w:marRight w:val="0"/>
                                                                                                  <w:marTop w:val="0"/>
                                                                                                  <w:marBottom w:val="0"/>
                                                                                                  <w:divBdr>
                                                                                                    <w:top w:val="none" w:sz="0" w:space="0" w:color="auto"/>
                                                                                                    <w:left w:val="none" w:sz="0" w:space="0" w:color="auto"/>
                                                                                                    <w:bottom w:val="none" w:sz="0" w:space="0" w:color="auto"/>
                                                                                                    <w:right w:val="none" w:sz="0" w:space="0" w:color="auto"/>
                                                                                                  </w:divBdr>
                                                                                                </w:div>
                                                                                              </w:divsChild>
                                                                                            </w:div>
                                                                                            <w:div w:id="943419615">
                                                                                              <w:marLeft w:val="0"/>
                                                                                              <w:marRight w:val="0"/>
                                                                                              <w:marTop w:val="0"/>
                                                                                              <w:marBottom w:val="0"/>
                                                                                              <w:divBdr>
                                                                                                <w:top w:val="none" w:sz="0" w:space="0" w:color="auto"/>
                                                                                                <w:left w:val="none" w:sz="0" w:space="0" w:color="auto"/>
                                                                                                <w:bottom w:val="none" w:sz="0" w:space="0" w:color="auto"/>
                                                                                                <w:right w:val="none" w:sz="0" w:space="0" w:color="auto"/>
                                                                                              </w:divBdr>
                                                                                              <w:divsChild>
                                                                                                <w:div w:id="303316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0352326">
                                                                                      <w:marLeft w:val="0"/>
                                                                                      <w:marRight w:val="0"/>
                                                                                      <w:marTop w:val="0"/>
                                                                                      <w:marBottom w:val="0"/>
                                                                                      <w:divBdr>
                                                                                        <w:top w:val="single" w:sz="4" w:space="0" w:color="B9B9B9"/>
                                                                                        <w:left w:val="none" w:sz="0" w:space="0" w:color="auto"/>
                                                                                        <w:bottom w:val="none" w:sz="0" w:space="0" w:color="auto"/>
                                                                                        <w:right w:val="none" w:sz="0" w:space="0" w:color="auto"/>
                                                                                      </w:divBdr>
                                                                                      <w:divsChild>
                                                                                        <w:div w:id="905992281">
                                                                                          <w:marLeft w:val="0"/>
                                                                                          <w:marRight w:val="0"/>
                                                                                          <w:marTop w:val="0"/>
                                                                                          <w:marBottom w:val="0"/>
                                                                                          <w:divBdr>
                                                                                            <w:top w:val="none" w:sz="0" w:space="0" w:color="auto"/>
                                                                                            <w:left w:val="none" w:sz="0" w:space="0" w:color="auto"/>
                                                                                            <w:bottom w:val="none" w:sz="0" w:space="0" w:color="auto"/>
                                                                                            <w:right w:val="none" w:sz="0" w:space="0" w:color="auto"/>
                                                                                          </w:divBdr>
                                                                                          <w:divsChild>
                                                                                            <w:div w:id="854921735">
                                                                                              <w:marLeft w:val="0"/>
                                                                                              <w:marRight w:val="0"/>
                                                                                              <w:marTop w:val="0"/>
                                                                                              <w:marBottom w:val="0"/>
                                                                                              <w:divBdr>
                                                                                                <w:top w:val="none" w:sz="0" w:space="0" w:color="auto"/>
                                                                                                <w:left w:val="none" w:sz="0" w:space="0" w:color="auto"/>
                                                                                                <w:bottom w:val="none" w:sz="0" w:space="0" w:color="auto"/>
                                                                                                <w:right w:val="none" w:sz="0" w:space="0" w:color="auto"/>
                                                                                              </w:divBdr>
                                                                                              <w:divsChild>
                                                                                                <w:div w:id="2059087239">
                                                                                                  <w:marLeft w:val="0"/>
                                                                                                  <w:marRight w:val="0"/>
                                                                                                  <w:marTop w:val="0"/>
                                                                                                  <w:marBottom w:val="0"/>
                                                                                                  <w:divBdr>
                                                                                                    <w:top w:val="none" w:sz="0" w:space="0" w:color="auto"/>
                                                                                                    <w:left w:val="none" w:sz="0" w:space="0" w:color="auto"/>
                                                                                                    <w:bottom w:val="none" w:sz="0" w:space="0" w:color="auto"/>
                                                                                                    <w:right w:val="none" w:sz="0" w:space="0" w:color="auto"/>
                                                                                                  </w:divBdr>
                                                                                                </w:div>
                                                                                              </w:divsChild>
                                                                                            </w:div>
                                                                                            <w:div w:id="978346124">
                                                                                              <w:marLeft w:val="0"/>
                                                                                              <w:marRight w:val="0"/>
                                                                                              <w:marTop w:val="0"/>
                                                                                              <w:marBottom w:val="0"/>
                                                                                              <w:divBdr>
                                                                                                <w:top w:val="none" w:sz="0" w:space="0" w:color="auto"/>
                                                                                                <w:left w:val="none" w:sz="0" w:space="0" w:color="auto"/>
                                                                                                <w:bottom w:val="none" w:sz="0" w:space="0" w:color="auto"/>
                                                                                                <w:right w:val="none" w:sz="0" w:space="0" w:color="auto"/>
                                                                                              </w:divBdr>
                                                                                              <w:divsChild>
                                                                                                <w:div w:id="898443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04757">
                                                                                      <w:marLeft w:val="0"/>
                                                                                      <w:marRight w:val="0"/>
                                                                                      <w:marTop w:val="0"/>
                                                                                      <w:marBottom w:val="0"/>
                                                                                      <w:divBdr>
                                                                                        <w:top w:val="single" w:sz="4" w:space="0" w:color="B9B9B9"/>
                                                                                        <w:left w:val="none" w:sz="0" w:space="0" w:color="auto"/>
                                                                                        <w:bottom w:val="none" w:sz="0" w:space="0" w:color="auto"/>
                                                                                        <w:right w:val="none" w:sz="0" w:space="0" w:color="auto"/>
                                                                                      </w:divBdr>
                                                                                      <w:divsChild>
                                                                                        <w:div w:id="1407342371">
                                                                                          <w:marLeft w:val="0"/>
                                                                                          <w:marRight w:val="0"/>
                                                                                          <w:marTop w:val="0"/>
                                                                                          <w:marBottom w:val="0"/>
                                                                                          <w:divBdr>
                                                                                            <w:top w:val="none" w:sz="0" w:space="0" w:color="auto"/>
                                                                                            <w:left w:val="none" w:sz="0" w:space="0" w:color="auto"/>
                                                                                            <w:bottom w:val="none" w:sz="0" w:space="0" w:color="auto"/>
                                                                                            <w:right w:val="none" w:sz="0" w:space="0" w:color="auto"/>
                                                                                          </w:divBdr>
                                                                                          <w:divsChild>
                                                                                            <w:div w:id="320620211">
                                                                                              <w:marLeft w:val="0"/>
                                                                                              <w:marRight w:val="0"/>
                                                                                              <w:marTop w:val="0"/>
                                                                                              <w:marBottom w:val="0"/>
                                                                                              <w:divBdr>
                                                                                                <w:top w:val="none" w:sz="0" w:space="0" w:color="auto"/>
                                                                                                <w:left w:val="none" w:sz="0" w:space="0" w:color="auto"/>
                                                                                                <w:bottom w:val="none" w:sz="0" w:space="0" w:color="auto"/>
                                                                                                <w:right w:val="none" w:sz="0" w:space="0" w:color="auto"/>
                                                                                              </w:divBdr>
                                                                                              <w:divsChild>
                                                                                                <w:div w:id="470100802">
                                                                                                  <w:marLeft w:val="0"/>
                                                                                                  <w:marRight w:val="0"/>
                                                                                                  <w:marTop w:val="0"/>
                                                                                                  <w:marBottom w:val="0"/>
                                                                                                  <w:divBdr>
                                                                                                    <w:top w:val="none" w:sz="0" w:space="0" w:color="auto"/>
                                                                                                    <w:left w:val="none" w:sz="0" w:space="0" w:color="auto"/>
                                                                                                    <w:bottom w:val="none" w:sz="0" w:space="0" w:color="auto"/>
                                                                                                    <w:right w:val="none" w:sz="0" w:space="0" w:color="auto"/>
                                                                                                  </w:divBdr>
                                                                                                </w:div>
                                                                                              </w:divsChild>
                                                                                            </w:div>
                                                                                            <w:div w:id="1883202122">
                                                                                              <w:marLeft w:val="0"/>
                                                                                              <w:marRight w:val="0"/>
                                                                                              <w:marTop w:val="0"/>
                                                                                              <w:marBottom w:val="0"/>
                                                                                              <w:divBdr>
                                                                                                <w:top w:val="none" w:sz="0" w:space="0" w:color="auto"/>
                                                                                                <w:left w:val="none" w:sz="0" w:space="0" w:color="auto"/>
                                                                                                <w:bottom w:val="none" w:sz="0" w:space="0" w:color="auto"/>
                                                                                                <w:right w:val="none" w:sz="0" w:space="0" w:color="auto"/>
                                                                                              </w:divBdr>
                                                                                              <w:divsChild>
                                                                                                <w:div w:id="174649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980712">
                                                                                      <w:marLeft w:val="0"/>
                                                                                      <w:marRight w:val="0"/>
                                                                                      <w:marTop w:val="0"/>
                                                                                      <w:marBottom w:val="0"/>
                                                                                      <w:divBdr>
                                                                                        <w:top w:val="single" w:sz="4" w:space="0" w:color="B9B9B9"/>
                                                                                        <w:left w:val="none" w:sz="0" w:space="0" w:color="auto"/>
                                                                                        <w:bottom w:val="none" w:sz="0" w:space="0" w:color="auto"/>
                                                                                        <w:right w:val="none" w:sz="0" w:space="0" w:color="auto"/>
                                                                                      </w:divBdr>
                                                                                      <w:divsChild>
                                                                                        <w:div w:id="958412190">
                                                                                          <w:marLeft w:val="0"/>
                                                                                          <w:marRight w:val="0"/>
                                                                                          <w:marTop w:val="0"/>
                                                                                          <w:marBottom w:val="0"/>
                                                                                          <w:divBdr>
                                                                                            <w:top w:val="none" w:sz="0" w:space="0" w:color="auto"/>
                                                                                            <w:left w:val="none" w:sz="0" w:space="0" w:color="auto"/>
                                                                                            <w:bottom w:val="none" w:sz="0" w:space="0" w:color="auto"/>
                                                                                            <w:right w:val="none" w:sz="0" w:space="0" w:color="auto"/>
                                                                                          </w:divBdr>
                                                                                          <w:divsChild>
                                                                                            <w:div w:id="206845646">
                                                                                              <w:marLeft w:val="0"/>
                                                                                              <w:marRight w:val="0"/>
                                                                                              <w:marTop w:val="0"/>
                                                                                              <w:marBottom w:val="0"/>
                                                                                              <w:divBdr>
                                                                                                <w:top w:val="none" w:sz="0" w:space="0" w:color="auto"/>
                                                                                                <w:left w:val="none" w:sz="0" w:space="0" w:color="auto"/>
                                                                                                <w:bottom w:val="none" w:sz="0" w:space="0" w:color="auto"/>
                                                                                                <w:right w:val="none" w:sz="0" w:space="0" w:color="auto"/>
                                                                                              </w:divBdr>
                                                                                              <w:divsChild>
                                                                                                <w:div w:id="1830947284">
                                                                                                  <w:marLeft w:val="0"/>
                                                                                                  <w:marRight w:val="0"/>
                                                                                                  <w:marTop w:val="0"/>
                                                                                                  <w:marBottom w:val="0"/>
                                                                                                  <w:divBdr>
                                                                                                    <w:top w:val="none" w:sz="0" w:space="0" w:color="auto"/>
                                                                                                    <w:left w:val="none" w:sz="0" w:space="0" w:color="auto"/>
                                                                                                    <w:bottom w:val="none" w:sz="0" w:space="0" w:color="auto"/>
                                                                                                    <w:right w:val="none" w:sz="0" w:space="0" w:color="auto"/>
                                                                                                  </w:divBdr>
                                                                                                </w:div>
                                                                                              </w:divsChild>
                                                                                            </w:div>
                                                                                            <w:div w:id="255675939">
                                                                                              <w:marLeft w:val="0"/>
                                                                                              <w:marRight w:val="0"/>
                                                                                              <w:marTop w:val="0"/>
                                                                                              <w:marBottom w:val="0"/>
                                                                                              <w:divBdr>
                                                                                                <w:top w:val="none" w:sz="0" w:space="0" w:color="auto"/>
                                                                                                <w:left w:val="none" w:sz="0" w:space="0" w:color="auto"/>
                                                                                                <w:bottom w:val="none" w:sz="0" w:space="0" w:color="auto"/>
                                                                                                <w:right w:val="none" w:sz="0" w:space="0" w:color="auto"/>
                                                                                              </w:divBdr>
                                                                                              <w:divsChild>
                                                                                                <w:div w:id="39165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0835449">
                                                                                      <w:marLeft w:val="0"/>
                                                                                      <w:marRight w:val="0"/>
                                                                                      <w:marTop w:val="0"/>
                                                                                      <w:marBottom w:val="0"/>
                                                                                      <w:divBdr>
                                                                                        <w:top w:val="single" w:sz="4" w:space="0" w:color="B9B9B9"/>
                                                                                        <w:left w:val="none" w:sz="0" w:space="0" w:color="auto"/>
                                                                                        <w:bottom w:val="none" w:sz="0" w:space="0" w:color="auto"/>
                                                                                        <w:right w:val="none" w:sz="0" w:space="0" w:color="auto"/>
                                                                                      </w:divBdr>
                                                                                      <w:divsChild>
                                                                                        <w:div w:id="1887570457">
                                                                                          <w:marLeft w:val="0"/>
                                                                                          <w:marRight w:val="0"/>
                                                                                          <w:marTop w:val="0"/>
                                                                                          <w:marBottom w:val="0"/>
                                                                                          <w:divBdr>
                                                                                            <w:top w:val="none" w:sz="0" w:space="0" w:color="auto"/>
                                                                                            <w:left w:val="none" w:sz="0" w:space="0" w:color="auto"/>
                                                                                            <w:bottom w:val="none" w:sz="0" w:space="0" w:color="auto"/>
                                                                                            <w:right w:val="none" w:sz="0" w:space="0" w:color="auto"/>
                                                                                          </w:divBdr>
                                                                                          <w:divsChild>
                                                                                            <w:div w:id="516888346">
                                                                                              <w:marLeft w:val="0"/>
                                                                                              <w:marRight w:val="0"/>
                                                                                              <w:marTop w:val="0"/>
                                                                                              <w:marBottom w:val="0"/>
                                                                                              <w:divBdr>
                                                                                                <w:top w:val="none" w:sz="0" w:space="0" w:color="auto"/>
                                                                                                <w:left w:val="none" w:sz="0" w:space="0" w:color="auto"/>
                                                                                                <w:bottom w:val="none" w:sz="0" w:space="0" w:color="auto"/>
                                                                                                <w:right w:val="none" w:sz="0" w:space="0" w:color="auto"/>
                                                                                              </w:divBdr>
                                                                                              <w:divsChild>
                                                                                                <w:div w:id="1303658901">
                                                                                                  <w:marLeft w:val="0"/>
                                                                                                  <w:marRight w:val="0"/>
                                                                                                  <w:marTop w:val="0"/>
                                                                                                  <w:marBottom w:val="0"/>
                                                                                                  <w:divBdr>
                                                                                                    <w:top w:val="none" w:sz="0" w:space="0" w:color="auto"/>
                                                                                                    <w:left w:val="none" w:sz="0" w:space="0" w:color="auto"/>
                                                                                                    <w:bottom w:val="none" w:sz="0" w:space="0" w:color="auto"/>
                                                                                                    <w:right w:val="none" w:sz="0" w:space="0" w:color="auto"/>
                                                                                                  </w:divBdr>
                                                                                                </w:div>
                                                                                              </w:divsChild>
                                                                                            </w:div>
                                                                                            <w:div w:id="1706716187">
                                                                                              <w:marLeft w:val="0"/>
                                                                                              <w:marRight w:val="0"/>
                                                                                              <w:marTop w:val="0"/>
                                                                                              <w:marBottom w:val="0"/>
                                                                                              <w:divBdr>
                                                                                                <w:top w:val="none" w:sz="0" w:space="0" w:color="auto"/>
                                                                                                <w:left w:val="none" w:sz="0" w:space="0" w:color="auto"/>
                                                                                                <w:bottom w:val="none" w:sz="0" w:space="0" w:color="auto"/>
                                                                                                <w:right w:val="none" w:sz="0" w:space="0" w:color="auto"/>
                                                                                              </w:divBdr>
                                                                                              <w:divsChild>
                                                                                                <w:div w:id="118628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142884">
                                                                                      <w:marLeft w:val="0"/>
                                                                                      <w:marRight w:val="0"/>
                                                                                      <w:marTop w:val="0"/>
                                                                                      <w:marBottom w:val="0"/>
                                                                                      <w:divBdr>
                                                                                        <w:top w:val="single" w:sz="4" w:space="0" w:color="B9B9B9"/>
                                                                                        <w:left w:val="none" w:sz="0" w:space="0" w:color="auto"/>
                                                                                        <w:bottom w:val="none" w:sz="0" w:space="0" w:color="auto"/>
                                                                                        <w:right w:val="none" w:sz="0" w:space="0" w:color="auto"/>
                                                                                      </w:divBdr>
                                                                                      <w:divsChild>
                                                                                        <w:div w:id="843546172">
                                                                                          <w:marLeft w:val="0"/>
                                                                                          <w:marRight w:val="0"/>
                                                                                          <w:marTop w:val="0"/>
                                                                                          <w:marBottom w:val="0"/>
                                                                                          <w:divBdr>
                                                                                            <w:top w:val="none" w:sz="0" w:space="0" w:color="auto"/>
                                                                                            <w:left w:val="none" w:sz="0" w:space="0" w:color="auto"/>
                                                                                            <w:bottom w:val="none" w:sz="0" w:space="0" w:color="auto"/>
                                                                                            <w:right w:val="none" w:sz="0" w:space="0" w:color="auto"/>
                                                                                          </w:divBdr>
                                                                                          <w:divsChild>
                                                                                            <w:div w:id="595134657">
                                                                                              <w:marLeft w:val="0"/>
                                                                                              <w:marRight w:val="0"/>
                                                                                              <w:marTop w:val="0"/>
                                                                                              <w:marBottom w:val="0"/>
                                                                                              <w:divBdr>
                                                                                                <w:top w:val="none" w:sz="0" w:space="0" w:color="auto"/>
                                                                                                <w:left w:val="none" w:sz="0" w:space="0" w:color="auto"/>
                                                                                                <w:bottom w:val="none" w:sz="0" w:space="0" w:color="auto"/>
                                                                                                <w:right w:val="none" w:sz="0" w:space="0" w:color="auto"/>
                                                                                              </w:divBdr>
                                                                                              <w:divsChild>
                                                                                                <w:div w:id="1679385408">
                                                                                                  <w:marLeft w:val="0"/>
                                                                                                  <w:marRight w:val="0"/>
                                                                                                  <w:marTop w:val="0"/>
                                                                                                  <w:marBottom w:val="0"/>
                                                                                                  <w:divBdr>
                                                                                                    <w:top w:val="none" w:sz="0" w:space="0" w:color="auto"/>
                                                                                                    <w:left w:val="none" w:sz="0" w:space="0" w:color="auto"/>
                                                                                                    <w:bottom w:val="none" w:sz="0" w:space="0" w:color="auto"/>
                                                                                                    <w:right w:val="none" w:sz="0" w:space="0" w:color="auto"/>
                                                                                                  </w:divBdr>
                                                                                                </w:div>
                                                                                              </w:divsChild>
                                                                                            </w:div>
                                                                                            <w:div w:id="754588602">
                                                                                              <w:marLeft w:val="0"/>
                                                                                              <w:marRight w:val="0"/>
                                                                                              <w:marTop w:val="0"/>
                                                                                              <w:marBottom w:val="0"/>
                                                                                              <w:divBdr>
                                                                                                <w:top w:val="none" w:sz="0" w:space="0" w:color="auto"/>
                                                                                                <w:left w:val="none" w:sz="0" w:space="0" w:color="auto"/>
                                                                                                <w:bottom w:val="none" w:sz="0" w:space="0" w:color="auto"/>
                                                                                                <w:right w:val="none" w:sz="0" w:space="0" w:color="auto"/>
                                                                                              </w:divBdr>
                                                                                              <w:divsChild>
                                                                                                <w:div w:id="1375613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5881796">
                                                                                      <w:marLeft w:val="0"/>
                                                                                      <w:marRight w:val="0"/>
                                                                                      <w:marTop w:val="0"/>
                                                                                      <w:marBottom w:val="0"/>
                                                                                      <w:divBdr>
                                                                                        <w:top w:val="single" w:sz="4" w:space="0" w:color="B9B9B9"/>
                                                                                        <w:left w:val="none" w:sz="0" w:space="0" w:color="auto"/>
                                                                                        <w:bottom w:val="none" w:sz="0" w:space="0" w:color="auto"/>
                                                                                        <w:right w:val="none" w:sz="0" w:space="0" w:color="auto"/>
                                                                                      </w:divBdr>
                                                                                      <w:divsChild>
                                                                                        <w:div w:id="84113106">
                                                                                          <w:marLeft w:val="0"/>
                                                                                          <w:marRight w:val="0"/>
                                                                                          <w:marTop w:val="0"/>
                                                                                          <w:marBottom w:val="0"/>
                                                                                          <w:divBdr>
                                                                                            <w:top w:val="none" w:sz="0" w:space="0" w:color="auto"/>
                                                                                            <w:left w:val="none" w:sz="0" w:space="0" w:color="auto"/>
                                                                                            <w:bottom w:val="none" w:sz="0" w:space="0" w:color="auto"/>
                                                                                            <w:right w:val="none" w:sz="0" w:space="0" w:color="auto"/>
                                                                                          </w:divBdr>
                                                                                          <w:divsChild>
                                                                                            <w:div w:id="458689042">
                                                                                              <w:marLeft w:val="0"/>
                                                                                              <w:marRight w:val="0"/>
                                                                                              <w:marTop w:val="0"/>
                                                                                              <w:marBottom w:val="0"/>
                                                                                              <w:divBdr>
                                                                                                <w:top w:val="none" w:sz="0" w:space="0" w:color="auto"/>
                                                                                                <w:left w:val="none" w:sz="0" w:space="0" w:color="auto"/>
                                                                                                <w:bottom w:val="none" w:sz="0" w:space="0" w:color="auto"/>
                                                                                                <w:right w:val="none" w:sz="0" w:space="0" w:color="auto"/>
                                                                                              </w:divBdr>
                                                                                              <w:divsChild>
                                                                                                <w:div w:id="1220939784">
                                                                                                  <w:marLeft w:val="0"/>
                                                                                                  <w:marRight w:val="0"/>
                                                                                                  <w:marTop w:val="0"/>
                                                                                                  <w:marBottom w:val="0"/>
                                                                                                  <w:divBdr>
                                                                                                    <w:top w:val="none" w:sz="0" w:space="0" w:color="auto"/>
                                                                                                    <w:left w:val="none" w:sz="0" w:space="0" w:color="auto"/>
                                                                                                    <w:bottom w:val="none" w:sz="0" w:space="0" w:color="auto"/>
                                                                                                    <w:right w:val="none" w:sz="0" w:space="0" w:color="auto"/>
                                                                                                  </w:divBdr>
                                                                                                </w:div>
                                                                                              </w:divsChild>
                                                                                            </w:div>
                                                                                            <w:div w:id="1731004353">
                                                                                              <w:marLeft w:val="0"/>
                                                                                              <w:marRight w:val="0"/>
                                                                                              <w:marTop w:val="0"/>
                                                                                              <w:marBottom w:val="0"/>
                                                                                              <w:divBdr>
                                                                                                <w:top w:val="none" w:sz="0" w:space="0" w:color="auto"/>
                                                                                                <w:left w:val="none" w:sz="0" w:space="0" w:color="auto"/>
                                                                                                <w:bottom w:val="none" w:sz="0" w:space="0" w:color="auto"/>
                                                                                                <w:right w:val="none" w:sz="0" w:space="0" w:color="auto"/>
                                                                                              </w:divBdr>
                                                                                              <w:divsChild>
                                                                                                <w:div w:id="1322739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918120">
                                                                                      <w:marLeft w:val="0"/>
                                                                                      <w:marRight w:val="0"/>
                                                                                      <w:marTop w:val="0"/>
                                                                                      <w:marBottom w:val="0"/>
                                                                                      <w:divBdr>
                                                                                        <w:top w:val="single" w:sz="4" w:space="0" w:color="B9B9B9"/>
                                                                                        <w:left w:val="none" w:sz="0" w:space="0" w:color="auto"/>
                                                                                        <w:bottom w:val="none" w:sz="0" w:space="0" w:color="auto"/>
                                                                                        <w:right w:val="none" w:sz="0" w:space="0" w:color="auto"/>
                                                                                      </w:divBdr>
                                                                                      <w:divsChild>
                                                                                        <w:div w:id="683749106">
                                                                                          <w:marLeft w:val="0"/>
                                                                                          <w:marRight w:val="0"/>
                                                                                          <w:marTop w:val="0"/>
                                                                                          <w:marBottom w:val="0"/>
                                                                                          <w:divBdr>
                                                                                            <w:top w:val="none" w:sz="0" w:space="0" w:color="auto"/>
                                                                                            <w:left w:val="none" w:sz="0" w:space="0" w:color="auto"/>
                                                                                            <w:bottom w:val="none" w:sz="0" w:space="0" w:color="auto"/>
                                                                                            <w:right w:val="none" w:sz="0" w:space="0" w:color="auto"/>
                                                                                          </w:divBdr>
                                                                                          <w:divsChild>
                                                                                            <w:div w:id="1262303344">
                                                                                              <w:marLeft w:val="0"/>
                                                                                              <w:marRight w:val="0"/>
                                                                                              <w:marTop w:val="0"/>
                                                                                              <w:marBottom w:val="0"/>
                                                                                              <w:divBdr>
                                                                                                <w:top w:val="none" w:sz="0" w:space="0" w:color="auto"/>
                                                                                                <w:left w:val="none" w:sz="0" w:space="0" w:color="auto"/>
                                                                                                <w:bottom w:val="none" w:sz="0" w:space="0" w:color="auto"/>
                                                                                                <w:right w:val="none" w:sz="0" w:space="0" w:color="auto"/>
                                                                                              </w:divBdr>
                                                                                              <w:divsChild>
                                                                                                <w:div w:id="745222102">
                                                                                                  <w:marLeft w:val="0"/>
                                                                                                  <w:marRight w:val="0"/>
                                                                                                  <w:marTop w:val="0"/>
                                                                                                  <w:marBottom w:val="0"/>
                                                                                                  <w:divBdr>
                                                                                                    <w:top w:val="none" w:sz="0" w:space="0" w:color="auto"/>
                                                                                                    <w:left w:val="none" w:sz="0" w:space="0" w:color="auto"/>
                                                                                                    <w:bottom w:val="none" w:sz="0" w:space="0" w:color="auto"/>
                                                                                                    <w:right w:val="none" w:sz="0" w:space="0" w:color="auto"/>
                                                                                                  </w:divBdr>
                                                                                                </w:div>
                                                                                              </w:divsChild>
                                                                                            </w:div>
                                                                                            <w:div w:id="2048217121">
                                                                                              <w:marLeft w:val="0"/>
                                                                                              <w:marRight w:val="0"/>
                                                                                              <w:marTop w:val="0"/>
                                                                                              <w:marBottom w:val="0"/>
                                                                                              <w:divBdr>
                                                                                                <w:top w:val="none" w:sz="0" w:space="0" w:color="auto"/>
                                                                                                <w:left w:val="none" w:sz="0" w:space="0" w:color="auto"/>
                                                                                                <w:bottom w:val="none" w:sz="0" w:space="0" w:color="auto"/>
                                                                                                <w:right w:val="none" w:sz="0" w:space="0" w:color="auto"/>
                                                                                              </w:divBdr>
                                                                                              <w:divsChild>
                                                                                                <w:div w:id="10517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8158249">
                                                                                      <w:marLeft w:val="0"/>
                                                                                      <w:marRight w:val="0"/>
                                                                                      <w:marTop w:val="0"/>
                                                                                      <w:marBottom w:val="0"/>
                                                                                      <w:divBdr>
                                                                                        <w:top w:val="single" w:sz="4" w:space="0" w:color="B9B9B9"/>
                                                                                        <w:left w:val="none" w:sz="0" w:space="0" w:color="auto"/>
                                                                                        <w:bottom w:val="none" w:sz="0" w:space="0" w:color="auto"/>
                                                                                        <w:right w:val="none" w:sz="0" w:space="0" w:color="auto"/>
                                                                                      </w:divBdr>
                                                                                      <w:divsChild>
                                                                                        <w:div w:id="177742820">
                                                                                          <w:marLeft w:val="0"/>
                                                                                          <w:marRight w:val="0"/>
                                                                                          <w:marTop w:val="0"/>
                                                                                          <w:marBottom w:val="0"/>
                                                                                          <w:divBdr>
                                                                                            <w:top w:val="none" w:sz="0" w:space="0" w:color="auto"/>
                                                                                            <w:left w:val="none" w:sz="0" w:space="0" w:color="auto"/>
                                                                                            <w:bottom w:val="none" w:sz="0" w:space="0" w:color="auto"/>
                                                                                            <w:right w:val="none" w:sz="0" w:space="0" w:color="auto"/>
                                                                                          </w:divBdr>
                                                                                          <w:divsChild>
                                                                                            <w:div w:id="357506510">
                                                                                              <w:marLeft w:val="0"/>
                                                                                              <w:marRight w:val="0"/>
                                                                                              <w:marTop w:val="0"/>
                                                                                              <w:marBottom w:val="0"/>
                                                                                              <w:divBdr>
                                                                                                <w:top w:val="none" w:sz="0" w:space="0" w:color="auto"/>
                                                                                                <w:left w:val="none" w:sz="0" w:space="0" w:color="auto"/>
                                                                                                <w:bottom w:val="none" w:sz="0" w:space="0" w:color="auto"/>
                                                                                                <w:right w:val="none" w:sz="0" w:space="0" w:color="auto"/>
                                                                                              </w:divBdr>
                                                                                              <w:divsChild>
                                                                                                <w:div w:id="90056">
                                                                                                  <w:marLeft w:val="0"/>
                                                                                                  <w:marRight w:val="0"/>
                                                                                                  <w:marTop w:val="0"/>
                                                                                                  <w:marBottom w:val="0"/>
                                                                                                  <w:divBdr>
                                                                                                    <w:top w:val="none" w:sz="0" w:space="0" w:color="auto"/>
                                                                                                    <w:left w:val="none" w:sz="0" w:space="0" w:color="auto"/>
                                                                                                    <w:bottom w:val="none" w:sz="0" w:space="0" w:color="auto"/>
                                                                                                    <w:right w:val="none" w:sz="0" w:space="0" w:color="auto"/>
                                                                                                  </w:divBdr>
                                                                                                </w:div>
                                                                                              </w:divsChild>
                                                                                            </w:div>
                                                                                            <w:div w:id="1575124227">
                                                                                              <w:marLeft w:val="0"/>
                                                                                              <w:marRight w:val="0"/>
                                                                                              <w:marTop w:val="0"/>
                                                                                              <w:marBottom w:val="0"/>
                                                                                              <w:divBdr>
                                                                                                <w:top w:val="none" w:sz="0" w:space="0" w:color="auto"/>
                                                                                                <w:left w:val="none" w:sz="0" w:space="0" w:color="auto"/>
                                                                                                <w:bottom w:val="none" w:sz="0" w:space="0" w:color="auto"/>
                                                                                                <w:right w:val="none" w:sz="0" w:space="0" w:color="auto"/>
                                                                                              </w:divBdr>
                                                                                              <w:divsChild>
                                                                                                <w:div w:id="74903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0320711">
                                                                                      <w:marLeft w:val="0"/>
                                                                                      <w:marRight w:val="0"/>
                                                                                      <w:marTop w:val="0"/>
                                                                                      <w:marBottom w:val="0"/>
                                                                                      <w:divBdr>
                                                                                        <w:top w:val="single" w:sz="4" w:space="0" w:color="B9B9B9"/>
                                                                                        <w:left w:val="none" w:sz="0" w:space="0" w:color="auto"/>
                                                                                        <w:bottom w:val="none" w:sz="0" w:space="0" w:color="auto"/>
                                                                                        <w:right w:val="none" w:sz="0" w:space="0" w:color="auto"/>
                                                                                      </w:divBdr>
                                                                                      <w:divsChild>
                                                                                        <w:div w:id="774138240">
                                                                                          <w:marLeft w:val="0"/>
                                                                                          <w:marRight w:val="0"/>
                                                                                          <w:marTop w:val="0"/>
                                                                                          <w:marBottom w:val="0"/>
                                                                                          <w:divBdr>
                                                                                            <w:top w:val="none" w:sz="0" w:space="0" w:color="auto"/>
                                                                                            <w:left w:val="none" w:sz="0" w:space="0" w:color="auto"/>
                                                                                            <w:bottom w:val="none" w:sz="0" w:space="0" w:color="auto"/>
                                                                                            <w:right w:val="none" w:sz="0" w:space="0" w:color="auto"/>
                                                                                          </w:divBdr>
                                                                                          <w:divsChild>
                                                                                            <w:div w:id="285239302">
                                                                                              <w:marLeft w:val="0"/>
                                                                                              <w:marRight w:val="0"/>
                                                                                              <w:marTop w:val="0"/>
                                                                                              <w:marBottom w:val="0"/>
                                                                                              <w:divBdr>
                                                                                                <w:top w:val="none" w:sz="0" w:space="0" w:color="auto"/>
                                                                                                <w:left w:val="none" w:sz="0" w:space="0" w:color="auto"/>
                                                                                                <w:bottom w:val="none" w:sz="0" w:space="0" w:color="auto"/>
                                                                                                <w:right w:val="none" w:sz="0" w:space="0" w:color="auto"/>
                                                                                              </w:divBdr>
                                                                                              <w:divsChild>
                                                                                                <w:div w:id="89325979">
                                                                                                  <w:marLeft w:val="0"/>
                                                                                                  <w:marRight w:val="0"/>
                                                                                                  <w:marTop w:val="0"/>
                                                                                                  <w:marBottom w:val="0"/>
                                                                                                  <w:divBdr>
                                                                                                    <w:top w:val="none" w:sz="0" w:space="0" w:color="auto"/>
                                                                                                    <w:left w:val="none" w:sz="0" w:space="0" w:color="auto"/>
                                                                                                    <w:bottom w:val="none" w:sz="0" w:space="0" w:color="auto"/>
                                                                                                    <w:right w:val="none" w:sz="0" w:space="0" w:color="auto"/>
                                                                                                  </w:divBdr>
                                                                                                </w:div>
                                                                                              </w:divsChild>
                                                                                            </w:div>
                                                                                            <w:div w:id="1246915950">
                                                                                              <w:marLeft w:val="0"/>
                                                                                              <w:marRight w:val="0"/>
                                                                                              <w:marTop w:val="0"/>
                                                                                              <w:marBottom w:val="0"/>
                                                                                              <w:divBdr>
                                                                                                <w:top w:val="none" w:sz="0" w:space="0" w:color="auto"/>
                                                                                                <w:left w:val="none" w:sz="0" w:space="0" w:color="auto"/>
                                                                                                <w:bottom w:val="none" w:sz="0" w:space="0" w:color="auto"/>
                                                                                                <w:right w:val="none" w:sz="0" w:space="0" w:color="auto"/>
                                                                                              </w:divBdr>
                                                                                              <w:divsChild>
                                                                                                <w:div w:id="150165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2821979">
                                                                                      <w:marLeft w:val="0"/>
                                                                                      <w:marRight w:val="0"/>
                                                                                      <w:marTop w:val="0"/>
                                                                                      <w:marBottom w:val="0"/>
                                                                                      <w:divBdr>
                                                                                        <w:top w:val="single" w:sz="4" w:space="0" w:color="B9B9B9"/>
                                                                                        <w:left w:val="none" w:sz="0" w:space="0" w:color="auto"/>
                                                                                        <w:bottom w:val="none" w:sz="0" w:space="0" w:color="auto"/>
                                                                                        <w:right w:val="none" w:sz="0" w:space="0" w:color="auto"/>
                                                                                      </w:divBdr>
                                                                                      <w:divsChild>
                                                                                        <w:div w:id="1579632601">
                                                                                          <w:marLeft w:val="0"/>
                                                                                          <w:marRight w:val="0"/>
                                                                                          <w:marTop w:val="0"/>
                                                                                          <w:marBottom w:val="0"/>
                                                                                          <w:divBdr>
                                                                                            <w:top w:val="none" w:sz="0" w:space="0" w:color="auto"/>
                                                                                            <w:left w:val="none" w:sz="0" w:space="0" w:color="auto"/>
                                                                                            <w:bottom w:val="none" w:sz="0" w:space="0" w:color="auto"/>
                                                                                            <w:right w:val="none" w:sz="0" w:space="0" w:color="auto"/>
                                                                                          </w:divBdr>
                                                                                          <w:divsChild>
                                                                                            <w:div w:id="621158101">
                                                                                              <w:marLeft w:val="0"/>
                                                                                              <w:marRight w:val="0"/>
                                                                                              <w:marTop w:val="0"/>
                                                                                              <w:marBottom w:val="0"/>
                                                                                              <w:divBdr>
                                                                                                <w:top w:val="none" w:sz="0" w:space="0" w:color="auto"/>
                                                                                                <w:left w:val="none" w:sz="0" w:space="0" w:color="auto"/>
                                                                                                <w:bottom w:val="none" w:sz="0" w:space="0" w:color="auto"/>
                                                                                                <w:right w:val="none" w:sz="0" w:space="0" w:color="auto"/>
                                                                                              </w:divBdr>
                                                                                              <w:divsChild>
                                                                                                <w:div w:id="37051836">
                                                                                                  <w:marLeft w:val="0"/>
                                                                                                  <w:marRight w:val="0"/>
                                                                                                  <w:marTop w:val="0"/>
                                                                                                  <w:marBottom w:val="0"/>
                                                                                                  <w:divBdr>
                                                                                                    <w:top w:val="none" w:sz="0" w:space="0" w:color="auto"/>
                                                                                                    <w:left w:val="none" w:sz="0" w:space="0" w:color="auto"/>
                                                                                                    <w:bottom w:val="none" w:sz="0" w:space="0" w:color="auto"/>
                                                                                                    <w:right w:val="none" w:sz="0" w:space="0" w:color="auto"/>
                                                                                                  </w:divBdr>
                                                                                                </w:div>
                                                                                              </w:divsChild>
                                                                                            </w:div>
                                                                                            <w:div w:id="1608853794">
                                                                                              <w:marLeft w:val="0"/>
                                                                                              <w:marRight w:val="0"/>
                                                                                              <w:marTop w:val="0"/>
                                                                                              <w:marBottom w:val="0"/>
                                                                                              <w:divBdr>
                                                                                                <w:top w:val="none" w:sz="0" w:space="0" w:color="auto"/>
                                                                                                <w:left w:val="none" w:sz="0" w:space="0" w:color="auto"/>
                                                                                                <w:bottom w:val="none" w:sz="0" w:space="0" w:color="auto"/>
                                                                                                <w:right w:val="none" w:sz="0" w:space="0" w:color="auto"/>
                                                                                              </w:divBdr>
                                                                                              <w:divsChild>
                                                                                                <w:div w:id="83391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736430">
                                                                                      <w:marLeft w:val="0"/>
                                                                                      <w:marRight w:val="0"/>
                                                                                      <w:marTop w:val="0"/>
                                                                                      <w:marBottom w:val="0"/>
                                                                                      <w:divBdr>
                                                                                        <w:top w:val="single" w:sz="4" w:space="0" w:color="B9B9B9"/>
                                                                                        <w:left w:val="none" w:sz="0" w:space="0" w:color="auto"/>
                                                                                        <w:bottom w:val="none" w:sz="0" w:space="0" w:color="auto"/>
                                                                                        <w:right w:val="none" w:sz="0" w:space="0" w:color="auto"/>
                                                                                      </w:divBdr>
                                                                                      <w:divsChild>
                                                                                        <w:div w:id="657349715">
                                                                                          <w:marLeft w:val="0"/>
                                                                                          <w:marRight w:val="0"/>
                                                                                          <w:marTop w:val="0"/>
                                                                                          <w:marBottom w:val="0"/>
                                                                                          <w:divBdr>
                                                                                            <w:top w:val="none" w:sz="0" w:space="0" w:color="auto"/>
                                                                                            <w:left w:val="none" w:sz="0" w:space="0" w:color="auto"/>
                                                                                            <w:bottom w:val="none" w:sz="0" w:space="0" w:color="auto"/>
                                                                                            <w:right w:val="none" w:sz="0" w:space="0" w:color="auto"/>
                                                                                          </w:divBdr>
                                                                                          <w:divsChild>
                                                                                            <w:div w:id="411005527">
                                                                                              <w:marLeft w:val="0"/>
                                                                                              <w:marRight w:val="0"/>
                                                                                              <w:marTop w:val="0"/>
                                                                                              <w:marBottom w:val="0"/>
                                                                                              <w:divBdr>
                                                                                                <w:top w:val="none" w:sz="0" w:space="0" w:color="auto"/>
                                                                                                <w:left w:val="none" w:sz="0" w:space="0" w:color="auto"/>
                                                                                                <w:bottom w:val="none" w:sz="0" w:space="0" w:color="auto"/>
                                                                                                <w:right w:val="none" w:sz="0" w:space="0" w:color="auto"/>
                                                                                              </w:divBdr>
                                                                                              <w:divsChild>
                                                                                                <w:div w:id="990408779">
                                                                                                  <w:marLeft w:val="0"/>
                                                                                                  <w:marRight w:val="0"/>
                                                                                                  <w:marTop w:val="0"/>
                                                                                                  <w:marBottom w:val="0"/>
                                                                                                  <w:divBdr>
                                                                                                    <w:top w:val="none" w:sz="0" w:space="0" w:color="auto"/>
                                                                                                    <w:left w:val="none" w:sz="0" w:space="0" w:color="auto"/>
                                                                                                    <w:bottom w:val="none" w:sz="0" w:space="0" w:color="auto"/>
                                                                                                    <w:right w:val="none" w:sz="0" w:space="0" w:color="auto"/>
                                                                                                  </w:divBdr>
                                                                                                </w:div>
                                                                                              </w:divsChild>
                                                                                            </w:div>
                                                                                            <w:div w:id="568030584">
                                                                                              <w:marLeft w:val="0"/>
                                                                                              <w:marRight w:val="0"/>
                                                                                              <w:marTop w:val="0"/>
                                                                                              <w:marBottom w:val="0"/>
                                                                                              <w:divBdr>
                                                                                                <w:top w:val="none" w:sz="0" w:space="0" w:color="auto"/>
                                                                                                <w:left w:val="none" w:sz="0" w:space="0" w:color="auto"/>
                                                                                                <w:bottom w:val="none" w:sz="0" w:space="0" w:color="auto"/>
                                                                                                <w:right w:val="none" w:sz="0" w:space="0" w:color="auto"/>
                                                                                              </w:divBdr>
                                                                                              <w:divsChild>
                                                                                                <w:div w:id="402681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700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354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21423651">
                  <w:marLeft w:val="0"/>
                  <w:marRight w:val="0"/>
                  <w:marTop w:val="0"/>
                  <w:marBottom w:val="0"/>
                  <w:divBdr>
                    <w:top w:val="none" w:sz="0" w:space="0" w:color="auto"/>
                    <w:left w:val="none" w:sz="0" w:space="0" w:color="auto"/>
                    <w:bottom w:val="none" w:sz="0" w:space="0" w:color="auto"/>
                    <w:right w:val="none" w:sz="0" w:space="0" w:color="auto"/>
                  </w:divBdr>
                  <w:divsChild>
                    <w:div w:id="1372607654">
                      <w:marLeft w:val="0"/>
                      <w:marRight w:val="0"/>
                      <w:marTop w:val="0"/>
                      <w:marBottom w:val="0"/>
                      <w:divBdr>
                        <w:top w:val="none" w:sz="0" w:space="0" w:color="auto"/>
                        <w:left w:val="none" w:sz="0" w:space="0" w:color="auto"/>
                        <w:bottom w:val="none" w:sz="0" w:space="0" w:color="auto"/>
                        <w:right w:val="none" w:sz="0" w:space="0" w:color="auto"/>
                      </w:divBdr>
                      <w:divsChild>
                        <w:div w:id="61343002">
                          <w:marLeft w:val="0"/>
                          <w:marRight w:val="0"/>
                          <w:marTop w:val="0"/>
                          <w:marBottom w:val="0"/>
                          <w:divBdr>
                            <w:top w:val="single" w:sz="4" w:space="0" w:color="3B3B3B"/>
                            <w:left w:val="none" w:sz="0" w:space="0" w:color="auto"/>
                            <w:bottom w:val="none" w:sz="0" w:space="0" w:color="auto"/>
                            <w:right w:val="none" w:sz="0" w:space="0" w:color="auto"/>
                          </w:divBdr>
                          <w:divsChild>
                            <w:div w:id="1779250520">
                              <w:marLeft w:val="0"/>
                              <w:marRight w:val="0"/>
                              <w:marTop w:val="0"/>
                              <w:marBottom w:val="0"/>
                              <w:divBdr>
                                <w:top w:val="none" w:sz="0" w:space="0" w:color="auto"/>
                                <w:left w:val="none" w:sz="0" w:space="0" w:color="auto"/>
                                <w:bottom w:val="none" w:sz="0" w:space="0" w:color="auto"/>
                                <w:right w:val="none" w:sz="0" w:space="0" w:color="auto"/>
                              </w:divBdr>
                              <w:divsChild>
                                <w:div w:id="1851412751">
                                  <w:marLeft w:val="0"/>
                                  <w:marRight w:val="0"/>
                                  <w:marTop w:val="0"/>
                                  <w:marBottom w:val="0"/>
                                  <w:divBdr>
                                    <w:top w:val="none" w:sz="0" w:space="0" w:color="FF0000"/>
                                    <w:left w:val="none" w:sz="0" w:space="0" w:color="auto"/>
                                    <w:bottom w:val="none" w:sz="0" w:space="0" w:color="auto"/>
                                    <w:right w:val="none" w:sz="0" w:space="0" w:color="auto"/>
                                  </w:divBdr>
                                  <w:divsChild>
                                    <w:div w:id="817768447">
                                      <w:marLeft w:val="0"/>
                                      <w:marRight w:val="0"/>
                                      <w:marTop w:val="0"/>
                                      <w:marBottom w:val="0"/>
                                      <w:divBdr>
                                        <w:top w:val="none" w:sz="0" w:space="0" w:color="auto"/>
                                        <w:left w:val="none" w:sz="0" w:space="0" w:color="auto"/>
                                        <w:bottom w:val="none" w:sz="0" w:space="0" w:color="auto"/>
                                        <w:right w:val="none" w:sz="0" w:space="0" w:color="auto"/>
                                      </w:divBdr>
                                      <w:divsChild>
                                        <w:div w:id="51966706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1870216462">
                                  <w:marLeft w:val="0"/>
                                  <w:marRight w:val="0"/>
                                  <w:marTop w:val="0"/>
                                  <w:marBottom w:val="0"/>
                                  <w:divBdr>
                                    <w:top w:val="none" w:sz="0" w:space="0" w:color="008000"/>
                                    <w:left w:val="none" w:sz="0" w:space="0" w:color="auto"/>
                                    <w:bottom w:val="none" w:sz="0" w:space="0" w:color="auto"/>
                                    <w:right w:val="none" w:sz="0" w:space="0" w:color="auto"/>
                                  </w:divBdr>
                                  <w:divsChild>
                                    <w:div w:id="1013341794">
                                      <w:marLeft w:val="0"/>
                                      <w:marRight w:val="0"/>
                                      <w:marTop w:val="0"/>
                                      <w:marBottom w:val="0"/>
                                      <w:divBdr>
                                        <w:top w:val="none" w:sz="0" w:space="0" w:color="auto"/>
                                        <w:left w:val="none" w:sz="0" w:space="0" w:color="auto"/>
                                        <w:bottom w:val="none" w:sz="0" w:space="0" w:color="auto"/>
                                        <w:right w:val="none" w:sz="0" w:space="0" w:color="auto"/>
                                      </w:divBdr>
                                      <w:divsChild>
                                        <w:div w:id="1432626173">
                                          <w:marLeft w:val="0"/>
                                          <w:marRight w:val="-7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8446863">
                          <w:marLeft w:val="0"/>
                          <w:marRight w:val="0"/>
                          <w:marTop w:val="0"/>
                          <w:marBottom w:val="0"/>
                          <w:divBdr>
                            <w:top w:val="none" w:sz="0" w:space="0" w:color="auto"/>
                            <w:left w:val="none" w:sz="0" w:space="0" w:color="auto"/>
                            <w:bottom w:val="none" w:sz="0" w:space="0" w:color="auto"/>
                            <w:right w:val="none" w:sz="0" w:space="0" w:color="auto"/>
                          </w:divBdr>
                          <w:divsChild>
                            <w:div w:id="1852259227">
                              <w:marLeft w:val="0"/>
                              <w:marRight w:val="0"/>
                              <w:marTop w:val="0"/>
                              <w:marBottom w:val="0"/>
                              <w:divBdr>
                                <w:top w:val="none" w:sz="0" w:space="0" w:color="auto"/>
                                <w:left w:val="none" w:sz="0" w:space="0" w:color="auto"/>
                                <w:bottom w:val="none" w:sz="0" w:space="0" w:color="auto"/>
                                <w:right w:val="none" w:sz="0" w:space="0" w:color="auto"/>
                              </w:divBdr>
                              <w:divsChild>
                                <w:div w:id="835077972">
                                  <w:marLeft w:val="0"/>
                                  <w:marRight w:val="0"/>
                                  <w:marTop w:val="0"/>
                                  <w:marBottom w:val="0"/>
                                  <w:divBdr>
                                    <w:top w:val="none" w:sz="0" w:space="0" w:color="008000"/>
                                    <w:left w:val="none" w:sz="0" w:space="0" w:color="auto"/>
                                    <w:bottom w:val="none" w:sz="0" w:space="0" w:color="auto"/>
                                    <w:right w:val="none" w:sz="0" w:space="0" w:color="auto"/>
                                  </w:divBdr>
                                  <w:divsChild>
                                    <w:div w:id="567572042">
                                      <w:marLeft w:val="0"/>
                                      <w:marRight w:val="0"/>
                                      <w:marTop w:val="0"/>
                                      <w:marBottom w:val="0"/>
                                      <w:divBdr>
                                        <w:top w:val="none" w:sz="0" w:space="0" w:color="auto"/>
                                        <w:left w:val="none" w:sz="0" w:space="0" w:color="auto"/>
                                        <w:bottom w:val="none" w:sz="0" w:space="0" w:color="auto"/>
                                        <w:right w:val="none" w:sz="0" w:space="0" w:color="auto"/>
                                      </w:divBdr>
                                      <w:divsChild>
                                        <w:div w:id="1660116192">
                                          <w:marLeft w:val="0"/>
                                          <w:marRight w:val="0"/>
                                          <w:marTop w:val="0"/>
                                          <w:marBottom w:val="0"/>
                                          <w:divBdr>
                                            <w:top w:val="none" w:sz="0" w:space="0" w:color="auto"/>
                                            <w:left w:val="none" w:sz="0" w:space="0" w:color="auto"/>
                                            <w:bottom w:val="none" w:sz="0" w:space="0" w:color="auto"/>
                                            <w:right w:val="none" w:sz="0" w:space="0" w:color="auto"/>
                                          </w:divBdr>
                                          <w:divsChild>
                                            <w:div w:id="1064718367">
                                              <w:marLeft w:val="0"/>
                                              <w:marRight w:val="0"/>
                                              <w:marTop w:val="0"/>
                                              <w:marBottom w:val="0"/>
                                              <w:divBdr>
                                                <w:top w:val="none" w:sz="0" w:space="0" w:color="008000"/>
                                                <w:left w:val="none" w:sz="0" w:space="0" w:color="auto"/>
                                                <w:bottom w:val="none" w:sz="0" w:space="0" w:color="auto"/>
                                                <w:right w:val="none" w:sz="0" w:space="0" w:color="auto"/>
                                              </w:divBdr>
                                              <w:divsChild>
                                                <w:div w:id="201946465">
                                                  <w:marLeft w:val="0"/>
                                                  <w:marRight w:val="0"/>
                                                  <w:marTop w:val="0"/>
                                                  <w:marBottom w:val="0"/>
                                                  <w:divBdr>
                                                    <w:top w:val="none" w:sz="0" w:space="0" w:color="auto"/>
                                                    <w:left w:val="none" w:sz="0" w:space="0" w:color="auto"/>
                                                    <w:bottom w:val="none" w:sz="0" w:space="0" w:color="auto"/>
                                                    <w:right w:val="none" w:sz="0" w:space="0" w:color="auto"/>
                                                  </w:divBdr>
                                                  <w:divsChild>
                                                    <w:div w:id="37496391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6164673">
                                  <w:marLeft w:val="0"/>
                                  <w:marRight w:val="0"/>
                                  <w:marTop w:val="0"/>
                                  <w:marBottom w:val="0"/>
                                  <w:divBdr>
                                    <w:top w:val="none" w:sz="0" w:space="0" w:color="008000"/>
                                    <w:left w:val="none" w:sz="0" w:space="0" w:color="auto"/>
                                    <w:bottom w:val="none" w:sz="0" w:space="0" w:color="auto"/>
                                    <w:right w:val="none" w:sz="0" w:space="0" w:color="auto"/>
                                  </w:divBdr>
                                  <w:divsChild>
                                    <w:div w:id="104037991">
                                      <w:marLeft w:val="0"/>
                                      <w:marRight w:val="0"/>
                                      <w:marTop w:val="0"/>
                                      <w:marBottom w:val="0"/>
                                      <w:divBdr>
                                        <w:top w:val="none" w:sz="0" w:space="0" w:color="auto"/>
                                        <w:left w:val="none" w:sz="0" w:space="0" w:color="auto"/>
                                        <w:bottom w:val="none" w:sz="0" w:space="0" w:color="auto"/>
                                        <w:right w:val="none" w:sz="0" w:space="0" w:color="auto"/>
                                      </w:divBdr>
                                      <w:divsChild>
                                        <w:div w:id="546112966">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019748">
          <w:marLeft w:val="0"/>
          <w:marRight w:val="0"/>
          <w:marTop w:val="0"/>
          <w:marBottom w:val="0"/>
          <w:divBdr>
            <w:top w:val="none" w:sz="0" w:space="0" w:color="auto"/>
            <w:left w:val="none" w:sz="0" w:space="0" w:color="auto"/>
            <w:bottom w:val="none" w:sz="0" w:space="0" w:color="auto"/>
            <w:right w:val="none" w:sz="0" w:space="0" w:color="auto"/>
          </w:divBdr>
          <w:divsChild>
            <w:div w:id="347491334">
              <w:marLeft w:val="0"/>
              <w:marRight w:val="0"/>
              <w:marTop w:val="0"/>
              <w:marBottom w:val="0"/>
              <w:divBdr>
                <w:top w:val="single" w:sz="4" w:space="0" w:color="6E6E6E"/>
                <w:left w:val="single" w:sz="4" w:space="0" w:color="6E6E6E"/>
                <w:bottom w:val="single" w:sz="4" w:space="0" w:color="6E6E6E"/>
                <w:right w:val="single" w:sz="4" w:space="0" w:color="6E6E6E"/>
              </w:divBdr>
              <w:divsChild>
                <w:div w:id="1450205678">
                  <w:marLeft w:val="0"/>
                  <w:marRight w:val="0"/>
                  <w:marTop w:val="0"/>
                  <w:marBottom w:val="0"/>
                  <w:divBdr>
                    <w:top w:val="none" w:sz="0" w:space="0" w:color="auto"/>
                    <w:left w:val="none" w:sz="0" w:space="0" w:color="auto"/>
                    <w:bottom w:val="none" w:sz="0" w:space="0" w:color="auto"/>
                    <w:right w:val="none" w:sz="0" w:space="0" w:color="auto"/>
                  </w:divBdr>
                  <w:divsChild>
                    <w:div w:id="844980540">
                      <w:marLeft w:val="0"/>
                      <w:marRight w:val="0"/>
                      <w:marTop w:val="0"/>
                      <w:marBottom w:val="0"/>
                      <w:divBdr>
                        <w:top w:val="none" w:sz="0" w:space="0" w:color="auto"/>
                        <w:left w:val="none" w:sz="0" w:space="0" w:color="auto"/>
                        <w:bottom w:val="none" w:sz="0" w:space="0" w:color="auto"/>
                        <w:right w:val="none" w:sz="0" w:space="0" w:color="auto"/>
                      </w:divBdr>
                      <w:divsChild>
                        <w:div w:id="494613816">
                          <w:marLeft w:val="0"/>
                          <w:marRight w:val="0"/>
                          <w:marTop w:val="0"/>
                          <w:marBottom w:val="0"/>
                          <w:divBdr>
                            <w:top w:val="none" w:sz="0" w:space="3" w:color="DCDCDC"/>
                            <w:left w:val="none" w:sz="0" w:space="7" w:color="DCDCDC"/>
                            <w:bottom w:val="none" w:sz="0" w:space="0" w:color="DCDCDC"/>
                            <w:right w:val="none" w:sz="0" w:space="0" w:color="DCDCDC"/>
                          </w:divBdr>
                          <w:divsChild>
                            <w:div w:id="394358372">
                              <w:marLeft w:val="0"/>
                              <w:marRight w:val="0"/>
                              <w:marTop w:val="0"/>
                              <w:marBottom w:val="0"/>
                              <w:divBdr>
                                <w:top w:val="single" w:sz="4" w:space="0" w:color="C1C1C1"/>
                                <w:left w:val="single" w:sz="4" w:space="0" w:color="C1C1C1"/>
                                <w:bottom w:val="single" w:sz="4" w:space="0" w:color="C1C1C1"/>
                                <w:right w:val="single" w:sz="4" w:space="0" w:color="C1C1C1"/>
                              </w:divBdr>
                              <w:divsChild>
                                <w:div w:id="852258494">
                                  <w:marLeft w:val="0"/>
                                  <w:marRight w:val="0"/>
                                  <w:marTop w:val="0"/>
                                  <w:marBottom w:val="0"/>
                                  <w:divBdr>
                                    <w:top w:val="none" w:sz="0" w:space="0" w:color="auto"/>
                                    <w:left w:val="none" w:sz="0" w:space="0" w:color="auto"/>
                                    <w:bottom w:val="none" w:sz="0" w:space="0" w:color="auto"/>
                                    <w:right w:val="none" w:sz="0" w:space="0" w:color="auto"/>
                                  </w:divBdr>
                                  <w:divsChild>
                                    <w:div w:id="1355377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899556">
                              <w:marLeft w:val="0"/>
                              <w:marRight w:val="0"/>
                              <w:marTop w:val="0"/>
                              <w:marBottom w:val="0"/>
                              <w:divBdr>
                                <w:top w:val="single" w:sz="4" w:space="0" w:color="C1C1C1"/>
                                <w:left w:val="single" w:sz="4" w:space="0" w:color="C1C1C1"/>
                                <w:bottom w:val="single" w:sz="4" w:space="0" w:color="C1C1C1"/>
                                <w:right w:val="single" w:sz="4" w:space="0" w:color="C1C1C1"/>
                              </w:divBdr>
                              <w:divsChild>
                                <w:div w:id="637805980">
                                  <w:marLeft w:val="0"/>
                                  <w:marRight w:val="0"/>
                                  <w:marTop w:val="0"/>
                                  <w:marBottom w:val="0"/>
                                  <w:divBdr>
                                    <w:top w:val="none" w:sz="0" w:space="0" w:color="auto"/>
                                    <w:left w:val="none" w:sz="0" w:space="0" w:color="auto"/>
                                    <w:bottom w:val="none" w:sz="0" w:space="0" w:color="auto"/>
                                    <w:right w:val="none" w:sz="0" w:space="0" w:color="auto"/>
                                  </w:divBdr>
                                  <w:divsChild>
                                    <w:div w:id="72701061">
                                      <w:marLeft w:val="0"/>
                                      <w:marRight w:val="0"/>
                                      <w:marTop w:val="0"/>
                                      <w:marBottom w:val="0"/>
                                      <w:divBdr>
                                        <w:top w:val="none" w:sz="0" w:space="0" w:color="auto"/>
                                        <w:left w:val="none" w:sz="0" w:space="0" w:color="auto"/>
                                        <w:bottom w:val="none" w:sz="0" w:space="0" w:color="auto"/>
                                        <w:right w:val="none" w:sz="0" w:space="0" w:color="auto"/>
                                      </w:divBdr>
                                      <w:divsChild>
                                        <w:div w:id="969359985">
                                          <w:marLeft w:val="0"/>
                                          <w:marRight w:val="0"/>
                                          <w:marTop w:val="0"/>
                                          <w:marBottom w:val="0"/>
                                          <w:divBdr>
                                            <w:top w:val="none" w:sz="0" w:space="0" w:color="DCDCDC"/>
                                            <w:left w:val="none" w:sz="0" w:space="0" w:color="DCDCDC"/>
                                            <w:bottom w:val="none" w:sz="0" w:space="0" w:color="DCDCDC"/>
                                            <w:right w:val="none" w:sz="0" w:space="0" w:color="DCDCDC"/>
                                          </w:divBdr>
                                          <w:divsChild>
                                            <w:div w:id="2013600491">
                                              <w:marLeft w:val="0"/>
                                              <w:marRight w:val="0"/>
                                              <w:marTop w:val="0"/>
                                              <w:marBottom w:val="0"/>
                                              <w:divBdr>
                                                <w:top w:val="single" w:sz="4" w:space="0" w:color="C1C1C1"/>
                                                <w:left w:val="single" w:sz="4" w:space="0" w:color="C1C1C1"/>
                                                <w:bottom w:val="single" w:sz="4" w:space="0" w:color="C1C1C1"/>
                                                <w:right w:val="single" w:sz="4" w:space="0" w:color="C1C1C1"/>
                                              </w:divBdr>
                                              <w:divsChild>
                                                <w:div w:id="910963121">
                                                  <w:marLeft w:val="0"/>
                                                  <w:marRight w:val="0"/>
                                                  <w:marTop w:val="0"/>
                                                  <w:marBottom w:val="0"/>
                                                  <w:divBdr>
                                                    <w:top w:val="none" w:sz="0" w:space="0" w:color="auto"/>
                                                    <w:left w:val="none" w:sz="0" w:space="0" w:color="auto"/>
                                                    <w:bottom w:val="none" w:sz="0" w:space="0" w:color="auto"/>
                                                    <w:right w:val="none" w:sz="0" w:space="0" w:color="auto"/>
                                                  </w:divBdr>
                                                  <w:divsChild>
                                                    <w:div w:id="1920210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2776458">
          <w:marLeft w:val="0"/>
          <w:marRight w:val="0"/>
          <w:marTop w:val="0"/>
          <w:marBottom w:val="0"/>
          <w:divBdr>
            <w:top w:val="single" w:sz="4" w:space="2" w:color="CCCCCC"/>
            <w:left w:val="single" w:sz="4" w:space="2" w:color="CCCCCC"/>
            <w:bottom w:val="single" w:sz="4" w:space="2" w:color="CCCCCC"/>
            <w:right w:val="single" w:sz="4" w:space="2" w:color="CCCCCC"/>
          </w:divBdr>
          <w:divsChild>
            <w:div w:id="569265898">
              <w:marLeft w:val="0"/>
              <w:marRight w:val="0"/>
              <w:marTop w:val="0"/>
              <w:marBottom w:val="0"/>
              <w:divBdr>
                <w:top w:val="single" w:sz="24" w:space="2" w:color="CCCCCC"/>
                <w:left w:val="single" w:sz="24" w:space="8" w:color="CCCCCC"/>
                <w:bottom w:val="single" w:sz="24" w:space="2" w:color="CCCCCC"/>
                <w:right w:val="single" w:sz="24" w:space="7" w:color="CCCCCC"/>
              </w:divBdr>
              <w:divsChild>
                <w:div w:id="1020354881">
                  <w:marLeft w:val="0"/>
                  <w:marRight w:val="0"/>
                  <w:marTop w:val="0"/>
                  <w:marBottom w:val="0"/>
                  <w:divBdr>
                    <w:top w:val="none" w:sz="0" w:space="0" w:color="auto"/>
                    <w:left w:val="none" w:sz="0" w:space="0" w:color="auto"/>
                    <w:bottom w:val="none" w:sz="0" w:space="0" w:color="auto"/>
                    <w:right w:val="none" w:sz="0" w:space="0" w:color="auto"/>
                  </w:divBdr>
                  <w:divsChild>
                    <w:div w:id="1079476064">
                      <w:marLeft w:val="0"/>
                      <w:marRight w:val="0"/>
                      <w:marTop w:val="0"/>
                      <w:marBottom w:val="0"/>
                      <w:divBdr>
                        <w:top w:val="none" w:sz="0" w:space="0" w:color="auto"/>
                        <w:left w:val="none" w:sz="0" w:space="0" w:color="auto"/>
                        <w:bottom w:val="none" w:sz="0" w:space="0" w:color="auto"/>
                        <w:right w:val="none" w:sz="0" w:space="0" w:color="auto"/>
                      </w:divBdr>
                      <w:divsChild>
                        <w:div w:id="69207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3264743">
              <w:marLeft w:val="0"/>
              <w:marRight w:val="0"/>
              <w:marTop w:val="0"/>
              <w:marBottom w:val="0"/>
              <w:divBdr>
                <w:top w:val="single" w:sz="4" w:space="7" w:color="6E6E6E"/>
                <w:left w:val="single" w:sz="4" w:space="7" w:color="6E6E6E"/>
                <w:bottom w:val="single" w:sz="4" w:space="7" w:color="6E6E6E"/>
                <w:right w:val="single" w:sz="4" w:space="7" w:color="6E6E6E"/>
              </w:divBdr>
              <w:divsChild>
                <w:div w:id="1829595711">
                  <w:marLeft w:val="0"/>
                  <w:marRight w:val="0"/>
                  <w:marTop w:val="0"/>
                  <w:marBottom w:val="0"/>
                  <w:divBdr>
                    <w:top w:val="none" w:sz="0" w:space="0" w:color="auto"/>
                    <w:left w:val="none" w:sz="0" w:space="0" w:color="auto"/>
                    <w:bottom w:val="none" w:sz="0" w:space="0" w:color="auto"/>
                    <w:right w:val="none" w:sz="0" w:space="0" w:color="auto"/>
                  </w:divBdr>
                  <w:divsChild>
                    <w:div w:id="448162613">
                      <w:marLeft w:val="0"/>
                      <w:marRight w:val="0"/>
                      <w:marTop w:val="0"/>
                      <w:marBottom w:val="0"/>
                      <w:divBdr>
                        <w:top w:val="none" w:sz="0" w:space="0" w:color="auto"/>
                        <w:left w:val="none" w:sz="0" w:space="0" w:color="auto"/>
                        <w:bottom w:val="none" w:sz="0" w:space="0" w:color="auto"/>
                        <w:right w:val="none" w:sz="0" w:space="0" w:color="auto"/>
                      </w:divBdr>
                      <w:divsChild>
                        <w:div w:id="69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0268423">
      <w:bodyDiv w:val="1"/>
      <w:marLeft w:val="0"/>
      <w:marRight w:val="0"/>
      <w:marTop w:val="0"/>
      <w:marBottom w:val="0"/>
      <w:divBdr>
        <w:top w:val="none" w:sz="0" w:space="0" w:color="auto"/>
        <w:left w:val="none" w:sz="0" w:space="0" w:color="auto"/>
        <w:bottom w:val="none" w:sz="0" w:space="0" w:color="auto"/>
        <w:right w:val="none" w:sz="0" w:space="0" w:color="auto"/>
      </w:divBdr>
    </w:div>
    <w:div w:id="1231962266">
      <w:bodyDiv w:val="1"/>
      <w:marLeft w:val="0"/>
      <w:marRight w:val="0"/>
      <w:marTop w:val="0"/>
      <w:marBottom w:val="0"/>
      <w:divBdr>
        <w:top w:val="none" w:sz="0" w:space="0" w:color="auto"/>
        <w:left w:val="none" w:sz="0" w:space="0" w:color="auto"/>
        <w:bottom w:val="none" w:sz="0" w:space="0" w:color="auto"/>
        <w:right w:val="none" w:sz="0" w:space="0" w:color="auto"/>
      </w:divBdr>
    </w:div>
    <w:div w:id="1242639127">
      <w:bodyDiv w:val="1"/>
      <w:marLeft w:val="0"/>
      <w:marRight w:val="0"/>
      <w:marTop w:val="0"/>
      <w:marBottom w:val="0"/>
      <w:divBdr>
        <w:top w:val="none" w:sz="0" w:space="0" w:color="auto"/>
        <w:left w:val="none" w:sz="0" w:space="0" w:color="auto"/>
        <w:bottom w:val="none" w:sz="0" w:space="0" w:color="auto"/>
        <w:right w:val="none" w:sz="0" w:space="0" w:color="auto"/>
      </w:divBdr>
    </w:div>
    <w:div w:id="1246068590">
      <w:bodyDiv w:val="1"/>
      <w:marLeft w:val="0"/>
      <w:marRight w:val="0"/>
      <w:marTop w:val="0"/>
      <w:marBottom w:val="0"/>
      <w:divBdr>
        <w:top w:val="none" w:sz="0" w:space="0" w:color="auto"/>
        <w:left w:val="none" w:sz="0" w:space="0" w:color="auto"/>
        <w:bottom w:val="none" w:sz="0" w:space="0" w:color="auto"/>
        <w:right w:val="none" w:sz="0" w:space="0" w:color="auto"/>
      </w:divBdr>
    </w:div>
    <w:div w:id="1252424206">
      <w:bodyDiv w:val="1"/>
      <w:marLeft w:val="0"/>
      <w:marRight w:val="0"/>
      <w:marTop w:val="0"/>
      <w:marBottom w:val="0"/>
      <w:divBdr>
        <w:top w:val="none" w:sz="0" w:space="0" w:color="auto"/>
        <w:left w:val="none" w:sz="0" w:space="0" w:color="auto"/>
        <w:bottom w:val="none" w:sz="0" w:space="0" w:color="auto"/>
        <w:right w:val="none" w:sz="0" w:space="0" w:color="auto"/>
      </w:divBdr>
    </w:div>
    <w:div w:id="1260482205">
      <w:bodyDiv w:val="1"/>
      <w:marLeft w:val="0"/>
      <w:marRight w:val="0"/>
      <w:marTop w:val="0"/>
      <w:marBottom w:val="0"/>
      <w:divBdr>
        <w:top w:val="none" w:sz="0" w:space="0" w:color="auto"/>
        <w:left w:val="none" w:sz="0" w:space="0" w:color="auto"/>
        <w:bottom w:val="none" w:sz="0" w:space="0" w:color="auto"/>
        <w:right w:val="none" w:sz="0" w:space="0" w:color="auto"/>
      </w:divBdr>
    </w:div>
    <w:div w:id="1274707288">
      <w:bodyDiv w:val="1"/>
      <w:marLeft w:val="0"/>
      <w:marRight w:val="0"/>
      <w:marTop w:val="0"/>
      <w:marBottom w:val="0"/>
      <w:divBdr>
        <w:top w:val="none" w:sz="0" w:space="0" w:color="auto"/>
        <w:left w:val="none" w:sz="0" w:space="0" w:color="auto"/>
        <w:bottom w:val="none" w:sz="0" w:space="0" w:color="auto"/>
        <w:right w:val="none" w:sz="0" w:space="0" w:color="auto"/>
      </w:divBdr>
    </w:div>
    <w:div w:id="1292857334">
      <w:bodyDiv w:val="1"/>
      <w:marLeft w:val="0"/>
      <w:marRight w:val="0"/>
      <w:marTop w:val="0"/>
      <w:marBottom w:val="0"/>
      <w:divBdr>
        <w:top w:val="none" w:sz="0" w:space="0" w:color="auto"/>
        <w:left w:val="none" w:sz="0" w:space="0" w:color="auto"/>
        <w:bottom w:val="none" w:sz="0" w:space="0" w:color="auto"/>
        <w:right w:val="none" w:sz="0" w:space="0" w:color="auto"/>
      </w:divBdr>
    </w:div>
    <w:div w:id="1321034909">
      <w:bodyDiv w:val="1"/>
      <w:marLeft w:val="0"/>
      <w:marRight w:val="0"/>
      <w:marTop w:val="0"/>
      <w:marBottom w:val="0"/>
      <w:divBdr>
        <w:top w:val="none" w:sz="0" w:space="0" w:color="auto"/>
        <w:left w:val="none" w:sz="0" w:space="0" w:color="auto"/>
        <w:bottom w:val="none" w:sz="0" w:space="0" w:color="auto"/>
        <w:right w:val="none" w:sz="0" w:space="0" w:color="auto"/>
      </w:divBdr>
    </w:div>
    <w:div w:id="1331909972">
      <w:bodyDiv w:val="1"/>
      <w:marLeft w:val="0"/>
      <w:marRight w:val="0"/>
      <w:marTop w:val="0"/>
      <w:marBottom w:val="0"/>
      <w:divBdr>
        <w:top w:val="none" w:sz="0" w:space="0" w:color="auto"/>
        <w:left w:val="none" w:sz="0" w:space="0" w:color="auto"/>
        <w:bottom w:val="none" w:sz="0" w:space="0" w:color="auto"/>
        <w:right w:val="none" w:sz="0" w:space="0" w:color="auto"/>
      </w:divBdr>
    </w:div>
    <w:div w:id="1354115396">
      <w:bodyDiv w:val="1"/>
      <w:marLeft w:val="0"/>
      <w:marRight w:val="0"/>
      <w:marTop w:val="0"/>
      <w:marBottom w:val="0"/>
      <w:divBdr>
        <w:top w:val="none" w:sz="0" w:space="0" w:color="auto"/>
        <w:left w:val="none" w:sz="0" w:space="0" w:color="auto"/>
        <w:bottom w:val="none" w:sz="0" w:space="0" w:color="auto"/>
        <w:right w:val="none" w:sz="0" w:space="0" w:color="auto"/>
      </w:divBdr>
    </w:div>
    <w:div w:id="1369183768">
      <w:bodyDiv w:val="1"/>
      <w:marLeft w:val="0"/>
      <w:marRight w:val="0"/>
      <w:marTop w:val="0"/>
      <w:marBottom w:val="0"/>
      <w:divBdr>
        <w:top w:val="none" w:sz="0" w:space="0" w:color="auto"/>
        <w:left w:val="none" w:sz="0" w:space="0" w:color="auto"/>
        <w:bottom w:val="none" w:sz="0" w:space="0" w:color="auto"/>
        <w:right w:val="none" w:sz="0" w:space="0" w:color="auto"/>
      </w:divBdr>
      <w:divsChild>
        <w:div w:id="1320035533">
          <w:marLeft w:val="0"/>
          <w:marRight w:val="0"/>
          <w:marTop w:val="0"/>
          <w:marBottom w:val="0"/>
          <w:divBdr>
            <w:top w:val="none" w:sz="0" w:space="0" w:color="auto"/>
            <w:left w:val="none" w:sz="0" w:space="0" w:color="auto"/>
            <w:bottom w:val="none" w:sz="0" w:space="0" w:color="auto"/>
            <w:right w:val="none" w:sz="0" w:space="0" w:color="auto"/>
          </w:divBdr>
          <w:divsChild>
            <w:div w:id="109514688">
              <w:marLeft w:val="0"/>
              <w:marRight w:val="0"/>
              <w:marTop w:val="0"/>
              <w:marBottom w:val="0"/>
              <w:divBdr>
                <w:top w:val="none" w:sz="0" w:space="0" w:color="auto"/>
                <w:left w:val="none" w:sz="0" w:space="0" w:color="auto"/>
                <w:bottom w:val="none" w:sz="0" w:space="0" w:color="auto"/>
                <w:right w:val="none" w:sz="0" w:space="0" w:color="auto"/>
              </w:divBdr>
              <w:divsChild>
                <w:div w:id="31926285">
                  <w:marLeft w:val="0"/>
                  <w:marRight w:val="0"/>
                  <w:marTop w:val="0"/>
                  <w:marBottom w:val="0"/>
                  <w:divBdr>
                    <w:top w:val="none" w:sz="0" w:space="0" w:color="DCDCDC"/>
                    <w:left w:val="none" w:sz="0" w:space="0" w:color="DCDCDC"/>
                    <w:bottom w:val="none" w:sz="0" w:space="0" w:color="DCDCDC"/>
                    <w:right w:val="none" w:sz="0" w:space="0" w:color="DCDCDC"/>
                  </w:divBdr>
                  <w:divsChild>
                    <w:div w:id="1622765069">
                      <w:marLeft w:val="0"/>
                      <w:marRight w:val="0"/>
                      <w:marTop w:val="0"/>
                      <w:marBottom w:val="0"/>
                      <w:divBdr>
                        <w:top w:val="single" w:sz="4" w:space="0" w:color="C1C1C1"/>
                        <w:left w:val="single" w:sz="4" w:space="0" w:color="C1C1C1"/>
                        <w:bottom w:val="single" w:sz="4" w:space="0" w:color="C1C1C1"/>
                        <w:right w:val="single" w:sz="4" w:space="0" w:color="C1C1C1"/>
                      </w:divBdr>
                      <w:divsChild>
                        <w:div w:id="641009884">
                          <w:marLeft w:val="0"/>
                          <w:marRight w:val="0"/>
                          <w:marTop w:val="0"/>
                          <w:marBottom w:val="0"/>
                          <w:divBdr>
                            <w:top w:val="none" w:sz="0" w:space="0" w:color="auto"/>
                            <w:left w:val="none" w:sz="0" w:space="0" w:color="auto"/>
                            <w:bottom w:val="none" w:sz="0" w:space="0" w:color="auto"/>
                            <w:right w:val="none" w:sz="0" w:space="0" w:color="auto"/>
                          </w:divBdr>
                          <w:divsChild>
                            <w:div w:id="1862351003">
                              <w:marLeft w:val="0"/>
                              <w:marRight w:val="0"/>
                              <w:marTop w:val="0"/>
                              <w:marBottom w:val="0"/>
                              <w:divBdr>
                                <w:top w:val="none" w:sz="0" w:space="0" w:color="auto"/>
                                <w:left w:val="none" w:sz="0" w:space="0" w:color="auto"/>
                                <w:bottom w:val="none" w:sz="0" w:space="0" w:color="auto"/>
                                <w:right w:val="none" w:sz="0" w:space="0" w:color="auto"/>
                              </w:divBdr>
                              <w:divsChild>
                                <w:div w:id="1923029073">
                                  <w:marLeft w:val="0"/>
                                  <w:marRight w:val="0"/>
                                  <w:marTop w:val="0"/>
                                  <w:marBottom w:val="0"/>
                                  <w:divBdr>
                                    <w:top w:val="none" w:sz="0" w:space="0" w:color="auto"/>
                                    <w:left w:val="none" w:sz="0" w:space="0" w:color="auto"/>
                                    <w:bottom w:val="none" w:sz="0" w:space="0" w:color="auto"/>
                                    <w:right w:val="none" w:sz="0" w:space="0" w:color="auto"/>
                                  </w:divBdr>
                                  <w:divsChild>
                                    <w:div w:id="790829708">
                                      <w:marLeft w:val="0"/>
                                      <w:marRight w:val="0"/>
                                      <w:marTop w:val="0"/>
                                      <w:marBottom w:val="0"/>
                                      <w:divBdr>
                                        <w:top w:val="none" w:sz="0" w:space="0" w:color="auto"/>
                                        <w:left w:val="none" w:sz="0" w:space="0" w:color="auto"/>
                                        <w:bottom w:val="none" w:sz="0" w:space="0" w:color="auto"/>
                                        <w:right w:val="none" w:sz="0" w:space="0" w:color="auto"/>
                                      </w:divBdr>
                                      <w:divsChild>
                                        <w:div w:id="726076715">
                                          <w:marLeft w:val="0"/>
                                          <w:marRight w:val="0"/>
                                          <w:marTop w:val="0"/>
                                          <w:marBottom w:val="0"/>
                                          <w:divBdr>
                                            <w:top w:val="none" w:sz="0" w:space="0" w:color="auto"/>
                                            <w:left w:val="none" w:sz="0" w:space="0" w:color="auto"/>
                                            <w:bottom w:val="none" w:sz="0" w:space="0" w:color="auto"/>
                                            <w:right w:val="none" w:sz="0" w:space="0" w:color="auto"/>
                                          </w:divBdr>
                                          <w:divsChild>
                                            <w:div w:id="1624144308">
                                              <w:marLeft w:val="0"/>
                                              <w:marRight w:val="0"/>
                                              <w:marTop w:val="0"/>
                                              <w:marBottom w:val="0"/>
                                              <w:divBdr>
                                                <w:top w:val="none" w:sz="0" w:space="0" w:color="auto"/>
                                                <w:left w:val="none" w:sz="0" w:space="0" w:color="auto"/>
                                                <w:bottom w:val="none" w:sz="0" w:space="0" w:color="auto"/>
                                                <w:right w:val="none" w:sz="0" w:space="0" w:color="auto"/>
                                              </w:divBdr>
                                              <w:divsChild>
                                                <w:div w:id="1281297912">
                                                  <w:marLeft w:val="0"/>
                                                  <w:marRight w:val="0"/>
                                                  <w:marTop w:val="0"/>
                                                  <w:marBottom w:val="0"/>
                                                  <w:divBdr>
                                                    <w:top w:val="none" w:sz="0" w:space="0" w:color="auto"/>
                                                    <w:left w:val="none" w:sz="0" w:space="0" w:color="auto"/>
                                                    <w:bottom w:val="none" w:sz="0" w:space="0" w:color="auto"/>
                                                    <w:right w:val="none" w:sz="0" w:space="0" w:color="auto"/>
                                                  </w:divBdr>
                                                  <w:divsChild>
                                                    <w:div w:id="556670364">
                                                      <w:marLeft w:val="0"/>
                                                      <w:marRight w:val="0"/>
                                                      <w:marTop w:val="0"/>
                                                      <w:marBottom w:val="0"/>
                                                      <w:divBdr>
                                                        <w:top w:val="none" w:sz="0" w:space="0" w:color="auto"/>
                                                        <w:left w:val="none" w:sz="0" w:space="0" w:color="auto"/>
                                                        <w:bottom w:val="none" w:sz="0" w:space="0" w:color="auto"/>
                                                        <w:right w:val="none" w:sz="0" w:space="0" w:color="auto"/>
                                                      </w:divBdr>
                                                      <w:divsChild>
                                                        <w:div w:id="1983608554">
                                                          <w:marLeft w:val="0"/>
                                                          <w:marRight w:val="0"/>
                                                          <w:marTop w:val="0"/>
                                                          <w:marBottom w:val="0"/>
                                                          <w:divBdr>
                                                            <w:top w:val="none" w:sz="0" w:space="0" w:color="auto"/>
                                                            <w:left w:val="none" w:sz="0" w:space="0" w:color="auto"/>
                                                            <w:bottom w:val="none" w:sz="0" w:space="0" w:color="auto"/>
                                                            <w:right w:val="none" w:sz="0" w:space="0" w:color="auto"/>
                                                          </w:divBdr>
                                                          <w:divsChild>
                                                            <w:div w:id="188447439">
                                                              <w:marLeft w:val="0"/>
                                                              <w:marRight w:val="0"/>
                                                              <w:marTop w:val="0"/>
                                                              <w:marBottom w:val="0"/>
                                                              <w:divBdr>
                                                                <w:top w:val="none" w:sz="0" w:space="0" w:color="auto"/>
                                                                <w:left w:val="none" w:sz="0" w:space="0" w:color="auto"/>
                                                                <w:bottom w:val="none" w:sz="0" w:space="0" w:color="auto"/>
                                                                <w:right w:val="none" w:sz="0" w:space="0" w:color="auto"/>
                                                              </w:divBdr>
                                                              <w:divsChild>
                                                                <w:div w:id="280574416">
                                                                  <w:marLeft w:val="0"/>
                                                                  <w:marRight w:val="0"/>
                                                                  <w:marTop w:val="0"/>
                                                                  <w:marBottom w:val="0"/>
                                                                  <w:divBdr>
                                                                    <w:top w:val="none" w:sz="0" w:space="0" w:color="auto"/>
                                                                    <w:left w:val="none" w:sz="0" w:space="0" w:color="auto"/>
                                                                    <w:bottom w:val="none" w:sz="0" w:space="0" w:color="auto"/>
                                                                    <w:right w:val="none" w:sz="0" w:space="0" w:color="auto"/>
                                                                  </w:divBdr>
                                                                </w:div>
                                                              </w:divsChild>
                                                            </w:div>
                                                            <w:div w:id="777598866">
                                                              <w:marLeft w:val="0"/>
                                                              <w:marRight w:val="0"/>
                                                              <w:marTop w:val="0"/>
                                                              <w:marBottom w:val="0"/>
                                                              <w:divBdr>
                                                                <w:top w:val="none" w:sz="0" w:space="0" w:color="auto"/>
                                                                <w:left w:val="none" w:sz="0" w:space="0" w:color="auto"/>
                                                                <w:bottom w:val="none" w:sz="0" w:space="0" w:color="auto"/>
                                                                <w:right w:val="none" w:sz="0" w:space="0" w:color="auto"/>
                                                              </w:divBdr>
                                                              <w:divsChild>
                                                                <w:div w:id="2022316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329006">
                                                      <w:marLeft w:val="0"/>
                                                      <w:marRight w:val="0"/>
                                                      <w:marTop w:val="0"/>
                                                      <w:marBottom w:val="0"/>
                                                      <w:divBdr>
                                                        <w:top w:val="none" w:sz="0" w:space="0" w:color="auto"/>
                                                        <w:left w:val="none" w:sz="0" w:space="0" w:color="auto"/>
                                                        <w:bottom w:val="none" w:sz="0" w:space="0" w:color="auto"/>
                                                        <w:right w:val="none" w:sz="0" w:space="0" w:color="auto"/>
                                                      </w:divBdr>
                                                      <w:divsChild>
                                                        <w:div w:id="1729527447">
                                                          <w:marLeft w:val="0"/>
                                                          <w:marRight w:val="0"/>
                                                          <w:marTop w:val="0"/>
                                                          <w:marBottom w:val="0"/>
                                                          <w:divBdr>
                                                            <w:top w:val="none" w:sz="0" w:space="0" w:color="auto"/>
                                                            <w:left w:val="none" w:sz="0" w:space="0" w:color="auto"/>
                                                            <w:bottom w:val="none" w:sz="0" w:space="0" w:color="auto"/>
                                                            <w:right w:val="none" w:sz="0" w:space="0" w:color="auto"/>
                                                          </w:divBdr>
                                                        </w:div>
                                                      </w:divsChild>
                                                    </w:div>
                                                    <w:div w:id="1117333080">
                                                      <w:marLeft w:val="0"/>
                                                      <w:marRight w:val="0"/>
                                                      <w:marTop w:val="0"/>
                                                      <w:marBottom w:val="0"/>
                                                      <w:divBdr>
                                                        <w:top w:val="none" w:sz="0" w:space="0" w:color="auto"/>
                                                        <w:left w:val="none" w:sz="0" w:space="0" w:color="auto"/>
                                                        <w:bottom w:val="none" w:sz="0" w:space="0" w:color="auto"/>
                                                        <w:right w:val="none" w:sz="0" w:space="0" w:color="auto"/>
                                                      </w:divBdr>
                                                      <w:divsChild>
                                                        <w:div w:id="1919248059">
                                                          <w:marLeft w:val="0"/>
                                                          <w:marRight w:val="0"/>
                                                          <w:marTop w:val="0"/>
                                                          <w:marBottom w:val="0"/>
                                                          <w:divBdr>
                                                            <w:top w:val="none" w:sz="0" w:space="0" w:color="auto"/>
                                                            <w:left w:val="none" w:sz="0" w:space="0" w:color="auto"/>
                                                            <w:bottom w:val="none" w:sz="0" w:space="0" w:color="auto"/>
                                                            <w:right w:val="none" w:sz="0" w:space="0" w:color="auto"/>
                                                          </w:divBdr>
                                                          <w:divsChild>
                                                            <w:div w:id="1111558669">
                                                              <w:marLeft w:val="0"/>
                                                              <w:marRight w:val="0"/>
                                                              <w:marTop w:val="0"/>
                                                              <w:marBottom w:val="0"/>
                                                              <w:divBdr>
                                                                <w:top w:val="none" w:sz="0" w:space="0" w:color="auto"/>
                                                                <w:left w:val="none" w:sz="0" w:space="0" w:color="auto"/>
                                                                <w:bottom w:val="none" w:sz="0" w:space="0" w:color="auto"/>
                                                                <w:right w:val="none" w:sz="0" w:space="0" w:color="auto"/>
                                                              </w:divBdr>
                                                              <w:divsChild>
                                                                <w:div w:id="803154605">
                                                                  <w:marLeft w:val="0"/>
                                                                  <w:marRight w:val="0"/>
                                                                  <w:marTop w:val="0"/>
                                                                  <w:marBottom w:val="0"/>
                                                                  <w:divBdr>
                                                                    <w:top w:val="none" w:sz="0" w:space="0" w:color="auto"/>
                                                                    <w:left w:val="none" w:sz="0" w:space="0" w:color="auto"/>
                                                                    <w:bottom w:val="none" w:sz="0" w:space="0" w:color="auto"/>
                                                                    <w:right w:val="none" w:sz="0" w:space="0" w:color="auto"/>
                                                                  </w:divBdr>
                                                                  <w:divsChild>
                                                                    <w:div w:id="1095593666">
                                                                      <w:marLeft w:val="0"/>
                                                                      <w:marRight w:val="0"/>
                                                                      <w:marTop w:val="0"/>
                                                                      <w:marBottom w:val="0"/>
                                                                      <w:divBdr>
                                                                        <w:top w:val="none" w:sz="0" w:space="0" w:color="auto"/>
                                                                        <w:left w:val="none" w:sz="0" w:space="0" w:color="auto"/>
                                                                        <w:bottom w:val="none" w:sz="0" w:space="0" w:color="auto"/>
                                                                        <w:right w:val="none" w:sz="0" w:space="0" w:color="auto"/>
                                                                      </w:divBdr>
                                                                      <w:divsChild>
                                                                        <w:div w:id="1083919754">
                                                                          <w:marLeft w:val="-96"/>
                                                                          <w:marRight w:val="-96"/>
                                                                          <w:marTop w:val="0"/>
                                                                          <w:marBottom w:val="0"/>
                                                                          <w:divBdr>
                                                                            <w:top w:val="none" w:sz="0" w:space="0" w:color="auto"/>
                                                                            <w:left w:val="none" w:sz="0" w:space="0" w:color="auto"/>
                                                                            <w:bottom w:val="none" w:sz="0" w:space="0" w:color="auto"/>
                                                                            <w:right w:val="none" w:sz="0" w:space="0" w:color="auto"/>
                                                                          </w:divBdr>
                                                                          <w:divsChild>
                                                                            <w:div w:id="686055946">
                                                                              <w:marLeft w:val="0"/>
                                                                              <w:marRight w:val="0"/>
                                                                              <w:marTop w:val="0"/>
                                                                              <w:marBottom w:val="0"/>
                                                                              <w:divBdr>
                                                                                <w:top w:val="none" w:sz="0" w:space="0" w:color="auto"/>
                                                                                <w:left w:val="none" w:sz="0" w:space="0" w:color="auto"/>
                                                                                <w:bottom w:val="none" w:sz="0" w:space="0" w:color="auto"/>
                                                                                <w:right w:val="none" w:sz="0" w:space="0" w:color="auto"/>
                                                                              </w:divBdr>
                                                                            </w:div>
                                                                          </w:divsChild>
                                                                        </w:div>
                                                                        <w:div w:id="125358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694517">
                                                              <w:marLeft w:val="0"/>
                                                              <w:marRight w:val="0"/>
                                                              <w:marTop w:val="0"/>
                                                              <w:marBottom w:val="0"/>
                                                              <w:divBdr>
                                                                <w:top w:val="none" w:sz="0" w:space="0" w:color="auto"/>
                                                                <w:left w:val="none" w:sz="0" w:space="0" w:color="auto"/>
                                                                <w:bottom w:val="none" w:sz="0" w:space="0" w:color="auto"/>
                                                                <w:right w:val="none" w:sz="0" w:space="0" w:color="auto"/>
                                                              </w:divBdr>
                                                            </w:div>
                                                            <w:div w:id="1770656812">
                                                              <w:marLeft w:val="0"/>
                                                              <w:marRight w:val="0"/>
                                                              <w:marTop w:val="0"/>
                                                              <w:marBottom w:val="0"/>
                                                              <w:divBdr>
                                                                <w:top w:val="none" w:sz="0" w:space="0" w:color="auto"/>
                                                                <w:left w:val="none" w:sz="0" w:space="0" w:color="auto"/>
                                                                <w:bottom w:val="none" w:sz="0" w:space="0" w:color="auto"/>
                                                                <w:right w:val="none" w:sz="0" w:space="0" w:color="auto"/>
                                                              </w:divBdr>
                                                              <w:divsChild>
                                                                <w:div w:id="1764839512">
                                                                  <w:marLeft w:val="0"/>
                                                                  <w:marRight w:val="0"/>
                                                                  <w:marTop w:val="0"/>
                                                                  <w:marBottom w:val="0"/>
                                                                  <w:divBdr>
                                                                    <w:top w:val="none" w:sz="0" w:space="0" w:color="auto"/>
                                                                    <w:left w:val="none" w:sz="0" w:space="0" w:color="auto"/>
                                                                    <w:bottom w:val="none" w:sz="0" w:space="0" w:color="auto"/>
                                                                    <w:right w:val="none" w:sz="0" w:space="0" w:color="auto"/>
                                                                  </w:divBdr>
                                                                  <w:divsChild>
                                                                    <w:div w:id="811023360">
                                                                      <w:marLeft w:val="0"/>
                                                                      <w:marRight w:val="0"/>
                                                                      <w:marTop w:val="0"/>
                                                                      <w:marBottom w:val="0"/>
                                                                      <w:divBdr>
                                                                        <w:top w:val="none" w:sz="0" w:space="0" w:color="auto"/>
                                                                        <w:left w:val="none" w:sz="0" w:space="0" w:color="auto"/>
                                                                        <w:bottom w:val="none" w:sz="0" w:space="0" w:color="auto"/>
                                                                        <w:right w:val="none" w:sz="0" w:space="0" w:color="auto"/>
                                                                      </w:divBdr>
                                                                      <w:divsChild>
                                                                        <w:div w:id="1219708817">
                                                                          <w:marLeft w:val="0"/>
                                                                          <w:marRight w:val="0"/>
                                                                          <w:marTop w:val="0"/>
                                                                          <w:marBottom w:val="0"/>
                                                                          <w:divBdr>
                                                                            <w:top w:val="none" w:sz="0" w:space="0" w:color="auto"/>
                                                                            <w:left w:val="none" w:sz="0" w:space="0" w:color="auto"/>
                                                                            <w:bottom w:val="none" w:sz="0" w:space="0" w:color="auto"/>
                                                                            <w:right w:val="none" w:sz="0" w:space="0" w:color="auto"/>
                                                                          </w:divBdr>
                                                                          <w:divsChild>
                                                                            <w:div w:id="201673121">
                                                                              <w:marLeft w:val="0"/>
                                                                              <w:marRight w:val="-84"/>
                                                                              <w:marTop w:val="0"/>
                                                                              <w:marBottom w:val="0"/>
                                                                              <w:divBdr>
                                                                                <w:top w:val="none" w:sz="0" w:space="0" w:color="auto"/>
                                                                                <w:left w:val="none" w:sz="0" w:space="0" w:color="auto"/>
                                                                                <w:bottom w:val="none" w:sz="0" w:space="0" w:color="auto"/>
                                                                                <w:right w:val="none" w:sz="0" w:space="0" w:color="auto"/>
                                                                              </w:divBdr>
                                                                              <w:divsChild>
                                                                                <w:div w:id="118108340">
                                                                                  <w:marLeft w:val="0"/>
                                                                                  <w:marRight w:val="0"/>
                                                                                  <w:marTop w:val="0"/>
                                                                                  <w:marBottom w:val="0"/>
                                                                                  <w:divBdr>
                                                                                    <w:top w:val="none" w:sz="0" w:space="0" w:color="auto"/>
                                                                                    <w:left w:val="none" w:sz="0" w:space="0" w:color="auto"/>
                                                                                    <w:bottom w:val="none" w:sz="0" w:space="0" w:color="auto"/>
                                                                                    <w:right w:val="none" w:sz="0" w:space="0" w:color="auto"/>
                                                                                  </w:divBdr>
                                                                                  <w:divsChild>
                                                                                    <w:div w:id="120081667">
                                                                                      <w:marLeft w:val="0"/>
                                                                                      <w:marRight w:val="0"/>
                                                                                      <w:marTop w:val="0"/>
                                                                                      <w:marBottom w:val="0"/>
                                                                                      <w:divBdr>
                                                                                        <w:top w:val="single" w:sz="4" w:space="0" w:color="B9B9B9"/>
                                                                                        <w:left w:val="none" w:sz="0" w:space="0" w:color="auto"/>
                                                                                        <w:bottom w:val="none" w:sz="0" w:space="0" w:color="auto"/>
                                                                                        <w:right w:val="none" w:sz="0" w:space="0" w:color="auto"/>
                                                                                      </w:divBdr>
                                                                                      <w:divsChild>
                                                                                        <w:div w:id="1628002791">
                                                                                          <w:marLeft w:val="0"/>
                                                                                          <w:marRight w:val="0"/>
                                                                                          <w:marTop w:val="0"/>
                                                                                          <w:marBottom w:val="0"/>
                                                                                          <w:divBdr>
                                                                                            <w:top w:val="none" w:sz="0" w:space="0" w:color="auto"/>
                                                                                            <w:left w:val="none" w:sz="0" w:space="0" w:color="auto"/>
                                                                                            <w:bottom w:val="none" w:sz="0" w:space="0" w:color="auto"/>
                                                                                            <w:right w:val="none" w:sz="0" w:space="0" w:color="auto"/>
                                                                                          </w:divBdr>
                                                                                          <w:divsChild>
                                                                                            <w:div w:id="213733764">
                                                                                              <w:marLeft w:val="0"/>
                                                                                              <w:marRight w:val="0"/>
                                                                                              <w:marTop w:val="0"/>
                                                                                              <w:marBottom w:val="0"/>
                                                                                              <w:divBdr>
                                                                                                <w:top w:val="none" w:sz="0" w:space="0" w:color="auto"/>
                                                                                                <w:left w:val="none" w:sz="0" w:space="0" w:color="auto"/>
                                                                                                <w:bottom w:val="none" w:sz="0" w:space="0" w:color="auto"/>
                                                                                                <w:right w:val="none" w:sz="0" w:space="0" w:color="auto"/>
                                                                                              </w:divBdr>
                                                                                              <w:divsChild>
                                                                                                <w:div w:id="853156860">
                                                                                                  <w:marLeft w:val="0"/>
                                                                                                  <w:marRight w:val="0"/>
                                                                                                  <w:marTop w:val="0"/>
                                                                                                  <w:marBottom w:val="0"/>
                                                                                                  <w:divBdr>
                                                                                                    <w:top w:val="none" w:sz="0" w:space="0" w:color="auto"/>
                                                                                                    <w:left w:val="none" w:sz="0" w:space="0" w:color="auto"/>
                                                                                                    <w:bottom w:val="none" w:sz="0" w:space="0" w:color="auto"/>
                                                                                                    <w:right w:val="none" w:sz="0" w:space="0" w:color="auto"/>
                                                                                                  </w:divBdr>
                                                                                                </w:div>
                                                                                              </w:divsChild>
                                                                                            </w:div>
                                                                                            <w:div w:id="1550604579">
                                                                                              <w:marLeft w:val="0"/>
                                                                                              <w:marRight w:val="0"/>
                                                                                              <w:marTop w:val="0"/>
                                                                                              <w:marBottom w:val="0"/>
                                                                                              <w:divBdr>
                                                                                                <w:top w:val="none" w:sz="0" w:space="0" w:color="auto"/>
                                                                                                <w:left w:val="none" w:sz="0" w:space="0" w:color="auto"/>
                                                                                                <w:bottom w:val="none" w:sz="0" w:space="0" w:color="auto"/>
                                                                                                <w:right w:val="none" w:sz="0" w:space="0" w:color="auto"/>
                                                                                              </w:divBdr>
                                                                                              <w:divsChild>
                                                                                                <w:div w:id="33006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32258">
                                                                                      <w:marLeft w:val="0"/>
                                                                                      <w:marRight w:val="0"/>
                                                                                      <w:marTop w:val="0"/>
                                                                                      <w:marBottom w:val="0"/>
                                                                                      <w:divBdr>
                                                                                        <w:top w:val="single" w:sz="4" w:space="0" w:color="B9B9B9"/>
                                                                                        <w:left w:val="none" w:sz="0" w:space="0" w:color="auto"/>
                                                                                        <w:bottom w:val="none" w:sz="0" w:space="0" w:color="auto"/>
                                                                                        <w:right w:val="none" w:sz="0" w:space="0" w:color="auto"/>
                                                                                      </w:divBdr>
                                                                                      <w:divsChild>
                                                                                        <w:div w:id="26374986">
                                                                                          <w:marLeft w:val="0"/>
                                                                                          <w:marRight w:val="0"/>
                                                                                          <w:marTop w:val="0"/>
                                                                                          <w:marBottom w:val="0"/>
                                                                                          <w:divBdr>
                                                                                            <w:top w:val="none" w:sz="0" w:space="0" w:color="auto"/>
                                                                                            <w:left w:val="none" w:sz="0" w:space="0" w:color="auto"/>
                                                                                            <w:bottom w:val="none" w:sz="0" w:space="0" w:color="auto"/>
                                                                                            <w:right w:val="none" w:sz="0" w:space="0" w:color="auto"/>
                                                                                          </w:divBdr>
                                                                                          <w:divsChild>
                                                                                            <w:div w:id="1338994415">
                                                                                              <w:marLeft w:val="0"/>
                                                                                              <w:marRight w:val="0"/>
                                                                                              <w:marTop w:val="0"/>
                                                                                              <w:marBottom w:val="0"/>
                                                                                              <w:divBdr>
                                                                                                <w:top w:val="none" w:sz="0" w:space="0" w:color="auto"/>
                                                                                                <w:left w:val="none" w:sz="0" w:space="0" w:color="auto"/>
                                                                                                <w:bottom w:val="none" w:sz="0" w:space="0" w:color="auto"/>
                                                                                                <w:right w:val="none" w:sz="0" w:space="0" w:color="auto"/>
                                                                                              </w:divBdr>
                                                                                              <w:divsChild>
                                                                                                <w:div w:id="1918316953">
                                                                                                  <w:marLeft w:val="0"/>
                                                                                                  <w:marRight w:val="0"/>
                                                                                                  <w:marTop w:val="0"/>
                                                                                                  <w:marBottom w:val="0"/>
                                                                                                  <w:divBdr>
                                                                                                    <w:top w:val="none" w:sz="0" w:space="0" w:color="auto"/>
                                                                                                    <w:left w:val="none" w:sz="0" w:space="0" w:color="auto"/>
                                                                                                    <w:bottom w:val="none" w:sz="0" w:space="0" w:color="auto"/>
                                                                                                    <w:right w:val="none" w:sz="0" w:space="0" w:color="auto"/>
                                                                                                  </w:divBdr>
                                                                                                </w:div>
                                                                                              </w:divsChild>
                                                                                            </w:div>
                                                                                            <w:div w:id="1662930125">
                                                                                              <w:marLeft w:val="0"/>
                                                                                              <w:marRight w:val="0"/>
                                                                                              <w:marTop w:val="0"/>
                                                                                              <w:marBottom w:val="0"/>
                                                                                              <w:divBdr>
                                                                                                <w:top w:val="none" w:sz="0" w:space="0" w:color="auto"/>
                                                                                                <w:left w:val="none" w:sz="0" w:space="0" w:color="auto"/>
                                                                                                <w:bottom w:val="none" w:sz="0" w:space="0" w:color="auto"/>
                                                                                                <w:right w:val="none" w:sz="0" w:space="0" w:color="auto"/>
                                                                                              </w:divBdr>
                                                                                              <w:divsChild>
                                                                                                <w:div w:id="91805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4989630">
                                                                                      <w:marLeft w:val="0"/>
                                                                                      <w:marRight w:val="0"/>
                                                                                      <w:marTop w:val="0"/>
                                                                                      <w:marBottom w:val="0"/>
                                                                                      <w:divBdr>
                                                                                        <w:top w:val="single" w:sz="4" w:space="0" w:color="B9B9B9"/>
                                                                                        <w:left w:val="none" w:sz="0" w:space="0" w:color="auto"/>
                                                                                        <w:bottom w:val="none" w:sz="0" w:space="0" w:color="auto"/>
                                                                                        <w:right w:val="none" w:sz="0" w:space="0" w:color="auto"/>
                                                                                      </w:divBdr>
                                                                                      <w:divsChild>
                                                                                        <w:div w:id="1884511909">
                                                                                          <w:marLeft w:val="0"/>
                                                                                          <w:marRight w:val="0"/>
                                                                                          <w:marTop w:val="0"/>
                                                                                          <w:marBottom w:val="0"/>
                                                                                          <w:divBdr>
                                                                                            <w:top w:val="none" w:sz="0" w:space="0" w:color="auto"/>
                                                                                            <w:left w:val="none" w:sz="0" w:space="0" w:color="auto"/>
                                                                                            <w:bottom w:val="none" w:sz="0" w:space="0" w:color="auto"/>
                                                                                            <w:right w:val="none" w:sz="0" w:space="0" w:color="auto"/>
                                                                                          </w:divBdr>
                                                                                          <w:divsChild>
                                                                                            <w:div w:id="80831111">
                                                                                              <w:marLeft w:val="0"/>
                                                                                              <w:marRight w:val="0"/>
                                                                                              <w:marTop w:val="0"/>
                                                                                              <w:marBottom w:val="0"/>
                                                                                              <w:divBdr>
                                                                                                <w:top w:val="none" w:sz="0" w:space="0" w:color="auto"/>
                                                                                                <w:left w:val="none" w:sz="0" w:space="0" w:color="auto"/>
                                                                                                <w:bottom w:val="none" w:sz="0" w:space="0" w:color="auto"/>
                                                                                                <w:right w:val="none" w:sz="0" w:space="0" w:color="auto"/>
                                                                                              </w:divBdr>
                                                                                              <w:divsChild>
                                                                                                <w:div w:id="491868980">
                                                                                                  <w:marLeft w:val="0"/>
                                                                                                  <w:marRight w:val="0"/>
                                                                                                  <w:marTop w:val="0"/>
                                                                                                  <w:marBottom w:val="0"/>
                                                                                                  <w:divBdr>
                                                                                                    <w:top w:val="none" w:sz="0" w:space="0" w:color="auto"/>
                                                                                                    <w:left w:val="none" w:sz="0" w:space="0" w:color="auto"/>
                                                                                                    <w:bottom w:val="none" w:sz="0" w:space="0" w:color="auto"/>
                                                                                                    <w:right w:val="none" w:sz="0" w:space="0" w:color="auto"/>
                                                                                                  </w:divBdr>
                                                                                                </w:div>
                                                                                              </w:divsChild>
                                                                                            </w:div>
                                                                                            <w:div w:id="1099132802">
                                                                                              <w:marLeft w:val="0"/>
                                                                                              <w:marRight w:val="0"/>
                                                                                              <w:marTop w:val="0"/>
                                                                                              <w:marBottom w:val="0"/>
                                                                                              <w:divBdr>
                                                                                                <w:top w:val="none" w:sz="0" w:space="0" w:color="auto"/>
                                                                                                <w:left w:val="none" w:sz="0" w:space="0" w:color="auto"/>
                                                                                                <w:bottom w:val="none" w:sz="0" w:space="0" w:color="auto"/>
                                                                                                <w:right w:val="none" w:sz="0" w:space="0" w:color="auto"/>
                                                                                              </w:divBdr>
                                                                                              <w:divsChild>
                                                                                                <w:div w:id="20829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6966502">
                                                                                      <w:marLeft w:val="0"/>
                                                                                      <w:marRight w:val="0"/>
                                                                                      <w:marTop w:val="0"/>
                                                                                      <w:marBottom w:val="0"/>
                                                                                      <w:divBdr>
                                                                                        <w:top w:val="single" w:sz="4" w:space="0" w:color="B9B9B9"/>
                                                                                        <w:left w:val="none" w:sz="0" w:space="0" w:color="auto"/>
                                                                                        <w:bottom w:val="none" w:sz="0" w:space="0" w:color="auto"/>
                                                                                        <w:right w:val="none" w:sz="0" w:space="0" w:color="auto"/>
                                                                                      </w:divBdr>
                                                                                      <w:divsChild>
                                                                                        <w:div w:id="831722869">
                                                                                          <w:marLeft w:val="0"/>
                                                                                          <w:marRight w:val="0"/>
                                                                                          <w:marTop w:val="0"/>
                                                                                          <w:marBottom w:val="0"/>
                                                                                          <w:divBdr>
                                                                                            <w:top w:val="none" w:sz="0" w:space="0" w:color="auto"/>
                                                                                            <w:left w:val="none" w:sz="0" w:space="0" w:color="auto"/>
                                                                                            <w:bottom w:val="none" w:sz="0" w:space="0" w:color="auto"/>
                                                                                            <w:right w:val="none" w:sz="0" w:space="0" w:color="auto"/>
                                                                                          </w:divBdr>
                                                                                          <w:divsChild>
                                                                                            <w:div w:id="858470242">
                                                                                              <w:marLeft w:val="0"/>
                                                                                              <w:marRight w:val="0"/>
                                                                                              <w:marTop w:val="0"/>
                                                                                              <w:marBottom w:val="0"/>
                                                                                              <w:divBdr>
                                                                                                <w:top w:val="none" w:sz="0" w:space="0" w:color="auto"/>
                                                                                                <w:left w:val="none" w:sz="0" w:space="0" w:color="auto"/>
                                                                                                <w:bottom w:val="none" w:sz="0" w:space="0" w:color="auto"/>
                                                                                                <w:right w:val="none" w:sz="0" w:space="0" w:color="auto"/>
                                                                                              </w:divBdr>
                                                                                              <w:divsChild>
                                                                                                <w:div w:id="155000759">
                                                                                                  <w:marLeft w:val="0"/>
                                                                                                  <w:marRight w:val="0"/>
                                                                                                  <w:marTop w:val="0"/>
                                                                                                  <w:marBottom w:val="0"/>
                                                                                                  <w:divBdr>
                                                                                                    <w:top w:val="none" w:sz="0" w:space="0" w:color="auto"/>
                                                                                                    <w:left w:val="none" w:sz="0" w:space="0" w:color="auto"/>
                                                                                                    <w:bottom w:val="none" w:sz="0" w:space="0" w:color="auto"/>
                                                                                                    <w:right w:val="none" w:sz="0" w:space="0" w:color="auto"/>
                                                                                                  </w:divBdr>
                                                                                                </w:div>
                                                                                              </w:divsChild>
                                                                                            </w:div>
                                                                                            <w:div w:id="1331374755">
                                                                                              <w:marLeft w:val="0"/>
                                                                                              <w:marRight w:val="0"/>
                                                                                              <w:marTop w:val="0"/>
                                                                                              <w:marBottom w:val="0"/>
                                                                                              <w:divBdr>
                                                                                                <w:top w:val="none" w:sz="0" w:space="0" w:color="auto"/>
                                                                                                <w:left w:val="none" w:sz="0" w:space="0" w:color="auto"/>
                                                                                                <w:bottom w:val="none" w:sz="0" w:space="0" w:color="auto"/>
                                                                                                <w:right w:val="none" w:sz="0" w:space="0" w:color="auto"/>
                                                                                              </w:divBdr>
                                                                                              <w:divsChild>
                                                                                                <w:div w:id="104578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5598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6887154">
                                                      <w:marLeft w:val="0"/>
                                                      <w:marRight w:val="0"/>
                                                      <w:marTop w:val="0"/>
                                                      <w:marBottom w:val="0"/>
                                                      <w:divBdr>
                                                        <w:top w:val="none" w:sz="0" w:space="0" w:color="auto"/>
                                                        <w:left w:val="none" w:sz="0" w:space="0" w:color="auto"/>
                                                        <w:bottom w:val="none" w:sz="0" w:space="0" w:color="auto"/>
                                                        <w:right w:val="none" w:sz="0" w:space="0" w:color="auto"/>
                                                      </w:divBdr>
                                                      <w:divsChild>
                                                        <w:div w:id="160514586">
                                                          <w:marLeft w:val="0"/>
                                                          <w:marRight w:val="-84"/>
                                                          <w:marTop w:val="0"/>
                                                          <w:marBottom w:val="0"/>
                                                          <w:divBdr>
                                                            <w:top w:val="none" w:sz="0" w:space="0" w:color="auto"/>
                                                            <w:left w:val="none" w:sz="0" w:space="0" w:color="auto"/>
                                                            <w:bottom w:val="none" w:sz="0" w:space="0" w:color="auto"/>
                                                            <w:right w:val="none" w:sz="0" w:space="0" w:color="auto"/>
                                                          </w:divBdr>
                                                          <w:divsChild>
                                                            <w:div w:id="1673869860">
                                                              <w:marLeft w:val="0"/>
                                                              <w:marRight w:val="0"/>
                                                              <w:marTop w:val="0"/>
                                                              <w:marBottom w:val="0"/>
                                                              <w:divBdr>
                                                                <w:top w:val="none" w:sz="0" w:space="0" w:color="auto"/>
                                                                <w:left w:val="none" w:sz="0" w:space="0" w:color="auto"/>
                                                                <w:bottom w:val="none" w:sz="0" w:space="0" w:color="auto"/>
                                                                <w:right w:val="none" w:sz="0" w:space="0" w:color="auto"/>
                                                              </w:divBdr>
                                                              <w:divsChild>
                                                                <w:div w:id="352731093">
                                                                  <w:marLeft w:val="0"/>
                                                                  <w:marRight w:val="0"/>
                                                                  <w:marTop w:val="0"/>
                                                                  <w:marBottom w:val="144"/>
                                                                  <w:divBdr>
                                                                    <w:top w:val="single" w:sz="4" w:space="0" w:color="C0C0C0"/>
                                                                    <w:left w:val="single" w:sz="4" w:space="0" w:color="C0C0C0"/>
                                                                    <w:bottom w:val="single" w:sz="4" w:space="0" w:color="C0C0C0"/>
                                                                    <w:right w:val="single" w:sz="4" w:space="0" w:color="C0C0C0"/>
                                                                  </w:divBdr>
                                                                  <w:divsChild>
                                                                    <w:div w:id="1620139647">
                                                                      <w:marLeft w:val="0"/>
                                                                      <w:marRight w:val="0"/>
                                                                      <w:marTop w:val="0"/>
                                                                      <w:marBottom w:val="0"/>
                                                                      <w:divBdr>
                                                                        <w:top w:val="none" w:sz="0" w:space="0" w:color="auto"/>
                                                                        <w:left w:val="none" w:sz="0" w:space="0" w:color="auto"/>
                                                                        <w:bottom w:val="single" w:sz="4" w:space="0" w:color="C0C0C0"/>
                                                                        <w:right w:val="none" w:sz="0" w:space="0" w:color="auto"/>
                                                                      </w:divBdr>
                                                                      <w:divsChild>
                                                                        <w:div w:id="987131467">
                                                                          <w:marLeft w:val="0"/>
                                                                          <w:marRight w:val="0"/>
                                                                          <w:marTop w:val="0"/>
                                                                          <w:marBottom w:val="0"/>
                                                                          <w:divBdr>
                                                                            <w:top w:val="none" w:sz="0" w:space="0" w:color="auto"/>
                                                                            <w:left w:val="none" w:sz="0" w:space="0" w:color="auto"/>
                                                                            <w:bottom w:val="none" w:sz="0" w:space="0" w:color="auto"/>
                                                                            <w:right w:val="none" w:sz="0" w:space="0" w:color="auto"/>
                                                                          </w:divBdr>
                                                                          <w:divsChild>
                                                                            <w:div w:id="83349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98614">
                                                                      <w:marLeft w:val="0"/>
                                                                      <w:marRight w:val="0"/>
                                                                      <w:marTop w:val="0"/>
                                                                      <w:marBottom w:val="0"/>
                                                                      <w:divBdr>
                                                                        <w:top w:val="none" w:sz="0" w:space="0" w:color="auto"/>
                                                                        <w:left w:val="none" w:sz="0" w:space="0" w:color="auto"/>
                                                                        <w:bottom w:val="none" w:sz="0" w:space="0" w:color="auto"/>
                                                                        <w:right w:val="none" w:sz="0" w:space="0" w:color="auto"/>
                                                                      </w:divBdr>
                                                                      <w:divsChild>
                                                                        <w:div w:id="873418410">
                                                                          <w:marLeft w:val="-240"/>
                                                                          <w:marRight w:val="-240"/>
                                                                          <w:marTop w:val="0"/>
                                                                          <w:marBottom w:val="0"/>
                                                                          <w:divBdr>
                                                                            <w:top w:val="none" w:sz="0" w:space="0" w:color="auto"/>
                                                                            <w:left w:val="none" w:sz="0" w:space="0" w:color="auto"/>
                                                                            <w:bottom w:val="none" w:sz="0" w:space="0" w:color="auto"/>
                                                                            <w:right w:val="none" w:sz="0" w:space="0" w:color="auto"/>
                                                                          </w:divBdr>
                                                                          <w:divsChild>
                                                                            <w:div w:id="660083281">
                                                                              <w:marLeft w:val="0"/>
                                                                              <w:marRight w:val="0"/>
                                                                              <w:marTop w:val="0"/>
                                                                              <w:marBottom w:val="0"/>
                                                                              <w:divBdr>
                                                                                <w:top w:val="none" w:sz="0" w:space="0" w:color="auto"/>
                                                                                <w:left w:val="none" w:sz="0" w:space="0" w:color="auto"/>
                                                                                <w:bottom w:val="none" w:sz="0" w:space="0" w:color="auto"/>
                                                                                <w:right w:val="none" w:sz="0" w:space="0" w:color="auto"/>
                                                                              </w:divBdr>
                                                                              <w:divsChild>
                                                                                <w:div w:id="1567378472">
                                                                                  <w:marLeft w:val="0"/>
                                                                                  <w:marRight w:val="0"/>
                                                                                  <w:marTop w:val="0"/>
                                                                                  <w:marBottom w:val="0"/>
                                                                                  <w:divBdr>
                                                                                    <w:top w:val="none" w:sz="0" w:space="0" w:color="auto"/>
                                                                                    <w:left w:val="none" w:sz="0" w:space="0" w:color="auto"/>
                                                                                    <w:bottom w:val="none" w:sz="0" w:space="0" w:color="auto"/>
                                                                                    <w:right w:val="none" w:sz="0" w:space="0" w:color="auto"/>
                                                                                  </w:divBdr>
                                                                                  <w:divsChild>
                                                                                    <w:div w:id="266886300">
                                                                                      <w:marLeft w:val="0"/>
                                                                                      <w:marRight w:val="0"/>
                                                                                      <w:marTop w:val="0"/>
                                                                                      <w:marBottom w:val="0"/>
                                                                                      <w:divBdr>
                                                                                        <w:top w:val="none" w:sz="0" w:space="0" w:color="auto"/>
                                                                                        <w:left w:val="none" w:sz="0" w:space="0" w:color="auto"/>
                                                                                        <w:bottom w:val="none" w:sz="0" w:space="0" w:color="auto"/>
                                                                                        <w:right w:val="none" w:sz="0" w:space="0" w:color="auto"/>
                                                                                      </w:divBdr>
                                                                                      <w:divsChild>
                                                                                        <w:div w:id="930771324">
                                                                                          <w:marLeft w:val="0"/>
                                                                                          <w:marRight w:val="0"/>
                                                                                          <w:marTop w:val="0"/>
                                                                                          <w:marBottom w:val="0"/>
                                                                                          <w:divBdr>
                                                                                            <w:top w:val="none" w:sz="0" w:space="0" w:color="auto"/>
                                                                                            <w:left w:val="none" w:sz="0" w:space="0" w:color="auto"/>
                                                                                            <w:bottom w:val="none" w:sz="0" w:space="0" w:color="auto"/>
                                                                                            <w:right w:val="none" w:sz="0" w:space="0" w:color="auto"/>
                                                                                          </w:divBdr>
                                                                                          <w:divsChild>
                                                                                            <w:div w:id="490947430">
                                                                                              <w:marLeft w:val="0"/>
                                                                                              <w:marRight w:val="0"/>
                                                                                              <w:marTop w:val="168"/>
                                                                                              <w:marBottom w:val="168"/>
                                                                                              <w:divBdr>
                                                                                                <w:top w:val="none" w:sz="0" w:space="0" w:color="auto"/>
                                                                                                <w:left w:val="none" w:sz="0" w:space="0" w:color="auto"/>
                                                                                                <w:bottom w:val="none" w:sz="0" w:space="0" w:color="auto"/>
                                                                                                <w:right w:val="none" w:sz="0" w:space="0" w:color="auto"/>
                                                                                              </w:divBdr>
                                                                                              <w:divsChild>
                                                                                                <w:div w:id="6031525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26250527">
                                                                                          <w:marLeft w:val="0"/>
                                                                                          <w:marRight w:val="0"/>
                                                                                          <w:marTop w:val="0"/>
                                                                                          <w:marBottom w:val="0"/>
                                                                                          <w:divBdr>
                                                                                            <w:top w:val="none" w:sz="0" w:space="0" w:color="auto"/>
                                                                                            <w:left w:val="none" w:sz="0" w:space="0" w:color="auto"/>
                                                                                            <w:bottom w:val="none" w:sz="0" w:space="0" w:color="auto"/>
                                                                                            <w:right w:val="none" w:sz="0" w:space="0" w:color="auto"/>
                                                                                          </w:divBdr>
                                                                                          <w:divsChild>
                                                                                            <w:div w:id="1285231723">
                                                                                              <w:marLeft w:val="0"/>
                                                                                              <w:marRight w:val="0"/>
                                                                                              <w:marTop w:val="168"/>
                                                                                              <w:marBottom w:val="168"/>
                                                                                              <w:divBdr>
                                                                                                <w:top w:val="none" w:sz="0" w:space="0" w:color="auto"/>
                                                                                                <w:left w:val="none" w:sz="0" w:space="0" w:color="auto"/>
                                                                                                <w:bottom w:val="none" w:sz="0" w:space="0" w:color="auto"/>
                                                                                                <w:right w:val="none" w:sz="0" w:space="0" w:color="auto"/>
                                                                                              </w:divBdr>
                                                                                              <w:divsChild>
                                                                                                <w:div w:id="1316227418">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840387850">
                                                                                      <w:marLeft w:val="0"/>
                                                                                      <w:marRight w:val="0"/>
                                                                                      <w:marTop w:val="0"/>
                                                                                      <w:marBottom w:val="0"/>
                                                                                      <w:divBdr>
                                                                                        <w:top w:val="none" w:sz="0" w:space="0" w:color="auto"/>
                                                                                        <w:left w:val="none" w:sz="0" w:space="0" w:color="auto"/>
                                                                                        <w:bottom w:val="single" w:sz="4" w:space="0" w:color="C0C0C0"/>
                                                                                        <w:right w:val="none" w:sz="0" w:space="0" w:color="auto"/>
                                                                                      </w:divBdr>
                                                                                      <w:divsChild>
                                                                                        <w:div w:id="592982481">
                                                                                          <w:marLeft w:val="0"/>
                                                                                          <w:marRight w:val="0"/>
                                                                                          <w:marTop w:val="0"/>
                                                                                          <w:marBottom w:val="0"/>
                                                                                          <w:divBdr>
                                                                                            <w:top w:val="none" w:sz="0" w:space="0" w:color="auto"/>
                                                                                            <w:left w:val="none" w:sz="0" w:space="0" w:color="auto"/>
                                                                                            <w:bottom w:val="none" w:sz="0" w:space="0" w:color="auto"/>
                                                                                            <w:right w:val="none" w:sz="0" w:space="0" w:color="auto"/>
                                                                                          </w:divBdr>
                                                                                          <w:divsChild>
                                                                                            <w:div w:id="9008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7512472">
                                                                              <w:marLeft w:val="0"/>
                                                                              <w:marRight w:val="0"/>
                                                                              <w:marTop w:val="0"/>
                                                                              <w:marBottom w:val="0"/>
                                                                              <w:divBdr>
                                                                                <w:top w:val="none" w:sz="0" w:space="0" w:color="auto"/>
                                                                                <w:left w:val="none" w:sz="0" w:space="0" w:color="auto"/>
                                                                                <w:bottom w:val="none" w:sz="0" w:space="0" w:color="auto"/>
                                                                                <w:right w:val="none" w:sz="0" w:space="0" w:color="auto"/>
                                                                              </w:divBdr>
                                                                              <w:divsChild>
                                                                                <w:div w:id="1595748190">
                                                                                  <w:marLeft w:val="0"/>
                                                                                  <w:marRight w:val="0"/>
                                                                                  <w:marTop w:val="0"/>
                                                                                  <w:marBottom w:val="0"/>
                                                                                  <w:divBdr>
                                                                                    <w:top w:val="none" w:sz="0" w:space="0" w:color="auto"/>
                                                                                    <w:left w:val="none" w:sz="0" w:space="0" w:color="auto"/>
                                                                                    <w:bottom w:val="none" w:sz="0" w:space="0" w:color="auto"/>
                                                                                    <w:right w:val="none" w:sz="0" w:space="0" w:color="auto"/>
                                                                                  </w:divBdr>
                                                                                  <w:divsChild>
                                                                                    <w:div w:id="1425229867">
                                                                                      <w:marLeft w:val="0"/>
                                                                                      <w:marRight w:val="0"/>
                                                                                      <w:marTop w:val="0"/>
                                                                                      <w:marBottom w:val="0"/>
                                                                                      <w:divBdr>
                                                                                        <w:top w:val="none" w:sz="0" w:space="0" w:color="auto"/>
                                                                                        <w:left w:val="none" w:sz="0" w:space="0" w:color="auto"/>
                                                                                        <w:bottom w:val="single" w:sz="4" w:space="0" w:color="C0C0C0"/>
                                                                                        <w:right w:val="none" w:sz="0" w:space="0" w:color="auto"/>
                                                                                      </w:divBdr>
                                                                                      <w:divsChild>
                                                                                        <w:div w:id="375130078">
                                                                                          <w:marLeft w:val="0"/>
                                                                                          <w:marRight w:val="0"/>
                                                                                          <w:marTop w:val="0"/>
                                                                                          <w:marBottom w:val="0"/>
                                                                                          <w:divBdr>
                                                                                            <w:top w:val="none" w:sz="0" w:space="0" w:color="auto"/>
                                                                                            <w:left w:val="none" w:sz="0" w:space="0" w:color="auto"/>
                                                                                            <w:bottom w:val="none" w:sz="0" w:space="0" w:color="auto"/>
                                                                                            <w:right w:val="none" w:sz="0" w:space="0" w:color="auto"/>
                                                                                          </w:divBdr>
                                                                                          <w:divsChild>
                                                                                            <w:div w:id="212221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6544">
                                                                                      <w:marLeft w:val="0"/>
                                                                                      <w:marRight w:val="0"/>
                                                                                      <w:marTop w:val="0"/>
                                                                                      <w:marBottom w:val="0"/>
                                                                                      <w:divBdr>
                                                                                        <w:top w:val="none" w:sz="0" w:space="0" w:color="auto"/>
                                                                                        <w:left w:val="none" w:sz="0" w:space="0" w:color="auto"/>
                                                                                        <w:bottom w:val="none" w:sz="0" w:space="0" w:color="auto"/>
                                                                                        <w:right w:val="none" w:sz="0" w:space="0" w:color="auto"/>
                                                                                      </w:divBdr>
                                                                                      <w:divsChild>
                                                                                        <w:div w:id="249588989">
                                                                                          <w:marLeft w:val="-96"/>
                                                                                          <w:marRight w:val="-96"/>
                                                                                          <w:marTop w:val="168"/>
                                                                                          <w:marBottom w:val="168"/>
                                                                                          <w:divBdr>
                                                                                            <w:top w:val="none" w:sz="0" w:space="0" w:color="auto"/>
                                                                                            <w:left w:val="none" w:sz="0" w:space="0" w:color="auto"/>
                                                                                            <w:bottom w:val="none" w:sz="0" w:space="0" w:color="auto"/>
                                                                                            <w:right w:val="none" w:sz="0" w:space="0" w:color="auto"/>
                                                                                          </w:divBdr>
                                                                                          <w:divsChild>
                                                                                            <w:div w:id="221987004">
                                                                                              <w:marLeft w:val="0"/>
                                                                                              <w:marRight w:val="0"/>
                                                                                              <w:marTop w:val="0"/>
                                                                                              <w:marBottom w:val="0"/>
                                                                                              <w:divBdr>
                                                                                                <w:top w:val="none" w:sz="0" w:space="0" w:color="auto"/>
                                                                                                <w:left w:val="none" w:sz="0" w:space="0" w:color="auto"/>
                                                                                                <w:bottom w:val="none" w:sz="0" w:space="0" w:color="auto"/>
                                                                                                <w:right w:val="none" w:sz="0" w:space="0" w:color="auto"/>
                                                                                              </w:divBdr>
                                                                                              <w:divsChild>
                                                                                                <w:div w:id="573782330">
                                                                                                  <w:marLeft w:val="0"/>
                                                                                                  <w:marRight w:val="0"/>
                                                                                                  <w:marTop w:val="0"/>
                                                                                                  <w:marBottom w:val="0"/>
                                                                                                  <w:divBdr>
                                                                                                    <w:top w:val="none" w:sz="0" w:space="0" w:color="auto"/>
                                                                                                    <w:left w:val="none" w:sz="0" w:space="0" w:color="auto"/>
                                                                                                    <w:bottom w:val="none" w:sz="0" w:space="0" w:color="auto"/>
                                                                                                    <w:right w:val="none" w:sz="0" w:space="0" w:color="auto"/>
                                                                                                  </w:divBdr>
                                                                                                  <w:divsChild>
                                                                                                    <w:div w:id="79330340">
                                                                                                      <w:marLeft w:val="0"/>
                                                                                                      <w:marRight w:val="0"/>
                                                                                                      <w:marTop w:val="0"/>
                                                                                                      <w:marBottom w:val="0"/>
                                                                                                      <w:divBdr>
                                                                                                        <w:top w:val="single" w:sz="4" w:space="0" w:color="D9D9D9"/>
                                                                                                        <w:left w:val="single" w:sz="4" w:space="0" w:color="D9D9D9"/>
                                                                                                        <w:bottom w:val="single" w:sz="4" w:space="2" w:color="D9D9D9"/>
                                                                                                        <w:right w:val="single" w:sz="4" w:space="0" w:color="D9D9D9"/>
                                                                                                      </w:divBdr>
                                                                                                      <w:divsChild>
                                                                                                        <w:div w:id="1181430694">
                                                                                                          <w:marLeft w:val="60"/>
                                                                                                          <w:marRight w:val="240"/>
                                                                                                          <w:marTop w:val="0"/>
                                                                                                          <w:marBottom w:val="0"/>
                                                                                                          <w:divBdr>
                                                                                                            <w:top w:val="none" w:sz="0" w:space="0" w:color="auto"/>
                                                                                                            <w:left w:val="none" w:sz="0" w:space="0" w:color="auto"/>
                                                                                                            <w:bottom w:val="none" w:sz="0" w:space="0" w:color="auto"/>
                                                                                                            <w:right w:val="none" w:sz="0" w:space="0" w:color="auto"/>
                                                                                                          </w:divBdr>
                                                                                                          <w:divsChild>
                                                                                                            <w:div w:id="103743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8349834">
                                                                                              <w:marLeft w:val="0"/>
                                                                                              <w:marRight w:val="0"/>
                                                                                              <w:marTop w:val="0"/>
                                                                                              <w:marBottom w:val="0"/>
                                                                                              <w:divBdr>
                                                                                                <w:top w:val="none" w:sz="0" w:space="0" w:color="auto"/>
                                                                                                <w:left w:val="none" w:sz="0" w:space="0" w:color="auto"/>
                                                                                                <w:bottom w:val="none" w:sz="0" w:space="0" w:color="auto"/>
                                                                                                <w:right w:val="none" w:sz="0" w:space="0" w:color="auto"/>
                                                                                              </w:divBdr>
                                                                                            </w:div>
                                                                                          </w:divsChild>
                                                                                        </w:div>
                                                                                        <w:div w:id="407265008">
                                                                                          <w:marLeft w:val="-96"/>
                                                                                          <w:marRight w:val="-96"/>
                                                                                          <w:marTop w:val="168"/>
                                                                                          <w:marBottom w:val="168"/>
                                                                                          <w:divBdr>
                                                                                            <w:top w:val="none" w:sz="0" w:space="0" w:color="auto"/>
                                                                                            <w:left w:val="none" w:sz="0" w:space="0" w:color="auto"/>
                                                                                            <w:bottom w:val="none" w:sz="0" w:space="0" w:color="auto"/>
                                                                                            <w:right w:val="none" w:sz="0" w:space="0" w:color="auto"/>
                                                                                          </w:divBdr>
                                                                                          <w:divsChild>
                                                                                            <w:div w:id="1027098956">
                                                                                              <w:marLeft w:val="0"/>
                                                                                              <w:marRight w:val="0"/>
                                                                                              <w:marTop w:val="0"/>
                                                                                              <w:marBottom w:val="0"/>
                                                                                              <w:divBdr>
                                                                                                <w:top w:val="none" w:sz="0" w:space="0" w:color="auto"/>
                                                                                                <w:left w:val="none" w:sz="0" w:space="0" w:color="auto"/>
                                                                                                <w:bottom w:val="none" w:sz="0" w:space="0" w:color="auto"/>
                                                                                                <w:right w:val="none" w:sz="0" w:space="0" w:color="auto"/>
                                                                                              </w:divBdr>
                                                                                            </w:div>
                                                                                            <w:div w:id="1500999402">
                                                                                              <w:marLeft w:val="0"/>
                                                                                              <w:marRight w:val="0"/>
                                                                                              <w:marTop w:val="0"/>
                                                                                              <w:marBottom w:val="0"/>
                                                                                              <w:divBdr>
                                                                                                <w:top w:val="none" w:sz="0" w:space="0" w:color="auto"/>
                                                                                                <w:left w:val="none" w:sz="0" w:space="0" w:color="auto"/>
                                                                                                <w:bottom w:val="none" w:sz="0" w:space="0" w:color="auto"/>
                                                                                                <w:right w:val="none" w:sz="0" w:space="0" w:color="auto"/>
                                                                                              </w:divBdr>
                                                                                            </w:div>
                                                                                          </w:divsChild>
                                                                                        </w:div>
                                                                                        <w:div w:id="462043146">
                                                                                          <w:marLeft w:val="-96"/>
                                                                                          <w:marRight w:val="-96"/>
                                                                                          <w:marTop w:val="168"/>
                                                                                          <w:marBottom w:val="168"/>
                                                                                          <w:divBdr>
                                                                                            <w:top w:val="none" w:sz="0" w:space="0" w:color="auto"/>
                                                                                            <w:left w:val="none" w:sz="0" w:space="0" w:color="auto"/>
                                                                                            <w:bottom w:val="none" w:sz="0" w:space="0" w:color="auto"/>
                                                                                            <w:right w:val="none" w:sz="0" w:space="0" w:color="auto"/>
                                                                                          </w:divBdr>
                                                                                          <w:divsChild>
                                                                                            <w:div w:id="1110929409">
                                                                                              <w:marLeft w:val="0"/>
                                                                                              <w:marRight w:val="0"/>
                                                                                              <w:marTop w:val="0"/>
                                                                                              <w:marBottom w:val="0"/>
                                                                                              <w:divBdr>
                                                                                                <w:top w:val="none" w:sz="0" w:space="0" w:color="auto"/>
                                                                                                <w:left w:val="none" w:sz="0" w:space="0" w:color="auto"/>
                                                                                                <w:bottom w:val="none" w:sz="0" w:space="0" w:color="auto"/>
                                                                                                <w:right w:val="none" w:sz="0" w:space="0" w:color="auto"/>
                                                                                              </w:divBdr>
                                                                                            </w:div>
                                                                                            <w:div w:id="2058627352">
                                                                                              <w:marLeft w:val="0"/>
                                                                                              <w:marRight w:val="0"/>
                                                                                              <w:marTop w:val="0"/>
                                                                                              <w:marBottom w:val="0"/>
                                                                                              <w:divBdr>
                                                                                                <w:top w:val="none" w:sz="0" w:space="0" w:color="auto"/>
                                                                                                <w:left w:val="none" w:sz="0" w:space="0" w:color="auto"/>
                                                                                                <w:bottom w:val="none" w:sz="0" w:space="0" w:color="auto"/>
                                                                                                <w:right w:val="none" w:sz="0" w:space="0" w:color="auto"/>
                                                                                              </w:divBdr>
                                                                                            </w:div>
                                                                                          </w:divsChild>
                                                                                        </w:div>
                                                                                        <w:div w:id="684332293">
                                                                                          <w:marLeft w:val="-96"/>
                                                                                          <w:marRight w:val="-96"/>
                                                                                          <w:marTop w:val="168"/>
                                                                                          <w:marBottom w:val="168"/>
                                                                                          <w:divBdr>
                                                                                            <w:top w:val="none" w:sz="0" w:space="0" w:color="auto"/>
                                                                                            <w:left w:val="none" w:sz="0" w:space="0" w:color="auto"/>
                                                                                            <w:bottom w:val="none" w:sz="0" w:space="0" w:color="auto"/>
                                                                                            <w:right w:val="none" w:sz="0" w:space="0" w:color="auto"/>
                                                                                          </w:divBdr>
                                                                                          <w:divsChild>
                                                                                            <w:div w:id="780339158">
                                                                                              <w:marLeft w:val="0"/>
                                                                                              <w:marRight w:val="0"/>
                                                                                              <w:marTop w:val="0"/>
                                                                                              <w:marBottom w:val="0"/>
                                                                                              <w:divBdr>
                                                                                                <w:top w:val="none" w:sz="0" w:space="0" w:color="auto"/>
                                                                                                <w:left w:val="none" w:sz="0" w:space="0" w:color="auto"/>
                                                                                                <w:bottom w:val="none" w:sz="0" w:space="0" w:color="auto"/>
                                                                                                <w:right w:val="none" w:sz="0" w:space="0" w:color="auto"/>
                                                                                              </w:divBdr>
                                                                                            </w:div>
                                                                                            <w:div w:id="2093967585">
                                                                                              <w:marLeft w:val="0"/>
                                                                                              <w:marRight w:val="0"/>
                                                                                              <w:marTop w:val="0"/>
                                                                                              <w:marBottom w:val="0"/>
                                                                                              <w:divBdr>
                                                                                                <w:top w:val="none" w:sz="0" w:space="0" w:color="auto"/>
                                                                                                <w:left w:val="none" w:sz="0" w:space="0" w:color="auto"/>
                                                                                                <w:bottom w:val="none" w:sz="0" w:space="0" w:color="auto"/>
                                                                                                <w:right w:val="none" w:sz="0" w:space="0" w:color="auto"/>
                                                                                              </w:divBdr>
                                                                                            </w:div>
                                                                                          </w:divsChild>
                                                                                        </w:div>
                                                                                        <w:div w:id="730814969">
                                                                                          <w:marLeft w:val="-96"/>
                                                                                          <w:marRight w:val="-96"/>
                                                                                          <w:marTop w:val="168"/>
                                                                                          <w:marBottom w:val="168"/>
                                                                                          <w:divBdr>
                                                                                            <w:top w:val="none" w:sz="0" w:space="0" w:color="auto"/>
                                                                                            <w:left w:val="none" w:sz="0" w:space="0" w:color="auto"/>
                                                                                            <w:bottom w:val="none" w:sz="0" w:space="0" w:color="auto"/>
                                                                                            <w:right w:val="none" w:sz="0" w:space="0" w:color="auto"/>
                                                                                          </w:divBdr>
                                                                                          <w:divsChild>
                                                                                            <w:div w:id="189997983">
                                                                                              <w:marLeft w:val="0"/>
                                                                                              <w:marRight w:val="0"/>
                                                                                              <w:marTop w:val="0"/>
                                                                                              <w:marBottom w:val="0"/>
                                                                                              <w:divBdr>
                                                                                                <w:top w:val="none" w:sz="0" w:space="0" w:color="auto"/>
                                                                                                <w:left w:val="none" w:sz="0" w:space="0" w:color="auto"/>
                                                                                                <w:bottom w:val="none" w:sz="0" w:space="0" w:color="auto"/>
                                                                                                <w:right w:val="none" w:sz="0" w:space="0" w:color="auto"/>
                                                                                              </w:divBdr>
                                                                                            </w:div>
                                                                                            <w:div w:id="1189758984">
                                                                                              <w:marLeft w:val="0"/>
                                                                                              <w:marRight w:val="0"/>
                                                                                              <w:marTop w:val="0"/>
                                                                                              <w:marBottom w:val="0"/>
                                                                                              <w:divBdr>
                                                                                                <w:top w:val="none" w:sz="0" w:space="0" w:color="auto"/>
                                                                                                <w:left w:val="none" w:sz="0" w:space="0" w:color="auto"/>
                                                                                                <w:bottom w:val="none" w:sz="0" w:space="0" w:color="auto"/>
                                                                                                <w:right w:val="none" w:sz="0" w:space="0" w:color="auto"/>
                                                                                              </w:divBdr>
                                                                                            </w:div>
                                                                                          </w:divsChild>
                                                                                        </w:div>
                                                                                        <w:div w:id="937181919">
                                                                                          <w:marLeft w:val="-96"/>
                                                                                          <w:marRight w:val="-96"/>
                                                                                          <w:marTop w:val="168"/>
                                                                                          <w:marBottom w:val="168"/>
                                                                                          <w:divBdr>
                                                                                            <w:top w:val="none" w:sz="0" w:space="0" w:color="auto"/>
                                                                                            <w:left w:val="none" w:sz="0" w:space="0" w:color="auto"/>
                                                                                            <w:bottom w:val="none" w:sz="0" w:space="0" w:color="auto"/>
                                                                                            <w:right w:val="none" w:sz="0" w:space="0" w:color="auto"/>
                                                                                          </w:divBdr>
                                                                                          <w:divsChild>
                                                                                            <w:div w:id="178128366">
                                                                                              <w:marLeft w:val="0"/>
                                                                                              <w:marRight w:val="0"/>
                                                                                              <w:marTop w:val="0"/>
                                                                                              <w:marBottom w:val="0"/>
                                                                                              <w:divBdr>
                                                                                                <w:top w:val="none" w:sz="0" w:space="0" w:color="auto"/>
                                                                                                <w:left w:val="none" w:sz="0" w:space="0" w:color="auto"/>
                                                                                                <w:bottom w:val="none" w:sz="0" w:space="0" w:color="auto"/>
                                                                                                <w:right w:val="none" w:sz="0" w:space="0" w:color="auto"/>
                                                                                              </w:divBdr>
                                                                                            </w:div>
                                                                                            <w:div w:id="306319316">
                                                                                              <w:marLeft w:val="0"/>
                                                                                              <w:marRight w:val="0"/>
                                                                                              <w:marTop w:val="0"/>
                                                                                              <w:marBottom w:val="0"/>
                                                                                              <w:divBdr>
                                                                                                <w:top w:val="none" w:sz="0" w:space="0" w:color="auto"/>
                                                                                                <w:left w:val="none" w:sz="0" w:space="0" w:color="auto"/>
                                                                                                <w:bottom w:val="none" w:sz="0" w:space="0" w:color="auto"/>
                                                                                                <w:right w:val="none" w:sz="0" w:space="0" w:color="auto"/>
                                                                                              </w:divBdr>
                                                                                            </w:div>
                                                                                          </w:divsChild>
                                                                                        </w:div>
                                                                                        <w:div w:id="1004816926">
                                                                                          <w:marLeft w:val="-96"/>
                                                                                          <w:marRight w:val="-96"/>
                                                                                          <w:marTop w:val="168"/>
                                                                                          <w:marBottom w:val="168"/>
                                                                                          <w:divBdr>
                                                                                            <w:top w:val="none" w:sz="0" w:space="0" w:color="auto"/>
                                                                                            <w:left w:val="none" w:sz="0" w:space="0" w:color="auto"/>
                                                                                            <w:bottom w:val="none" w:sz="0" w:space="0" w:color="auto"/>
                                                                                            <w:right w:val="none" w:sz="0" w:space="0" w:color="auto"/>
                                                                                          </w:divBdr>
                                                                                          <w:divsChild>
                                                                                            <w:div w:id="292173025">
                                                                                              <w:marLeft w:val="0"/>
                                                                                              <w:marRight w:val="0"/>
                                                                                              <w:marTop w:val="0"/>
                                                                                              <w:marBottom w:val="0"/>
                                                                                              <w:divBdr>
                                                                                                <w:top w:val="none" w:sz="0" w:space="0" w:color="auto"/>
                                                                                                <w:left w:val="none" w:sz="0" w:space="0" w:color="auto"/>
                                                                                                <w:bottom w:val="none" w:sz="0" w:space="0" w:color="auto"/>
                                                                                                <w:right w:val="none" w:sz="0" w:space="0" w:color="auto"/>
                                                                                              </w:divBdr>
                                                                                            </w:div>
                                                                                            <w:div w:id="1114708941">
                                                                                              <w:marLeft w:val="0"/>
                                                                                              <w:marRight w:val="0"/>
                                                                                              <w:marTop w:val="0"/>
                                                                                              <w:marBottom w:val="0"/>
                                                                                              <w:divBdr>
                                                                                                <w:top w:val="none" w:sz="0" w:space="0" w:color="auto"/>
                                                                                                <w:left w:val="none" w:sz="0" w:space="0" w:color="auto"/>
                                                                                                <w:bottom w:val="none" w:sz="0" w:space="0" w:color="auto"/>
                                                                                                <w:right w:val="none" w:sz="0" w:space="0" w:color="auto"/>
                                                                                              </w:divBdr>
                                                                                            </w:div>
                                                                                          </w:divsChild>
                                                                                        </w:div>
                                                                                        <w:div w:id="1425496538">
                                                                                          <w:marLeft w:val="-96"/>
                                                                                          <w:marRight w:val="-96"/>
                                                                                          <w:marTop w:val="168"/>
                                                                                          <w:marBottom w:val="168"/>
                                                                                          <w:divBdr>
                                                                                            <w:top w:val="none" w:sz="0" w:space="0" w:color="auto"/>
                                                                                            <w:left w:val="none" w:sz="0" w:space="0" w:color="auto"/>
                                                                                            <w:bottom w:val="none" w:sz="0" w:space="0" w:color="auto"/>
                                                                                            <w:right w:val="none" w:sz="0" w:space="0" w:color="auto"/>
                                                                                          </w:divBdr>
                                                                                          <w:divsChild>
                                                                                            <w:div w:id="108277488">
                                                                                              <w:marLeft w:val="0"/>
                                                                                              <w:marRight w:val="0"/>
                                                                                              <w:marTop w:val="0"/>
                                                                                              <w:marBottom w:val="0"/>
                                                                                              <w:divBdr>
                                                                                                <w:top w:val="none" w:sz="0" w:space="0" w:color="auto"/>
                                                                                                <w:left w:val="none" w:sz="0" w:space="0" w:color="auto"/>
                                                                                                <w:bottom w:val="none" w:sz="0" w:space="0" w:color="auto"/>
                                                                                                <w:right w:val="none" w:sz="0" w:space="0" w:color="auto"/>
                                                                                              </w:divBdr>
                                                                                            </w:div>
                                                                                            <w:div w:id="1244031624">
                                                                                              <w:marLeft w:val="0"/>
                                                                                              <w:marRight w:val="0"/>
                                                                                              <w:marTop w:val="0"/>
                                                                                              <w:marBottom w:val="0"/>
                                                                                              <w:divBdr>
                                                                                                <w:top w:val="none" w:sz="0" w:space="0" w:color="auto"/>
                                                                                                <w:left w:val="none" w:sz="0" w:space="0" w:color="auto"/>
                                                                                                <w:bottom w:val="none" w:sz="0" w:space="0" w:color="auto"/>
                                                                                                <w:right w:val="none" w:sz="0" w:space="0" w:color="auto"/>
                                                                                              </w:divBdr>
                                                                                            </w:div>
                                                                                          </w:divsChild>
                                                                                        </w:div>
                                                                                        <w:div w:id="1611546337">
                                                                                          <w:marLeft w:val="-96"/>
                                                                                          <w:marRight w:val="-96"/>
                                                                                          <w:marTop w:val="168"/>
                                                                                          <w:marBottom w:val="168"/>
                                                                                          <w:divBdr>
                                                                                            <w:top w:val="none" w:sz="0" w:space="0" w:color="auto"/>
                                                                                            <w:left w:val="none" w:sz="0" w:space="0" w:color="auto"/>
                                                                                            <w:bottom w:val="none" w:sz="0" w:space="0" w:color="auto"/>
                                                                                            <w:right w:val="none" w:sz="0" w:space="0" w:color="auto"/>
                                                                                          </w:divBdr>
                                                                                          <w:divsChild>
                                                                                            <w:div w:id="703680169">
                                                                                              <w:marLeft w:val="0"/>
                                                                                              <w:marRight w:val="0"/>
                                                                                              <w:marTop w:val="0"/>
                                                                                              <w:marBottom w:val="0"/>
                                                                                              <w:divBdr>
                                                                                                <w:top w:val="none" w:sz="0" w:space="0" w:color="auto"/>
                                                                                                <w:left w:val="none" w:sz="0" w:space="0" w:color="auto"/>
                                                                                                <w:bottom w:val="none" w:sz="0" w:space="0" w:color="auto"/>
                                                                                                <w:right w:val="none" w:sz="0" w:space="0" w:color="auto"/>
                                                                                              </w:divBdr>
                                                                                            </w:div>
                                                                                            <w:div w:id="1006978856">
                                                                                              <w:marLeft w:val="0"/>
                                                                                              <w:marRight w:val="0"/>
                                                                                              <w:marTop w:val="0"/>
                                                                                              <w:marBottom w:val="0"/>
                                                                                              <w:divBdr>
                                                                                                <w:top w:val="none" w:sz="0" w:space="0" w:color="auto"/>
                                                                                                <w:left w:val="none" w:sz="0" w:space="0" w:color="auto"/>
                                                                                                <w:bottom w:val="none" w:sz="0" w:space="0" w:color="auto"/>
                                                                                                <w:right w:val="none" w:sz="0" w:space="0" w:color="auto"/>
                                                                                              </w:divBdr>
                                                                                            </w:div>
                                                                                          </w:divsChild>
                                                                                        </w:div>
                                                                                        <w:div w:id="1765223747">
                                                                                          <w:marLeft w:val="-96"/>
                                                                                          <w:marRight w:val="-96"/>
                                                                                          <w:marTop w:val="168"/>
                                                                                          <w:marBottom w:val="168"/>
                                                                                          <w:divBdr>
                                                                                            <w:top w:val="none" w:sz="0" w:space="0" w:color="auto"/>
                                                                                            <w:left w:val="none" w:sz="0" w:space="0" w:color="auto"/>
                                                                                            <w:bottom w:val="none" w:sz="0" w:space="0" w:color="auto"/>
                                                                                            <w:right w:val="none" w:sz="0" w:space="0" w:color="auto"/>
                                                                                          </w:divBdr>
                                                                                          <w:divsChild>
                                                                                            <w:div w:id="233130214">
                                                                                              <w:marLeft w:val="0"/>
                                                                                              <w:marRight w:val="0"/>
                                                                                              <w:marTop w:val="0"/>
                                                                                              <w:marBottom w:val="0"/>
                                                                                              <w:divBdr>
                                                                                                <w:top w:val="none" w:sz="0" w:space="0" w:color="auto"/>
                                                                                                <w:left w:val="none" w:sz="0" w:space="0" w:color="auto"/>
                                                                                                <w:bottom w:val="none" w:sz="0" w:space="0" w:color="auto"/>
                                                                                                <w:right w:val="none" w:sz="0" w:space="0" w:color="auto"/>
                                                                                              </w:divBdr>
                                                                                            </w:div>
                                                                                            <w:div w:id="903225426">
                                                                                              <w:marLeft w:val="0"/>
                                                                                              <w:marRight w:val="0"/>
                                                                                              <w:marTop w:val="0"/>
                                                                                              <w:marBottom w:val="0"/>
                                                                                              <w:divBdr>
                                                                                                <w:top w:val="none" w:sz="0" w:space="0" w:color="auto"/>
                                                                                                <w:left w:val="none" w:sz="0" w:space="0" w:color="auto"/>
                                                                                                <w:bottom w:val="none" w:sz="0" w:space="0" w:color="auto"/>
                                                                                                <w:right w:val="none" w:sz="0" w:space="0" w:color="auto"/>
                                                                                              </w:divBdr>
                                                                                            </w:div>
                                                                                          </w:divsChild>
                                                                                        </w:div>
                                                                                        <w:div w:id="1861577871">
                                                                                          <w:marLeft w:val="-96"/>
                                                                                          <w:marRight w:val="-96"/>
                                                                                          <w:marTop w:val="168"/>
                                                                                          <w:marBottom w:val="168"/>
                                                                                          <w:divBdr>
                                                                                            <w:top w:val="none" w:sz="0" w:space="0" w:color="auto"/>
                                                                                            <w:left w:val="none" w:sz="0" w:space="0" w:color="auto"/>
                                                                                            <w:bottom w:val="none" w:sz="0" w:space="0" w:color="auto"/>
                                                                                            <w:right w:val="none" w:sz="0" w:space="0" w:color="auto"/>
                                                                                          </w:divBdr>
                                                                                          <w:divsChild>
                                                                                            <w:div w:id="25100804">
                                                                                              <w:marLeft w:val="0"/>
                                                                                              <w:marRight w:val="0"/>
                                                                                              <w:marTop w:val="0"/>
                                                                                              <w:marBottom w:val="0"/>
                                                                                              <w:divBdr>
                                                                                                <w:top w:val="none" w:sz="0" w:space="0" w:color="auto"/>
                                                                                                <w:left w:val="none" w:sz="0" w:space="0" w:color="auto"/>
                                                                                                <w:bottom w:val="none" w:sz="0" w:space="0" w:color="auto"/>
                                                                                                <w:right w:val="none" w:sz="0" w:space="0" w:color="auto"/>
                                                                                              </w:divBdr>
                                                                                            </w:div>
                                                                                            <w:div w:id="2105493105">
                                                                                              <w:marLeft w:val="0"/>
                                                                                              <w:marRight w:val="0"/>
                                                                                              <w:marTop w:val="0"/>
                                                                                              <w:marBottom w:val="0"/>
                                                                                              <w:divBdr>
                                                                                                <w:top w:val="none" w:sz="0" w:space="0" w:color="auto"/>
                                                                                                <w:left w:val="none" w:sz="0" w:space="0" w:color="auto"/>
                                                                                                <w:bottom w:val="none" w:sz="0" w:space="0" w:color="auto"/>
                                                                                                <w:right w:val="none" w:sz="0" w:space="0" w:color="auto"/>
                                                                                              </w:divBdr>
                                                                                            </w:div>
                                                                                          </w:divsChild>
                                                                                        </w:div>
                                                                                        <w:div w:id="1868173176">
                                                                                          <w:marLeft w:val="-96"/>
                                                                                          <w:marRight w:val="-96"/>
                                                                                          <w:marTop w:val="168"/>
                                                                                          <w:marBottom w:val="168"/>
                                                                                          <w:divBdr>
                                                                                            <w:top w:val="none" w:sz="0" w:space="0" w:color="auto"/>
                                                                                            <w:left w:val="none" w:sz="0" w:space="0" w:color="auto"/>
                                                                                            <w:bottom w:val="none" w:sz="0" w:space="0" w:color="auto"/>
                                                                                            <w:right w:val="none" w:sz="0" w:space="0" w:color="auto"/>
                                                                                          </w:divBdr>
                                                                                          <w:divsChild>
                                                                                            <w:div w:id="92406250">
                                                                                              <w:marLeft w:val="0"/>
                                                                                              <w:marRight w:val="0"/>
                                                                                              <w:marTop w:val="0"/>
                                                                                              <w:marBottom w:val="0"/>
                                                                                              <w:divBdr>
                                                                                                <w:top w:val="none" w:sz="0" w:space="0" w:color="auto"/>
                                                                                                <w:left w:val="none" w:sz="0" w:space="0" w:color="auto"/>
                                                                                                <w:bottom w:val="none" w:sz="0" w:space="0" w:color="auto"/>
                                                                                                <w:right w:val="none" w:sz="0" w:space="0" w:color="auto"/>
                                                                                              </w:divBdr>
                                                                                              <w:divsChild>
                                                                                                <w:div w:id="948202514">
                                                                                                  <w:marLeft w:val="0"/>
                                                                                                  <w:marRight w:val="0"/>
                                                                                                  <w:marTop w:val="0"/>
                                                                                                  <w:marBottom w:val="0"/>
                                                                                                  <w:divBdr>
                                                                                                    <w:top w:val="none" w:sz="0" w:space="0" w:color="auto"/>
                                                                                                    <w:left w:val="none" w:sz="0" w:space="0" w:color="auto"/>
                                                                                                    <w:bottom w:val="none" w:sz="0" w:space="0" w:color="auto"/>
                                                                                                    <w:right w:val="none" w:sz="0" w:space="0" w:color="auto"/>
                                                                                                  </w:divBdr>
                                                                                                  <w:divsChild>
                                                                                                    <w:div w:id="1521968180">
                                                                                                      <w:marLeft w:val="0"/>
                                                                                                      <w:marRight w:val="0"/>
                                                                                                      <w:marTop w:val="0"/>
                                                                                                      <w:marBottom w:val="0"/>
                                                                                                      <w:divBdr>
                                                                                                        <w:top w:val="single" w:sz="4" w:space="0" w:color="D9D9D9"/>
                                                                                                        <w:left w:val="single" w:sz="4" w:space="0" w:color="D9D9D9"/>
                                                                                                        <w:bottom w:val="single" w:sz="4" w:space="0" w:color="D9D9D9"/>
                                                                                                        <w:right w:val="single" w:sz="4" w:space="0" w:color="D9D9D9"/>
                                                                                                      </w:divBdr>
                                                                                                      <w:divsChild>
                                                                                                        <w:div w:id="806047535">
                                                                                                          <w:marLeft w:val="132"/>
                                                                                                          <w:marRight w:val="288"/>
                                                                                                          <w:marTop w:val="0"/>
                                                                                                          <w:marBottom w:val="0"/>
                                                                                                          <w:divBdr>
                                                                                                            <w:top w:val="none" w:sz="0" w:space="0" w:color="auto"/>
                                                                                                            <w:left w:val="none" w:sz="0" w:space="0" w:color="auto"/>
                                                                                                            <w:bottom w:val="none" w:sz="0" w:space="0" w:color="auto"/>
                                                                                                            <w:right w:val="none" w:sz="0" w:space="0" w:color="auto"/>
                                                                                                          </w:divBdr>
                                                                                                          <w:divsChild>
                                                                                                            <w:div w:id="209624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112864">
                                                                                              <w:marLeft w:val="0"/>
                                                                                              <w:marRight w:val="0"/>
                                                                                              <w:marTop w:val="0"/>
                                                                                              <w:marBottom w:val="0"/>
                                                                                              <w:divBdr>
                                                                                                <w:top w:val="none" w:sz="0" w:space="0" w:color="auto"/>
                                                                                                <w:left w:val="none" w:sz="0" w:space="0" w:color="auto"/>
                                                                                                <w:bottom w:val="none" w:sz="0" w:space="0" w:color="auto"/>
                                                                                                <w:right w:val="none" w:sz="0" w:space="0" w:color="auto"/>
                                                                                              </w:divBdr>
                                                                                            </w:div>
                                                                                          </w:divsChild>
                                                                                        </w:div>
                                                                                        <w:div w:id="1891572195">
                                                                                          <w:marLeft w:val="-96"/>
                                                                                          <w:marRight w:val="-96"/>
                                                                                          <w:marTop w:val="168"/>
                                                                                          <w:marBottom w:val="168"/>
                                                                                          <w:divBdr>
                                                                                            <w:top w:val="none" w:sz="0" w:space="0" w:color="auto"/>
                                                                                            <w:left w:val="none" w:sz="0" w:space="0" w:color="auto"/>
                                                                                            <w:bottom w:val="none" w:sz="0" w:space="0" w:color="auto"/>
                                                                                            <w:right w:val="none" w:sz="0" w:space="0" w:color="auto"/>
                                                                                          </w:divBdr>
                                                                                          <w:divsChild>
                                                                                            <w:div w:id="221061989">
                                                                                              <w:marLeft w:val="0"/>
                                                                                              <w:marRight w:val="0"/>
                                                                                              <w:marTop w:val="0"/>
                                                                                              <w:marBottom w:val="0"/>
                                                                                              <w:divBdr>
                                                                                                <w:top w:val="none" w:sz="0" w:space="0" w:color="auto"/>
                                                                                                <w:left w:val="none" w:sz="0" w:space="0" w:color="auto"/>
                                                                                                <w:bottom w:val="none" w:sz="0" w:space="0" w:color="auto"/>
                                                                                                <w:right w:val="none" w:sz="0" w:space="0" w:color="auto"/>
                                                                                              </w:divBdr>
                                                                                            </w:div>
                                                                                            <w:div w:id="1695183413">
                                                                                              <w:marLeft w:val="0"/>
                                                                                              <w:marRight w:val="0"/>
                                                                                              <w:marTop w:val="0"/>
                                                                                              <w:marBottom w:val="0"/>
                                                                                              <w:divBdr>
                                                                                                <w:top w:val="none" w:sz="0" w:space="0" w:color="auto"/>
                                                                                                <w:left w:val="none" w:sz="0" w:space="0" w:color="auto"/>
                                                                                                <w:bottom w:val="none" w:sz="0" w:space="0" w:color="auto"/>
                                                                                                <w:right w:val="none" w:sz="0" w:space="0" w:color="auto"/>
                                                                                              </w:divBdr>
                                                                                            </w:div>
                                                                                          </w:divsChild>
                                                                                        </w:div>
                                                                                        <w:div w:id="1906136996">
                                                                                          <w:marLeft w:val="-96"/>
                                                                                          <w:marRight w:val="-96"/>
                                                                                          <w:marTop w:val="168"/>
                                                                                          <w:marBottom w:val="168"/>
                                                                                          <w:divBdr>
                                                                                            <w:top w:val="none" w:sz="0" w:space="0" w:color="auto"/>
                                                                                            <w:left w:val="none" w:sz="0" w:space="0" w:color="auto"/>
                                                                                            <w:bottom w:val="none" w:sz="0" w:space="0" w:color="auto"/>
                                                                                            <w:right w:val="none" w:sz="0" w:space="0" w:color="auto"/>
                                                                                          </w:divBdr>
                                                                                          <w:divsChild>
                                                                                            <w:div w:id="545527225">
                                                                                              <w:marLeft w:val="0"/>
                                                                                              <w:marRight w:val="0"/>
                                                                                              <w:marTop w:val="0"/>
                                                                                              <w:marBottom w:val="0"/>
                                                                                              <w:divBdr>
                                                                                                <w:top w:val="none" w:sz="0" w:space="0" w:color="auto"/>
                                                                                                <w:left w:val="none" w:sz="0" w:space="0" w:color="auto"/>
                                                                                                <w:bottom w:val="none" w:sz="0" w:space="0" w:color="auto"/>
                                                                                                <w:right w:val="none" w:sz="0" w:space="0" w:color="auto"/>
                                                                                              </w:divBdr>
                                                                                            </w:div>
                                                                                            <w:div w:id="724449725">
                                                                                              <w:marLeft w:val="0"/>
                                                                                              <w:marRight w:val="0"/>
                                                                                              <w:marTop w:val="0"/>
                                                                                              <w:marBottom w:val="0"/>
                                                                                              <w:divBdr>
                                                                                                <w:top w:val="none" w:sz="0" w:space="0" w:color="auto"/>
                                                                                                <w:left w:val="none" w:sz="0" w:space="0" w:color="auto"/>
                                                                                                <w:bottom w:val="none" w:sz="0" w:space="0" w:color="auto"/>
                                                                                                <w:right w:val="none" w:sz="0" w:space="0" w:color="auto"/>
                                                                                              </w:divBdr>
                                                                                            </w:div>
                                                                                          </w:divsChild>
                                                                                        </w:div>
                                                                                        <w:div w:id="2019577766">
                                                                                          <w:marLeft w:val="-96"/>
                                                                                          <w:marRight w:val="-96"/>
                                                                                          <w:marTop w:val="168"/>
                                                                                          <w:marBottom w:val="168"/>
                                                                                          <w:divBdr>
                                                                                            <w:top w:val="none" w:sz="0" w:space="0" w:color="auto"/>
                                                                                            <w:left w:val="none" w:sz="0" w:space="0" w:color="auto"/>
                                                                                            <w:bottom w:val="none" w:sz="0" w:space="0" w:color="auto"/>
                                                                                            <w:right w:val="none" w:sz="0" w:space="0" w:color="auto"/>
                                                                                          </w:divBdr>
                                                                                          <w:divsChild>
                                                                                            <w:div w:id="910848317">
                                                                                              <w:marLeft w:val="0"/>
                                                                                              <w:marRight w:val="0"/>
                                                                                              <w:marTop w:val="0"/>
                                                                                              <w:marBottom w:val="0"/>
                                                                                              <w:divBdr>
                                                                                                <w:top w:val="none" w:sz="0" w:space="0" w:color="auto"/>
                                                                                                <w:left w:val="none" w:sz="0" w:space="0" w:color="auto"/>
                                                                                                <w:bottom w:val="none" w:sz="0" w:space="0" w:color="auto"/>
                                                                                                <w:right w:val="none" w:sz="0" w:space="0" w:color="auto"/>
                                                                                              </w:divBdr>
                                                                                            </w:div>
                                                                                            <w:div w:id="1286692637">
                                                                                              <w:marLeft w:val="0"/>
                                                                                              <w:marRight w:val="0"/>
                                                                                              <w:marTop w:val="0"/>
                                                                                              <w:marBottom w:val="0"/>
                                                                                              <w:divBdr>
                                                                                                <w:top w:val="none" w:sz="0" w:space="0" w:color="auto"/>
                                                                                                <w:left w:val="none" w:sz="0" w:space="0" w:color="auto"/>
                                                                                                <w:bottom w:val="none" w:sz="0" w:space="0" w:color="auto"/>
                                                                                                <w:right w:val="none" w:sz="0" w:space="0" w:color="auto"/>
                                                                                              </w:divBdr>
                                                                                            </w:div>
                                                                                          </w:divsChild>
                                                                                        </w:div>
                                                                                        <w:div w:id="2043627100">
                                                                                          <w:marLeft w:val="-96"/>
                                                                                          <w:marRight w:val="-96"/>
                                                                                          <w:marTop w:val="168"/>
                                                                                          <w:marBottom w:val="168"/>
                                                                                          <w:divBdr>
                                                                                            <w:top w:val="none" w:sz="0" w:space="0" w:color="auto"/>
                                                                                            <w:left w:val="none" w:sz="0" w:space="0" w:color="auto"/>
                                                                                            <w:bottom w:val="none" w:sz="0" w:space="0" w:color="auto"/>
                                                                                            <w:right w:val="none" w:sz="0" w:space="0" w:color="auto"/>
                                                                                          </w:divBdr>
                                                                                          <w:divsChild>
                                                                                            <w:div w:id="1237739991">
                                                                                              <w:marLeft w:val="0"/>
                                                                                              <w:marRight w:val="0"/>
                                                                                              <w:marTop w:val="0"/>
                                                                                              <w:marBottom w:val="0"/>
                                                                                              <w:divBdr>
                                                                                                <w:top w:val="none" w:sz="0" w:space="0" w:color="auto"/>
                                                                                                <w:left w:val="none" w:sz="0" w:space="0" w:color="auto"/>
                                                                                                <w:bottom w:val="none" w:sz="0" w:space="0" w:color="auto"/>
                                                                                                <w:right w:val="none" w:sz="0" w:space="0" w:color="auto"/>
                                                                                              </w:divBdr>
                                                                                            </w:div>
                                                                                            <w:div w:id="14630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6847589">
                                                                              <w:marLeft w:val="0"/>
                                                                              <w:marRight w:val="0"/>
                                                                              <w:marTop w:val="0"/>
                                                                              <w:marBottom w:val="0"/>
                                                                              <w:divBdr>
                                                                                <w:top w:val="none" w:sz="0" w:space="0" w:color="auto"/>
                                                                                <w:left w:val="none" w:sz="0" w:space="0" w:color="auto"/>
                                                                                <w:bottom w:val="none" w:sz="0" w:space="0" w:color="auto"/>
                                                                                <w:right w:val="none" w:sz="0" w:space="0" w:color="auto"/>
                                                                              </w:divBdr>
                                                                              <w:divsChild>
                                                                                <w:div w:id="682901618">
                                                                                  <w:marLeft w:val="0"/>
                                                                                  <w:marRight w:val="0"/>
                                                                                  <w:marTop w:val="0"/>
                                                                                  <w:marBottom w:val="0"/>
                                                                                  <w:divBdr>
                                                                                    <w:top w:val="none" w:sz="0" w:space="0" w:color="auto"/>
                                                                                    <w:left w:val="none" w:sz="0" w:space="0" w:color="auto"/>
                                                                                    <w:bottom w:val="none" w:sz="0" w:space="0" w:color="auto"/>
                                                                                    <w:right w:val="none" w:sz="0" w:space="0" w:color="auto"/>
                                                                                  </w:divBdr>
                                                                                  <w:divsChild>
                                                                                    <w:div w:id="735278611">
                                                                                      <w:marLeft w:val="0"/>
                                                                                      <w:marRight w:val="0"/>
                                                                                      <w:marTop w:val="0"/>
                                                                                      <w:marBottom w:val="0"/>
                                                                                      <w:divBdr>
                                                                                        <w:top w:val="none" w:sz="0" w:space="0" w:color="auto"/>
                                                                                        <w:left w:val="none" w:sz="0" w:space="0" w:color="auto"/>
                                                                                        <w:bottom w:val="single" w:sz="4" w:space="0" w:color="C0C0C0"/>
                                                                                        <w:right w:val="none" w:sz="0" w:space="0" w:color="auto"/>
                                                                                      </w:divBdr>
                                                                                      <w:divsChild>
                                                                                        <w:div w:id="1293094934">
                                                                                          <w:marLeft w:val="0"/>
                                                                                          <w:marRight w:val="0"/>
                                                                                          <w:marTop w:val="0"/>
                                                                                          <w:marBottom w:val="0"/>
                                                                                          <w:divBdr>
                                                                                            <w:top w:val="none" w:sz="0" w:space="0" w:color="auto"/>
                                                                                            <w:left w:val="none" w:sz="0" w:space="0" w:color="auto"/>
                                                                                            <w:bottom w:val="none" w:sz="0" w:space="0" w:color="auto"/>
                                                                                            <w:right w:val="none" w:sz="0" w:space="0" w:color="auto"/>
                                                                                          </w:divBdr>
                                                                                          <w:divsChild>
                                                                                            <w:div w:id="577708747">
                                                                                              <w:marLeft w:val="0"/>
                                                                                              <w:marRight w:val="0"/>
                                                                                              <w:marTop w:val="0"/>
                                                                                              <w:marBottom w:val="0"/>
                                                                                              <w:divBdr>
                                                                                                <w:top w:val="none" w:sz="0" w:space="0" w:color="auto"/>
                                                                                                <w:left w:val="none" w:sz="0" w:space="0" w:color="auto"/>
                                                                                                <w:bottom w:val="none" w:sz="0" w:space="0" w:color="auto"/>
                                                                                                <w:right w:val="none" w:sz="0" w:space="0" w:color="auto"/>
                                                                                              </w:divBdr>
                                                                                              <w:divsChild>
                                                                                                <w:div w:id="1098403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798583">
                                                                                      <w:marLeft w:val="0"/>
                                                                                      <w:marRight w:val="0"/>
                                                                                      <w:marTop w:val="0"/>
                                                                                      <w:marBottom w:val="0"/>
                                                                                      <w:divBdr>
                                                                                        <w:top w:val="none" w:sz="0" w:space="0" w:color="auto"/>
                                                                                        <w:left w:val="none" w:sz="0" w:space="0" w:color="auto"/>
                                                                                        <w:bottom w:val="none" w:sz="0" w:space="0" w:color="auto"/>
                                                                                        <w:right w:val="none" w:sz="0" w:space="0" w:color="auto"/>
                                                                                      </w:divBdr>
                                                                                      <w:divsChild>
                                                                                        <w:div w:id="149641196">
                                                                                          <w:marLeft w:val="-96"/>
                                                                                          <w:marRight w:val="-96"/>
                                                                                          <w:marTop w:val="168"/>
                                                                                          <w:marBottom w:val="168"/>
                                                                                          <w:divBdr>
                                                                                            <w:top w:val="none" w:sz="0" w:space="0" w:color="auto"/>
                                                                                            <w:left w:val="none" w:sz="0" w:space="0" w:color="auto"/>
                                                                                            <w:bottom w:val="none" w:sz="0" w:space="0" w:color="auto"/>
                                                                                            <w:right w:val="none" w:sz="0" w:space="0" w:color="auto"/>
                                                                                          </w:divBdr>
                                                                                          <w:divsChild>
                                                                                            <w:div w:id="1168519445">
                                                                                              <w:marLeft w:val="0"/>
                                                                                              <w:marRight w:val="0"/>
                                                                                              <w:marTop w:val="0"/>
                                                                                              <w:marBottom w:val="0"/>
                                                                                              <w:divBdr>
                                                                                                <w:top w:val="none" w:sz="0" w:space="0" w:color="auto"/>
                                                                                                <w:left w:val="none" w:sz="0" w:space="0" w:color="auto"/>
                                                                                                <w:bottom w:val="none" w:sz="0" w:space="0" w:color="auto"/>
                                                                                                <w:right w:val="none" w:sz="0" w:space="0" w:color="auto"/>
                                                                                              </w:divBdr>
                                                                                            </w:div>
                                                                                            <w:div w:id="1744061159">
                                                                                              <w:marLeft w:val="0"/>
                                                                                              <w:marRight w:val="0"/>
                                                                                              <w:marTop w:val="0"/>
                                                                                              <w:marBottom w:val="0"/>
                                                                                              <w:divBdr>
                                                                                                <w:top w:val="none" w:sz="0" w:space="0" w:color="auto"/>
                                                                                                <w:left w:val="none" w:sz="0" w:space="0" w:color="auto"/>
                                                                                                <w:bottom w:val="none" w:sz="0" w:space="0" w:color="auto"/>
                                                                                                <w:right w:val="none" w:sz="0" w:space="0" w:color="auto"/>
                                                                                              </w:divBdr>
                                                                                            </w:div>
                                                                                          </w:divsChild>
                                                                                        </w:div>
                                                                                        <w:div w:id="936446650">
                                                                                          <w:marLeft w:val="-96"/>
                                                                                          <w:marRight w:val="-96"/>
                                                                                          <w:marTop w:val="168"/>
                                                                                          <w:marBottom w:val="168"/>
                                                                                          <w:divBdr>
                                                                                            <w:top w:val="none" w:sz="0" w:space="0" w:color="auto"/>
                                                                                            <w:left w:val="none" w:sz="0" w:space="0" w:color="auto"/>
                                                                                            <w:bottom w:val="none" w:sz="0" w:space="0" w:color="auto"/>
                                                                                            <w:right w:val="none" w:sz="0" w:space="0" w:color="auto"/>
                                                                                          </w:divBdr>
                                                                                          <w:divsChild>
                                                                                            <w:div w:id="325867838">
                                                                                              <w:marLeft w:val="0"/>
                                                                                              <w:marRight w:val="0"/>
                                                                                              <w:marTop w:val="0"/>
                                                                                              <w:marBottom w:val="0"/>
                                                                                              <w:divBdr>
                                                                                                <w:top w:val="none" w:sz="0" w:space="0" w:color="auto"/>
                                                                                                <w:left w:val="none" w:sz="0" w:space="0" w:color="auto"/>
                                                                                                <w:bottom w:val="none" w:sz="0" w:space="0" w:color="auto"/>
                                                                                                <w:right w:val="none" w:sz="0" w:space="0" w:color="auto"/>
                                                                                              </w:divBdr>
                                                                                              <w:divsChild>
                                                                                                <w:div w:id="2091196245">
                                                                                                  <w:marLeft w:val="0"/>
                                                                                                  <w:marRight w:val="0"/>
                                                                                                  <w:marTop w:val="0"/>
                                                                                                  <w:marBottom w:val="0"/>
                                                                                                  <w:divBdr>
                                                                                                    <w:top w:val="none" w:sz="0" w:space="0" w:color="auto"/>
                                                                                                    <w:left w:val="none" w:sz="0" w:space="0" w:color="auto"/>
                                                                                                    <w:bottom w:val="none" w:sz="0" w:space="0" w:color="auto"/>
                                                                                                    <w:right w:val="none" w:sz="0" w:space="0" w:color="auto"/>
                                                                                                  </w:divBdr>
                                                                                                  <w:divsChild>
                                                                                                    <w:div w:id="741176565">
                                                                                                      <w:marLeft w:val="0"/>
                                                                                                      <w:marRight w:val="0"/>
                                                                                                      <w:marTop w:val="0"/>
                                                                                                      <w:marBottom w:val="0"/>
                                                                                                      <w:divBdr>
                                                                                                        <w:top w:val="single" w:sz="4" w:space="0" w:color="D9D9D9"/>
                                                                                                        <w:left w:val="single" w:sz="4" w:space="0" w:color="D9D9D9"/>
                                                                                                        <w:bottom w:val="single" w:sz="4" w:space="2" w:color="D9D9D9"/>
                                                                                                        <w:right w:val="single" w:sz="4" w:space="0" w:color="D9D9D9"/>
                                                                                                      </w:divBdr>
                                                                                                      <w:divsChild>
                                                                                                        <w:div w:id="1936400340">
                                                                                                          <w:marLeft w:val="60"/>
                                                                                                          <w:marRight w:val="132"/>
                                                                                                          <w:marTop w:val="0"/>
                                                                                                          <w:marBottom w:val="0"/>
                                                                                                          <w:divBdr>
                                                                                                            <w:top w:val="none" w:sz="0" w:space="0" w:color="auto"/>
                                                                                                            <w:left w:val="none" w:sz="0" w:space="0" w:color="auto"/>
                                                                                                            <w:bottom w:val="none" w:sz="0" w:space="0" w:color="auto"/>
                                                                                                            <w:right w:val="none" w:sz="0" w:space="0" w:color="auto"/>
                                                                                                          </w:divBdr>
                                                                                                          <w:divsChild>
                                                                                                            <w:div w:id="178168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0276147">
                                                                                              <w:marLeft w:val="0"/>
                                                                                              <w:marRight w:val="0"/>
                                                                                              <w:marTop w:val="0"/>
                                                                                              <w:marBottom w:val="0"/>
                                                                                              <w:divBdr>
                                                                                                <w:top w:val="none" w:sz="0" w:space="0" w:color="auto"/>
                                                                                                <w:left w:val="none" w:sz="0" w:space="0" w:color="auto"/>
                                                                                                <w:bottom w:val="none" w:sz="0" w:space="0" w:color="auto"/>
                                                                                                <w:right w:val="none" w:sz="0" w:space="0" w:color="auto"/>
                                                                                              </w:divBdr>
                                                                                            </w:div>
                                                                                          </w:divsChild>
                                                                                        </w:div>
                                                                                        <w:div w:id="982541251">
                                                                                          <w:marLeft w:val="-96"/>
                                                                                          <w:marRight w:val="-96"/>
                                                                                          <w:marTop w:val="168"/>
                                                                                          <w:marBottom w:val="168"/>
                                                                                          <w:divBdr>
                                                                                            <w:top w:val="none" w:sz="0" w:space="0" w:color="auto"/>
                                                                                            <w:left w:val="none" w:sz="0" w:space="0" w:color="auto"/>
                                                                                            <w:bottom w:val="none" w:sz="0" w:space="0" w:color="auto"/>
                                                                                            <w:right w:val="none" w:sz="0" w:space="0" w:color="auto"/>
                                                                                          </w:divBdr>
                                                                                          <w:divsChild>
                                                                                            <w:div w:id="873343314">
                                                                                              <w:marLeft w:val="0"/>
                                                                                              <w:marRight w:val="0"/>
                                                                                              <w:marTop w:val="0"/>
                                                                                              <w:marBottom w:val="0"/>
                                                                                              <w:divBdr>
                                                                                                <w:top w:val="none" w:sz="0" w:space="0" w:color="auto"/>
                                                                                                <w:left w:val="none" w:sz="0" w:space="0" w:color="auto"/>
                                                                                                <w:bottom w:val="none" w:sz="0" w:space="0" w:color="auto"/>
                                                                                                <w:right w:val="none" w:sz="0" w:space="0" w:color="auto"/>
                                                                                              </w:divBdr>
                                                                                              <w:divsChild>
                                                                                                <w:div w:id="1638491932">
                                                                                                  <w:marLeft w:val="0"/>
                                                                                                  <w:marRight w:val="0"/>
                                                                                                  <w:marTop w:val="0"/>
                                                                                                  <w:marBottom w:val="0"/>
                                                                                                  <w:divBdr>
                                                                                                    <w:top w:val="none" w:sz="0" w:space="0" w:color="auto"/>
                                                                                                    <w:left w:val="none" w:sz="0" w:space="0" w:color="auto"/>
                                                                                                    <w:bottom w:val="none" w:sz="0" w:space="0" w:color="auto"/>
                                                                                                    <w:right w:val="none" w:sz="0" w:space="0" w:color="auto"/>
                                                                                                  </w:divBdr>
                                                                                                  <w:divsChild>
                                                                                                    <w:div w:id="299116169">
                                                                                                      <w:marLeft w:val="0"/>
                                                                                                      <w:marRight w:val="0"/>
                                                                                                      <w:marTop w:val="0"/>
                                                                                                      <w:marBottom w:val="0"/>
                                                                                                      <w:divBdr>
                                                                                                        <w:top w:val="single" w:sz="4" w:space="0" w:color="D9D9D9"/>
                                                                                                        <w:left w:val="single" w:sz="4" w:space="0" w:color="D9D9D9"/>
                                                                                                        <w:bottom w:val="single" w:sz="4" w:space="0" w:color="D9D9D9"/>
                                                                                                        <w:right w:val="single" w:sz="4" w:space="0" w:color="D9D9D9"/>
                                                                                                      </w:divBdr>
                                                                                                      <w:divsChild>
                                                                                                        <w:div w:id="1512835130">
                                                                                                          <w:marLeft w:val="132"/>
                                                                                                          <w:marRight w:val="288"/>
                                                                                                          <w:marTop w:val="0"/>
                                                                                                          <w:marBottom w:val="0"/>
                                                                                                          <w:divBdr>
                                                                                                            <w:top w:val="none" w:sz="0" w:space="0" w:color="auto"/>
                                                                                                            <w:left w:val="none" w:sz="0" w:space="0" w:color="auto"/>
                                                                                                            <w:bottom w:val="none" w:sz="0" w:space="0" w:color="auto"/>
                                                                                                            <w:right w:val="none" w:sz="0" w:space="0" w:color="auto"/>
                                                                                                          </w:divBdr>
                                                                                                          <w:divsChild>
                                                                                                            <w:div w:id="16242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9661837">
                                                                                              <w:marLeft w:val="0"/>
                                                                                              <w:marRight w:val="0"/>
                                                                                              <w:marTop w:val="0"/>
                                                                                              <w:marBottom w:val="0"/>
                                                                                              <w:divBdr>
                                                                                                <w:top w:val="none" w:sz="0" w:space="0" w:color="auto"/>
                                                                                                <w:left w:val="none" w:sz="0" w:space="0" w:color="auto"/>
                                                                                                <w:bottom w:val="none" w:sz="0" w:space="0" w:color="auto"/>
                                                                                                <w:right w:val="none" w:sz="0" w:space="0" w:color="auto"/>
                                                                                              </w:divBdr>
                                                                                            </w:div>
                                                                                          </w:divsChild>
                                                                                        </w:div>
                                                                                        <w:div w:id="997804627">
                                                                                          <w:marLeft w:val="-96"/>
                                                                                          <w:marRight w:val="-96"/>
                                                                                          <w:marTop w:val="168"/>
                                                                                          <w:marBottom w:val="168"/>
                                                                                          <w:divBdr>
                                                                                            <w:top w:val="none" w:sz="0" w:space="0" w:color="auto"/>
                                                                                            <w:left w:val="none" w:sz="0" w:space="0" w:color="auto"/>
                                                                                            <w:bottom w:val="none" w:sz="0" w:space="0" w:color="auto"/>
                                                                                            <w:right w:val="none" w:sz="0" w:space="0" w:color="auto"/>
                                                                                          </w:divBdr>
                                                                                          <w:divsChild>
                                                                                            <w:div w:id="749473409">
                                                                                              <w:marLeft w:val="0"/>
                                                                                              <w:marRight w:val="0"/>
                                                                                              <w:marTop w:val="0"/>
                                                                                              <w:marBottom w:val="0"/>
                                                                                              <w:divBdr>
                                                                                                <w:top w:val="none" w:sz="0" w:space="0" w:color="auto"/>
                                                                                                <w:left w:val="none" w:sz="0" w:space="0" w:color="auto"/>
                                                                                                <w:bottom w:val="none" w:sz="0" w:space="0" w:color="auto"/>
                                                                                                <w:right w:val="none" w:sz="0" w:space="0" w:color="auto"/>
                                                                                              </w:divBdr>
                                                                                            </w:div>
                                                                                            <w:div w:id="1743792319">
                                                                                              <w:marLeft w:val="0"/>
                                                                                              <w:marRight w:val="0"/>
                                                                                              <w:marTop w:val="0"/>
                                                                                              <w:marBottom w:val="0"/>
                                                                                              <w:divBdr>
                                                                                                <w:top w:val="none" w:sz="0" w:space="0" w:color="auto"/>
                                                                                                <w:left w:val="none" w:sz="0" w:space="0" w:color="auto"/>
                                                                                                <w:bottom w:val="none" w:sz="0" w:space="0" w:color="auto"/>
                                                                                                <w:right w:val="none" w:sz="0" w:space="0" w:color="auto"/>
                                                                                              </w:divBdr>
                                                                                            </w:div>
                                                                                          </w:divsChild>
                                                                                        </w:div>
                                                                                        <w:div w:id="1235236764">
                                                                                          <w:marLeft w:val="-96"/>
                                                                                          <w:marRight w:val="-96"/>
                                                                                          <w:marTop w:val="168"/>
                                                                                          <w:marBottom w:val="168"/>
                                                                                          <w:divBdr>
                                                                                            <w:top w:val="none" w:sz="0" w:space="0" w:color="auto"/>
                                                                                            <w:left w:val="none" w:sz="0" w:space="0" w:color="auto"/>
                                                                                            <w:bottom w:val="none" w:sz="0" w:space="0" w:color="auto"/>
                                                                                            <w:right w:val="none" w:sz="0" w:space="0" w:color="auto"/>
                                                                                          </w:divBdr>
                                                                                          <w:divsChild>
                                                                                            <w:div w:id="1323968236">
                                                                                              <w:marLeft w:val="0"/>
                                                                                              <w:marRight w:val="0"/>
                                                                                              <w:marTop w:val="0"/>
                                                                                              <w:marBottom w:val="0"/>
                                                                                              <w:divBdr>
                                                                                                <w:top w:val="none" w:sz="0" w:space="0" w:color="auto"/>
                                                                                                <w:left w:val="none" w:sz="0" w:space="0" w:color="auto"/>
                                                                                                <w:bottom w:val="none" w:sz="0" w:space="0" w:color="auto"/>
                                                                                                <w:right w:val="none" w:sz="0" w:space="0" w:color="auto"/>
                                                                                              </w:divBdr>
                                                                                            </w:div>
                                                                                            <w:div w:id="1454592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2991367">
                                                                  <w:marLeft w:val="0"/>
                                                                  <w:marRight w:val="0"/>
                                                                  <w:marTop w:val="0"/>
                                                                  <w:marBottom w:val="144"/>
                                                                  <w:divBdr>
                                                                    <w:top w:val="single" w:sz="4" w:space="0" w:color="C0C0C0"/>
                                                                    <w:left w:val="single" w:sz="4" w:space="0" w:color="C0C0C0"/>
                                                                    <w:bottom w:val="single" w:sz="4" w:space="0" w:color="C0C0C0"/>
                                                                    <w:right w:val="single" w:sz="4" w:space="0" w:color="C0C0C0"/>
                                                                  </w:divBdr>
                                                                  <w:divsChild>
                                                                    <w:div w:id="1723747881">
                                                                      <w:marLeft w:val="0"/>
                                                                      <w:marRight w:val="0"/>
                                                                      <w:marTop w:val="0"/>
                                                                      <w:marBottom w:val="0"/>
                                                                      <w:divBdr>
                                                                        <w:top w:val="none" w:sz="0" w:space="0" w:color="auto"/>
                                                                        <w:left w:val="none" w:sz="0" w:space="0" w:color="auto"/>
                                                                        <w:bottom w:val="none" w:sz="0" w:space="0" w:color="auto"/>
                                                                        <w:right w:val="none" w:sz="0" w:space="0" w:color="auto"/>
                                                                      </w:divBdr>
                                                                      <w:divsChild>
                                                                        <w:div w:id="819924585">
                                                                          <w:marLeft w:val="-240"/>
                                                                          <w:marRight w:val="-240"/>
                                                                          <w:marTop w:val="0"/>
                                                                          <w:marBottom w:val="0"/>
                                                                          <w:divBdr>
                                                                            <w:top w:val="none" w:sz="0" w:space="0" w:color="auto"/>
                                                                            <w:left w:val="none" w:sz="0" w:space="0" w:color="auto"/>
                                                                            <w:bottom w:val="none" w:sz="0" w:space="0" w:color="auto"/>
                                                                            <w:right w:val="none" w:sz="0" w:space="0" w:color="auto"/>
                                                                          </w:divBdr>
                                                                          <w:divsChild>
                                                                            <w:div w:id="414133342">
                                                                              <w:marLeft w:val="0"/>
                                                                              <w:marRight w:val="0"/>
                                                                              <w:marTop w:val="0"/>
                                                                              <w:marBottom w:val="0"/>
                                                                              <w:divBdr>
                                                                                <w:top w:val="none" w:sz="0" w:space="0" w:color="auto"/>
                                                                                <w:left w:val="none" w:sz="0" w:space="0" w:color="auto"/>
                                                                                <w:bottom w:val="none" w:sz="0" w:space="0" w:color="auto"/>
                                                                                <w:right w:val="none" w:sz="0" w:space="0" w:color="auto"/>
                                                                              </w:divBdr>
                                                                              <w:divsChild>
                                                                                <w:div w:id="67120738">
                                                                                  <w:marLeft w:val="0"/>
                                                                                  <w:marRight w:val="0"/>
                                                                                  <w:marTop w:val="0"/>
                                                                                  <w:marBottom w:val="0"/>
                                                                                  <w:divBdr>
                                                                                    <w:top w:val="none" w:sz="0" w:space="0" w:color="auto"/>
                                                                                    <w:left w:val="none" w:sz="0" w:space="0" w:color="auto"/>
                                                                                    <w:bottom w:val="none" w:sz="0" w:space="0" w:color="auto"/>
                                                                                    <w:right w:val="none" w:sz="0" w:space="0" w:color="auto"/>
                                                                                  </w:divBdr>
                                                                                  <w:divsChild>
                                                                                    <w:div w:id="1512183820">
                                                                                      <w:marLeft w:val="0"/>
                                                                                      <w:marRight w:val="0"/>
                                                                                      <w:marTop w:val="0"/>
                                                                                      <w:marBottom w:val="0"/>
                                                                                      <w:divBdr>
                                                                                        <w:top w:val="none" w:sz="0" w:space="0" w:color="auto"/>
                                                                                        <w:left w:val="none" w:sz="0" w:space="0" w:color="auto"/>
                                                                                        <w:bottom w:val="none" w:sz="0" w:space="0" w:color="auto"/>
                                                                                        <w:right w:val="none" w:sz="0" w:space="0" w:color="auto"/>
                                                                                      </w:divBdr>
                                                                                    </w:div>
                                                                                  </w:divsChild>
                                                                                </w:div>
                                                                                <w:div w:id="1087769571">
                                                                                  <w:marLeft w:val="0"/>
                                                                                  <w:marRight w:val="0"/>
                                                                                  <w:marTop w:val="0"/>
                                                                                  <w:marBottom w:val="0"/>
                                                                                  <w:divBdr>
                                                                                    <w:top w:val="none" w:sz="0" w:space="0" w:color="auto"/>
                                                                                    <w:left w:val="none" w:sz="0" w:space="0" w:color="auto"/>
                                                                                    <w:bottom w:val="none" w:sz="0" w:space="0" w:color="auto"/>
                                                                                    <w:right w:val="none" w:sz="0" w:space="0" w:color="auto"/>
                                                                                  </w:divBdr>
                                                                                  <w:divsChild>
                                                                                    <w:div w:id="741416183">
                                                                                      <w:marLeft w:val="0"/>
                                                                                      <w:marRight w:val="0"/>
                                                                                      <w:marTop w:val="0"/>
                                                                                      <w:marBottom w:val="0"/>
                                                                                      <w:divBdr>
                                                                                        <w:top w:val="none" w:sz="0" w:space="0" w:color="auto"/>
                                                                                        <w:left w:val="none" w:sz="0" w:space="0" w:color="auto"/>
                                                                                        <w:bottom w:val="none" w:sz="0" w:space="0" w:color="auto"/>
                                                                                        <w:right w:val="none" w:sz="0" w:space="0" w:color="auto"/>
                                                                                      </w:divBdr>
                                                                                    </w:div>
                                                                                    <w:div w:id="1924991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780782">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sChild>
                                                </w:div>
                                              </w:divsChild>
                                            </w:div>
                                          </w:divsChild>
                                        </w:div>
                                      </w:divsChild>
                                    </w:div>
                                  </w:divsChild>
                                </w:div>
                              </w:divsChild>
                            </w:div>
                          </w:divsChild>
                        </w:div>
                      </w:divsChild>
                    </w:div>
                  </w:divsChild>
                </w:div>
                <w:div w:id="542445591">
                  <w:marLeft w:val="0"/>
                  <w:marRight w:val="0"/>
                  <w:marTop w:val="0"/>
                  <w:marBottom w:val="0"/>
                  <w:divBdr>
                    <w:top w:val="none" w:sz="0" w:space="0" w:color="auto"/>
                    <w:left w:val="none" w:sz="0" w:space="0" w:color="auto"/>
                    <w:bottom w:val="none" w:sz="0" w:space="0" w:color="auto"/>
                    <w:right w:val="none" w:sz="0" w:space="0" w:color="auto"/>
                  </w:divBdr>
                  <w:divsChild>
                    <w:div w:id="853302656">
                      <w:marLeft w:val="0"/>
                      <w:marRight w:val="0"/>
                      <w:marTop w:val="0"/>
                      <w:marBottom w:val="0"/>
                      <w:divBdr>
                        <w:top w:val="none" w:sz="0" w:space="0" w:color="auto"/>
                        <w:left w:val="none" w:sz="0" w:space="0" w:color="auto"/>
                        <w:bottom w:val="none" w:sz="0" w:space="0" w:color="auto"/>
                        <w:right w:val="none" w:sz="0" w:space="0" w:color="auto"/>
                      </w:divBdr>
                      <w:divsChild>
                        <w:div w:id="579101264">
                          <w:marLeft w:val="0"/>
                          <w:marRight w:val="0"/>
                          <w:marTop w:val="0"/>
                          <w:marBottom w:val="0"/>
                          <w:divBdr>
                            <w:top w:val="single" w:sz="4" w:space="0" w:color="3B3B3B"/>
                            <w:left w:val="none" w:sz="0" w:space="0" w:color="auto"/>
                            <w:bottom w:val="none" w:sz="0" w:space="0" w:color="auto"/>
                            <w:right w:val="none" w:sz="0" w:space="0" w:color="auto"/>
                          </w:divBdr>
                          <w:divsChild>
                            <w:div w:id="583030928">
                              <w:marLeft w:val="0"/>
                              <w:marRight w:val="0"/>
                              <w:marTop w:val="0"/>
                              <w:marBottom w:val="0"/>
                              <w:divBdr>
                                <w:top w:val="none" w:sz="0" w:space="0" w:color="auto"/>
                                <w:left w:val="none" w:sz="0" w:space="0" w:color="auto"/>
                                <w:bottom w:val="none" w:sz="0" w:space="0" w:color="auto"/>
                                <w:right w:val="none" w:sz="0" w:space="0" w:color="auto"/>
                              </w:divBdr>
                              <w:divsChild>
                                <w:div w:id="349768449">
                                  <w:marLeft w:val="0"/>
                                  <w:marRight w:val="0"/>
                                  <w:marTop w:val="0"/>
                                  <w:marBottom w:val="0"/>
                                  <w:divBdr>
                                    <w:top w:val="none" w:sz="0" w:space="0" w:color="FF0000"/>
                                    <w:left w:val="none" w:sz="0" w:space="0" w:color="auto"/>
                                    <w:bottom w:val="none" w:sz="0" w:space="0" w:color="auto"/>
                                    <w:right w:val="none" w:sz="0" w:space="0" w:color="auto"/>
                                  </w:divBdr>
                                  <w:divsChild>
                                    <w:div w:id="244807365">
                                      <w:marLeft w:val="0"/>
                                      <w:marRight w:val="0"/>
                                      <w:marTop w:val="0"/>
                                      <w:marBottom w:val="0"/>
                                      <w:divBdr>
                                        <w:top w:val="none" w:sz="0" w:space="0" w:color="auto"/>
                                        <w:left w:val="none" w:sz="0" w:space="0" w:color="auto"/>
                                        <w:bottom w:val="none" w:sz="0" w:space="0" w:color="auto"/>
                                        <w:right w:val="none" w:sz="0" w:space="0" w:color="auto"/>
                                      </w:divBdr>
                                      <w:divsChild>
                                        <w:div w:id="1930384043">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870219055">
                                  <w:marLeft w:val="0"/>
                                  <w:marRight w:val="0"/>
                                  <w:marTop w:val="0"/>
                                  <w:marBottom w:val="0"/>
                                  <w:divBdr>
                                    <w:top w:val="none" w:sz="0" w:space="0" w:color="008000"/>
                                    <w:left w:val="none" w:sz="0" w:space="0" w:color="auto"/>
                                    <w:bottom w:val="none" w:sz="0" w:space="0" w:color="auto"/>
                                    <w:right w:val="none" w:sz="0" w:space="0" w:color="auto"/>
                                  </w:divBdr>
                                  <w:divsChild>
                                    <w:div w:id="2058626275">
                                      <w:marLeft w:val="0"/>
                                      <w:marRight w:val="0"/>
                                      <w:marTop w:val="0"/>
                                      <w:marBottom w:val="0"/>
                                      <w:divBdr>
                                        <w:top w:val="none" w:sz="0" w:space="0" w:color="auto"/>
                                        <w:left w:val="none" w:sz="0" w:space="0" w:color="auto"/>
                                        <w:bottom w:val="none" w:sz="0" w:space="0" w:color="auto"/>
                                        <w:right w:val="none" w:sz="0" w:space="0" w:color="auto"/>
                                      </w:divBdr>
                                      <w:divsChild>
                                        <w:div w:id="1057318755">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0765244">
                          <w:marLeft w:val="0"/>
                          <w:marRight w:val="0"/>
                          <w:marTop w:val="0"/>
                          <w:marBottom w:val="0"/>
                          <w:divBdr>
                            <w:top w:val="none" w:sz="0" w:space="0" w:color="auto"/>
                            <w:left w:val="none" w:sz="0" w:space="0" w:color="auto"/>
                            <w:bottom w:val="none" w:sz="0" w:space="0" w:color="auto"/>
                            <w:right w:val="none" w:sz="0" w:space="0" w:color="auto"/>
                          </w:divBdr>
                          <w:divsChild>
                            <w:div w:id="81269444">
                              <w:marLeft w:val="0"/>
                              <w:marRight w:val="0"/>
                              <w:marTop w:val="0"/>
                              <w:marBottom w:val="0"/>
                              <w:divBdr>
                                <w:top w:val="none" w:sz="0" w:space="0" w:color="auto"/>
                                <w:left w:val="none" w:sz="0" w:space="0" w:color="auto"/>
                                <w:bottom w:val="none" w:sz="0" w:space="0" w:color="auto"/>
                                <w:right w:val="none" w:sz="0" w:space="0" w:color="auto"/>
                              </w:divBdr>
                              <w:divsChild>
                                <w:div w:id="1314943521">
                                  <w:marLeft w:val="0"/>
                                  <w:marRight w:val="0"/>
                                  <w:marTop w:val="0"/>
                                  <w:marBottom w:val="0"/>
                                  <w:divBdr>
                                    <w:top w:val="none" w:sz="0" w:space="0" w:color="008000"/>
                                    <w:left w:val="none" w:sz="0" w:space="0" w:color="auto"/>
                                    <w:bottom w:val="none" w:sz="0" w:space="0" w:color="auto"/>
                                    <w:right w:val="none" w:sz="0" w:space="0" w:color="auto"/>
                                  </w:divBdr>
                                  <w:divsChild>
                                    <w:div w:id="1090391920">
                                      <w:marLeft w:val="0"/>
                                      <w:marRight w:val="0"/>
                                      <w:marTop w:val="0"/>
                                      <w:marBottom w:val="0"/>
                                      <w:divBdr>
                                        <w:top w:val="none" w:sz="0" w:space="0" w:color="auto"/>
                                        <w:left w:val="none" w:sz="0" w:space="0" w:color="auto"/>
                                        <w:bottom w:val="none" w:sz="0" w:space="0" w:color="auto"/>
                                        <w:right w:val="none" w:sz="0" w:space="0" w:color="auto"/>
                                      </w:divBdr>
                                      <w:divsChild>
                                        <w:div w:id="1536893886">
                                          <w:marLeft w:val="0"/>
                                          <w:marRight w:val="0"/>
                                          <w:marTop w:val="0"/>
                                          <w:marBottom w:val="0"/>
                                          <w:divBdr>
                                            <w:top w:val="none" w:sz="0" w:space="0" w:color="auto"/>
                                            <w:left w:val="none" w:sz="0" w:space="0" w:color="auto"/>
                                            <w:bottom w:val="none" w:sz="0" w:space="0" w:color="auto"/>
                                            <w:right w:val="none" w:sz="0" w:space="0" w:color="auto"/>
                                          </w:divBdr>
                                          <w:divsChild>
                                            <w:div w:id="404187232">
                                              <w:marLeft w:val="0"/>
                                              <w:marRight w:val="0"/>
                                              <w:marTop w:val="0"/>
                                              <w:marBottom w:val="0"/>
                                              <w:divBdr>
                                                <w:top w:val="none" w:sz="0" w:space="0" w:color="008000"/>
                                                <w:left w:val="none" w:sz="0" w:space="0" w:color="auto"/>
                                                <w:bottom w:val="none" w:sz="0" w:space="0" w:color="auto"/>
                                                <w:right w:val="none" w:sz="0" w:space="0" w:color="auto"/>
                                              </w:divBdr>
                                              <w:divsChild>
                                                <w:div w:id="1960331049">
                                                  <w:marLeft w:val="0"/>
                                                  <w:marRight w:val="0"/>
                                                  <w:marTop w:val="0"/>
                                                  <w:marBottom w:val="0"/>
                                                  <w:divBdr>
                                                    <w:top w:val="none" w:sz="0" w:space="0" w:color="auto"/>
                                                    <w:left w:val="none" w:sz="0" w:space="0" w:color="auto"/>
                                                    <w:bottom w:val="none" w:sz="0" w:space="0" w:color="auto"/>
                                                    <w:right w:val="none" w:sz="0" w:space="0" w:color="auto"/>
                                                  </w:divBdr>
                                                  <w:divsChild>
                                                    <w:div w:id="229924146">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763203">
                                  <w:marLeft w:val="0"/>
                                  <w:marRight w:val="0"/>
                                  <w:marTop w:val="0"/>
                                  <w:marBottom w:val="0"/>
                                  <w:divBdr>
                                    <w:top w:val="none" w:sz="0" w:space="0" w:color="008000"/>
                                    <w:left w:val="none" w:sz="0" w:space="0" w:color="auto"/>
                                    <w:bottom w:val="none" w:sz="0" w:space="0" w:color="auto"/>
                                    <w:right w:val="none" w:sz="0" w:space="0" w:color="auto"/>
                                  </w:divBdr>
                                  <w:divsChild>
                                    <w:div w:id="748189253">
                                      <w:marLeft w:val="0"/>
                                      <w:marRight w:val="0"/>
                                      <w:marTop w:val="0"/>
                                      <w:marBottom w:val="0"/>
                                      <w:divBdr>
                                        <w:top w:val="none" w:sz="0" w:space="0" w:color="auto"/>
                                        <w:left w:val="none" w:sz="0" w:space="0" w:color="auto"/>
                                        <w:bottom w:val="none" w:sz="0" w:space="0" w:color="auto"/>
                                        <w:right w:val="none" w:sz="0" w:space="0" w:color="auto"/>
                                      </w:divBdr>
                                      <w:divsChild>
                                        <w:div w:id="323045365">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0462104">
                  <w:marLeft w:val="0"/>
                  <w:marRight w:val="0"/>
                  <w:marTop w:val="0"/>
                  <w:marBottom w:val="0"/>
                  <w:divBdr>
                    <w:top w:val="none" w:sz="0" w:space="0" w:color="auto"/>
                    <w:left w:val="none" w:sz="0" w:space="0" w:color="auto"/>
                    <w:bottom w:val="none" w:sz="0" w:space="0" w:color="auto"/>
                    <w:right w:val="none" w:sz="0" w:space="0" w:color="auto"/>
                  </w:divBdr>
                  <w:divsChild>
                    <w:div w:id="76632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4914618">
      <w:bodyDiv w:val="1"/>
      <w:marLeft w:val="0"/>
      <w:marRight w:val="0"/>
      <w:marTop w:val="0"/>
      <w:marBottom w:val="0"/>
      <w:divBdr>
        <w:top w:val="none" w:sz="0" w:space="0" w:color="auto"/>
        <w:left w:val="none" w:sz="0" w:space="0" w:color="auto"/>
        <w:bottom w:val="none" w:sz="0" w:space="0" w:color="auto"/>
        <w:right w:val="none" w:sz="0" w:space="0" w:color="auto"/>
      </w:divBdr>
    </w:div>
    <w:div w:id="1390886372">
      <w:bodyDiv w:val="1"/>
      <w:marLeft w:val="0"/>
      <w:marRight w:val="0"/>
      <w:marTop w:val="0"/>
      <w:marBottom w:val="0"/>
      <w:divBdr>
        <w:top w:val="none" w:sz="0" w:space="0" w:color="auto"/>
        <w:left w:val="none" w:sz="0" w:space="0" w:color="auto"/>
        <w:bottom w:val="none" w:sz="0" w:space="0" w:color="auto"/>
        <w:right w:val="none" w:sz="0" w:space="0" w:color="auto"/>
      </w:divBdr>
    </w:div>
    <w:div w:id="1404792303">
      <w:bodyDiv w:val="1"/>
      <w:marLeft w:val="0"/>
      <w:marRight w:val="0"/>
      <w:marTop w:val="0"/>
      <w:marBottom w:val="0"/>
      <w:divBdr>
        <w:top w:val="none" w:sz="0" w:space="0" w:color="auto"/>
        <w:left w:val="none" w:sz="0" w:space="0" w:color="auto"/>
        <w:bottom w:val="none" w:sz="0" w:space="0" w:color="auto"/>
        <w:right w:val="none" w:sz="0" w:space="0" w:color="auto"/>
      </w:divBdr>
    </w:div>
    <w:div w:id="1419329141">
      <w:bodyDiv w:val="1"/>
      <w:marLeft w:val="0"/>
      <w:marRight w:val="0"/>
      <w:marTop w:val="0"/>
      <w:marBottom w:val="0"/>
      <w:divBdr>
        <w:top w:val="none" w:sz="0" w:space="0" w:color="auto"/>
        <w:left w:val="none" w:sz="0" w:space="0" w:color="auto"/>
        <w:bottom w:val="none" w:sz="0" w:space="0" w:color="auto"/>
        <w:right w:val="none" w:sz="0" w:space="0" w:color="auto"/>
      </w:divBdr>
      <w:divsChild>
        <w:div w:id="1000809326">
          <w:marLeft w:val="0"/>
          <w:marRight w:val="0"/>
          <w:marTop w:val="0"/>
          <w:marBottom w:val="0"/>
          <w:divBdr>
            <w:top w:val="none" w:sz="0" w:space="0" w:color="auto"/>
            <w:left w:val="none" w:sz="0" w:space="0" w:color="auto"/>
            <w:bottom w:val="none" w:sz="0" w:space="0" w:color="auto"/>
            <w:right w:val="none" w:sz="0" w:space="0" w:color="auto"/>
          </w:divBdr>
          <w:divsChild>
            <w:div w:id="332101892">
              <w:marLeft w:val="0"/>
              <w:marRight w:val="0"/>
              <w:marTop w:val="0"/>
              <w:marBottom w:val="0"/>
              <w:divBdr>
                <w:top w:val="none" w:sz="0" w:space="0" w:color="auto"/>
                <w:left w:val="none" w:sz="0" w:space="0" w:color="auto"/>
                <w:bottom w:val="none" w:sz="0" w:space="0" w:color="auto"/>
                <w:right w:val="none" w:sz="0" w:space="0" w:color="auto"/>
              </w:divBdr>
              <w:divsChild>
                <w:div w:id="619655325">
                  <w:marLeft w:val="0"/>
                  <w:marRight w:val="0"/>
                  <w:marTop w:val="0"/>
                  <w:marBottom w:val="0"/>
                  <w:divBdr>
                    <w:top w:val="none" w:sz="0" w:space="0" w:color="auto"/>
                    <w:left w:val="none" w:sz="0" w:space="0" w:color="auto"/>
                    <w:bottom w:val="none" w:sz="0" w:space="0" w:color="auto"/>
                    <w:right w:val="none" w:sz="0" w:space="0" w:color="auto"/>
                  </w:divBdr>
                  <w:divsChild>
                    <w:div w:id="672997889">
                      <w:marLeft w:val="0"/>
                      <w:marRight w:val="0"/>
                      <w:marTop w:val="0"/>
                      <w:marBottom w:val="0"/>
                      <w:divBdr>
                        <w:top w:val="none" w:sz="0" w:space="0" w:color="auto"/>
                        <w:left w:val="none" w:sz="0" w:space="0" w:color="auto"/>
                        <w:bottom w:val="none" w:sz="0" w:space="0" w:color="auto"/>
                        <w:right w:val="none" w:sz="0" w:space="0" w:color="auto"/>
                      </w:divBdr>
                      <w:divsChild>
                        <w:div w:id="960383532">
                          <w:marLeft w:val="0"/>
                          <w:marRight w:val="0"/>
                          <w:marTop w:val="0"/>
                          <w:marBottom w:val="0"/>
                          <w:divBdr>
                            <w:top w:val="none" w:sz="0" w:space="0" w:color="auto"/>
                            <w:left w:val="none" w:sz="0" w:space="0" w:color="auto"/>
                            <w:bottom w:val="none" w:sz="0" w:space="0" w:color="auto"/>
                            <w:right w:val="none" w:sz="0" w:space="0" w:color="auto"/>
                          </w:divBdr>
                          <w:divsChild>
                            <w:div w:id="1677883552">
                              <w:marLeft w:val="0"/>
                              <w:marRight w:val="0"/>
                              <w:marTop w:val="0"/>
                              <w:marBottom w:val="0"/>
                              <w:divBdr>
                                <w:top w:val="none" w:sz="0" w:space="0" w:color="auto"/>
                                <w:left w:val="none" w:sz="0" w:space="0" w:color="auto"/>
                                <w:bottom w:val="none" w:sz="0" w:space="0" w:color="auto"/>
                                <w:right w:val="none" w:sz="0" w:space="0" w:color="auto"/>
                              </w:divBdr>
                              <w:divsChild>
                                <w:div w:id="752775605">
                                  <w:marLeft w:val="0"/>
                                  <w:marRight w:val="0"/>
                                  <w:marTop w:val="0"/>
                                  <w:marBottom w:val="0"/>
                                  <w:divBdr>
                                    <w:top w:val="none" w:sz="0" w:space="0" w:color="auto"/>
                                    <w:left w:val="none" w:sz="0" w:space="0" w:color="auto"/>
                                    <w:bottom w:val="none" w:sz="0" w:space="0" w:color="auto"/>
                                    <w:right w:val="none" w:sz="0" w:space="0" w:color="auto"/>
                                  </w:divBdr>
                                  <w:divsChild>
                                    <w:div w:id="305354375">
                                      <w:marLeft w:val="0"/>
                                      <w:marRight w:val="0"/>
                                      <w:marTop w:val="0"/>
                                      <w:marBottom w:val="0"/>
                                      <w:divBdr>
                                        <w:top w:val="none" w:sz="0" w:space="0" w:color="auto"/>
                                        <w:left w:val="none" w:sz="0" w:space="0" w:color="auto"/>
                                        <w:bottom w:val="none" w:sz="0" w:space="0" w:color="auto"/>
                                        <w:right w:val="none" w:sz="0" w:space="0" w:color="auto"/>
                                      </w:divBdr>
                                    </w:div>
                                    <w:div w:id="14143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6533208">
      <w:bodyDiv w:val="1"/>
      <w:marLeft w:val="0"/>
      <w:marRight w:val="0"/>
      <w:marTop w:val="0"/>
      <w:marBottom w:val="0"/>
      <w:divBdr>
        <w:top w:val="none" w:sz="0" w:space="0" w:color="auto"/>
        <w:left w:val="none" w:sz="0" w:space="0" w:color="auto"/>
        <w:bottom w:val="none" w:sz="0" w:space="0" w:color="auto"/>
        <w:right w:val="none" w:sz="0" w:space="0" w:color="auto"/>
      </w:divBdr>
    </w:div>
    <w:div w:id="1434327684">
      <w:bodyDiv w:val="1"/>
      <w:marLeft w:val="0"/>
      <w:marRight w:val="0"/>
      <w:marTop w:val="0"/>
      <w:marBottom w:val="0"/>
      <w:divBdr>
        <w:top w:val="none" w:sz="0" w:space="0" w:color="auto"/>
        <w:left w:val="none" w:sz="0" w:space="0" w:color="auto"/>
        <w:bottom w:val="none" w:sz="0" w:space="0" w:color="auto"/>
        <w:right w:val="none" w:sz="0" w:space="0" w:color="auto"/>
      </w:divBdr>
    </w:div>
    <w:div w:id="1437755206">
      <w:bodyDiv w:val="1"/>
      <w:marLeft w:val="0"/>
      <w:marRight w:val="0"/>
      <w:marTop w:val="0"/>
      <w:marBottom w:val="0"/>
      <w:divBdr>
        <w:top w:val="none" w:sz="0" w:space="0" w:color="auto"/>
        <w:left w:val="none" w:sz="0" w:space="0" w:color="auto"/>
        <w:bottom w:val="none" w:sz="0" w:space="0" w:color="auto"/>
        <w:right w:val="none" w:sz="0" w:space="0" w:color="auto"/>
      </w:divBdr>
    </w:div>
    <w:div w:id="1444181595">
      <w:bodyDiv w:val="1"/>
      <w:marLeft w:val="0"/>
      <w:marRight w:val="0"/>
      <w:marTop w:val="0"/>
      <w:marBottom w:val="0"/>
      <w:divBdr>
        <w:top w:val="none" w:sz="0" w:space="0" w:color="auto"/>
        <w:left w:val="none" w:sz="0" w:space="0" w:color="auto"/>
        <w:bottom w:val="none" w:sz="0" w:space="0" w:color="auto"/>
        <w:right w:val="none" w:sz="0" w:space="0" w:color="auto"/>
      </w:divBdr>
    </w:div>
    <w:div w:id="1452554123">
      <w:bodyDiv w:val="1"/>
      <w:marLeft w:val="0"/>
      <w:marRight w:val="0"/>
      <w:marTop w:val="0"/>
      <w:marBottom w:val="0"/>
      <w:divBdr>
        <w:top w:val="none" w:sz="0" w:space="0" w:color="auto"/>
        <w:left w:val="none" w:sz="0" w:space="0" w:color="auto"/>
        <w:bottom w:val="none" w:sz="0" w:space="0" w:color="auto"/>
        <w:right w:val="none" w:sz="0" w:space="0" w:color="auto"/>
      </w:divBdr>
    </w:div>
    <w:div w:id="1457679804">
      <w:bodyDiv w:val="1"/>
      <w:marLeft w:val="0"/>
      <w:marRight w:val="0"/>
      <w:marTop w:val="0"/>
      <w:marBottom w:val="0"/>
      <w:divBdr>
        <w:top w:val="none" w:sz="0" w:space="0" w:color="auto"/>
        <w:left w:val="none" w:sz="0" w:space="0" w:color="auto"/>
        <w:bottom w:val="none" w:sz="0" w:space="0" w:color="auto"/>
        <w:right w:val="none" w:sz="0" w:space="0" w:color="auto"/>
      </w:divBdr>
    </w:div>
    <w:div w:id="1473408151">
      <w:bodyDiv w:val="1"/>
      <w:marLeft w:val="0"/>
      <w:marRight w:val="0"/>
      <w:marTop w:val="0"/>
      <w:marBottom w:val="0"/>
      <w:divBdr>
        <w:top w:val="none" w:sz="0" w:space="0" w:color="auto"/>
        <w:left w:val="none" w:sz="0" w:space="0" w:color="auto"/>
        <w:bottom w:val="none" w:sz="0" w:space="0" w:color="auto"/>
        <w:right w:val="none" w:sz="0" w:space="0" w:color="auto"/>
      </w:divBdr>
    </w:div>
    <w:div w:id="1476490828">
      <w:bodyDiv w:val="1"/>
      <w:marLeft w:val="0"/>
      <w:marRight w:val="0"/>
      <w:marTop w:val="0"/>
      <w:marBottom w:val="0"/>
      <w:divBdr>
        <w:top w:val="none" w:sz="0" w:space="0" w:color="auto"/>
        <w:left w:val="none" w:sz="0" w:space="0" w:color="auto"/>
        <w:bottom w:val="none" w:sz="0" w:space="0" w:color="auto"/>
        <w:right w:val="none" w:sz="0" w:space="0" w:color="auto"/>
      </w:divBdr>
    </w:div>
    <w:div w:id="1483354400">
      <w:bodyDiv w:val="1"/>
      <w:marLeft w:val="0"/>
      <w:marRight w:val="0"/>
      <w:marTop w:val="0"/>
      <w:marBottom w:val="0"/>
      <w:divBdr>
        <w:top w:val="none" w:sz="0" w:space="0" w:color="auto"/>
        <w:left w:val="none" w:sz="0" w:space="0" w:color="auto"/>
        <w:bottom w:val="none" w:sz="0" w:space="0" w:color="auto"/>
        <w:right w:val="none" w:sz="0" w:space="0" w:color="auto"/>
      </w:divBdr>
    </w:div>
    <w:div w:id="1487553913">
      <w:bodyDiv w:val="1"/>
      <w:marLeft w:val="0"/>
      <w:marRight w:val="0"/>
      <w:marTop w:val="0"/>
      <w:marBottom w:val="0"/>
      <w:divBdr>
        <w:top w:val="none" w:sz="0" w:space="0" w:color="auto"/>
        <w:left w:val="none" w:sz="0" w:space="0" w:color="auto"/>
        <w:bottom w:val="none" w:sz="0" w:space="0" w:color="auto"/>
        <w:right w:val="none" w:sz="0" w:space="0" w:color="auto"/>
      </w:divBdr>
    </w:div>
    <w:div w:id="1510756798">
      <w:bodyDiv w:val="1"/>
      <w:marLeft w:val="0"/>
      <w:marRight w:val="0"/>
      <w:marTop w:val="0"/>
      <w:marBottom w:val="0"/>
      <w:divBdr>
        <w:top w:val="none" w:sz="0" w:space="0" w:color="auto"/>
        <w:left w:val="none" w:sz="0" w:space="0" w:color="auto"/>
        <w:bottom w:val="none" w:sz="0" w:space="0" w:color="auto"/>
        <w:right w:val="none" w:sz="0" w:space="0" w:color="auto"/>
      </w:divBdr>
    </w:div>
    <w:div w:id="1541286033">
      <w:bodyDiv w:val="1"/>
      <w:marLeft w:val="0"/>
      <w:marRight w:val="0"/>
      <w:marTop w:val="0"/>
      <w:marBottom w:val="0"/>
      <w:divBdr>
        <w:top w:val="none" w:sz="0" w:space="0" w:color="auto"/>
        <w:left w:val="none" w:sz="0" w:space="0" w:color="auto"/>
        <w:bottom w:val="none" w:sz="0" w:space="0" w:color="auto"/>
        <w:right w:val="none" w:sz="0" w:space="0" w:color="auto"/>
      </w:divBdr>
    </w:div>
    <w:div w:id="1546677117">
      <w:bodyDiv w:val="1"/>
      <w:marLeft w:val="0"/>
      <w:marRight w:val="0"/>
      <w:marTop w:val="0"/>
      <w:marBottom w:val="0"/>
      <w:divBdr>
        <w:top w:val="none" w:sz="0" w:space="0" w:color="auto"/>
        <w:left w:val="none" w:sz="0" w:space="0" w:color="auto"/>
        <w:bottom w:val="none" w:sz="0" w:space="0" w:color="auto"/>
        <w:right w:val="none" w:sz="0" w:space="0" w:color="auto"/>
      </w:divBdr>
      <w:divsChild>
        <w:div w:id="1203321676">
          <w:marLeft w:val="0"/>
          <w:marRight w:val="0"/>
          <w:marTop w:val="0"/>
          <w:marBottom w:val="0"/>
          <w:divBdr>
            <w:top w:val="none" w:sz="0" w:space="0" w:color="auto"/>
            <w:left w:val="none" w:sz="0" w:space="0" w:color="auto"/>
            <w:bottom w:val="none" w:sz="0" w:space="0" w:color="auto"/>
            <w:right w:val="none" w:sz="0" w:space="0" w:color="auto"/>
          </w:divBdr>
          <w:divsChild>
            <w:div w:id="1531334266">
              <w:marLeft w:val="0"/>
              <w:marRight w:val="0"/>
              <w:marTop w:val="0"/>
              <w:marBottom w:val="0"/>
              <w:divBdr>
                <w:top w:val="none" w:sz="0" w:space="0" w:color="auto"/>
                <w:left w:val="none" w:sz="0" w:space="0" w:color="auto"/>
                <w:bottom w:val="none" w:sz="0" w:space="0" w:color="auto"/>
                <w:right w:val="none" w:sz="0" w:space="0" w:color="auto"/>
              </w:divBdr>
              <w:divsChild>
                <w:div w:id="319039438">
                  <w:marLeft w:val="0"/>
                  <w:marRight w:val="0"/>
                  <w:marTop w:val="0"/>
                  <w:marBottom w:val="0"/>
                  <w:divBdr>
                    <w:top w:val="none" w:sz="0" w:space="0" w:color="DCDCDC"/>
                    <w:left w:val="none" w:sz="0" w:space="0" w:color="DCDCDC"/>
                    <w:bottom w:val="none" w:sz="0" w:space="0" w:color="DCDCDC"/>
                    <w:right w:val="none" w:sz="0" w:space="0" w:color="DCDCDC"/>
                  </w:divBdr>
                  <w:divsChild>
                    <w:div w:id="587542852">
                      <w:marLeft w:val="0"/>
                      <w:marRight w:val="0"/>
                      <w:marTop w:val="0"/>
                      <w:marBottom w:val="0"/>
                      <w:divBdr>
                        <w:top w:val="single" w:sz="4" w:space="0" w:color="C1C1C1"/>
                        <w:left w:val="single" w:sz="4" w:space="0" w:color="C1C1C1"/>
                        <w:bottom w:val="single" w:sz="4" w:space="0" w:color="C1C1C1"/>
                        <w:right w:val="single" w:sz="4" w:space="0" w:color="C1C1C1"/>
                      </w:divBdr>
                      <w:divsChild>
                        <w:div w:id="1700735443">
                          <w:marLeft w:val="0"/>
                          <w:marRight w:val="0"/>
                          <w:marTop w:val="0"/>
                          <w:marBottom w:val="0"/>
                          <w:divBdr>
                            <w:top w:val="none" w:sz="0" w:space="0" w:color="auto"/>
                            <w:left w:val="none" w:sz="0" w:space="0" w:color="auto"/>
                            <w:bottom w:val="none" w:sz="0" w:space="0" w:color="auto"/>
                            <w:right w:val="none" w:sz="0" w:space="0" w:color="auto"/>
                          </w:divBdr>
                          <w:divsChild>
                            <w:div w:id="1185442225">
                              <w:marLeft w:val="0"/>
                              <w:marRight w:val="0"/>
                              <w:marTop w:val="0"/>
                              <w:marBottom w:val="0"/>
                              <w:divBdr>
                                <w:top w:val="none" w:sz="0" w:space="0" w:color="auto"/>
                                <w:left w:val="none" w:sz="0" w:space="0" w:color="auto"/>
                                <w:bottom w:val="none" w:sz="0" w:space="0" w:color="auto"/>
                                <w:right w:val="none" w:sz="0" w:space="0" w:color="auto"/>
                              </w:divBdr>
                              <w:divsChild>
                                <w:div w:id="552738156">
                                  <w:marLeft w:val="0"/>
                                  <w:marRight w:val="0"/>
                                  <w:marTop w:val="0"/>
                                  <w:marBottom w:val="0"/>
                                  <w:divBdr>
                                    <w:top w:val="none" w:sz="0" w:space="0" w:color="auto"/>
                                    <w:left w:val="none" w:sz="0" w:space="0" w:color="auto"/>
                                    <w:bottom w:val="none" w:sz="0" w:space="0" w:color="auto"/>
                                    <w:right w:val="none" w:sz="0" w:space="0" w:color="auto"/>
                                  </w:divBdr>
                                  <w:divsChild>
                                    <w:div w:id="1578124360">
                                      <w:marLeft w:val="0"/>
                                      <w:marRight w:val="0"/>
                                      <w:marTop w:val="0"/>
                                      <w:marBottom w:val="0"/>
                                      <w:divBdr>
                                        <w:top w:val="none" w:sz="0" w:space="0" w:color="auto"/>
                                        <w:left w:val="none" w:sz="0" w:space="0" w:color="auto"/>
                                        <w:bottom w:val="none" w:sz="0" w:space="0" w:color="auto"/>
                                        <w:right w:val="none" w:sz="0" w:space="0" w:color="auto"/>
                                      </w:divBdr>
                                      <w:divsChild>
                                        <w:div w:id="818152831">
                                          <w:marLeft w:val="0"/>
                                          <w:marRight w:val="0"/>
                                          <w:marTop w:val="0"/>
                                          <w:marBottom w:val="0"/>
                                          <w:divBdr>
                                            <w:top w:val="none" w:sz="0" w:space="0" w:color="auto"/>
                                            <w:left w:val="none" w:sz="0" w:space="0" w:color="auto"/>
                                            <w:bottom w:val="none" w:sz="0" w:space="0" w:color="auto"/>
                                            <w:right w:val="none" w:sz="0" w:space="0" w:color="auto"/>
                                          </w:divBdr>
                                          <w:divsChild>
                                            <w:div w:id="1779448060">
                                              <w:marLeft w:val="0"/>
                                              <w:marRight w:val="0"/>
                                              <w:marTop w:val="0"/>
                                              <w:marBottom w:val="0"/>
                                              <w:divBdr>
                                                <w:top w:val="none" w:sz="0" w:space="0" w:color="auto"/>
                                                <w:left w:val="none" w:sz="0" w:space="0" w:color="auto"/>
                                                <w:bottom w:val="none" w:sz="0" w:space="0" w:color="auto"/>
                                                <w:right w:val="none" w:sz="0" w:space="0" w:color="auto"/>
                                              </w:divBdr>
                                              <w:divsChild>
                                                <w:div w:id="724911575">
                                                  <w:marLeft w:val="0"/>
                                                  <w:marRight w:val="0"/>
                                                  <w:marTop w:val="0"/>
                                                  <w:marBottom w:val="0"/>
                                                  <w:divBdr>
                                                    <w:top w:val="none" w:sz="0" w:space="0" w:color="auto"/>
                                                    <w:left w:val="none" w:sz="0" w:space="0" w:color="auto"/>
                                                    <w:bottom w:val="none" w:sz="0" w:space="0" w:color="auto"/>
                                                    <w:right w:val="none" w:sz="0" w:space="0" w:color="auto"/>
                                                  </w:divBdr>
                                                  <w:divsChild>
                                                    <w:div w:id="246118310">
                                                      <w:marLeft w:val="0"/>
                                                      <w:marRight w:val="0"/>
                                                      <w:marTop w:val="0"/>
                                                      <w:marBottom w:val="0"/>
                                                      <w:divBdr>
                                                        <w:top w:val="none" w:sz="0" w:space="0" w:color="auto"/>
                                                        <w:left w:val="none" w:sz="0" w:space="0" w:color="auto"/>
                                                        <w:bottom w:val="none" w:sz="0" w:space="0" w:color="auto"/>
                                                        <w:right w:val="none" w:sz="0" w:space="0" w:color="auto"/>
                                                      </w:divBdr>
                                                      <w:divsChild>
                                                        <w:div w:id="409623645">
                                                          <w:marLeft w:val="0"/>
                                                          <w:marRight w:val="0"/>
                                                          <w:marTop w:val="0"/>
                                                          <w:marBottom w:val="0"/>
                                                          <w:divBdr>
                                                            <w:top w:val="none" w:sz="0" w:space="0" w:color="auto"/>
                                                            <w:left w:val="none" w:sz="0" w:space="0" w:color="auto"/>
                                                            <w:bottom w:val="none" w:sz="0" w:space="0" w:color="auto"/>
                                                            <w:right w:val="none" w:sz="0" w:space="0" w:color="auto"/>
                                                          </w:divBdr>
                                                        </w:div>
                                                      </w:divsChild>
                                                    </w:div>
                                                    <w:div w:id="1206797428">
                                                      <w:marLeft w:val="0"/>
                                                      <w:marRight w:val="0"/>
                                                      <w:marTop w:val="0"/>
                                                      <w:marBottom w:val="0"/>
                                                      <w:divBdr>
                                                        <w:top w:val="none" w:sz="0" w:space="0" w:color="auto"/>
                                                        <w:left w:val="none" w:sz="0" w:space="0" w:color="auto"/>
                                                        <w:bottom w:val="none" w:sz="0" w:space="0" w:color="auto"/>
                                                        <w:right w:val="none" w:sz="0" w:space="0" w:color="auto"/>
                                                      </w:divBdr>
                                                      <w:divsChild>
                                                        <w:div w:id="672293867">
                                                          <w:marLeft w:val="0"/>
                                                          <w:marRight w:val="0"/>
                                                          <w:marTop w:val="0"/>
                                                          <w:marBottom w:val="0"/>
                                                          <w:divBdr>
                                                            <w:top w:val="none" w:sz="0" w:space="0" w:color="auto"/>
                                                            <w:left w:val="none" w:sz="0" w:space="0" w:color="auto"/>
                                                            <w:bottom w:val="none" w:sz="0" w:space="0" w:color="auto"/>
                                                            <w:right w:val="none" w:sz="0" w:space="0" w:color="auto"/>
                                                          </w:divBdr>
                                                          <w:divsChild>
                                                            <w:div w:id="212087652">
                                                              <w:marLeft w:val="0"/>
                                                              <w:marRight w:val="0"/>
                                                              <w:marTop w:val="0"/>
                                                              <w:marBottom w:val="0"/>
                                                              <w:divBdr>
                                                                <w:top w:val="none" w:sz="0" w:space="0" w:color="auto"/>
                                                                <w:left w:val="none" w:sz="0" w:space="0" w:color="auto"/>
                                                                <w:bottom w:val="none" w:sz="0" w:space="0" w:color="auto"/>
                                                                <w:right w:val="none" w:sz="0" w:space="0" w:color="auto"/>
                                                              </w:divBdr>
                                                              <w:divsChild>
                                                                <w:div w:id="380250172">
                                                                  <w:marLeft w:val="0"/>
                                                                  <w:marRight w:val="0"/>
                                                                  <w:marTop w:val="0"/>
                                                                  <w:marBottom w:val="0"/>
                                                                  <w:divBdr>
                                                                    <w:top w:val="none" w:sz="0" w:space="0" w:color="auto"/>
                                                                    <w:left w:val="none" w:sz="0" w:space="0" w:color="auto"/>
                                                                    <w:bottom w:val="none" w:sz="0" w:space="0" w:color="auto"/>
                                                                    <w:right w:val="none" w:sz="0" w:space="0" w:color="auto"/>
                                                                  </w:divBdr>
                                                                </w:div>
                                                              </w:divsChild>
                                                            </w:div>
                                                            <w:div w:id="443963766">
                                                              <w:marLeft w:val="0"/>
                                                              <w:marRight w:val="0"/>
                                                              <w:marTop w:val="0"/>
                                                              <w:marBottom w:val="0"/>
                                                              <w:divBdr>
                                                                <w:top w:val="none" w:sz="0" w:space="0" w:color="auto"/>
                                                                <w:left w:val="none" w:sz="0" w:space="0" w:color="auto"/>
                                                                <w:bottom w:val="none" w:sz="0" w:space="0" w:color="auto"/>
                                                                <w:right w:val="none" w:sz="0" w:space="0" w:color="auto"/>
                                                              </w:divBdr>
                                                              <w:divsChild>
                                                                <w:div w:id="57575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5355303">
                                                      <w:marLeft w:val="0"/>
                                                      <w:marRight w:val="0"/>
                                                      <w:marTop w:val="0"/>
                                                      <w:marBottom w:val="0"/>
                                                      <w:divBdr>
                                                        <w:top w:val="none" w:sz="0" w:space="0" w:color="auto"/>
                                                        <w:left w:val="none" w:sz="0" w:space="0" w:color="auto"/>
                                                        <w:bottom w:val="none" w:sz="0" w:space="0" w:color="auto"/>
                                                        <w:right w:val="none" w:sz="0" w:space="0" w:color="auto"/>
                                                      </w:divBdr>
                                                      <w:divsChild>
                                                        <w:div w:id="181212514">
                                                          <w:marLeft w:val="0"/>
                                                          <w:marRight w:val="-84"/>
                                                          <w:marTop w:val="0"/>
                                                          <w:marBottom w:val="0"/>
                                                          <w:divBdr>
                                                            <w:top w:val="none" w:sz="0" w:space="0" w:color="auto"/>
                                                            <w:left w:val="none" w:sz="0" w:space="0" w:color="auto"/>
                                                            <w:bottom w:val="none" w:sz="0" w:space="0" w:color="auto"/>
                                                            <w:right w:val="none" w:sz="0" w:space="0" w:color="auto"/>
                                                          </w:divBdr>
                                                          <w:divsChild>
                                                            <w:div w:id="62533766">
                                                              <w:marLeft w:val="0"/>
                                                              <w:marRight w:val="0"/>
                                                              <w:marTop w:val="0"/>
                                                              <w:marBottom w:val="0"/>
                                                              <w:divBdr>
                                                                <w:top w:val="none" w:sz="0" w:space="0" w:color="auto"/>
                                                                <w:left w:val="none" w:sz="0" w:space="0" w:color="auto"/>
                                                                <w:bottom w:val="none" w:sz="0" w:space="0" w:color="auto"/>
                                                                <w:right w:val="none" w:sz="0" w:space="0" w:color="auto"/>
                                                              </w:divBdr>
                                                              <w:divsChild>
                                                                <w:div w:id="265163547">
                                                                  <w:marLeft w:val="0"/>
                                                                  <w:marRight w:val="0"/>
                                                                  <w:marTop w:val="0"/>
                                                                  <w:marBottom w:val="144"/>
                                                                  <w:divBdr>
                                                                    <w:top w:val="single" w:sz="4" w:space="0" w:color="C0C0C0"/>
                                                                    <w:left w:val="single" w:sz="4" w:space="0" w:color="C0C0C0"/>
                                                                    <w:bottom w:val="single" w:sz="4" w:space="0" w:color="C0C0C0"/>
                                                                    <w:right w:val="single" w:sz="4" w:space="0" w:color="C0C0C0"/>
                                                                  </w:divBdr>
                                                                  <w:divsChild>
                                                                    <w:div w:id="1454054022">
                                                                      <w:marLeft w:val="0"/>
                                                                      <w:marRight w:val="0"/>
                                                                      <w:marTop w:val="0"/>
                                                                      <w:marBottom w:val="0"/>
                                                                      <w:divBdr>
                                                                        <w:top w:val="none" w:sz="0" w:space="0" w:color="auto"/>
                                                                        <w:left w:val="none" w:sz="0" w:space="0" w:color="auto"/>
                                                                        <w:bottom w:val="none" w:sz="0" w:space="0" w:color="auto"/>
                                                                        <w:right w:val="none" w:sz="0" w:space="0" w:color="auto"/>
                                                                      </w:divBdr>
                                                                      <w:divsChild>
                                                                        <w:div w:id="402146348">
                                                                          <w:marLeft w:val="-240"/>
                                                                          <w:marRight w:val="-240"/>
                                                                          <w:marTop w:val="0"/>
                                                                          <w:marBottom w:val="0"/>
                                                                          <w:divBdr>
                                                                            <w:top w:val="none" w:sz="0" w:space="0" w:color="auto"/>
                                                                            <w:left w:val="none" w:sz="0" w:space="0" w:color="auto"/>
                                                                            <w:bottom w:val="none" w:sz="0" w:space="0" w:color="auto"/>
                                                                            <w:right w:val="none" w:sz="0" w:space="0" w:color="auto"/>
                                                                          </w:divBdr>
                                                                          <w:divsChild>
                                                                            <w:div w:id="39257321">
                                                                              <w:marLeft w:val="0"/>
                                                                              <w:marRight w:val="0"/>
                                                                              <w:marTop w:val="0"/>
                                                                              <w:marBottom w:val="0"/>
                                                                              <w:divBdr>
                                                                                <w:top w:val="none" w:sz="0" w:space="0" w:color="auto"/>
                                                                                <w:left w:val="none" w:sz="0" w:space="0" w:color="auto"/>
                                                                                <w:bottom w:val="none" w:sz="0" w:space="0" w:color="auto"/>
                                                                                <w:right w:val="none" w:sz="0" w:space="0" w:color="auto"/>
                                                                              </w:divBdr>
                                                                              <w:divsChild>
                                                                                <w:div w:id="879242540">
                                                                                  <w:marLeft w:val="0"/>
                                                                                  <w:marRight w:val="0"/>
                                                                                  <w:marTop w:val="0"/>
                                                                                  <w:marBottom w:val="0"/>
                                                                                  <w:divBdr>
                                                                                    <w:top w:val="none" w:sz="0" w:space="0" w:color="auto"/>
                                                                                    <w:left w:val="none" w:sz="0" w:space="0" w:color="auto"/>
                                                                                    <w:bottom w:val="none" w:sz="0" w:space="0" w:color="auto"/>
                                                                                    <w:right w:val="none" w:sz="0" w:space="0" w:color="auto"/>
                                                                                  </w:divBdr>
                                                                                  <w:divsChild>
                                                                                    <w:div w:id="249237163">
                                                                                      <w:marLeft w:val="0"/>
                                                                                      <w:marRight w:val="0"/>
                                                                                      <w:marTop w:val="0"/>
                                                                                      <w:marBottom w:val="0"/>
                                                                                      <w:divBdr>
                                                                                        <w:top w:val="none" w:sz="0" w:space="0" w:color="auto"/>
                                                                                        <w:left w:val="none" w:sz="0" w:space="0" w:color="auto"/>
                                                                                        <w:bottom w:val="none" w:sz="0" w:space="0" w:color="auto"/>
                                                                                        <w:right w:val="none" w:sz="0" w:space="0" w:color="auto"/>
                                                                                      </w:divBdr>
                                                                                      <w:divsChild>
                                                                                        <w:div w:id="685375573">
                                                                                          <w:marLeft w:val="-96"/>
                                                                                          <w:marRight w:val="-96"/>
                                                                                          <w:marTop w:val="168"/>
                                                                                          <w:marBottom w:val="168"/>
                                                                                          <w:divBdr>
                                                                                            <w:top w:val="none" w:sz="0" w:space="0" w:color="auto"/>
                                                                                            <w:left w:val="none" w:sz="0" w:space="0" w:color="auto"/>
                                                                                            <w:bottom w:val="none" w:sz="0" w:space="0" w:color="auto"/>
                                                                                            <w:right w:val="none" w:sz="0" w:space="0" w:color="auto"/>
                                                                                          </w:divBdr>
                                                                                          <w:divsChild>
                                                                                            <w:div w:id="1805003276">
                                                                                              <w:marLeft w:val="0"/>
                                                                                              <w:marRight w:val="0"/>
                                                                                              <w:marTop w:val="0"/>
                                                                                              <w:marBottom w:val="0"/>
                                                                                              <w:divBdr>
                                                                                                <w:top w:val="none" w:sz="0" w:space="0" w:color="auto"/>
                                                                                                <w:left w:val="none" w:sz="0" w:space="0" w:color="auto"/>
                                                                                                <w:bottom w:val="none" w:sz="0" w:space="0" w:color="auto"/>
                                                                                                <w:right w:val="none" w:sz="0" w:space="0" w:color="auto"/>
                                                                                              </w:divBdr>
                                                                                            </w:div>
                                                                                            <w:div w:id="2132087418">
                                                                                              <w:marLeft w:val="0"/>
                                                                                              <w:marRight w:val="0"/>
                                                                                              <w:marTop w:val="0"/>
                                                                                              <w:marBottom w:val="0"/>
                                                                                              <w:divBdr>
                                                                                                <w:top w:val="none" w:sz="0" w:space="0" w:color="auto"/>
                                                                                                <w:left w:val="none" w:sz="0" w:space="0" w:color="auto"/>
                                                                                                <w:bottom w:val="none" w:sz="0" w:space="0" w:color="auto"/>
                                                                                                <w:right w:val="none" w:sz="0" w:space="0" w:color="auto"/>
                                                                                              </w:divBdr>
                                                                                            </w:div>
                                                                                          </w:divsChild>
                                                                                        </w:div>
                                                                                        <w:div w:id="939022793">
                                                                                          <w:marLeft w:val="-96"/>
                                                                                          <w:marRight w:val="-96"/>
                                                                                          <w:marTop w:val="168"/>
                                                                                          <w:marBottom w:val="168"/>
                                                                                          <w:divBdr>
                                                                                            <w:top w:val="none" w:sz="0" w:space="0" w:color="auto"/>
                                                                                            <w:left w:val="none" w:sz="0" w:space="0" w:color="auto"/>
                                                                                            <w:bottom w:val="none" w:sz="0" w:space="0" w:color="auto"/>
                                                                                            <w:right w:val="none" w:sz="0" w:space="0" w:color="auto"/>
                                                                                          </w:divBdr>
                                                                                          <w:divsChild>
                                                                                            <w:div w:id="716509874">
                                                                                              <w:marLeft w:val="0"/>
                                                                                              <w:marRight w:val="0"/>
                                                                                              <w:marTop w:val="0"/>
                                                                                              <w:marBottom w:val="0"/>
                                                                                              <w:divBdr>
                                                                                                <w:top w:val="none" w:sz="0" w:space="0" w:color="auto"/>
                                                                                                <w:left w:val="none" w:sz="0" w:space="0" w:color="auto"/>
                                                                                                <w:bottom w:val="none" w:sz="0" w:space="0" w:color="auto"/>
                                                                                                <w:right w:val="none" w:sz="0" w:space="0" w:color="auto"/>
                                                                                              </w:divBdr>
                                                                                              <w:divsChild>
                                                                                                <w:div w:id="1978949520">
                                                                                                  <w:marLeft w:val="0"/>
                                                                                                  <w:marRight w:val="0"/>
                                                                                                  <w:marTop w:val="0"/>
                                                                                                  <w:marBottom w:val="0"/>
                                                                                                  <w:divBdr>
                                                                                                    <w:top w:val="none" w:sz="0" w:space="0" w:color="auto"/>
                                                                                                    <w:left w:val="none" w:sz="0" w:space="0" w:color="auto"/>
                                                                                                    <w:bottom w:val="none" w:sz="0" w:space="0" w:color="auto"/>
                                                                                                    <w:right w:val="none" w:sz="0" w:space="0" w:color="auto"/>
                                                                                                  </w:divBdr>
                                                                                                  <w:divsChild>
                                                                                                    <w:div w:id="398208506">
                                                                                                      <w:marLeft w:val="0"/>
                                                                                                      <w:marRight w:val="0"/>
                                                                                                      <w:marTop w:val="0"/>
                                                                                                      <w:marBottom w:val="0"/>
                                                                                                      <w:divBdr>
                                                                                                        <w:top w:val="single" w:sz="4" w:space="0" w:color="D9D9D9"/>
                                                                                                        <w:left w:val="single" w:sz="4" w:space="0" w:color="D9D9D9"/>
                                                                                                        <w:bottom w:val="single" w:sz="4" w:space="2" w:color="D9D9D9"/>
                                                                                                        <w:right w:val="single" w:sz="4" w:space="0" w:color="D9D9D9"/>
                                                                                                      </w:divBdr>
                                                                                                      <w:divsChild>
                                                                                                        <w:div w:id="1138455767">
                                                                                                          <w:marLeft w:val="60"/>
                                                                                                          <w:marRight w:val="132"/>
                                                                                                          <w:marTop w:val="0"/>
                                                                                                          <w:marBottom w:val="0"/>
                                                                                                          <w:divBdr>
                                                                                                            <w:top w:val="none" w:sz="0" w:space="0" w:color="auto"/>
                                                                                                            <w:left w:val="none" w:sz="0" w:space="0" w:color="auto"/>
                                                                                                            <w:bottom w:val="none" w:sz="0" w:space="0" w:color="auto"/>
                                                                                                            <w:right w:val="none" w:sz="0" w:space="0" w:color="auto"/>
                                                                                                          </w:divBdr>
                                                                                                          <w:divsChild>
                                                                                                            <w:div w:id="126244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159513">
                                                                                              <w:marLeft w:val="0"/>
                                                                                              <w:marRight w:val="0"/>
                                                                                              <w:marTop w:val="0"/>
                                                                                              <w:marBottom w:val="0"/>
                                                                                              <w:divBdr>
                                                                                                <w:top w:val="none" w:sz="0" w:space="0" w:color="auto"/>
                                                                                                <w:left w:val="none" w:sz="0" w:space="0" w:color="auto"/>
                                                                                                <w:bottom w:val="none" w:sz="0" w:space="0" w:color="auto"/>
                                                                                                <w:right w:val="none" w:sz="0" w:space="0" w:color="auto"/>
                                                                                              </w:divBdr>
                                                                                            </w:div>
                                                                                          </w:divsChild>
                                                                                        </w:div>
                                                                                        <w:div w:id="959265385">
                                                                                          <w:marLeft w:val="-96"/>
                                                                                          <w:marRight w:val="-96"/>
                                                                                          <w:marTop w:val="168"/>
                                                                                          <w:marBottom w:val="168"/>
                                                                                          <w:divBdr>
                                                                                            <w:top w:val="none" w:sz="0" w:space="0" w:color="auto"/>
                                                                                            <w:left w:val="none" w:sz="0" w:space="0" w:color="auto"/>
                                                                                            <w:bottom w:val="none" w:sz="0" w:space="0" w:color="auto"/>
                                                                                            <w:right w:val="none" w:sz="0" w:space="0" w:color="auto"/>
                                                                                          </w:divBdr>
                                                                                          <w:divsChild>
                                                                                            <w:div w:id="915019489">
                                                                                              <w:marLeft w:val="0"/>
                                                                                              <w:marRight w:val="0"/>
                                                                                              <w:marTop w:val="0"/>
                                                                                              <w:marBottom w:val="0"/>
                                                                                              <w:divBdr>
                                                                                                <w:top w:val="none" w:sz="0" w:space="0" w:color="auto"/>
                                                                                                <w:left w:val="none" w:sz="0" w:space="0" w:color="auto"/>
                                                                                                <w:bottom w:val="none" w:sz="0" w:space="0" w:color="auto"/>
                                                                                                <w:right w:val="none" w:sz="0" w:space="0" w:color="auto"/>
                                                                                              </w:divBdr>
                                                                                              <w:divsChild>
                                                                                                <w:div w:id="254215823">
                                                                                                  <w:marLeft w:val="0"/>
                                                                                                  <w:marRight w:val="0"/>
                                                                                                  <w:marTop w:val="0"/>
                                                                                                  <w:marBottom w:val="0"/>
                                                                                                  <w:divBdr>
                                                                                                    <w:top w:val="none" w:sz="0" w:space="0" w:color="auto"/>
                                                                                                    <w:left w:val="none" w:sz="0" w:space="0" w:color="auto"/>
                                                                                                    <w:bottom w:val="none" w:sz="0" w:space="0" w:color="auto"/>
                                                                                                    <w:right w:val="none" w:sz="0" w:space="0" w:color="auto"/>
                                                                                                  </w:divBdr>
                                                                                                  <w:divsChild>
                                                                                                    <w:div w:id="2077580875">
                                                                                                      <w:marLeft w:val="0"/>
                                                                                                      <w:marRight w:val="0"/>
                                                                                                      <w:marTop w:val="0"/>
                                                                                                      <w:marBottom w:val="0"/>
                                                                                                      <w:divBdr>
                                                                                                        <w:top w:val="single" w:sz="4" w:space="0" w:color="D9D9D9"/>
                                                                                                        <w:left w:val="single" w:sz="4" w:space="0" w:color="D9D9D9"/>
                                                                                                        <w:bottom w:val="single" w:sz="4" w:space="0" w:color="D9D9D9"/>
                                                                                                        <w:right w:val="single" w:sz="4" w:space="0" w:color="D9D9D9"/>
                                                                                                      </w:divBdr>
                                                                                                      <w:divsChild>
                                                                                                        <w:div w:id="1355231005">
                                                                                                          <w:marLeft w:val="132"/>
                                                                                                          <w:marRight w:val="288"/>
                                                                                                          <w:marTop w:val="0"/>
                                                                                                          <w:marBottom w:val="0"/>
                                                                                                          <w:divBdr>
                                                                                                            <w:top w:val="none" w:sz="0" w:space="0" w:color="auto"/>
                                                                                                            <w:left w:val="none" w:sz="0" w:space="0" w:color="auto"/>
                                                                                                            <w:bottom w:val="none" w:sz="0" w:space="0" w:color="auto"/>
                                                                                                            <w:right w:val="none" w:sz="0" w:space="0" w:color="auto"/>
                                                                                                          </w:divBdr>
                                                                                                          <w:divsChild>
                                                                                                            <w:div w:id="138001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385612">
                                                                                              <w:marLeft w:val="0"/>
                                                                                              <w:marRight w:val="0"/>
                                                                                              <w:marTop w:val="0"/>
                                                                                              <w:marBottom w:val="0"/>
                                                                                              <w:divBdr>
                                                                                                <w:top w:val="none" w:sz="0" w:space="0" w:color="auto"/>
                                                                                                <w:left w:val="none" w:sz="0" w:space="0" w:color="auto"/>
                                                                                                <w:bottom w:val="none" w:sz="0" w:space="0" w:color="auto"/>
                                                                                                <w:right w:val="none" w:sz="0" w:space="0" w:color="auto"/>
                                                                                              </w:divBdr>
                                                                                            </w:div>
                                                                                          </w:divsChild>
                                                                                        </w:div>
                                                                                        <w:div w:id="1020156258">
                                                                                          <w:marLeft w:val="-96"/>
                                                                                          <w:marRight w:val="-96"/>
                                                                                          <w:marTop w:val="168"/>
                                                                                          <w:marBottom w:val="168"/>
                                                                                          <w:divBdr>
                                                                                            <w:top w:val="none" w:sz="0" w:space="0" w:color="auto"/>
                                                                                            <w:left w:val="none" w:sz="0" w:space="0" w:color="auto"/>
                                                                                            <w:bottom w:val="none" w:sz="0" w:space="0" w:color="auto"/>
                                                                                            <w:right w:val="none" w:sz="0" w:space="0" w:color="auto"/>
                                                                                          </w:divBdr>
                                                                                          <w:divsChild>
                                                                                            <w:div w:id="288754320">
                                                                                              <w:marLeft w:val="0"/>
                                                                                              <w:marRight w:val="0"/>
                                                                                              <w:marTop w:val="0"/>
                                                                                              <w:marBottom w:val="0"/>
                                                                                              <w:divBdr>
                                                                                                <w:top w:val="none" w:sz="0" w:space="0" w:color="auto"/>
                                                                                                <w:left w:val="none" w:sz="0" w:space="0" w:color="auto"/>
                                                                                                <w:bottom w:val="none" w:sz="0" w:space="0" w:color="auto"/>
                                                                                                <w:right w:val="none" w:sz="0" w:space="0" w:color="auto"/>
                                                                                              </w:divBdr>
                                                                                            </w:div>
                                                                                            <w:div w:id="1941445197">
                                                                                              <w:marLeft w:val="0"/>
                                                                                              <w:marRight w:val="0"/>
                                                                                              <w:marTop w:val="0"/>
                                                                                              <w:marBottom w:val="0"/>
                                                                                              <w:divBdr>
                                                                                                <w:top w:val="none" w:sz="0" w:space="0" w:color="auto"/>
                                                                                                <w:left w:val="none" w:sz="0" w:space="0" w:color="auto"/>
                                                                                                <w:bottom w:val="none" w:sz="0" w:space="0" w:color="auto"/>
                                                                                                <w:right w:val="none" w:sz="0" w:space="0" w:color="auto"/>
                                                                                              </w:divBdr>
                                                                                            </w:div>
                                                                                          </w:divsChild>
                                                                                        </w:div>
                                                                                        <w:div w:id="1793328248">
                                                                                          <w:marLeft w:val="-96"/>
                                                                                          <w:marRight w:val="-96"/>
                                                                                          <w:marTop w:val="168"/>
                                                                                          <w:marBottom w:val="168"/>
                                                                                          <w:divBdr>
                                                                                            <w:top w:val="none" w:sz="0" w:space="0" w:color="auto"/>
                                                                                            <w:left w:val="none" w:sz="0" w:space="0" w:color="auto"/>
                                                                                            <w:bottom w:val="none" w:sz="0" w:space="0" w:color="auto"/>
                                                                                            <w:right w:val="none" w:sz="0" w:space="0" w:color="auto"/>
                                                                                          </w:divBdr>
                                                                                          <w:divsChild>
                                                                                            <w:div w:id="466119455">
                                                                                              <w:marLeft w:val="0"/>
                                                                                              <w:marRight w:val="0"/>
                                                                                              <w:marTop w:val="0"/>
                                                                                              <w:marBottom w:val="0"/>
                                                                                              <w:divBdr>
                                                                                                <w:top w:val="none" w:sz="0" w:space="0" w:color="auto"/>
                                                                                                <w:left w:val="none" w:sz="0" w:space="0" w:color="auto"/>
                                                                                                <w:bottom w:val="none" w:sz="0" w:space="0" w:color="auto"/>
                                                                                                <w:right w:val="none" w:sz="0" w:space="0" w:color="auto"/>
                                                                                              </w:divBdr>
                                                                                            </w:div>
                                                                                            <w:div w:id="97295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260740">
                                                                                      <w:marLeft w:val="0"/>
                                                                                      <w:marRight w:val="0"/>
                                                                                      <w:marTop w:val="0"/>
                                                                                      <w:marBottom w:val="0"/>
                                                                                      <w:divBdr>
                                                                                        <w:top w:val="none" w:sz="0" w:space="0" w:color="auto"/>
                                                                                        <w:left w:val="none" w:sz="0" w:space="0" w:color="auto"/>
                                                                                        <w:bottom w:val="single" w:sz="4" w:space="0" w:color="C0C0C0"/>
                                                                                        <w:right w:val="none" w:sz="0" w:space="0" w:color="auto"/>
                                                                                      </w:divBdr>
                                                                                      <w:divsChild>
                                                                                        <w:div w:id="1854027004">
                                                                                          <w:marLeft w:val="0"/>
                                                                                          <w:marRight w:val="0"/>
                                                                                          <w:marTop w:val="0"/>
                                                                                          <w:marBottom w:val="0"/>
                                                                                          <w:divBdr>
                                                                                            <w:top w:val="none" w:sz="0" w:space="0" w:color="auto"/>
                                                                                            <w:left w:val="none" w:sz="0" w:space="0" w:color="auto"/>
                                                                                            <w:bottom w:val="none" w:sz="0" w:space="0" w:color="auto"/>
                                                                                            <w:right w:val="none" w:sz="0" w:space="0" w:color="auto"/>
                                                                                          </w:divBdr>
                                                                                          <w:divsChild>
                                                                                            <w:div w:id="1337340090">
                                                                                              <w:marLeft w:val="0"/>
                                                                                              <w:marRight w:val="0"/>
                                                                                              <w:marTop w:val="0"/>
                                                                                              <w:marBottom w:val="0"/>
                                                                                              <w:divBdr>
                                                                                                <w:top w:val="none" w:sz="0" w:space="0" w:color="auto"/>
                                                                                                <w:left w:val="none" w:sz="0" w:space="0" w:color="auto"/>
                                                                                                <w:bottom w:val="none" w:sz="0" w:space="0" w:color="auto"/>
                                                                                                <w:right w:val="none" w:sz="0" w:space="0" w:color="auto"/>
                                                                                              </w:divBdr>
                                                                                              <w:divsChild>
                                                                                                <w:div w:id="3767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7792667">
                                                                              <w:marLeft w:val="0"/>
                                                                              <w:marRight w:val="0"/>
                                                                              <w:marTop w:val="0"/>
                                                                              <w:marBottom w:val="0"/>
                                                                              <w:divBdr>
                                                                                <w:top w:val="none" w:sz="0" w:space="0" w:color="auto"/>
                                                                                <w:left w:val="none" w:sz="0" w:space="0" w:color="auto"/>
                                                                                <w:bottom w:val="none" w:sz="0" w:space="0" w:color="auto"/>
                                                                                <w:right w:val="none" w:sz="0" w:space="0" w:color="auto"/>
                                                                              </w:divBdr>
                                                                              <w:divsChild>
                                                                                <w:div w:id="765149339">
                                                                                  <w:marLeft w:val="0"/>
                                                                                  <w:marRight w:val="0"/>
                                                                                  <w:marTop w:val="0"/>
                                                                                  <w:marBottom w:val="0"/>
                                                                                  <w:divBdr>
                                                                                    <w:top w:val="none" w:sz="0" w:space="0" w:color="auto"/>
                                                                                    <w:left w:val="none" w:sz="0" w:space="0" w:color="auto"/>
                                                                                    <w:bottom w:val="none" w:sz="0" w:space="0" w:color="auto"/>
                                                                                    <w:right w:val="none" w:sz="0" w:space="0" w:color="auto"/>
                                                                                  </w:divBdr>
                                                                                  <w:divsChild>
                                                                                    <w:div w:id="1286035601">
                                                                                      <w:marLeft w:val="0"/>
                                                                                      <w:marRight w:val="0"/>
                                                                                      <w:marTop w:val="0"/>
                                                                                      <w:marBottom w:val="0"/>
                                                                                      <w:divBdr>
                                                                                        <w:top w:val="none" w:sz="0" w:space="0" w:color="auto"/>
                                                                                        <w:left w:val="none" w:sz="0" w:space="0" w:color="auto"/>
                                                                                        <w:bottom w:val="single" w:sz="4" w:space="0" w:color="C0C0C0"/>
                                                                                        <w:right w:val="none" w:sz="0" w:space="0" w:color="auto"/>
                                                                                      </w:divBdr>
                                                                                      <w:divsChild>
                                                                                        <w:div w:id="814757240">
                                                                                          <w:marLeft w:val="0"/>
                                                                                          <w:marRight w:val="0"/>
                                                                                          <w:marTop w:val="0"/>
                                                                                          <w:marBottom w:val="0"/>
                                                                                          <w:divBdr>
                                                                                            <w:top w:val="none" w:sz="0" w:space="0" w:color="auto"/>
                                                                                            <w:left w:val="none" w:sz="0" w:space="0" w:color="auto"/>
                                                                                            <w:bottom w:val="none" w:sz="0" w:space="0" w:color="auto"/>
                                                                                            <w:right w:val="none" w:sz="0" w:space="0" w:color="auto"/>
                                                                                          </w:divBdr>
                                                                                          <w:divsChild>
                                                                                            <w:div w:id="175990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802891">
                                                                                      <w:marLeft w:val="0"/>
                                                                                      <w:marRight w:val="0"/>
                                                                                      <w:marTop w:val="0"/>
                                                                                      <w:marBottom w:val="0"/>
                                                                                      <w:divBdr>
                                                                                        <w:top w:val="none" w:sz="0" w:space="0" w:color="auto"/>
                                                                                        <w:left w:val="none" w:sz="0" w:space="0" w:color="auto"/>
                                                                                        <w:bottom w:val="none" w:sz="0" w:space="0" w:color="auto"/>
                                                                                        <w:right w:val="none" w:sz="0" w:space="0" w:color="auto"/>
                                                                                      </w:divBdr>
                                                                                      <w:divsChild>
                                                                                        <w:div w:id="59063491">
                                                                                          <w:marLeft w:val="-96"/>
                                                                                          <w:marRight w:val="-96"/>
                                                                                          <w:marTop w:val="168"/>
                                                                                          <w:marBottom w:val="168"/>
                                                                                          <w:divBdr>
                                                                                            <w:top w:val="none" w:sz="0" w:space="0" w:color="auto"/>
                                                                                            <w:left w:val="none" w:sz="0" w:space="0" w:color="auto"/>
                                                                                            <w:bottom w:val="none" w:sz="0" w:space="0" w:color="auto"/>
                                                                                            <w:right w:val="none" w:sz="0" w:space="0" w:color="auto"/>
                                                                                          </w:divBdr>
                                                                                          <w:divsChild>
                                                                                            <w:div w:id="352414637">
                                                                                              <w:marLeft w:val="0"/>
                                                                                              <w:marRight w:val="0"/>
                                                                                              <w:marTop w:val="0"/>
                                                                                              <w:marBottom w:val="0"/>
                                                                                              <w:divBdr>
                                                                                                <w:top w:val="none" w:sz="0" w:space="0" w:color="auto"/>
                                                                                                <w:left w:val="none" w:sz="0" w:space="0" w:color="auto"/>
                                                                                                <w:bottom w:val="none" w:sz="0" w:space="0" w:color="auto"/>
                                                                                                <w:right w:val="none" w:sz="0" w:space="0" w:color="auto"/>
                                                                                              </w:divBdr>
                                                                                            </w:div>
                                                                                            <w:div w:id="980114712">
                                                                                              <w:marLeft w:val="0"/>
                                                                                              <w:marRight w:val="0"/>
                                                                                              <w:marTop w:val="0"/>
                                                                                              <w:marBottom w:val="0"/>
                                                                                              <w:divBdr>
                                                                                                <w:top w:val="none" w:sz="0" w:space="0" w:color="auto"/>
                                                                                                <w:left w:val="none" w:sz="0" w:space="0" w:color="auto"/>
                                                                                                <w:bottom w:val="none" w:sz="0" w:space="0" w:color="auto"/>
                                                                                                <w:right w:val="none" w:sz="0" w:space="0" w:color="auto"/>
                                                                                              </w:divBdr>
                                                                                            </w:div>
                                                                                          </w:divsChild>
                                                                                        </w:div>
                                                                                        <w:div w:id="691033612">
                                                                                          <w:marLeft w:val="-96"/>
                                                                                          <w:marRight w:val="-96"/>
                                                                                          <w:marTop w:val="168"/>
                                                                                          <w:marBottom w:val="168"/>
                                                                                          <w:divBdr>
                                                                                            <w:top w:val="none" w:sz="0" w:space="0" w:color="auto"/>
                                                                                            <w:left w:val="none" w:sz="0" w:space="0" w:color="auto"/>
                                                                                            <w:bottom w:val="none" w:sz="0" w:space="0" w:color="auto"/>
                                                                                            <w:right w:val="none" w:sz="0" w:space="0" w:color="auto"/>
                                                                                          </w:divBdr>
                                                                                          <w:divsChild>
                                                                                            <w:div w:id="1059748008">
                                                                                              <w:marLeft w:val="0"/>
                                                                                              <w:marRight w:val="0"/>
                                                                                              <w:marTop w:val="0"/>
                                                                                              <w:marBottom w:val="0"/>
                                                                                              <w:divBdr>
                                                                                                <w:top w:val="none" w:sz="0" w:space="0" w:color="auto"/>
                                                                                                <w:left w:val="none" w:sz="0" w:space="0" w:color="auto"/>
                                                                                                <w:bottom w:val="none" w:sz="0" w:space="0" w:color="auto"/>
                                                                                                <w:right w:val="none" w:sz="0" w:space="0" w:color="auto"/>
                                                                                              </w:divBdr>
                                                                                            </w:div>
                                                                                            <w:div w:id="1739084797">
                                                                                              <w:marLeft w:val="0"/>
                                                                                              <w:marRight w:val="0"/>
                                                                                              <w:marTop w:val="0"/>
                                                                                              <w:marBottom w:val="0"/>
                                                                                              <w:divBdr>
                                                                                                <w:top w:val="none" w:sz="0" w:space="0" w:color="auto"/>
                                                                                                <w:left w:val="none" w:sz="0" w:space="0" w:color="auto"/>
                                                                                                <w:bottom w:val="none" w:sz="0" w:space="0" w:color="auto"/>
                                                                                                <w:right w:val="none" w:sz="0" w:space="0" w:color="auto"/>
                                                                                              </w:divBdr>
                                                                                            </w:div>
                                                                                          </w:divsChild>
                                                                                        </w:div>
                                                                                        <w:div w:id="925109320">
                                                                                          <w:marLeft w:val="-96"/>
                                                                                          <w:marRight w:val="-96"/>
                                                                                          <w:marTop w:val="168"/>
                                                                                          <w:marBottom w:val="168"/>
                                                                                          <w:divBdr>
                                                                                            <w:top w:val="none" w:sz="0" w:space="0" w:color="auto"/>
                                                                                            <w:left w:val="none" w:sz="0" w:space="0" w:color="auto"/>
                                                                                            <w:bottom w:val="none" w:sz="0" w:space="0" w:color="auto"/>
                                                                                            <w:right w:val="none" w:sz="0" w:space="0" w:color="auto"/>
                                                                                          </w:divBdr>
                                                                                          <w:divsChild>
                                                                                            <w:div w:id="755521370">
                                                                                              <w:marLeft w:val="0"/>
                                                                                              <w:marRight w:val="0"/>
                                                                                              <w:marTop w:val="0"/>
                                                                                              <w:marBottom w:val="0"/>
                                                                                              <w:divBdr>
                                                                                                <w:top w:val="none" w:sz="0" w:space="0" w:color="auto"/>
                                                                                                <w:left w:val="none" w:sz="0" w:space="0" w:color="auto"/>
                                                                                                <w:bottom w:val="none" w:sz="0" w:space="0" w:color="auto"/>
                                                                                                <w:right w:val="none" w:sz="0" w:space="0" w:color="auto"/>
                                                                                              </w:divBdr>
                                                                                            </w:div>
                                                                                            <w:div w:id="1052344163">
                                                                                              <w:marLeft w:val="0"/>
                                                                                              <w:marRight w:val="0"/>
                                                                                              <w:marTop w:val="0"/>
                                                                                              <w:marBottom w:val="0"/>
                                                                                              <w:divBdr>
                                                                                                <w:top w:val="none" w:sz="0" w:space="0" w:color="auto"/>
                                                                                                <w:left w:val="none" w:sz="0" w:space="0" w:color="auto"/>
                                                                                                <w:bottom w:val="none" w:sz="0" w:space="0" w:color="auto"/>
                                                                                                <w:right w:val="none" w:sz="0" w:space="0" w:color="auto"/>
                                                                                              </w:divBdr>
                                                                                            </w:div>
                                                                                          </w:divsChild>
                                                                                        </w:div>
                                                                                        <w:div w:id="1090393428">
                                                                                          <w:marLeft w:val="-96"/>
                                                                                          <w:marRight w:val="-96"/>
                                                                                          <w:marTop w:val="168"/>
                                                                                          <w:marBottom w:val="168"/>
                                                                                          <w:divBdr>
                                                                                            <w:top w:val="none" w:sz="0" w:space="0" w:color="auto"/>
                                                                                            <w:left w:val="none" w:sz="0" w:space="0" w:color="auto"/>
                                                                                            <w:bottom w:val="none" w:sz="0" w:space="0" w:color="auto"/>
                                                                                            <w:right w:val="none" w:sz="0" w:space="0" w:color="auto"/>
                                                                                          </w:divBdr>
                                                                                          <w:divsChild>
                                                                                            <w:div w:id="162361410">
                                                                                              <w:marLeft w:val="0"/>
                                                                                              <w:marRight w:val="0"/>
                                                                                              <w:marTop w:val="0"/>
                                                                                              <w:marBottom w:val="0"/>
                                                                                              <w:divBdr>
                                                                                                <w:top w:val="none" w:sz="0" w:space="0" w:color="auto"/>
                                                                                                <w:left w:val="none" w:sz="0" w:space="0" w:color="auto"/>
                                                                                                <w:bottom w:val="none" w:sz="0" w:space="0" w:color="auto"/>
                                                                                                <w:right w:val="none" w:sz="0" w:space="0" w:color="auto"/>
                                                                                              </w:divBdr>
                                                                                            </w:div>
                                                                                            <w:div w:id="654409096">
                                                                                              <w:marLeft w:val="0"/>
                                                                                              <w:marRight w:val="0"/>
                                                                                              <w:marTop w:val="0"/>
                                                                                              <w:marBottom w:val="0"/>
                                                                                              <w:divBdr>
                                                                                                <w:top w:val="none" w:sz="0" w:space="0" w:color="auto"/>
                                                                                                <w:left w:val="none" w:sz="0" w:space="0" w:color="auto"/>
                                                                                                <w:bottom w:val="none" w:sz="0" w:space="0" w:color="auto"/>
                                                                                                <w:right w:val="none" w:sz="0" w:space="0" w:color="auto"/>
                                                                                              </w:divBdr>
                                                                                            </w:div>
                                                                                          </w:divsChild>
                                                                                        </w:div>
                                                                                        <w:div w:id="1127967178">
                                                                                          <w:marLeft w:val="-96"/>
                                                                                          <w:marRight w:val="-96"/>
                                                                                          <w:marTop w:val="168"/>
                                                                                          <w:marBottom w:val="168"/>
                                                                                          <w:divBdr>
                                                                                            <w:top w:val="none" w:sz="0" w:space="0" w:color="auto"/>
                                                                                            <w:left w:val="none" w:sz="0" w:space="0" w:color="auto"/>
                                                                                            <w:bottom w:val="none" w:sz="0" w:space="0" w:color="auto"/>
                                                                                            <w:right w:val="none" w:sz="0" w:space="0" w:color="auto"/>
                                                                                          </w:divBdr>
                                                                                          <w:divsChild>
                                                                                            <w:div w:id="983699305">
                                                                                              <w:marLeft w:val="0"/>
                                                                                              <w:marRight w:val="0"/>
                                                                                              <w:marTop w:val="0"/>
                                                                                              <w:marBottom w:val="0"/>
                                                                                              <w:divBdr>
                                                                                                <w:top w:val="none" w:sz="0" w:space="0" w:color="auto"/>
                                                                                                <w:left w:val="none" w:sz="0" w:space="0" w:color="auto"/>
                                                                                                <w:bottom w:val="none" w:sz="0" w:space="0" w:color="auto"/>
                                                                                                <w:right w:val="none" w:sz="0" w:space="0" w:color="auto"/>
                                                                                              </w:divBdr>
                                                                                            </w:div>
                                                                                            <w:div w:id="2034837935">
                                                                                              <w:marLeft w:val="0"/>
                                                                                              <w:marRight w:val="0"/>
                                                                                              <w:marTop w:val="0"/>
                                                                                              <w:marBottom w:val="0"/>
                                                                                              <w:divBdr>
                                                                                                <w:top w:val="none" w:sz="0" w:space="0" w:color="auto"/>
                                                                                                <w:left w:val="none" w:sz="0" w:space="0" w:color="auto"/>
                                                                                                <w:bottom w:val="none" w:sz="0" w:space="0" w:color="auto"/>
                                                                                                <w:right w:val="none" w:sz="0" w:space="0" w:color="auto"/>
                                                                                              </w:divBdr>
                                                                                            </w:div>
                                                                                          </w:divsChild>
                                                                                        </w:div>
                                                                                        <w:div w:id="1375277597">
                                                                                          <w:marLeft w:val="-96"/>
                                                                                          <w:marRight w:val="-96"/>
                                                                                          <w:marTop w:val="168"/>
                                                                                          <w:marBottom w:val="168"/>
                                                                                          <w:divBdr>
                                                                                            <w:top w:val="none" w:sz="0" w:space="0" w:color="auto"/>
                                                                                            <w:left w:val="none" w:sz="0" w:space="0" w:color="auto"/>
                                                                                            <w:bottom w:val="none" w:sz="0" w:space="0" w:color="auto"/>
                                                                                            <w:right w:val="none" w:sz="0" w:space="0" w:color="auto"/>
                                                                                          </w:divBdr>
                                                                                          <w:divsChild>
                                                                                            <w:div w:id="882599225">
                                                                                              <w:marLeft w:val="0"/>
                                                                                              <w:marRight w:val="0"/>
                                                                                              <w:marTop w:val="0"/>
                                                                                              <w:marBottom w:val="0"/>
                                                                                              <w:divBdr>
                                                                                                <w:top w:val="none" w:sz="0" w:space="0" w:color="auto"/>
                                                                                                <w:left w:val="none" w:sz="0" w:space="0" w:color="auto"/>
                                                                                                <w:bottom w:val="none" w:sz="0" w:space="0" w:color="auto"/>
                                                                                                <w:right w:val="none" w:sz="0" w:space="0" w:color="auto"/>
                                                                                              </w:divBdr>
                                                                                            </w:div>
                                                                                            <w:div w:id="992610636">
                                                                                              <w:marLeft w:val="0"/>
                                                                                              <w:marRight w:val="0"/>
                                                                                              <w:marTop w:val="0"/>
                                                                                              <w:marBottom w:val="0"/>
                                                                                              <w:divBdr>
                                                                                                <w:top w:val="none" w:sz="0" w:space="0" w:color="auto"/>
                                                                                                <w:left w:val="none" w:sz="0" w:space="0" w:color="auto"/>
                                                                                                <w:bottom w:val="none" w:sz="0" w:space="0" w:color="auto"/>
                                                                                                <w:right w:val="none" w:sz="0" w:space="0" w:color="auto"/>
                                                                                              </w:divBdr>
                                                                                            </w:div>
                                                                                          </w:divsChild>
                                                                                        </w:div>
                                                                                        <w:div w:id="1424108495">
                                                                                          <w:marLeft w:val="-96"/>
                                                                                          <w:marRight w:val="-96"/>
                                                                                          <w:marTop w:val="168"/>
                                                                                          <w:marBottom w:val="168"/>
                                                                                          <w:divBdr>
                                                                                            <w:top w:val="none" w:sz="0" w:space="0" w:color="auto"/>
                                                                                            <w:left w:val="none" w:sz="0" w:space="0" w:color="auto"/>
                                                                                            <w:bottom w:val="none" w:sz="0" w:space="0" w:color="auto"/>
                                                                                            <w:right w:val="none" w:sz="0" w:space="0" w:color="auto"/>
                                                                                          </w:divBdr>
                                                                                          <w:divsChild>
                                                                                            <w:div w:id="320622673">
                                                                                              <w:marLeft w:val="0"/>
                                                                                              <w:marRight w:val="0"/>
                                                                                              <w:marTop w:val="0"/>
                                                                                              <w:marBottom w:val="0"/>
                                                                                              <w:divBdr>
                                                                                                <w:top w:val="none" w:sz="0" w:space="0" w:color="auto"/>
                                                                                                <w:left w:val="none" w:sz="0" w:space="0" w:color="auto"/>
                                                                                                <w:bottom w:val="none" w:sz="0" w:space="0" w:color="auto"/>
                                                                                                <w:right w:val="none" w:sz="0" w:space="0" w:color="auto"/>
                                                                                              </w:divBdr>
                                                                                            </w:div>
                                                                                            <w:div w:id="1291663651">
                                                                                              <w:marLeft w:val="0"/>
                                                                                              <w:marRight w:val="0"/>
                                                                                              <w:marTop w:val="0"/>
                                                                                              <w:marBottom w:val="0"/>
                                                                                              <w:divBdr>
                                                                                                <w:top w:val="none" w:sz="0" w:space="0" w:color="auto"/>
                                                                                                <w:left w:val="none" w:sz="0" w:space="0" w:color="auto"/>
                                                                                                <w:bottom w:val="none" w:sz="0" w:space="0" w:color="auto"/>
                                                                                                <w:right w:val="none" w:sz="0" w:space="0" w:color="auto"/>
                                                                                              </w:divBdr>
                                                                                            </w:div>
                                                                                          </w:divsChild>
                                                                                        </w:div>
                                                                                        <w:div w:id="1486238957">
                                                                                          <w:marLeft w:val="-96"/>
                                                                                          <w:marRight w:val="-96"/>
                                                                                          <w:marTop w:val="168"/>
                                                                                          <w:marBottom w:val="168"/>
                                                                                          <w:divBdr>
                                                                                            <w:top w:val="none" w:sz="0" w:space="0" w:color="auto"/>
                                                                                            <w:left w:val="none" w:sz="0" w:space="0" w:color="auto"/>
                                                                                            <w:bottom w:val="none" w:sz="0" w:space="0" w:color="auto"/>
                                                                                            <w:right w:val="none" w:sz="0" w:space="0" w:color="auto"/>
                                                                                          </w:divBdr>
                                                                                          <w:divsChild>
                                                                                            <w:div w:id="364866536">
                                                                                              <w:marLeft w:val="0"/>
                                                                                              <w:marRight w:val="0"/>
                                                                                              <w:marTop w:val="0"/>
                                                                                              <w:marBottom w:val="0"/>
                                                                                              <w:divBdr>
                                                                                                <w:top w:val="none" w:sz="0" w:space="0" w:color="auto"/>
                                                                                                <w:left w:val="none" w:sz="0" w:space="0" w:color="auto"/>
                                                                                                <w:bottom w:val="none" w:sz="0" w:space="0" w:color="auto"/>
                                                                                                <w:right w:val="none" w:sz="0" w:space="0" w:color="auto"/>
                                                                                              </w:divBdr>
                                                                                            </w:div>
                                                                                            <w:div w:id="1288049801">
                                                                                              <w:marLeft w:val="0"/>
                                                                                              <w:marRight w:val="0"/>
                                                                                              <w:marTop w:val="0"/>
                                                                                              <w:marBottom w:val="0"/>
                                                                                              <w:divBdr>
                                                                                                <w:top w:val="none" w:sz="0" w:space="0" w:color="auto"/>
                                                                                                <w:left w:val="none" w:sz="0" w:space="0" w:color="auto"/>
                                                                                                <w:bottom w:val="none" w:sz="0" w:space="0" w:color="auto"/>
                                                                                                <w:right w:val="none" w:sz="0" w:space="0" w:color="auto"/>
                                                                                              </w:divBdr>
                                                                                            </w:div>
                                                                                          </w:divsChild>
                                                                                        </w:div>
                                                                                        <w:div w:id="1623685457">
                                                                                          <w:marLeft w:val="-96"/>
                                                                                          <w:marRight w:val="-96"/>
                                                                                          <w:marTop w:val="168"/>
                                                                                          <w:marBottom w:val="168"/>
                                                                                          <w:divBdr>
                                                                                            <w:top w:val="none" w:sz="0" w:space="0" w:color="auto"/>
                                                                                            <w:left w:val="none" w:sz="0" w:space="0" w:color="auto"/>
                                                                                            <w:bottom w:val="none" w:sz="0" w:space="0" w:color="auto"/>
                                                                                            <w:right w:val="none" w:sz="0" w:space="0" w:color="auto"/>
                                                                                          </w:divBdr>
                                                                                          <w:divsChild>
                                                                                            <w:div w:id="199630462">
                                                                                              <w:marLeft w:val="0"/>
                                                                                              <w:marRight w:val="0"/>
                                                                                              <w:marTop w:val="0"/>
                                                                                              <w:marBottom w:val="0"/>
                                                                                              <w:divBdr>
                                                                                                <w:top w:val="none" w:sz="0" w:space="0" w:color="auto"/>
                                                                                                <w:left w:val="none" w:sz="0" w:space="0" w:color="auto"/>
                                                                                                <w:bottom w:val="none" w:sz="0" w:space="0" w:color="auto"/>
                                                                                                <w:right w:val="none" w:sz="0" w:space="0" w:color="auto"/>
                                                                                              </w:divBdr>
                                                                                              <w:divsChild>
                                                                                                <w:div w:id="1659336269">
                                                                                                  <w:marLeft w:val="0"/>
                                                                                                  <w:marRight w:val="0"/>
                                                                                                  <w:marTop w:val="0"/>
                                                                                                  <w:marBottom w:val="0"/>
                                                                                                  <w:divBdr>
                                                                                                    <w:top w:val="none" w:sz="0" w:space="0" w:color="auto"/>
                                                                                                    <w:left w:val="none" w:sz="0" w:space="0" w:color="auto"/>
                                                                                                    <w:bottom w:val="none" w:sz="0" w:space="0" w:color="auto"/>
                                                                                                    <w:right w:val="none" w:sz="0" w:space="0" w:color="auto"/>
                                                                                                  </w:divBdr>
                                                                                                  <w:divsChild>
                                                                                                    <w:div w:id="738795294">
                                                                                                      <w:marLeft w:val="0"/>
                                                                                                      <w:marRight w:val="0"/>
                                                                                                      <w:marTop w:val="0"/>
                                                                                                      <w:marBottom w:val="0"/>
                                                                                                      <w:divBdr>
                                                                                                        <w:top w:val="single" w:sz="4" w:space="0" w:color="D9D9D9"/>
                                                                                                        <w:left w:val="single" w:sz="4" w:space="0" w:color="D9D9D9"/>
                                                                                                        <w:bottom w:val="single" w:sz="4" w:space="0" w:color="D9D9D9"/>
                                                                                                        <w:right w:val="single" w:sz="4" w:space="0" w:color="D9D9D9"/>
                                                                                                      </w:divBdr>
                                                                                                      <w:divsChild>
                                                                                                        <w:div w:id="1632784861">
                                                                                                          <w:marLeft w:val="132"/>
                                                                                                          <w:marRight w:val="288"/>
                                                                                                          <w:marTop w:val="0"/>
                                                                                                          <w:marBottom w:val="0"/>
                                                                                                          <w:divBdr>
                                                                                                            <w:top w:val="none" w:sz="0" w:space="0" w:color="auto"/>
                                                                                                            <w:left w:val="none" w:sz="0" w:space="0" w:color="auto"/>
                                                                                                            <w:bottom w:val="none" w:sz="0" w:space="0" w:color="auto"/>
                                                                                                            <w:right w:val="none" w:sz="0" w:space="0" w:color="auto"/>
                                                                                                          </w:divBdr>
                                                                                                          <w:divsChild>
                                                                                                            <w:div w:id="20961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4412395">
                                                                                              <w:marLeft w:val="0"/>
                                                                                              <w:marRight w:val="0"/>
                                                                                              <w:marTop w:val="0"/>
                                                                                              <w:marBottom w:val="0"/>
                                                                                              <w:divBdr>
                                                                                                <w:top w:val="none" w:sz="0" w:space="0" w:color="auto"/>
                                                                                                <w:left w:val="none" w:sz="0" w:space="0" w:color="auto"/>
                                                                                                <w:bottom w:val="none" w:sz="0" w:space="0" w:color="auto"/>
                                                                                                <w:right w:val="none" w:sz="0" w:space="0" w:color="auto"/>
                                                                                              </w:divBdr>
                                                                                            </w:div>
                                                                                          </w:divsChild>
                                                                                        </w:div>
                                                                                        <w:div w:id="1747604459">
                                                                                          <w:marLeft w:val="-96"/>
                                                                                          <w:marRight w:val="-96"/>
                                                                                          <w:marTop w:val="168"/>
                                                                                          <w:marBottom w:val="168"/>
                                                                                          <w:divBdr>
                                                                                            <w:top w:val="none" w:sz="0" w:space="0" w:color="auto"/>
                                                                                            <w:left w:val="none" w:sz="0" w:space="0" w:color="auto"/>
                                                                                            <w:bottom w:val="none" w:sz="0" w:space="0" w:color="auto"/>
                                                                                            <w:right w:val="none" w:sz="0" w:space="0" w:color="auto"/>
                                                                                          </w:divBdr>
                                                                                          <w:divsChild>
                                                                                            <w:div w:id="342511729">
                                                                                              <w:marLeft w:val="0"/>
                                                                                              <w:marRight w:val="0"/>
                                                                                              <w:marTop w:val="0"/>
                                                                                              <w:marBottom w:val="0"/>
                                                                                              <w:divBdr>
                                                                                                <w:top w:val="none" w:sz="0" w:space="0" w:color="auto"/>
                                                                                                <w:left w:val="none" w:sz="0" w:space="0" w:color="auto"/>
                                                                                                <w:bottom w:val="none" w:sz="0" w:space="0" w:color="auto"/>
                                                                                                <w:right w:val="none" w:sz="0" w:space="0" w:color="auto"/>
                                                                                              </w:divBdr>
                                                                                            </w:div>
                                                                                            <w:div w:id="506871665">
                                                                                              <w:marLeft w:val="0"/>
                                                                                              <w:marRight w:val="0"/>
                                                                                              <w:marTop w:val="0"/>
                                                                                              <w:marBottom w:val="0"/>
                                                                                              <w:divBdr>
                                                                                                <w:top w:val="none" w:sz="0" w:space="0" w:color="auto"/>
                                                                                                <w:left w:val="none" w:sz="0" w:space="0" w:color="auto"/>
                                                                                                <w:bottom w:val="none" w:sz="0" w:space="0" w:color="auto"/>
                                                                                                <w:right w:val="none" w:sz="0" w:space="0" w:color="auto"/>
                                                                                              </w:divBdr>
                                                                                            </w:div>
                                                                                          </w:divsChild>
                                                                                        </w:div>
                                                                                        <w:div w:id="1822693368">
                                                                                          <w:marLeft w:val="-96"/>
                                                                                          <w:marRight w:val="-96"/>
                                                                                          <w:marTop w:val="168"/>
                                                                                          <w:marBottom w:val="168"/>
                                                                                          <w:divBdr>
                                                                                            <w:top w:val="none" w:sz="0" w:space="0" w:color="auto"/>
                                                                                            <w:left w:val="none" w:sz="0" w:space="0" w:color="auto"/>
                                                                                            <w:bottom w:val="none" w:sz="0" w:space="0" w:color="auto"/>
                                                                                            <w:right w:val="none" w:sz="0" w:space="0" w:color="auto"/>
                                                                                          </w:divBdr>
                                                                                          <w:divsChild>
                                                                                            <w:div w:id="603996981">
                                                                                              <w:marLeft w:val="0"/>
                                                                                              <w:marRight w:val="0"/>
                                                                                              <w:marTop w:val="0"/>
                                                                                              <w:marBottom w:val="0"/>
                                                                                              <w:divBdr>
                                                                                                <w:top w:val="none" w:sz="0" w:space="0" w:color="auto"/>
                                                                                                <w:left w:val="none" w:sz="0" w:space="0" w:color="auto"/>
                                                                                                <w:bottom w:val="none" w:sz="0" w:space="0" w:color="auto"/>
                                                                                                <w:right w:val="none" w:sz="0" w:space="0" w:color="auto"/>
                                                                                              </w:divBdr>
                                                                                            </w:div>
                                                                                            <w:div w:id="1698578434">
                                                                                              <w:marLeft w:val="0"/>
                                                                                              <w:marRight w:val="0"/>
                                                                                              <w:marTop w:val="0"/>
                                                                                              <w:marBottom w:val="0"/>
                                                                                              <w:divBdr>
                                                                                                <w:top w:val="none" w:sz="0" w:space="0" w:color="auto"/>
                                                                                                <w:left w:val="none" w:sz="0" w:space="0" w:color="auto"/>
                                                                                                <w:bottom w:val="none" w:sz="0" w:space="0" w:color="auto"/>
                                                                                                <w:right w:val="none" w:sz="0" w:space="0" w:color="auto"/>
                                                                                              </w:divBdr>
                                                                                            </w:div>
                                                                                          </w:divsChild>
                                                                                        </w:div>
                                                                                        <w:div w:id="1860385004">
                                                                                          <w:marLeft w:val="-96"/>
                                                                                          <w:marRight w:val="-96"/>
                                                                                          <w:marTop w:val="168"/>
                                                                                          <w:marBottom w:val="168"/>
                                                                                          <w:divBdr>
                                                                                            <w:top w:val="none" w:sz="0" w:space="0" w:color="auto"/>
                                                                                            <w:left w:val="none" w:sz="0" w:space="0" w:color="auto"/>
                                                                                            <w:bottom w:val="none" w:sz="0" w:space="0" w:color="auto"/>
                                                                                            <w:right w:val="none" w:sz="0" w:space="0" w:color="auto"/>
                                                                                          </w:divBdr>
                                                                                          <w:divsChild>
                                                                                            <w:div w:id="1287733249">
                                                                                              <w:marLeft w:val="0"/>
                                                                                              <w:marRight w:val="0"/>
                                                                                              <w:marTop w:val="0"/>
                                                                                              <w:marBottom w:val="0"/>
                                                                                              <w:divBdr>
                                                                                                <w:top w:val="none" w:sz="0" w:space="0" w:color="auto"/>
                                                                                                <w:left w:val="none" w:sz="0" w:space="0" w:color="auto"/>
                                                                                                <w:bottom w:val="none" w:sz="0" w:space="0" w:color="auto"/>
                                                                                                <w:right w:val="none" w:sz="0" w:space="0" w:color="auto"/>
                                                                                              </w:divBdr>
                                                                                            </w:div>
                                                                                            <w:div w:id="1649480597">
                                                                                              <w:marLeft w:val="0"/>
                                                                                              <w:marRight w:val="0"/>
                                                                                              <w:marTop w:val="0"/>
                                                                                              <w:marBottom w:val="0"/>
                                                                                              <w:divBdr>
                                                                                                <w:top w:val="none" w:sz="0" w:space="0" w:color="auto"/>
                                                                                                <w:left w:val="none" w:sz="0" w:space="0" w:color="auto"/>
                                                                                                <w:bottom w:val="none" w:sz="0" w:space="0" w:color="auto"/>
                                                                                                <w:right w:val="none" w:sz="0" w:space="0" w:color="auto"/>
                                                                                              </w:divBdr>
                                                                                            </w:div>
                                                                                          </w:divsChild>
                                                                                        </w:div>
                                                                                        <w:div w:id="1873372364">
                                                                                          <w:marLeft w:val="-96"/>
                                                                                          <w:marRight w:val="-96"/>
                                                                                          <w:marTop w:val="168"/>
                                                                                          <w:marBottom w:val="168"/>
                                                                                          <w:divBdr>
                                                                                            <w:top w:val="none" w:sz="0" w:space="0" w:color="auto"/>
                                                                                            <w:left w:val="none" w:sz="0" w:space="0" w:color="auto"/>
                                                                                            <w:bottom w:val="none" w:sz="0" w:space="0" w:color="auto"/>
                                                                                            <w:right w:val="none" w:sz="0" w:space="0" w:color="auto"/>
                                                                                          </w:divBdr>
                                                                                          <w:divsChild>
                                                                                            <w:div w:id="659620820">
                                                                                              <w:marLeft w:val="0"/>
                                                                                              <w:marRight w:val="0"/>
                                                                                              <w:marTop w:val="0"/>
                                                                                              <w:marBottom w:val="0"/>
                                                                                              <w:divBdr>
                                                                                                <w:top w:val="none" w:sz="0" w:space="0" w:color="auto"/>
                                                                                                <w:left w:val="none" w:sz="0" w:space="0" w:color="auto"/>
                                                                                                <w:bottom w:val="none" w:sz="0" w:space="0" w:color="auto"/>
                                                                                                <w:right w:val="none" w:sz="0" w:space="0" w:color="auto"/>
                                                                                              </w:divBdr>
                                                                                            </w:div>
                                                                                            <w:div w:id="1686442602">
                                                                                              <w:marLeft w:val="0"/>
                                                                                              <w:marRight w:val="0"/>
                                                                                              <w:marTop w:val="0"/>
                                                                                              <w:marBottom w:val="0"/>
                                                                                              <w:divBdr>
                                                                                                <w:top w:val="none" w:sz="0" w:space="0" w:color="auto"/>
                                                                                                <w:left w:val="none" w:sz="0" w:space="0" w:color="auto"/>
                                                                                                <w:bottom w:val="none" w:sz="0" w:space="0" w:color="auto"/>
                                                                                                <w:right w:val="none" w:sz="0" w:space="0" w:color="auto"/>
                                                                                              </w:divBdr>
                                                                                            </w:div>
                                                                                          </w:divsChild>
                                                                                        </w:div>
                                                                                        <w:div w:id="1941139716">
                                                                                          <w:marLeft w:val="-96"/>
                                                                                          <w:marRight w:val="-96"/>
                                                                                          <w:marTop w:val="168"/>
                                                                                          <w:marBottom w:val="168"/>
                                                                                          <w:divBdr>
                                                                                            <w:top w:val="none" w:sz="0" w:space="0" w:color="auto"/>
                                                                                            <w:left w:val="none" w:sz="0" w:space="0" w:color="auto"/>
                                                                                            <w:bottom w:val="none" w:sz="0" w:space="0" w:color="auto"/>
                                                                                            <w:right w:val="none" w:sz="0" w:space="0" w:color="auto"/>
                                                                                          </w:divBdr>
                                                                                          <w:divsChild>
                                                                                            <w:div w:id="161358657">
                                                                                              <w:marLeft w:val="0"/>
                                                                                              <w:marRight w:val="0"/>
                                                                                              <w:marTop w:val="0"/>
                                                                                              <w:marBottom w:val="0"/>
                                                                                              <w:divBdr>
                                                                                                <w:top w:val="none" w:sz="0" w:space="0" w:color="auto"/>
                                                                                                <w:left w:val="none" w:sz="0" w:space="0" w:color="auto"/>
                                                                                                <w:bottom w:val="none" w:sz="0" w:space="0" w:color="auto"/>
                                                                                                <w:right w:val="none" w:sz="0" w:space="0" w:color="auto"/>
                                                                                              </w:divBdr>
                                                                                            </w:div>
                                                                                            <w:div w:id="1986080060">
                                                                                              <w:marLeft w:val="0"/>
                                                                                              <w:marRight w:val="0"/>
                                                                                              <w:marTop w:val="0"/>
                                                                                              <w:marBottom w:val="0"/>
                                                                                              <w:divBdr>
                                                                                                <w:top w:val="none" w:sz="0" w:space="0" w:color="auto"/>
                                                                                                <w:left w:val="none" w:sz="0" w:space="0" w:color="auto"/>
                                                                                                <w:bottom w:val="none" w:sz="0" w:space="0" w:color="auto"/>
                                                                                                <w:right w:val="none" w:sz="0" w:space="0" w:color="auto"/>
                                                                                              </w:divBdr>
                                                                                            </w:div>
                                                                                          </w:divsChild>
                                                                                        </w:div>
                                                                                        <w:div w:id="1952087328">
                                                                                          <w:marLeft w:val="-96"/>
                                                                                          <w:marRight w:val="-96"/>
                                                                                          <w:marTop w:val="168"/>
                                                                                          <w:marBottom w:val="168"/>
                                                                                          <w:divBdr>
                                                                                            <w:top w:val="none" w:sz="0" w:space="0" w:color="auto"/>
                                                                                            <w:left w:val="none" w:sz="0" w:space="0" w:color="auto"/>
                                                                                            <w:bottom w:val="none" w:sz="0" w:space="0" w:color="auto"/>
                                                                                            <w:right w:val="none" w:sz="0" w:space="0" w:color="auto"/>
                                                                                          </w:divBdr>
                                                                                          <w:divsChild>
                                                                                            <w:div w:id="794564816">
                                                                                              <w:marLeft w:val="0"/>
                                                                                              <w:marRight w:val="0"/>
                                                                                              <w:marTop w:val="0"/>
                                                                                              <w:marBottom w:val="0"/>
                                                                                              <w:divBdr>
                                                                                                <w:top w:val="none" w:sz="0" w:space="0" w:color="auto"/>
                                                                                                <w:left w:val="none" w:sz="0" w:space="0" w:color="auto"/>
                                                                                                <w:bottom w:val="none" w:sz="0" w:space="0" w:color="auto"/>
                                                                                                <w:right w:val="none" w:sz="0" w:space="0" w:color="auto"/>
                                                                                              </w:divBdr>
                                                                                            </w:div>
                                                                                            <w:div w:id="1060984365">
                                                                                              <w:marLeft w:val="0"/>
                                                                                              <w:marRight w:val="0"/>
                                                                                              <w:marTop w:val="0"/>
                                                                                              <w:marBottom w:val="0"/>
                                                                                              <w:divBdr>
                                                                                                <w:top w:val="none" w:sz="0" w:space="0" w:color="auto"/>
                                                                                                <w:left w:val="none" w:sz="0" w:space="0" w:color="auto"/>
                                                                                                <w:bottom w:val="none" w:sz="0" w:space="0" w:color="auto"/>
                                                                                                <w:right w:val="none" w:sz="0" w:space="0" w:color="auto"/>
                                                                                              </w:divBdr>
                                                                                            </w:div>
                                                                                          </w:divsChild>
                                                                                        </w:div>
                                                                                        <w:div w:id="2119258212">
                                                                                          <w:marLeft w:val="-96"/>
                                                                                          <w:marRight w:val="-96"/>
                                                                                          <w:marTop w:val="168"/>
                                                                                          <w:marBottom w:val="168"/>
                                                                                          <w:divBdr>
                                                                                            <w:top w:val="none" w:sz="0" w:space="0" w:color="auto"/>
                                                                                            <w:left w:val="none" w:sz="0" w:space="0" w:color="auto"/>
                                                                                            <w:bottom w:val="none" w:sz="0" w:space="0" w:color="auto"/>
                                                                                            <w:right w:val="none" w:sz="0" w:space="0" w:color="auto"/>
                                                                                          </w:divBdr>
                                                                                          <w:divsChild>
                                                                                            <w:div w:id="1288396435">
                                                                                              <w:marLeft w:val="0"/>
                                                                                              <w:marRight w:val="0"/>
                                                                                              <w:marTop w:val="0"/>
                                                                                              <w:marBottom w:val="0"/>
                                                                                              <w:divBdr>
                                                                                                <w:top w:val="none" w:sz="0" w:space="0" w:color="auto"/>
                                                                                                <w:left w:val="none" w:sz="0" w:space="0" w:color="auto"/>
                                                                                                <w:bottom w:val="none" w:sz="0" w:space="0" w:color="auto"/>
                                                                                                <w:right w:val="none" w:sz="0" w:space="0" w:color="auto"/>
                                                                                              </w:divBdr>
                                                                                            </w:div>
                                                                                            <w:div w:id="2077167634">
                                                                                              <w:marLeft w:val="0"/>
                                                                                              <w:marRight w:val="0"/>
                                                                                              <w:marTop w:val="0"/>
                                                                                              <w:marBottom w:val="0"/>
                                                                                              <w:divBdr>
                                                                                                <w:top w:val="none" w:sz="0" w:space="0" w:color="auto"/>
                                                                                                <w:left w:val="none" w:sz="0" w:space="0" w:color="auto"/>
                                                                                                <w:bottom w:val="none" w:sz="0" w:space="0" w:color="auto"/>
                                                                                                <w:right w:val="none" w:sz="0" w:space="0" w:color="auto"/>
                                                                                              </w:divBdr>
                                                                                              <w:divsChild>
                                                                                                <w:div w:id="2056931123">
                                                                                                  <w:marLeft w:val="0"/>
                                                                                                  <w:marRight w:val="0"/>
                                                                                                  <w:marTop w:val="0"/>
                                                                                                  <w:marBottom w:val="0"/>
                                                                                                  <w:divBdr>
                                                                                                    <w:top w:val="none" w:sz="0" w:space="0" w:color="auto"/>
                                                                                                    <w:left w:val="none" w:sz="0" w:space="0" w:color="auto"/>
                                                                                                    <w:bottom w:val="none" w:sz="0" w:space="0" w:color="auto"/>
                                                                                                    <w:right w:val="none" w:sz="0" w:space="0" w:color="auto"/>
                                                                                                  </w:divBdr>
                                                                                                  <w:divsChild>
                                                                                                    <w:div w:id="315454078">
                                                                                                      <w:marLeft w:val="0"/>
                                                                                                      <w:marRight w:val="0"/>
                                                                                                      <w:marTop w:val="0"/>
                                                                                                      <w:marBottom w:val="0"/>
                                                                                                      <w:divBdr>
                                                                                                        <w:top w:val="single" w:sz="4" w:space="0" w:color="D9D9D9"/>
                                                                                                        <w:left w:val="single" w:sz="4" w:space="0" w:color="D9D9D9"/>
                                                                                                        <w:bottom w:val="single" w:sz="4" w:space="2" w:color="D9D9D9"/>
                                                                                                        <w:right w:val="single" w:sz="4" w:space="0" w:color="D9D9D9"/>
                                                                                                      </w:divBdr>
                                                                                                      <w:divsChild>
                                                                                                        <w:div w:id="379282609">
                                                                                                          <w:marLeft w:val="60"/>
                                                                                                          <w:marRight w:val="240"/>
                                                                                                          <w:marTop w:val="0"/>
                                                                                                          <w:marBottom w:val="0"/>
                                                                                                          <w:divBdr>
                                                                                                            <w:top w:val="none" w:sz="0" w:space="0" w:color="auto"/>
                                                                                                            <w:left w:val="none" w:sz="0" w:space="0" w:color="auto"/>
                                                                                                            <w:bottom w:val="none" w:sz="0" w:space="0" w:color="auto"/>
                                                                                                            <w:right w:val="none" w:sz="0" w:space="0" w:color="auto"/>
                                                                                                          </w:divBdr>
                                                                                                          <w:divsChild>
                                                                                                            <w:div w:id="120012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36347318">
                                                                              <w:marLeft w:val="0"/>
                                                                              <w:marRight w:val="0"/>
                                                                              <w:marTop w:val="0"/>
                                                                              <w:marBottom w:val="0"/>
                                                                              <w:divBdr>
                                                                                <w:top w:val="none" w:sz="0" w:space="0" w:color="auto"/>
                                                                                <w:left w:val="none" w:sz="0" w:space="0" w:color="auto"/>
                                                                                <w:bottom w:val="none" w:sz="0" w:space="0" w:color="auto"/>
                                                                                <w:right w:val="none" w:sz="0" w:space="0" w:color="auto"/>
                                                                              </w:divBdr>
                                                                              <w:divsChild>
                                                                                <w:div w:id="149248840">
                                                                                  <w:marLeft w:val="0"/>
                                                                                  <w:marRight w:val="0"/>
                                                                                  <w:marTop w:val="0"/>
                                                                                  <w:marBottom w:val="0"/>
                                                                                  <w:divBdr>
                                                                                    <w:top w:val="none" w:sz="0" w:space="0" w:color="auto"/>
                                                                                    <w:left w:val="none" w:sz="0" w:space="0" w:color="auto"/>
                                                                                    <w:bottom w:val="none" w:sz="0" w:space="0" w:color="auto"/>
                                                                                    <w:right w:val="none" w:sz="0" w:space="0" w:color="auto"/>
                                                                                  </w:divBdr>
                                                                                  <w:divsChild>
                                                                                    <w:div w:id="1098677487">
                                                                                      <w:marLeft w:val="0"/>
                                                                                      <w:marRight w:val="0"/>
                                                                                      <w:marTop w:val="0"/>
                                                                                      <w:marBottom w:val="0"/>
                                                                                      <w:divBdr>
                                                                                        <w:top w:val="none" w:sz="0" w:space="0" w:color="auto"/>
                                                                                        <w:left w:val="none" w:sz="0" w:space="0" w:color="auto"/>
                                                                                        <w:bottom w:val="none" w:sz="0" w:space="0" w:color="auto"/>
                                                                                        <w:right w:val="none" w:sz="0" w:space="0" w:color="auto"/>
                                                                                      </w:divBdr>
                                                                                      <w:divsChild>
                                                                                        <w:div w:id="1315640905">
                                                                                          <w:marLeft w:val="0"/>
                                                                                          <w:marRight w:val="0"/>
                                                                                          <w:marTop w:val="0"/>
                                                                                          <w:marBottom w:val="0"/>
                                                                                          <w:divBdr>
                                                                                            <w:top w:val="none" w:sz="0" w:space="0" w:color="auto"/>
                                                                                            <w:left w:val="none" w:sz="0" w:space="0" w:color="auto"/>
                                                                                            <w:bottom w:val="none" w:sz="0" w:space="0" w:color="auto"/>
                                                                                            <w:right w:val="none" w:sz="0" w:space="0" w:color="auto"/>
                                                                                          </w:divBdr>
                                                                                          <w:divsChild>
                                                                                            <w:div w:id="2080665400">
                                                                                              <w:marLeft w:val="0"/>
                                                                                              <w:marRight w:val="0"/>
                                                                                              <w:marTop w:val="168"/>
                                                                                              <w:marBottom w:val="168"/>
                                                                                              <w:divBdr>
                                                                                                <w:top w:val="none" w:sz="0" w:space="0" w:color="auto"/>
                                                                                                <w:left w:val="none" w:sz="0" w:space="0" w:color="auto"/>
                                                                                                <w:bottom w:val="none" w:sz="0" w:space="0" w:color="auto"/>
                                                                                                <w:right w:val="none" w:sz="0" w:space="0" w:color="auto"/>
                                                                                              </w:divBdr>
                                                                                              <w:divsChild>
                                                                                                <w:div w:id="1705133421">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 w:id="1772042749">
                                                                                          <w:marLeft w:val="0"/>
                                                                                          <w:marRight w:val="0"/>
                                                                                          <w:marTop w:val="0"/>
                                                                                          <w:marBottom w:val="0"/>
                                                                                          <w:divBdr>
                                                                                            <w:top w:val="none" w:sz="0" w:space="0" w:color="auto"/>
                                                                                            <w:left w:val="none" w:sz="0" w:space="0" w:color="auto"/>
                                                                                            <w:bottom w:val="none" w:sz="0" w:space="0" w:color="auto"/>
                                                                                            <w:right w:val="none" w:sz="0" w:space="0" w:color="auto"/>
                                                                                          </w:divBdr>
                                                                                          <w:divsChild>
                                                                                            <w:div w:id="1392194286">
                                                                                              <w:marLeft w:val="0"/>
                                                                                              <w:marRight w:val="0"/>
                                                                                              <w:marTop w:val="168"/>
                                                                                              <w:marBottom w:val="168"/>
                                                                                              <w:divBdr>
                                                                                                <w:top w:val="none" w:sz="0" w:space="0" w:color="auto"/>
                                                                                                <w:left w:val="none" w:sz="0" w:space="0" w:color="auto"/>
                                                                                                <w:bottom w:val="none" w:sz="0" w:space="0" w:color="auto"/>
                                                                                                <w:right w:val="none" w:sz="0" w:space="0" w:color="auto"/>
                                                                                              </w:divBdr>
                                                                                              <w:divsChild>
                                                                                                <w:div w:id="1922062955">
                                                                                                  <w:marLeft w:val="0"/>
                                                                                                  <w:marRight w:val="0"/>
                                                                                                  <w:marTop w:val="0"/>
                                                                                                  <w:marBottom w:val="144"/>
                                                                                                  <w:divBdr>
                                                                                                    <w:top w:val="none" w:sz="0" w:space="0" w:color="auto"/>
                                                                                                    <w:left w:val="none" w:sz="0" w:space="0" w:color="auto"/>
                                                                                                    <w:bottom w:val="none" w:sz="0" w:space="0" w:color="auto"/>
                                                                                                    <w:right w:val="none" w:sz="0" w:space="0" w:color="auto"/>
                                                                                                  </w:divBdr>
                                                                                                </w:div>
                                                                                              </w:divsChild>
                                                                                            </w:div>
                                                                                          </w:divsChild>
                                                                                        </w:div>
                                                                                      </w:divsChild>
                                                                                    </w:div>
                                                                                    <w:div w:id="1314217539">
                                                                                      <w:marLeft w:val="0"/>
                                                                                      <w:marRight w:val="0"/>
                                                                                      <w:marTop w:val="0"/>
                                                                                      <w:marBottom w:val="0"/>
                                                                                      <w:divBdr>
                                                                                        <w:top w:val="none" w:sz="0" w:space="0" w:color="auto"/>
                                                                                        <w:left w:val="none" w:sz="0" w:space="0" w:color="auto"/>
                                                                                        <w:bottom w:val="single" w:sz="4" w:space="0" w:color="C0C0C0"/>
                                                                                        <w:right w:val="none" w:sz="0" w:space="0" w:color="auto"/>
                                                                                      </w:divBdr>
                                                                                      <w:divsChild>
                                                                                        <w:div w:id="1489981341">
                                                                                          <w:marLeft w:val="0"/>
                                                                                          <w:marRight w:val="0"/>
                                                                                          <w:marTop w:val="0"/>
                                                                                          <w:marBottom w:val="0"/>
                                                                                          <w:divBdr>
                                                                                            <w:top w:val="none" w:sz="0" w:space="0" w:color="auto"/>
                                                                                            <w:left w:val="none" w:sz="0" w:space="0" w:color="auto"/>
                                                                                            <w:bottom w:val="none" w:sz="0" w:space="0" w:color="auto"/>
                                                                                            <w:right w:val="none" w:sz="0" w:space="0" w:color="auto"/>
                                                                                          </w:divBdr>
                                                                                          <w:divsChild>
                                                                                            <w:div w:id="44631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4063930">
                                                                      <w:marLeft w:val="0"/>
                                                                      <w:marRight w:val="0"/>
                                                                      <w:marTop w:val="0"/>
                                                                      <w:marBottom w:val="0"/>
                                                                      <w:divBdr>
                                                                        <w:top w:val="none" w:sz="0" w:space="0" w:color="auto"/>
                                                                        <w:left w:val="none" w:sz="0" w:space="0" w:color="auto"/>
                                                                        <w:bottom w:val="single" w:sz="4" w:space="0" w:color="C0C0C0"/>
                                                                        <w:right w:val="none" w:sz="0" w:space="0" w:color="auto"/>
                                                                      </w:divBdr>
                                                                      <w:divsChild>
                                                                        <w:div w:id="410931856">
                                                                          <w:marLeft w:val="0"/>
                                                                          <w:marRight w:val="0"/>
                                                                          <w:marTop w:val="0"/>
                                                                          <w:marBottom w:val="0"/>
                                                                          <w:divBdr>
                                                                            <w:top w:val="none" w:sz="0" w:space="0" w:color="auto"/>
                                                                            <w:left w:val="none" w:sz="0" w:space="0" w:color="auto"/>
                                                                            <w:bottom w:val="none" w:sz="0" w:space="0" w:color="auto"/>
                                                                            <w:right w:val="none" w:sz="0" w:space="0" w:color="auto"/>
                                                                          </w:divBdr>
                                                                          <w:divsChild>
                                                                            <w:div w:id="8521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529714">
                                                                  <w:marLeft w:val="0"/>
                                                                  <w:marRight w:val="0"/>
                                                                  <w:marTop w:val="0"/>
                                                                  <w:marBottom w:val="144"/>
                                                                  <w:divBdr>
                                                                    <w:top w:val="single" w:sz="4" w:space="0" w:color="C0C0C0"/>
                                                                    <w:left w:val="single" w:sz="4" w:space="0" w:color="C0C0C0"/>
                                                                    <w:bottom w:val="single" w:sz="4" w:space="0" w:color="C0C0C0"/>
                                                                    <w:right w:val="single" w:sz="4" w:space="0" w:color="C0C0C0"/>
                                                                  </w:divBdr>
                                                                  <w:divsChild>
                                                                    <w:div w:id="1125199468">
                                                                      <w:marLeft w:val="0"/>
                                                                      <w:marRight w:val="0"/>
                                                                      <w:marTop w:val="0"/>
                                                                      <w:marBottom w:val="0"/>
                                                                      <w:divBdr>
                                                                        <w:top w:val="none" w:sz="0" w:space="0" w:color="auto"/>
                                                                        <w:left w:val="none" w:sz="0" w:space="0" w:color="auto"/>
                                                                        <w:bottom w:val="none" w:sz="0" w:space="0" w:color="auto"/>
                                                                        <w:right w:val="none" w:sz="0" w:space="0" w:color="auto"/>
                                                                      </w:divBdr>
                                                                      <w:divsChild>
                                                                        <w:div w:id="1159077762">
                                                                          <w:marLeft w:val="-240"/>
                                                                          <w:marRight w:val="-240"/>
                                                                          <w:marTop w:val="0"/>
                                                                          <w:marBottom w:val="0"/>
                                                                          <w:divBdr>
                                                                            <w:top w:val="none" w:sz="0" w:space="0" w:color="auto"/>
                                                                            <w:left w:val="none" w:sz="0" w:space="0" w:color="auto"/>
                                                                            <w:bottom w:val="none" w:sz="0" w:space="0" w:color="auto"/>
                                                                            <w:right w:val="none" w:sz="0" w:space="0" w:color="auto"/>
                                                                          </w:divBdr>
                                                                          <w:divsChild>
                                                                            <w:div w:id="1058090149">
                                                                              <w:marLeft w:val="0"/>
                                                                              <w:marRight w:val="0"/>
                                                                              <w:marTop w:val="0"/>
                                                                              <w:marBottom w:val="0"/>
                                                                              <w:divBdr>
                                                                                <w:top w:val="none" w:sz="0" w:space="0" w:color="auto"/>
                                                                                <w:left w:val="none" w:sz="0" w:space="0" w:color="auto"/>
                                                                                <w:bottom w:val="none" w:sz="0" w:space="0" w:color="auto"/>
                                                                                <w:right w:val="none" w:sz="0" w:space="0" w:color="auto"/>
                                                                              </w:divBdr>
                                                                              <w:divsChild>
                                                                                <w:div w:id="115948420">
                                                                                  <w:marLeft w:val="0"/>
                                                                                  <w:marRight w:val="0"/>
                                                                                  <w:marTop w:val="0"/>
                                                                                  <w:marBottom w:val="0"/>
                                                                                  <w:divBdr>
                                                                                    <w:top w:val="none" w:sz="0" w:space="0" w:color="auto"/>
                                                                                    <w:left w:val="none" w:sz="0" w:space="0" w:color="auto"/>
                                                                                    <w:bottom w:val="none" w:sz="0" w:space="0" w:color="auto"/>
                                                                                    <w:right w:val="none" w:sz="0" w:space="0" w:color="auto"/>
                                                                                  </w:divBdr>
                                                                                  <w:divsChild>
                                                                                    <w:div w:id="1316567878">
                                                                                      <w:marLeft w:val="0"/>
                                                                                      <w:marRight w:val="0"/>
                                                                                      <w:marTop w:val="0"/>
                                                                                      <w:marBottom w:val="0"/>
                                                                                      <w:divBdr>
                                                                                        <w:top w:val="none" w:sz="0" w:space="0" w:color="auto"/>
                                                                                        <w:left w:val="none" w:sz="0" w:space="0" w:color="auto"/>
                                                                                        <w:bottom w:val="none" w:sz="0" w:space="0" w:color="auto"/>
                                                                                        <w:right w:val="none" w:sz="0" w:space="0" w:color="auto"/>
                                                                                      </w:divBdr>
                                                                                    </w:div>
                                                                                    <w:div w:id="2092385777">
                                                                                      <w:marLeft w:val="0"/>
                                                                                      <w:marRight w:val="0"/>
                                                                                      <w:marTop w:val="0"/>
                                                                                      <w:marBottom w:val="0"/>
                                                                                      <w:divBdr>
                                                                                        <w:top w:val="none" w:sz="0" w:space="0" w:color="auto"/>
                                                                                        <w:left w:val="none" w:sz="0" w:space="0" w:color="auto"/>
                                                                                        <w:bottom w:val="none" w:sz="0" w:space="0" w:color="auto"/>
                                                                                        <w:right w:val="none" w:sz="0" w:space="0" w:color="auto"/>
                                                                                      </w:divBdr>
                                                                                    </w:div>
                                                                                  </w:divsChild>
                                                                                </w:div>
                                                                                <w:div w:id="1283612889">
                                                                                  <w:marLeft w:val="0"/>
                                                                                  <w:marRight w:val="0"/>
                                                                                  <w:marTop w:val="0"/>
                                                                                  <w:marBottom w:val="0"/>
                                                                                  <w:divBdr>
                                                                                    <w:top w:val="none" w:sz="0" w:space="0" w:color="auto"/>
                                                                                    <w:left w:val="none" w:sz="0" w:space="0" w:color="auto"/>
                                                                                    <w:bottom w:val="none" w:sz="0" w:space="0" w:color="auto"/>
                                                                                    <w:right w:val="none" w:sz="0" w:space="0" w:color="auto"/>
                                                                                  </w:divBdr>
                                                                                  <w:divsChild>
                                                                                    <w:div w:id="2055038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339149">
                                                                              <w:marLeft w:val="0"/>
                                                                              <w:marRight w:val="0"/>
                                                                              <w:marTop w:val="0"/>
                                                                              <w:marBottom w:val="0"/>
                                                                              <w:divBdr>
                                                                                <w:top w:val="none" w:sz="0" w:space="0" w:color="auto"/>
                                                                                <w:left w:val="none" w:sz="0" w:space="0" w:color="auto"/>
                                                                                <w:bottom w:val="none" w:sz="0" w:space="0" w:color="auto"/>
                                                                                <w:right w:val="single" w:sz="4" w:space="12" w:color="C0C0C0"/>
                                                                              </w:divBdr>
                                                                            </w:div>
                                                                          </w:divsChild>
                                                                        </w:div>
                                                                      </w:divsChild>
                                                                    </w:div>
                                                                  </w:divsChild>
                                                                </w:div>
                                                              </w:divsChild>
                                                            </w:div>
                                                          </w:divsChild>
                                                        </w:div>
                                                      </w:divsChild>
                                                    </w:div>
                                                    <w:div w:id="1876576912">
                                                      <w:marLeft w:val="0"/>
                                                      <w:marRight w:val="0"/>
                                                      <w:marTop w:val="0"/>
                                                      <w:marBottom w:val="0"/>
                                                      <w:divBdr>
                                                        <w:top w:val="none" w:sz="0" w:space="0" w:color="auto"/>
                                                        <w:left w:val="none" w:sz="0" w:space="0" w:color="auto"/>
                                                        <w:bottom w:val="none" w:sz="0" w:space="0" w:color="auto"/>
                                                        <w:right w:val="none" w:sz="0" w:space="0" w:color="auto"/>
                                                      </w:divBdr>
                                                      <w:divsChild>
                                                        <w:div w:id="673648240">
                                                          <w:marLeft w:val="0"/>
                                                          <w:marRight w:val="0"/>
                                                          <w:marTop w:val="0"/>
                                                          <w:marBottom w:val="0"/>
                                                          <w:divBdr>
                                                            <w:top w:val="none" w:sz="0" w:space="0" w:color="auto"/>
                                                            <w:left w:val="none" w:sz="0" w:space="0" w:color="auto"/>
                                                            <w:bottom w:val="none" w:sz="0" w:space="0" w:color="auto"/>
                                                            <w:right w:val="none" w:sz="0" w:space="0" w:color="auto"/>
                                                          </w:divBdr>
                                                          <w:divsChild>
                                                            <w:div w:id="60442897">
                                                              <w:marLeft w:val="0"/>
                                                              <w:marRight w:val="0"/>
                                                              <w:marTop w:val="0"/>
                                                              <w:marBottom w:val="0"/>
                                                              <w:divBdr>
                                                                <w:top w:val="none" w:sz="0" w:space="0" w:color="auto"/>
                                                                <w:left w:val="none" w:sz="0" w:space="0" w:color="auto"/>
                                                                <w:bottom w:val="none" w:sz="0" w:space="0" w:color="auto"/>
                                                                <w:right w:val="none" w:sz="0" w:space="0" w:color="auto"/>
                                                              </w:divBdr>
                                                            </w:div>
                                                            <w:div w:id="124127220">
                                                              <w:marLeft w:val="0"/>
                                                              <w:marRight w:val="0"/>
                                                              <w:marTop w:val="0"/>
                                                              <w:marBottom w:val="0"/>
                                                              <w:divBdr>
                                                                <w:top w:val="none" w:sz="0" w:space="0" w:color="auto"/>
                                                                <w:left w:val="none" w:sz="0" w:space="0" w:color="auto"/>
                                                                <w:bottom w:val="none" w:sz="0" w:space="0" w:color="auto"/>
                                                                <w:right w:val="none" w:sz="0" w:space="0" w:color="auto"/>
                                                              </w:divBdr>
                                                              <w:divsChild>
                                                                <w:div w:id="2041126641">
                                                                  <w:marLeft w:val="0"/>
                                                                  <w:marRight w:val="0"/>
                                                                  <w:marTop w:val="0"/>
                                                                  <w:marBottom w:val="0"/>
                                                                  <w:divBdr>
                                                                    <w:top w:val="none" w:sz="0" w:space="0" w:color="auto"/>
                                                                    <w:left w:val="none" w:sz="0" w:space="0" w:color="auto"/>
                                                                    <w:bottom w:val="none" w:sz="0" w:space="0" w:color="auto"/>
                                                                    <w:right w:val="none" w:sz="0" w:space="0" w:color="auto"/>
                                                                  </w:divBdr>
                                                                  <w:divsChild>
                                                                    <w:div w:id="321544329">
                                                                      <w:marLeft w:val="0"/>
                                                                      <w:marRight w:val="0"/>
                                                                      <w:marTop w:val="0"/>
                                                                      <w:marBottom w:val="0"/>
                                                                      <w:divBdr>
                                                                        <w:top w:val="none" w:sz="0" w:space="0" w:color="auto"/>
                                                                        <w:left w:val="none" w:sz="0" w:space="0" w:color="auto"/>
                                                                        <w:bottom w:val="none" w:sz="0" w:space="0" w:color="auto"/>
                                                                        <w:right w:val="none" w:sz="0" w:space="0" w:color="auto"/>
                                                                      </w:divBdr>
                                                                      <w:divsChild>
                                                                        <w:div w:id="531187898">
                                                                          <w:marLeft w:val="0"/>
                                                                          <w:marRight w:val="0"/>
                                                                          <w:marTop w:val="0"/>
                                                                          <w:marBottom w:val="0"/>
                                                                          <w:divBdr>
                                                                            <w:top w:val="none" w:sz="0" w:space="0" w:color="auto"/>
                                                                            <w:left w:val="none" w:sz="0" w:space="0" w:color="auto"/>
                                                                            <w:bottom w:val="none" w:sz="0" w:space="0" w:color="auto"/>
                                                                            <w:right w:val="none" w:sz="0" w:space="0" w:color="auto"/>
                                                                          </w:divBdr>
                                                                        </w:div>
                                                                        <w:div w:id="1207831650">
                                                                          <w:marLeft w:val="-96"/>
                                                                          <w:marRight w:val="-96"/>
                                                                          <w:marTop w:val="0"/>
                                                                          <w:marBottom w:val="0"/>
                                                                          <w:divBdr>
                                                                            <w:top w:val="none" w:sz="0" w:space="0" w:color="auto"/>
                                                                            <w:left w:val="none" w:sz="0" w:space="0" w:color="auto"/>
                                                                            <w:bottom w:val="none" w:sz="0" w:space="0" w:color="auto"/>
                                                                            <w:right w:val="none" w:sz="0" w:space="0" w:color="auto"/>
                                                                          </w:divBdr>
                                                                          <w:divsChild>
                                                                            <w:div w:id="83160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625469">
                                                              <w:marLeft w:val="0"/>
                                                              <w:marRight w:val="0"/>
                                                              <w:marTop w:val="0"/>
                                                              <w:marBottom w:val="0"/>
                                                              <w:divBdr>
                                                                <w:top w:val="none" w:sz="0" w:space="0" w:color="auto"/>
                                                                <w:left w:val="none" w:sz="0" w:space="0" w:color="auto"/>
                                                                <w:bottom w:val="none" w:sz="0" w:space="0" w:color="auto"/>
                                                                <w:right w:val="none" w:sz="0" w:space="0" w:color="auto"/>
                                                              </w:divBdr>
                                                              <w:divsChild>
                                                                <w:div w:id="986010761">
                                                                  <w:marLeft w:val="0"/>
                                                                  <w:marRight w:val="0"/>
                                                                  <w:marTop w:val="0"/>
                                                                  <w:marBottom w:val="0"/>
                                                                  <w:divBdr>
                                                                    <w:top w:val="none" w:sz="0" w:space="0" w:color="auto"/>
                                                                    <w:left w:val="none" w:sz="0" w:space="0" w:color="auto"/>
                                                                    <w:bottom w:val="none" w:sz="0" w:space="0" w:color="auto"/>
                                                                    <w:right w:val="none" w:sz="0" w:space="0" w:color="auto"/>
                                                                  </w:divBdr>
                                                                  <w:divsChild>
                                                                    <w:div w:id="1561987196">
                                                                      <w:marLeft w:val="0"/>
                                                                      <w:marRight w:val="0"/>
                                                                      <w:marTop w:val="0"/>
                                                                      <w:marBottom w:val="0"/>
                                                                      <w:divBdr>
                                                                        <w:top w:val="none" w:sz="0" w:space="0" w:color="auto"/>
                                                                        <w:left w:val="none" w:sz="0" w:space="0" w:color="auto"/>
                                                                        <w:bottom w:val="none" w:sz="0" w:space="0" w:color="auto"/>
                                                                        <w:right w:val="none" w:sz="0" w:space="0" w:color="auto"/>
                                                                      </w:divBdr>
                                                                      <w:divsChild>
                                                                        <w:div w:id="1531911523">
                                                                          <w:marLeft w:val="0"/>
                                                                          <w:marRight w:val="0"/>
                                                                          <w:marTop w:val="0"/>
                                                                          <w:marBottom w:val="0"/>
                                                                          <w:divBdr>
                                                                            <w:top w:val="none" w:sz="0" w:space="0" w:color="auto"/>
                                                                            <w:left w:val="none" w:sz="0" w:space="0" w:color="auto"/>
                                                                            <w:bottom w:val="none" w:sz="0" w:space="0" w:color="auto"/>
                                                                            <w:right w:val="none" w:sz="0" w:space="0" w:color="auto"/>
                                                                          </w:divBdr>
                                                                          <w:divsChild>
                                                                            <w:div w:id="54283685">
                                                                              <w:marLeft w:val="0"/>
                                                                              <w:marRight w:val="-84"/>
                                                                              <w:marTop w:val="0"/>
                                                                              <w:marBottom w:val="0"/>
                                                                              <w:divBdr>
                                                                                <w:top w:val="none" w:sz="0" w:space="0" w:color="auto"/>
                                                                                <w:left w:val="none" w:sz="0" w:space="0" w:color="auto"/>
                                                                                <w:bottom w:val="none" w:sz="0" w:space="0" w:color="auto"/>
                                                                                <w:right w:val="none" w:sz="0" w:space="0" w:color="auto"/>
                                                                              </w:divBdr>
                                                                              <w:divsChild>
                                                                                <w:div w:id="1235773130">
                                                                                  <w:marLeft w:val="0"/>
                                                                                  <w:marRight w:val="0"/>
                                                                                  <w:marTop w:val="0"/>
                                                                                  <w:marBottom w:val="0"/>
                                                                                  <w:divBdr>
                                                                                    <w:top w:val="none" w:sz="0" w:space="0" w:color="auto"/>
                                                                                    <w:left w:val="none" w:sz="0" w:space="0" w:color="auto"/>
                                                                                    <w:bottom w:val="none" w:sz="0" w:space="0" w:color="auto"/>
                                                                                    <w:right w:val="none" w:sz="0" w:space="0" w:color="auto"/>
                                                                                  </w:divBdr>
                                                                                  <w:divsChild>
                                                                                    <w:div w:id="161817741">
                                                                                      <w:marLeft w:val="0"/>
                                                                                      <w:marRight w:val="0"/>
                                                                                      <w:marTop w:val="0"/>
                                                                                      <w:marBottom w:val="0"/>
                                                                                      <w:divBdr>
                                                                                        <w:top w:val="single" w:sz="4" w:space="0" w:color="B9B9B9"/>
                                                                                        <w:left w:val="none" w:sz="0" w:space="0" w:color="auto"/>
                                                                                        <w:bottom w:val="none" w:sz="0" w:space="0" w:color="auto"/>
                                                                                        <w:right w:val="none" w:sz="0" w:space="0" w:color="auto"/>
                                                                                      </w:divBdr>
                                                                                      <w:divsChild>
                                                                                        <w:div w:id="1399589906">
                                                                                          <w:marLeft w:val="0"/>
                                                                                          <w:marRight w:val="0"/>
                                                                                          <w:marTop w:val="0"/>
                                                                                          <w:marBottom w:val="0"/>
                                                                                          <w:divBdr>
                                                                                            <w:top w:val="none" w:sz="0" w:space="0" w:color="auto"/>
                                                                                            <w:left w:val="none" w:sz="0" w:space="0" w:color="auto"/>
                                                                                            <w:bottom w:val="none" w:sz="0" w:space="0" w:color="auto"/>
                                                                                            <w:right w:val="none" w:sz="0" w:space="0" w:color="auto"/>
                                                                                          </w:divBdr>
                                                                                          <w:divsChild>
                                                                                            <w:div w:id="829566256">
                                                                                              <w:marLeft w:val="0"/>
                                                                                              <w:marRight w:val="0"/>
                                                                                              <w:marTop w:val="0"/>
                                                                                              <w:marBottom w:val="0"/>
                                                                                              <w:divBdr>
                                                                                                <w:top w:val="none" w:sz="0" w:space="0" w:color="auto"/>
                                                                                                <w:left w:val="none" w:sz="0" w:space="0" w:color="auto"/>
                                                                                                <w:bottom w:val="none" w:sz="0" w:space="0" w:color="auto"/>
                                                                                                <w:right w:val="none" w:sz="0" w:space="0" w:color="auto"/>
                                                                                              </w:divBdr>
                                                                                              <w:divsChild>
                                                                                                <w:div w:id="498931928">
                                                                                                  <w:marLeft w:val="0"/>
                                                                                                  <w:marRight w:val="0"/>
                                                                                                  <w:marTop w:val="0"/>
                                                                                                  <w:marBottom w:val="0"/>
                                                                                                  <w:divBdr>
                                                                                                    <w:top w:val="none" w:sz="0" w:space="0" w:color="auto"/>
                                                                                                    <w:left w:val="none" w:sz="0" w:space="0" w:color="auto"/>
                                                                                                    <w:bottom w:val="none" w:sz="0" w:space="0" w:color="auto"/>
                                                                                                    <w:right w:val="none" w:sz="0" w:space="0" w:color="auto"/>
                                                                                                  </w:divBdr>
                                                                                                </w:div>
                                                                                              </w:divsChild>
                                                                                            </w:div>
                                                                                            <w:div w:id="1151217316">
                                                                                              <w:marLeft w:val="0"/>
                                                                                              <w:marRight w:val="0"/>
                                                                                              <w:marTop w:val="0"/>
                                                                                              <w:marBottom w:val="0"/>
                                                                                              <w:divBdr>
                                                                                                <w:top w:val="none" w:sz="0" w:space="0" w:color="auto"/>
                                                                                                <w:left w:val="none" w:sz="0" w:space="0" w:color="auto"/>
                                                                                                <w:bottom w:val="none" w:sz="0" w:space="0" w:color="auto"/>
                                                                                                <w:right w:val="none" w:sz="0" w:space="0" w:color="auto"/>
                                                                                              </w:divBdr>
                                                                                              <w:divsChild>
                                                                                                <w:div w:id="474298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2882535">
                                                                                      <w:marLeft w:val="0"/>
                                                                                      <w:marRight w:val="0"/>
                                                                                      <w:marTop w:val="0"/>
                                                                                      <w:marBottom w:val="0"/>
                                                                                      <w:divBdr>
                                                                                        <w:top w:val="single" w:sz="4" w:space="0" w:color="B9B9B9"/>
                                                                                        <w:left w:val="none" w:sz="0" w:space="0" w:color="auto"/>
                                                                                        <w:bottom w:val="none" w:sz="0" w:space="0" w:color="auto"/>
                                                                                        <w:right w:val="none" w:sz="0" w:space="0" w:color="auto"/>
                                                                                      </w:divBdr>
                                                                                      <w:divsChild>
                                                                                        <w:div w:id="91825473">
                                                                                          <w:marLeft w:val="0"/>
                                                                                          <w:marRight w:val="0"/>
                                                                                          <w:marTop w:val="0"/>
                                                                                          <w:marBottom w:val="0"/>
                                                                                          <w:divBdr>
                                                                                            <w:top w:val="none" w:sz="0" w:space="0" w:color="auto"/>
                                                                                            <w:left w:val="none" w:sz="0" w:space="0" w:color="auto"/>
                                                                                            <w:bottom w:val="none" w:sz="0" w:space="0" w:color="auto"/>
                                                                                            <w:right w:val="none" w:sz="0" w:space="0" w:color="auto"/>
                                                                                          </w:divBdr>
                                                                                          <w:divsChild>
                                                                                            <w:div w:id="282612008">
                                                                                              <w:marLeft w:val="0"/>
                                                                                              <w:marRight w:val="0"/>
                                                                                              <w:marTop w:val="0"/>
                                                                                              <w:marBottom w:val="0"/>
                                                                                              <w:divBdr>
                                                                                                <w:top w:val="none" w:sz="0" w:space="0" w:color="auto"/>
                                                                                                <w:left w:val="none" w:sz="0" w:space="0" w:color="auto"/>
                                                                                                <w:bottom w:val="none" w:sz="0" w:space="0" w:color="auto"/>
                                                                                                <w:right w:val="none" w:sz="0" w:space="0" w:color="auto"/>
                                                                                              </w:divBdr>
                                                                                              <w:divsChild>
                                                                                                <w:div w:id="536044381">
                                                                                                  <w:marLeft w:val="0"/>
                                                                                                  <w:marRight w:val="0"/>
                                                                                                  <w:marTop w:val="0"/>
                                                                                                  <w:marBottom w:val="0"/>
                                                                                                  <w:divBdr>
                                                                                                    <w:top w:val="none" w:sz="0" w:space="0" w:color="auto"/>
                                                                                                    <w:left w:val="none" w:sz="0" w:space="0" w:color="auto"/>
                                                                                                    <w:bottom w:val="none" w:sz="0" w:space="0" w:color="auto"/>
                                                                                                    <w:right w:val="none" w:sz="0" w:space="0" w:color="auto"/>
                                                                                                  </w:divBdr>
                                                                                                </w:div>
                                                                                              </w:divsChild>
                                                                                            </w:div>
                                                                                            <w:div w:id="1163157708">
                                                                                              <w:marLeft w:val="0"/>
                                                                                              <w:marRight w:val="0"/>
                                                                                              <w:marTop w:val="0"/>
                                                                                              <w:marBottom w:val="0"/>
                                                                                              <w:divBdr>
                                                                                                <w:top w:val="none" w:sz="0" w:space="0" w:color="auto"/>
                                                                                                <w:left w:val="none" w:sz="0" w:space="0" w:color="auto"/>
                                                                                                <w:bottom w:val="none" w:sz="0" w:space="0" w:color="auto"/>
                                                                                                <w:right w:val="none" w:sz="0" w:space="0" w:color="auto"/>
                                                                                              </w:divBdr>
                                                                                              <w:divsChild>
                                                                                                <w:div w:id="107361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2305497">
                                                                                      <w:marLeft w:val="0"/>
                                                                                      <w:marRight w:val="0"/>
                                                                                      <w:marTop w:val="0"/>
                                                                                      <w:marBottom w:val="0"/>
                                                                                      <w:divBdr>
                                                                                        <w:top w:val="single" w:sz="4" w:space="0" w:color="B9B9B9"/>
                                                                                        <w:left w:val="none" w:sz="0" w:space="0" w:color="auto"/>
                                                                                        <w:bottom w:val="none" w:sz="0" w:space="0" w:color="auto"/>
                                                                                        <w:right w:val="none" w:sz="0" w:space="0" w:color="auto"/>
                                                                                      </w:divBdr>
                                                                                      <w:divsChild>
                                                                                        <w:div w:id="263683946">
                                                                                          <w:marLeft w:val="0"/>
                                                                                          <w:marRight w:val="0"/>
                                                                                          <w:marTop w:val="0"/>
                                                                                          <w:marBottom w:val="0"/>
                                                                                          <w:divBdr>
                                                                                            <w:top w:val="none" w:sz="0" w:space="0" w:color="auto"/>
                                                                                            <w:left w:val="none" w:sz="0" w:space="0" w:color="auto"/>
                                                                                            <w:bottom w:val="none" w:sz="0" w:space="0" w:color="auto"/>
                                                                                            <w:right w:val="none" w:sz="0" w:space="0" w:color="auto"/>
                                                                                          </w:divBdr>
                                                                                          <w:divsChild>
                                                                                            <w:div w:id="752824914">
                                                                                              <w:marLeft w:val="0"/>
                                                                                              <w:marRight w:val="0"/>
                                                                                              <w:marTop w:val="0"/>
                                                                                              <w:marBottom w:val="0"/>
                                                                                              <w:divBdr>
                                                                                                <w:top w:val="none" w:sz="0" w:space="0" w:color="auto"/>
                                                                                                <w:left w:val="none" w:sz="0" w:space="0" w:color="auto"/>
                                                                                                <w:bottom w:val="none" w:sz="0" w:space="0" w:color="auto"/>
                                                                                                <w:right w:val="none" w:sz="0" w:space="0" w:color="auto"/>
                                                                                              </w:divBdr>
                                                                                              <w:divsChild>
                                                                                                <w:div w:id="221600058">
                                                                                                  <w:marLeft w:val="0"/>
                                                                                                  <w:marRight w:val="0"/>
                                                                                                  <w:marTop w:val="0"/>
                                                                                                  <w:marBottom w:val="0"/>
                                                                                                  <w:divBdr>
                                                                                                    <w:top w:val="none" w:sz="0" w:space="0" w:color="auto"/>
                                                                                                    <w:left w:val="none" w:sz="0" w:space="0" w:color="auto"/>
                                                                                                    <w:bottom w:val="none" w:sz="0" w:space="0" w:color="auto"/>
                                                                                                    <w:right w:val="none" w:sz="0" w:space="0" w:color="auto"/>
                                                                                                  </w:divBdr>
                                                                                                </w:div>
                                                                                              </w:divsChild>
                                                                                            </w:div>
                                                                                            <w:div w:id="815610861">
                                                                                              <w:marLeft w:val="0"/>
                                                                                              <w:marRight w:val="0"/>
                                                                                              <w:marTop w:val="0"/>
                                                                                              <w:marBottom w:val="0"/>
                                                                                              <w:divBdr>
                                                                                                <w:top w:val="none" w:sz="0" w:space="0" w:color="auto"/>
                                                                                                <w:left w:val="none" w:sz="0" w:space="0" w:color="auto"/>
                                                                                                <w:bottom w:val="none" w:sz="0" w:space="0" w:color="auto"/>
                                                                                                <w:right w:val="none" w:sz="0" w:space="0" w:color="auto"/>
                                                                                              </w:divBdr>
                                                                                              <w:divsChild>
                                                                                                <w:div w:id="846796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884220">
                                                                                      <w:marLeft w:val="0"/>
                                                                                      <w:marRight w:val="0"/>
                                                                                      <w:marTop w:val="0"/>
                                                                                      <w:marBottom w:val="0"/>
                                                                                      <w:divBdr>
                                                                                        <w:top w:val="single" w:sz="4" w:space="0" w:color="B9B9B9"/>
                                                                                        <w:left w:val="none" w:sz="0" w:space="0" w:color="auto"/>
                                                                                        <w:bottom w:val="none" w:sz="0" w:space="0" w:color="auto"/>
                                                                                        <w:right w:val="none" w:sz="0" w:space="0" w:color="auto"/>
                                                                                      </w:divBdr>
                                                                                      <w:divsChild>
                                                                                        <w:div w:id="1316422061">
                                                                                          <w:marLeft w:val="0"/>
                                                                                          <w:marRight w:val="0"/>
                                                                                          <w:marTop w:val="0"/>
                                                                                          <w:marBottom w:val="0"/>
                                                                                          <w:divBdr>
                                                                                            <w:top w:val="none" w:sz="0" w:space="0" w:color="auto"/>
                                                                                            <w:left w:val="none" w:sz="0" w:space="0" w:color="auto"/>
                                                                                            <w:bottom w:val="none" w:sz="0" w:space="0" w:color="auto"/>
                                                                                            <w:right w:val="none" w:sz="0" w:space="0" w:color="auto"/>
                                                                                          </w:divBdr>
                                                                                          <w:divsChild>
                                                                                            <w:div w:id="735325733">
                                                                                              <w:marLeft w:val="0"/>
                                                                                              <w:marRight w:val="0"/>
                                                                                              <w:marTop w:val="0"/>
                                                                                              <w:marBottom w:val="0"/>
                                                                                              <w:divBdr>
                                                                                                <w:top w:val="none" w:sz="0" w:space="0" w:color="auto"/>
                                                                                                <w:left w:val="none" w:sz="0" w:space="0" w:color="auto"/>
                                                                                                <w:bottom w:val="none" w:sz="0" w:space="0" w:color="auto"/>
                                                                                                <w:right w:val="none" w:sz="0" w:space="0" w:color="auto"/>
                                                                                              </w:divBdr>
                                                                                              <w:divsChild>
                                                                                                <w:div w:id="643043504">
                                                                                                  <w:marLeft w:val="0"/>
                                                                                                  <w:marRight w:val="0"/>
                                                                                                  <w:marTop w:val="0"/>
                                                                                                  <w:marBottom w:val="0"/>
                                                                                                  <w:divBdr>
                                                                                                    <w:top w:val="none" w:sz="0" w:space="0" w:color="auto"/>
                                                                                                    <w:left w:val="none" w:sz="0" w:space="0" w:color="auto"/>
                                                                                                    <w:bottom w:val="none" w:sz="0" w:space="0" w:color="auto"/>
                                                                                                    <w:right w:val="none" w:sz="0" w:space="0" w:color="auto"/>
                                                                                                  </w:divBdr>
                                                                                                </w:div>
                                                                                              </w:divsChild>
                                                                                            </w:div>
                                                                                            <w:div w:id="1015225951">
                                                                                              <w:marLeft w:val="0"/>
                                                                                              <w:marRight w:val="0"/>
                                                                                              <w:marTop w:val="0"/>
                                                                                              <w:marBottom w:val="0"/>
                                                                                              <w:divBdr>
                                                                                                <w:top w:val="none" w:sz="0" w:space="0" w:color="auto"/>
                                                                                                <w:left w:val="none" w:sz="0" w:space="0" w:color="auto"/>
                                                                                                <w:bottom w:val="none" w:sz="0" w:space="0" w:color="auto"/>
                                                                                                <w:right w:val="none" w:sz="0" w:space="0" w:color="auto"/>
                                                                                              </w:divBdr>
                                                                                              <w:divsChild>
                                                                                                <w:div w:id="1615211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0639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91047484">
                  <w:marLeft w:val="0"/>
                  <w:marRight w:val="0"/>
                  <w:marTop w:val="0"/>
                  <w:marBottom w:val="0"/>
                  <w:divBdr>
                    <w:top w:val="none" w:sz="0" w:space="0" w:color="auto"/>
                    <w:left w:val="none" w:sz="0" w:space="0" w:color="auto"/>
                    <w:bottom w:val="none" w:sz="0" w:space="0" w:color="auto"/>
                    <w:right w:val="none" w:sz="0" w:space="0" w:color="auto"/>
                  </w:divBdr>
                  <w:divsChild>
                    <w:div w:id="1990283112">
                      <w:marLeft w:val="0"/>
                      <w:marRight w:val="0"/>
                      <w:marTop w:val="0"/>
                      <w:marBottom w:val="0"/>
                      <w:divBdr>
                        <w:top w:val="none" w:sz="0" w:space="0" w:color="auto"/>
                        <w:left w:val="none" w:sz="0" w:space="0" w:color="auto"/>
                        <w:bottom w:val="none" w:sz="0" w:space="0" w:color="auto"/>
                        <w:right w:val="none" w:sz="0" w:space="0" w:color="auto"/>
                      </w:divBdr>
                      <w:divsChild>
                        <w:div w:id="143204111">
                          <w:marLeft w:val="0"/>
                          <w:marRight w:val="0"/>
                          <w:marTop w:val="0"/>
                          <w:marBottom w:val="0"/>
                          <w:divBdr>
                            <w:top w:val="none" w:sz="0" w:space="0" w:color="auto"/>
                            <w:left w:val="none" w:sz="0" w:space="0" w:color="auto"/>
                            <w:bottom w:val="none" w:sz="0" w:space="0" w:color="auto"/>
                            <w:right w:val="none" w:sz="0" w:space="0" w:color="auto"/>
                          </w:divBdr>
                          <w:divsChild>
                            <w:div w:id="1623153300">
                              <w:marLeft w:val="0"/>
                              <w:marRight w:val="0"/>
                              <w:marTop w:val="0"/>
                              <w:marBottom w:val="0"/>
                              <w:divBdr>
                                <w:top w:val="none" w:sz="0" w:space="0" w:color="auto"/>
                                <w:left w:val="none" w:sz="0" w:space="0" w:color="auto"/>
                                <w:bottom w:val="none" w:sz="0" w:space="0" w:color="auto"/>
                                <w:right w:val="none" w:sz="0" w:space="0" w:color="auto"/>
                              </w:divBdr>
                              <w:divsChild>
                                <w:div w:id="981735787">
                                  <w:marLeft w:val="0"/>
                                  <w:marRight w:val="0"/>
                                  <w:marTop w:val="0"/>
                                  <w:marBottom w:val="0"/>
                                  <w:divBdr>
                                    <w:top w:val="none" w:sz="0" w:space="0" w:color="008000"/>
                                    <w:left w:val="none" w:sz="0" w:space="0" w:color="auto"/>
                                    <w:bottom w:val="none" w:sz="0" w:space="0" w:color="auto"/>
                                    <w:right w:val="none" w:sz="0" w:space="0" w:color="auto"/>
                                  </w:divBdr>
                                  <w:divsChild>
                                    <w:div w:id="1748570828">
                                      <w:marLeft w:val="0"/>
                                      <w:marRight w:val="0"/>
                                      <w:marTop w:val="0"/>
                                      <w:marBottom w:val="0"/>
                                      <w:divBdr>
                                        <w:top w:val="none" w:sz="0" w:space="0" w:color="auto"/>
                                        <w:left w:val="none" w:sz="0" w:space="0" w:color="auto"/>
                                        <w:bottom w:val="none" w:sz="0" w:space="0" w:color="auto"/>
                                        <w:right w:val="none" w:sz="0" w:space="0" w:color="auto"/>
                                      </w:divBdr>
                                      <w:divsChild>
                                        <w:div w:id="1470434324">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 w:id="1781216943">
                                  <w:marLeft w:val="0"/>
                                  <w:marRight w:val="0"/>
                                  <w:marTop w:val="0"/>
                                  <w:marBottom w:val="0"/>
                                  <w:divBdr>
                                    <w:top w:val="none" w:sz="0" w:space="0" w:color="008000"/>
                                    <w:left w:val="none" w:sz="0" w:space="0" w:color="auto"/>
                                    <w:bottom w:val="none" w:sz="0" w:space="0" w:color="auto"/>
                                    <w:right w:val="none" w:sz="0" w:space="0" w:color="auto"/>
                                  </w:divBdr>
                                  <w:divsChild>
                                    <w:div w:id="1634748684">
                                      <w:marLeft w:val="0"/>
                                      <w:marRight w:val="0"/>
                                      <w:marTop w:val="0"/>
                                      <w:marBottom w:val="0"/>
                                      <w:divBdr>
                                        <w:top w:val="none" w:sz="0" w:space="0" w:color="auto"/>
                                        <w:left w:val="none" w:sz="0" w:space="0" w:color="auto"/>
                                        <w:bottom w:val="none" w:sz="0" w:space="0" w:color="auto"/>
                                        <w:right w:val="none" w:sz="0" w:space="0" w:color="auto"/>
                                      </w:divBdr>
                                      <w:divsChild>
                                        <w:div w:id="990251581">
                                          <w:marLeft w:val="0"/>
                                          <w:marRight w:val="0"/>
                                          <w:marTop w:val="0"/>
                                          <w:marBottom w:val="0"/>
                                          <w:divBdr>
                                            <w:top w:val="none" w:sz="0" w:space="0" w:color="auto"/>
                                            <w:left w:val="none" w:sz="0" w:space="0" w:color="auto"/>
                                            <w:bottom w:val="none" w:sz="0" w:space="0" w:color="auto"/>
                                            <w:right w:val="none" w:sz="0" w:space="0" w:color="auto"/>
                                          </w:divBdr>
                                          <w:divsChild>
                                            <w:div w:id="1874146336">
                                              <w:marLeft w:val="0"/>
                                              <w:marRight w:val="0"/>
                                              <w:marTop w:val="0"/>
                                              <w:marBottom w:val="0"/>
                                              <w:divBdr>
                                                <w:top w:val="none" w:sz="0" w:space="0" w:color="008000"/>
                                                <w:left w:val="none" w:sz="0" w:space="0" w:color="auto"/>
                                                <w:bottom w:val="none" w:sz="0" w:space="0" w:color="auto"/>
                                                <w:right w:val="none" w:sz="0" w:space="0" w:color="auto"/>
                                              </w:divBdr>
                                              <w:divsChild>
                                                <w:div w:id="809833106">
                                                  <w:marLeft w:val="0"/>
                                                  <w:marRight w:val="0"/>
                                                  <w:marTop w:val="0"/>
                                                  <w:marBottom w:val="0"/>
                                                  <w:divBdr>
                                                    <w:top w:val="none" w:sz="0" w:space="0" w:color="auto"/>
                                                    <w:left w:val="none" w:sz="0" w:space="0" w:color="auto"/>
                                                    <w:bottom w:val="none" w:sz="0" w:space="0" w:color="auto"/>
                                                    <w:right w:val="none" w:sz="0" w:space="0" w:color="auto"/>
                                                  </w:divBdr>
                                                  <w:divsChild>
                                                    <w:div w:id="8549286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74202354">
                          <w:marLeft w:val="0"/>
                          <w:marRight w:val="0"/>
                          <w:marTop w:val="0"/>
                          <w:marBottom w:val="0"/>
                          <w:divBdr>
                            <w:top w:val="single" w:sz="4" w:space="0" w:color="3B3B3B"/>
                            <w:left w:val="none" w:sz="0" w:space="0" w:color="auto"/>
                            <w:bottom w:val="none" w:sz="0" w:space="0" w:color="auto"/>
                            <w:right w:val="none" w:sz="0" w:space="0" w:color="auto"/>
                          </w:divBdr>
                          <w:divsChild>
                            <w:div w:id="888803487">
                              <w:marLeft w:val="0"/>
                              <w:marRight w:val="0"/>
                              <w:marTop w:val="0"/>
                              <w:marBottom w:val="0"/>
                              <w:divBdr>
                                <w:top w:val="none" w:sz="0" w:space="0" w:color="auto"/>
                                <w:left w:val="none" w:sz="0" w:space="0" w:color="auto"/>
                                <w:bottom w:val="none" w:sz="0" w:space="0" w:color="auto"/>
                                <w:right w:val="none" w:sz="0" w:space="0" w:color="auto"/>
                              </w:divBdr>
                              <w:divsChild>
                                <w:div w:id="796990374">
                                  <w:marLeft w:val="0"/>
                                  <w:marRight w:val="0"/>
                                  <w:marTop w:val="0"/>
                                  <w:marBottom w:val="0"/>
                                  <w:divBdr>
                                    <w:top w:val="none" w:sz="0" w:space="0" w:color="008000"/>
                                    <w:left w:val="none" w:sz="0" w:space="0" w:color="auto"/>
                                    <w:bottom w:val="none" w:sz="0" w:space="0" w:color="auto"/>
                                    <w:right w:val="none" w:sz="0" w:space="0" w:color="auto"/>
                                  </w:divBdr>
                                  <w:divsChild>
                                    <w:div w:id="1165314791">
                                      <w:marLeft w:val="0"/>
                                      <w:marRight w:val="0"/>
                                      <w:marTop w:val="0"/>
                                      <w:marBottom w:val="0"/>
                                      <w:divBdr>
                                        <w:top w:val="none" w:sz="0" w:space="0" w:color="auto"/>
                                        <w:left w:val="none" w:sz="0" w:space="0" w:color="auto"/>
                                        <w:bottom w:val="none" w:sz="0" w:space="0" w:color="auto"/>
                                        <w:right w:val="none" w:sz="0" w:space="0" w:color="auto"/>
                                      </w:divBdr>
                                      <w:divsChild>
                                        <w:div w:id="428893650">
                                          <w:marLeft w:val="0"/>
                                          <w:marRight w:val="-648"/>
                                          <w:marTop w:val="0"/>
                                          <w:marBottom w:val="0"/>
                                          <w:divBdr>
                                            <w:top w:val="none" w:sz="0" w:space="0" w:color="auto"/>
                                            <w:left w:val="none" w:sz="0" w:space="0" w:color="auto"/>
                                            <w:bottom w:val="none" w:sz="0" w:space="0" w:color="auto"/>
                                            <w:right w:val="none" w:sz="0" w:space="0" w:color="auto"/>
                                          </w:divBdr>
                                        </w:div>
                                      </w:divsChild>
                                    </w:div>
                                  </w:divsChild>
                                </w:div>
                                <w:div w:id="1189413228">
                                  <w:marLeft w:val="0"/>
                                  <w:marRight w:val="0"/>
                                  <w:marTop w:val="0"/>
                                  <w:marBottom w:val="0"/>
                                  <w:divBdr>
                                    <w:top w:val="none" w:sz="0" w:space="0" w:color="FF0000"/>
                                    <w:left w:val="none" w:sz="0" w:space="0" w:color="auto"/>
                                    <w:bottom w:val="none" w:sz="0" w:space="0" w:color="auto"/>
                                    <w:right w:val="none" w:sz="0" w:space="0" w:color="auto"/>
                                  </w:divBdr>
                                  <w:divsChild>
                                    <w:div w:id="893126858">
                                      <w:marLeft w:val="0"/>
                                      <w:marRight w:val="0"/>
                                      <w:marTop w:val="0"/>
                                      <w:marBottom w:val="0"/>
                                      <w:divBdr>
                                        <w:top w:val="none" w:sz="0" w:space="0" w:color="auto"/>
                                        <w:left w:val="none" w:sz="0" w:space="0" w:color="auto"/>
                                        <w:bottom w:val="none" w:sz="0" w:space="0" w:color="auto"/>
                                        <w:right w:val="none" w:sz="0" w:space="0" w:color="auto"/>
                                      </w:divBdr>
                                      <w:divsChild>
                                        <w:div w:id="177543458">
                                          <w:marLeft w:val="64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17213175">
                  <w:marLeft w:val="0"/>
                  <w:marRight w:val="0"/>
                  <w:marTop w:val="0"/>
                  <w:marBottom w:val="0"/>
                  <w:divBdr>
                    <w:top w:val="none" w:sz="0" w:space="0" w:color="auto"/>
                    <w:left w:val="none" w:sz="0" w:space="0" w:color="auto"/>
                    <w:bottom w:val="none" w:sz="0" w:space="0" w:color="auto"/>
                    <w:right w:val="none" w:sz="0" w:space="0" w:color="auto"/>
                  </w:divBdr>
                  <w:divsChild>
                    <w:div w:id="72923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9338825">
      <w:bodyDiv w:val="1"/>
      <w:marLeft w:val="0"/>
      <w:marRight w:val="0"/>
      <w:marTop w:val="0"/>
      <w:marBottom w:val="0"/>
      <w:divBdr>
        <w:top w:val="none" w:sz="0" w:space="0" w:color="auto"/>
        <w:left w:val="none" w:sz="0" w:space="0" w:color="auto"/>
        <w:bottom w:val="none" w:sz="0" w:space="0" w:color="auto"/>
        <w:right w:val="none" w:sz="0" w:space="0" w:color="auto"/>
      </w:divBdr>
    </w:div>
    <w:div w:id="1584297264">
      <w:bodyDiv w:val="1"/>
      <w:marLeft w:val="0"/>
      <w:marRight w:val="0"/>
      <w:marTop w:val="0"/>
      <w:marBottom w:val="0"/>
      <w:divBdr>
        <w:top w:val="none" w:sz="0" w:space="0" w:color="auto"/>
        <w:left w:val="none" w:sz="0" w:space="0" w:color="auto"/>
        <w:bottom w:val="none" w:sz="0" w:space="0" w:color="auto"/>
        <w:right w:val="none" w:sz="0" w:space="0" w:color="auto"/>
      </w:divBdr>
    </w:div>
    <w:div w:id="1593202156">
      <w:bodyDiv w:val="1"/>
      <w:marLeft w:val="0"/>
      <w:marRight w:val="0"/>
      <w:marTop w:val="0"/>
      <w:marBottom w:val="0"/>
      <w:divBdr>
        <w:top w:val="none" w:sz="0" w:space="0" w:color="auto"/>
        <w:left w:val="none" w:sz="0" w:space="0" w:color="auto"/>
        <w:bottom w:val="none" w:sz="0" w:space="0" w:color="auto"/>
        <w:right w:val="none" w:sz="0" w:space="0" w:color="auto"/>
      </w:divBdr>
    </w:div>
    <w:div w:id="1595823365">
      <w:bodyDiv w:val="1"/>
      <w:marLeft w:val="0"/>
      <w:marRight w:val="0"/>
      <w:marTop w:val="0"/>
      <w:marBottom w:val="0"/>
      <w:divBdr>
        <w:top w:val="none" w:sz="0" w:space="0" w:color="auto"/>
        <w:left w:val="none" w:sz="0" w:space="0" w:color="auto"/>
        <w:bottom w:val="none" w:sz="0" w:space="0" w:color="auto"/>
        <w:right w:val="none" w:sz="0" w:space="0" w:color="auto"/>
      </w:divBdr>
    </w:div>
    <w:div w:id="1613323785">
      <w:bodyDiv w:val="1"/>
      <w:marLeft w:val="0"/>
      <w:marRight w:val="0"/>
      <w:marTop w:val="0"/>
      <w:marBottom w:val="0"/>
      <w:divBdr>
        <w:top w:val="none" w:sz="0" w:space="0" w:color="auto"/>
        <w:left w:val="none" w:sz="0" w:space="0" w:color="auto"/>
        <w:bottom w:val="none" w:sz="0" w:space="0" w:color="auto"/>
        <w:right w:val="none" w:sz="0" w:space="0" w:color="auto"/>
      </w:divBdr>
    </w:div>
    <w:div w:id="1616592130">
      <w:bodyDiv w:val="1"/>
      <w:marLeft w:val="0"/>
      <w:marRight w:val="0"/>
      <w:marTop w:val="0"/>
      <w:marBottom w:val="0"/>
      <w:divBdr>
        <w:top w:val="none" w:sz="0" w:space="0" w:color="auto"/>
        <w:left w:val="none" w:sz="0" w:space="0" w:color="auto"/>
        <w:bottom w:val="none" w:sz="0" w:space="0" w:color="auto"/>
        <w:right w:val="none" w:sz="0" w:space="0" w:color="auto"/>
      </w:divBdr>
    </w:div>
    <w:div w:id="1633708659">
      <w:bodyDiv w:val="1"/>
      <w:marLeft w:val="0"/>
      <w:marRight w:val="0"/>
      <w:marTop w:val="0"/>
      <w:marBottom w:val="0"/>
      <w:divBdr>
        <w:top w:val="none" w:sz="0" w:space="0" w:color="auto"/>
        <w:left w:val="none" w:sz="0" w:space="0" w:color="auto"/>
        <w:bottom w:val="none" w:sz="0" w:space="0" w:color="auto"/>
        <w:right w:val="none" w:sz="0" w:space="0" w:color="auto"/>
      </w:divBdr>
    </w:div>
    <w:div w:id="1636713866">
      <w:bodyDiv w:val="1"/>
      <w:marLeft w:val="0"/>
      <w:marRight w:val="0"/>
      <w:marTop w:val="0"/>
      <w:marBottom w:val="0"/>
      <w:divBdr>
        <w:top w:val="none" w:sz="0" w:space="0" w:color="auto"/>
        <w:left w:val="none" w:sz="0" w:space="0" w:color="auto"/>
        <w:bottom w:val="none" w:sz="0" w:space="0" w:color="auto"/>
        <w:right w:val="none" w:sz="0" w:space="0" w:color="auto"/>
      </w:divBdr>
    </w:div>
    <w:div w:id="1637881066">
      <w:bodyDiv w:val="1"/>
      <w:marLeft w:val="0"/>
      <w:marRight w:val="0"/>
      <w:marTop w:val="0"/>
      <w:marBottom w:val="0"/>
      <w:divBdr>
        <w:top w:val="none" w:sz="0" w:space="0" w:color="auto"/>
        <w:left w:val="none" w:sz="0" w:space="0" w:color="auto"/>
        <w:bottom w:val="none" w:sz="0" w:space="0" w:color="auto"/>
        <w:right w:val="none" w:sz="0" w:space="0" w:color="auto"/>
      </w:divBdr>
    </w:div>
    <w:div w:id="1640768686">
      <w:bodyDiv w:val="1"/>
      <w:marLeft w:val="0"/>
      <w:marRight w:val="0"/>
      <w:marTop w:val="0"/>
      <w:marBottom w:val="0"/>
      <w:divBdr>
        <w:top w:val="none" w:sz="0" w:space="0" w:color="auto"/>
        <w:left w:val="none" w:sz="0" w:space="0" w:color="auto"/>
        <w:bottom w:val="none" w:sz="0" w:space="0" w:color="auto"/>
        <w:right w:val="none" w:sz="0" w:space="0" w:color="auto"/>
      </w:divBdr>
    </w:div>
    <w:div w:id="1644889488">
      <w:bodyDiv w:val="1"/>
      <w:marLeft w:val="0"/>
      <w:marRight w:val="0"/>
      <w:marTop w:val="0"/>
      <w:marBottom w:val="0"/>
      <w:divBdr>
        <w:top w:val="none" w:sz="0" w:space="0" w:color="auto"/>
        <w:left w:val="none" w:sz="0" w:space="0" w:color="auto"/>
        <w:bottom w:val="none" w:sz="0" w:space="0" w:color="auto"/>
        <w:right w:val="none" w:sz="0" w:space="0" w:color="auto"/>
      </w:divBdr>
    </w:div>
    <w:div w:id="1647272499">
      <w:bodyDiv w:val="1"/>
      <w:marLeft w:val="0"/>
      <w:marRight w:val="0"/>
      <w:marTop w:val="0"/>
      <w:marBottom w:val="0"/>
      <w:divBdr>
        <w:top w:val="none" w:sz="0" w:space="0" w:color="auto"/>
        <w:left w:val="none" w:sz="0" w:space="0" w:color="auto"/>
        <w:bottom w:val="none" w:sz="0" w:space="0" w:color="auto"/>
        <w:right w:val="none" w:sz="0" w:space="0" w:color="auto"/>
      </w:divBdr>
    </w:div>
    <w:div w:id="1652827732">
      <w:bodyDiv w:val="1"/>
      <w:marLeft w:val="0"/>
      <w:marRight w:val="0"/>
      <w:marTop w:val="0"/>
      <w:marBottom w:val="0"/>
      <w:divBdr>
        <w:top w:val="none" w:sz="0" w:space="0" w:color="auto"/>
        <w:left w:val="none" w:sz="0" w:space="0" w:color="auto"/>
        <w:bottom w:val="none" w:sz="0" w:space="0" w:color="auto"/>
        <w:right w:val="none" w:sz="0" w:space="0" w:color="auto"/>
      </w:divBdr>
    </w:div>
    <w:div w:id="1657801550">
      <w:bodyDiv w:val="1"/>
      <w:marLeft w:val="0"/>
      <w:marRight w:val="0"/>
      <w:marTop w:val="0"/>
      <w:marBottom w:val="0"/>
      <w:divBdr>
        <w:top w:val="none" w:sz="0" w:space="0" w:color="auto"/>
        <w:left w:val="none" w:sz="0" w:space="0" w:color="auto"/>
        <w:bottom w:val="none" w:sz="0" w:space="0" w:color="auto"/>
        <w:right w:val="none" w:sz="0" w:space="0" w:color="auto"/>
      </w:divBdr>
    </w:div>
    <w:div w:id="1662847725">
      <w:bodyDiv w:val="1"/>
      <w:marLeft w:val="0"/>
      <w:marRight w:val="0"/>
      <w:marTop w:val="0"/>
      <w:marBottom w:val="0"/>
      <w:divBdr>
        <w:top w:val="none" w:sz="0" w:space="0" w:color="auto"/>
        <w:left w:val="none" w:sz="0" w:space="0" w:color="auto"/>
        <w:bottom w:val="none" w:sz="0" w:space="0" w:color="auto"/>
        <w:right w:val="none" w:sz="0" w:space="0" w:color="auto"/>
      </w:divBdr>
    </w:div>
    <w:div w:id="1663780643">
      <w:bodyDiv w:val="1"/>
      <w:marLeft w:val="0"/>
      <w:marRight w:val="0"/>
      <w:marTop w:val="0"/>
      <w:marBottom w:val="0"/>
      <w:divBdr>
        <w:top w:val="none" w:sz="0" w:space="0" w:color="auto"/>
        <w:left w:val="none" w:sz="0" w:space="0" w:color="auto"/>
        <w:bottom w:val="none" w:sz="0" w:space="0" w:color="auto"/>
        <w:right w:val="none" w:sz="0" w:space="0" w:color="auto"/>
      </w:divBdr>
    </w:div>
    <w:div w:id="1692341024">
      <w:bodyDiv w:val="1"/>
      <w:marLeft w:val="0"/>
      <w:marRight w:val="0"/>
      <w:marTop w:val="0"/>
      <w:marBottom w:val="0"/>
      <w:divBdr>
        <w:top w:val="none" w:sz="0" w:space="0" w:color="auto"/>
        <w:left w:val="none" w:sz="0" w:space="0" w:color="auto"/>
        <w:bottom w:val="none" w:sz="0" w:space="0" w:color="auto"/>
        <w:right w:val="none" w:sz="0" w:space="0" w:color="auto"/>
      </w:divBdr>
    </w:div>
    <w:div w:id="1698575929">
      <w:bodyDiv w:val="1"/>
      <w:marLeft w:val="0"/>
      <w:marRight w:val="0"/>
      <w:marTop w:val="0"/>
      <w:marBottom w:val="0"/>
      <w:divBdr>
        <w:top w:val="none" w:sz="0" w:space="0" w:color="auto"/>
        <w:left w:val="none" w:sz="0" w:space="0" w:color="auto"/>
        <w:bottom w:val="none" w:sz="0" w:space="0" w:color="auto"/>
        <w:right w:val="none" w:sz="0" w:space="0" w:color="auto"/>
      </w:divBdr>
    </w:div>
    <w:div w:id="1704985103">
      <w:bodyDiv w:val="1"/>
      <w:marLeft w:val="0"/>
      <w:marRight w:val="0"/>
      <w:marTop w:val="0"/>
      <w:marBottom w:val="0"/>
      <w:divBdr>
        <w:top w:val="none" w:sz="0" w:space="0" w:color="auto"/>
        <w:left w:val="none" w:sz="0" w:space="0" w:color="auto"/>
        <w:bottom w:val="none" w:sz="0" w:space="0" w:color="auto"/>
        <w:right w:val="none" w:sz="0" w:space="0" w:color="auto"/>
      </w:divBdr>
    </w:div>
    <w:div w:id="1705981888">
      <w:bodyDiv w:val="1"/>
      <w:marLeft w:val="0"/>
      <w:marRight w:val="0"/>
      <w:marTop w:val="0"/>
      <w:marBottom w:val="0"/>
      <w:divBdr>
        <w:top w:val="none" w:sz="0" w:space="0" w:color="auto"/>
        <w:left w:val="none" w:sz="0" w:space="0" w:color="auto"/>
        <w:bottom w:val="none" w:sz="0" w:space="0" w:color="auto"/>
        <w:right w:val="none" w:sz="0" w:space="0" w:color="auto"/>
      </w:divBdr>
    </w:div>
    <w:div w:id="1707294383">
      <w:bodyDiv w:val="1"/>
      <w:marLeft w:val="0"/>
      <w:marRight w:val="0"/>
      <w:marTop w:val="0"/>
      <w:marBottom w:val="0"/>
      <w:divBdr>
        <w:top w:val="none" w:sz="0" w:space="0" w:color="auto"/>
        <w:left w:val="none" w:sz="0" w:space="0" w:color="auto"/>
        <w:bottom w:val="none" w:sz="0" w:space="0" w:color="auto"/>
        <w:right w:val="none" w:sz="0" w:space="0" w:color="auto"/>
      </w:divBdr>
    </w:div>
    <w:div w:id="1708797065">
      <w:bodyDiv w:val="1"/>
      <w:marLeft w:val="0"/>
      <w:marRight w:val="0"/>
      <w:marTop w:val="0"/>
      <w:marBottom w:val="0"/>
      <w:divBdr>
        <w:top w:val="none" w:sz="0" w:space="0" w:color="auto"/>
        <w:left w:val="none" w:sz="0" w:space="0" w:color="auto"/>
        <w:bottom w:val="none" w:sz="0" w:space="0" w:color="auto"/>
        <w:right w:val="none" w:sz="0" w:space="0" w:color="auto"/>
      </w:divBdr>
    </w:div>
    <w:div w:id="1724017890">
      <w:bodyDiv w:val="1"/>
      <w:marLeft w:val="0"/>
      <w:marRight w:val="0"/>
      <w:marTop w:val="0"/>
      <w:marBottom w:val="0"/>
      <w:divBdr>
        <w:top w:val="none" w:sz="0" w:space="0" w:color="auto"/>
        <w:left w:val="none" w:sz="0" w:space="0" w:color="auto"/>
        <w:bottom w:val="none" w:sz="0" w:space="0" w:color="auto"/>
        <w:right w:val="none" w:sz="0" w:space="0" w:color="auto"/>
      </w:divBdr>
    </w:div>
    <w:div w:id="1726172531">
      <w:bodyDiv w:val="1"/>
      <w:marLeft w:val="0"/>
      <w:marRight w:val="0"/>
      <w:marTop w:val="0"/>
      <w:marBottom w:val="0"/>
      <w:divBdr>
        <w:top w:val="none" w:sz="0" w:space="0" w:color="auto"/>
        <w:left w:val="none" w:sz="0" w:space="0" w:color="auto"/>
        <w:bottom w:val="none" w:sz="0" w:space="0" w:color="auto"/>
        <w:right w:val="none" w:sz="0" w:space="0" w:color="auto"/>
      </w:divBdr>
    </w:div>
    <w:div w:id="1741126158">
      <w:bodyDiv w:val="1"/>
      <w:marLeft w:val="0"/>
      <w:marRight w:val="0"/>
      <w:marTop w:val="0"/>
      <w:marBottom w:val="0"/>
      <w:divBdr>
        <w:top w:val="none" w:sz="0" w:space="0" w:color="auto"/>
        <w:left w:val="none" w:sz="0" w:space="0" w:color="auto"/>
        <w:bottom w:val="none" w:sz="0" w:space="0" w:color="auto"/>
        <w:right w:val="none" w:sz="0" w:space="0" w:color="auto"/>
      </w:divBdr>
    </w:div>
    <w:div w:id="1741369270">
      <w:bodyDiv w:val="1"/>
      <w:marLeft w:val="0"/>
      <w:marRight w:val="0"/>
      <w:marTop w:val="0"/>
      <w:marBottom w:val="0"/>
      <w:divBdr>
        <w:top w:val="none" w:sz="0" w:space="0" w:color="auto"/>
        <w:left w:val="none" w:sz="0" w:space="0" w:color="auto"/>
        <w:bottom w:val="none" w:sz="0" w:space="0" w:color="auto"/>
        <w:right w:val="none" w:sz="0" w:space="0" w:color="auto"/>
      </w:divBdr>
    </w:div>
    <w:div w:id="1742560557">
      <w:bodyDiv w:val="1"/>
      <w:marLeft w:val="0"/>
      <w:marRight w:val="0"/>
      <w:marTop w:val="0"/>
      <w:marBottom w:val="0"/>
      <w:divBdr>
        <w:top w:val="none" w:sz="0" w:space="0" w:color="auto"/>
        <w:left w:val="none" w:sz="0" w:space="0" w:color="auto"/>
        <w:bottom w:val="none" w:sz="0" w:space="0" w:color="auto"/>
        <w:right w:val="none" w:sz="0" w:space="0" w:color="auto"/>
      </w:divBdr>
      <w:divsChild>
        <w:div w:id="812602970">
          <w:marLeft w:val="0"/>
          <w:marRight w:val="0"/>
          <w:marTop w:val="0"/>
          <w:marBottom w:val="0"/>
          <w:divBdr>
            <w:top w:val="none" w:sz="0" w:space="0" w:color="auto"/>
            <w:left w:val="none" w:sz="0" w:space="0" w:color="auto"/>
            <w:bottom w:val="none" w:sz="0" w:space="0" w:color="auto"/>
            <w:right w:val="none" w:sz="0" w:space="0" w:color="auto"/>
          </w:divBdr>
        </w:div>
      </w:divsChild>
    </w:div>
    <w:div w:id="1751390848">
      <w:bodyDiv w:val="1"/>
      <w:marLeft w:val="0"/>
      <w:marRight w:val="0"/>
      <w:marTop w:val="0"/>
      <w:marBottom w:val="0"/>
      <w:divBdr>
        <w:top w:val="none" w:sz="0" w:space="0" w:color="auto"/>
        <w:left w:val="none" w:sz="0" w:space="0" w:color="auto"/>
        <w:bottom w:val="none" w:sz="0" w:space="0" w:color="auto"/>
        <w:right w:val="none" w:sz="0" w:space="0" w:color="auto"/>
      </w:divBdr>
    </w:div>
    <w:div w:id="1765607476">
      <w:bodyDiv w:val="1"/>
      <w:marLeft w:val="0"/>
      <w:marRight w:val="0"/>
      <w:marTop w:val="0"/>
      <w:marBottom w:val="0"/>
      <w:divBdr>
        <w:top w:val="none" w:sz="0" w:space="0" w:color="auto"/>
        <w:left w:val="none" w:sz="0" w:space="0" w:color="auto"/>
        <w:bottom w:val="none" w:sz="0" w:space="0" w:color="auto"/>
        <w:right w:val="none" w:sz="0" w:space="0" w:color="auto"/>
      </w:divBdr>
    </w:div>
    <w:div w:id="1768884976">
      <w:bodyDiv w:val="1"/>
      <w:marLeft w:val="0"/>
      <w:marRight w:val="0"/>
      <w:marTop w:val="0"/>
      <w:marBottom w:val="0"/>
      <w:divBdr>
        <w:top w:val="none" w:sz="0" w:space="0" w:color="auto"/>
        <w:left w:val="none" w:sz="0" w:space="0" w:color="auto"/>
        <w:bottom w:val="none" w:sz="0" w:space="0" w:color="auto"/>
        <w:right w:val="none" w:sz="0" w:space="0" w:color="auto"/>
      </w:divBdr>
    </w:div>
    <w:div w:id="1771780457">
      <w:bodyDiv w:val="1"/>
      <w:marLeft w:val="0"/>
      <w:marRight w:val="0"/>
      <w:marTop w:val="0"/>
      <w:marBottom w:val="0"/>
      <w:divBdr>
        <w:top w:val="none" w:sz="0" w:space="0" w:color="auto"/>
        <w:left w:val="none" w:sz="0" w:space="0" w:color="auto"/>
        <w:bottom w:val="none" w:sz="0" w:space="0" w:color="auto"/>
        <w:right w:val="none" w:sz="0" w:space="0" w:color="auto"/>
      </w:divBdr>
    </w:div>
    <w:div w:id="1777484551">
      <w:bodyDiv w:val="1"/>
      <w:marLeft w:val="0"/>
      <w:marRight w:val="0"/>
      <w:marTop w:val="0"/>
      <w:marBottom w:val="0"/>
      <w:divBdr>
        <w:top w:val="none" w:sz="0" w:space="0" w:color="auto"/>
        <w:left w:val="none" w:sz="0" w:space="0" w:color="auto"/>
        <w:bottom w:val="none" w:sz="0" w:space="0" w:color="auto"/>
        <w:right w:val="none" w:sz="0" w:space="0" w:color="auto"/>
      </w:divBdr>
    </w:div>
    <w:div w:id="1783110617">
      <w:bodyDiv w:val="1"/>
      <w:marLeft w:val="0"/>
      <w:marRight w:val="0"/>
      <w:marTop w:val="0"/>
      <w:marBottom w:val="0"/>
      <w:divBdr>
        <w:top w:val="none" w:sz="0" w:space="0" w:color="auto"/>
        <w:left w:val="none" w:sz="0" w:space="0" w:color="auto"/>
        <w:bottom w:val="none" w:sz="0" w:space="0" w:color="auto"/>
        <w:right w:val="none" w:sz="0" w:space="0" w:color="auto"/>
      </w:divBdr>
    </w:div>
    <w:div w:id="1827353412">
      <w:bodyDiv w:val="1"/>
      <w:marLeft w:val="0"/>
      <w:marRight w:val="0"/>
      <w:marTop w:val="0"/>
      <w:marBottom w:val="0"/>
      <w:divBdr>
        <w:top w:val="none" w:sz="0" w:space="0" w:color="auto"/>
        <w:left w:val="none" w:sz="0" w:space="0" w:color="auto"/>
        <w:bottom w:val="none" w:sz="0" w:space="0" w:color="auto"/>
        <w:right w:val="none" w:sz="0" w:space="0" w:color="auto"/>
      </w:divBdr>
    </w:div>
    <w:div w:id="1831484871">
      <w:bodyDiv w:val="1"/>
      <w:marLeft w:val="0"/>
      <w:marRight w:val="0"/>
      <w:marTop w:val="0"/>
      <w:marBottom w:val="0"/>
      <w:divBdr>
        <w:top w:val="none" w:sz="0" w:space="0" w:color="auto"/>
        <w:left w:val="none" w:sz="0" w:space="0" w:color="auto"/>
        <w:bottom w:val="none" w:sz="0" w:space="0" w:color="auto"/>
        <w:right w:val="none" w:sz="0" w:space="0" w:color="auto"/>
      </w:divBdr>
    </w:div>
    <w:div w:id="1836215710">
      <w:bodyDiv w:val="1"/>
      <w:marLeft w:val="0"/>
      <w:marRight w:val="0"/>
      <w:marTop w:val="0"/>
      <w:marBottom w:val="0"/>
      <w:divBdr>
        <w:top w:val="none" w:sz="0" w:space="0" w:color="auto"/>
        <w:left w:val="none" w:sz="0" w:space="0" w:color="auto"/>
        <w:bottom w:val="none" w:sz="0" w:space="0" w:color="auto"/>
        <w:right w:val="none" w:sz="0" w:space="0" w:color="auto"/>
      </w:divBdr>
    </w:div>
    <w:div w:id="1840077596">
      <w:bodyDiv w:val="1"/>
      <w:marLeft w:val="0"/>
      <w:marRight w:val="0"/>
      <w:marTop w:val="0"/>
      <w:marBottom w:val="0"/>
      <w:divBdr>
        <w:top w:val="none" w:sz="0" w:space="0" w:color="auto"/>
        <w:left w:val="none" w:sz="0" w:space="0" w:color="auto"/>
        <w:bottom w:val="none" w:sz="0" w:space="0" w:color="auto"/>
        <w:right w:val="none" w:sz="0" w:space="0" w:color="auto"/>
      </w:divBdr>
    </w:div>
    <w:div w:id="1847012772">
      <w:bodyDiv w:val="1"/>
      <w:marLeft w:val="0"/>
      <w:marRight w:val="0"/>
      <w:marTop w:val="0"/>
      <w:marBottom w:val="0"/>
      <w:divBdr>
        <w:top w:val="none" w:sz="0" w:space="0" w:color="auto"/>
        <w:left w:val="none" w:sz="0" w:space="0" w:color="auto"/>
        <w:bottom w:val="none" w:sz="0" w:space="0" w:color="auto"/>
        <w:right w:val="none" w:sz="0" w:space="0" w:color="auto"/>
      </w:divBdr>
    </w:div>
    <w:div w:id="1847817635">
      <w:bodyDiv w:val="1"/>
      <w:marLeft w:val="0"/>
      <w:marRight w:val="0"/>
      <w:marTop w:val="0"/>
      <w:marBottom w:val="0"/>
      <w:divBdr>
        <w:top w:val="none" w:sz="0" w:space="0" w:color="auto"/>
        <w:left w:val="none" w:sz="0" w:space="0" w:color="auto"/>
        <w:bottom w:val="none" w:sz="0" w:space="0" w:color="auto"/>
        <w:right w:val="none" w:sz="0" w:space="0" w:color="auto"/>
      </w:divBdr>
    </w:div>
    <w:div w:id="1854421383">
      <w:bodyDiv w:val="1"/>
      <w:marLeft w:val="0"/>
      <w:marRight w:val="0"/>
      <w:marTop w:val="0"/>
      <w:marBottom w:val="0"/>
      <w:divBdr>
        <w:top w:val="none" w:sz="0" w:space="0" w:color="auto"/>
        <w:left w:val="none" w:sz="0" w:space="0" w:color="auto"/>
        <w:bottom w:val="none" w:sz="0" w:space="0" w:color="auto"/>
        <w:right w:val="none" w:sz="0" w:space="0" w:color="auto"/>
      </w:divBdr>
    </w:div>
    <w:div w:id="1874923554">
      <w:bodyDiv w:val="1"/>
      <w:marLeft w:val="0"/>
      <w:marRight w:val="0"/>
      <w:marTop w:val="0"/>
      <w:marBottom w:val="0"/>
      <w:divBdr>
        <w:top w:val="none" w:sz="0" w:space="0" w:color="auto"/>
        <w:left w:val="none" w:sz="0" w:space="0" w:color="auto"/>
        <w:bottom w:val="none" w:sz="0" w:space="0" w:color="auto"/>
        <w:right w:val="none" w:sz="0" w:space="0" w:color="auto"/>
      </w:divBdr>
      <w:divsChild>
        <w:div w:id="1199048377">
          <w:marLeft w:val="0"/>
          <w:marRight w:val="0"/>
          <w:marTop w:val="0"/>
          <w:marBottom w:val="0"/>
          <w:divBdr>
            <w:top w:val="none" w:sz="0" w:space="0" w:color="auto"/>
            <w:left w:val="none" w:sz="0" w:space="0" w:color="auto"/>
            <w:bottom w:val="none" w:sz="0" w:space="0" w:color="auto"/>
            <w:right w:val="none" w:sz="0" w:space="0" w:color="auto"/>
          </w:divBdr>
          <w:divsChild>
            <w:div w:id="618805614">
              <w:marLeft w:val="0"/>
              <w:marRight w:val="0"/>
              <w:marTop w:val="0"/>
              <w:marBottom w:val="0"/>
              <w:divBdr>
                <w:top w:val="none" w:sz="0" w:space="0" w:color="auto"/>
                <w:left w:val="none" w:sz="0" w:space="0" w:color="auto"/>
                <w:bottom w:val="none" w:sz="0" w:space="0" w:color="auto"/>
                <w:right w:val="none" w:sz="0" w:space="0" w:color="auto"/>
              </w:divBdr>
              <w:divsChild>
                <w:div w:id="1689256013">
                  <w:marLeft w:val="0"/>
                  <w:marRight w:val="0"/>
                  <w:marTop w:val="0"/>
                  <w:marBottom w:val="0"/>
                  <w:divBdr>
                    <w:top w:val="none" w:sz="0" w:space="0" w:color="auto"/>
                    <w:left w:val="none" w:sz="0" w:space="0" w:color="auto"/>
                    <w:bottom w:val="none" w:sz="0" w:space="0" w:color="auto"/>
                    <w:right w:val="none" w:sz="0" w:space="0" w:color="auto"/>
                  </w:divBdr>
                  <w:divsChild>
                    <w:div w:id="71976737">
                      <w:marLeft w:val="0"/>
                      <w:marRight w:val="0"/>
                      <w:marTop w:val="0"/>
                      <w:marBottom w:val="0"/>
                      <w:divBdr>
                        <w:top w:val="none" w:sz="0" w:space="0" w:color="auto"/>
                        <w:left w:val="none" w:sz="0" w:space="0" w:color="auto"/>
                        <w:bottom w:val="none" w:sz="0" w:space="0" w:color="auto"/>
                        <w:right w:val="none" w:sz="0" w:space="0" w:color="auto"/>
                      </w:divBdr>
                      <w:divsChild>
                        <w:div w:id="1300380016">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7768961">
      <w:bodyDiv w:val="1"/>
      <w:marLeft w:val="0"/>
      <w:marRight w:val="0"/>
      <w:marTop w:val="0"/>
      <w:marBottom w:val="0"/>
      <w:divBdr>
        <w:top w:val="none" w:sz="0" w:space="0" w:color="auto"/>
        <w:left w:val="none" w:sz="0" w:space="0" w:color="auto"/>
        <w:bottom w:val="none" w:sz="0" w:space="0" w:color="auto"/>
        <w:right w:val="none" w:sz="0" w:space="0" w:color="auto"/>
      </w:divBdr>
    </w:div>
    <w:div w:id="1878005100">
      <w:bodyDiv w:val="1"/>
      <w:marLeft w:val="0"/>
      <w:marRight w:val="0"/>
      <w:marTop w:val="0"/>
      <w:marBottom w:val="0"/>
      <w:divBdr>
        <w:top w:val="none" w:sz="0" w:space="0" w:color="auto"/>
        <w:left w:val="none" w:sz="0" w:space="0" w:color="auto"/>
        <w:bottom w:val="none" w:sz="0" w:space="0" w:color="auto"/>
        <w:right w:val="none" w:sz="0" w:space="0" w:color="auto"/>
      </w:divBdr>
    </w:div>
    <w:div w:id="1885368124">
      <w:bodyDiv w:val="1"/>
      <w:marLeft w:val="0"/>
      <w:marRight w:val="0"/>
      <w:marTop w:val="0"/>
      <w:marBottom w:val="0"/>
      <w:divBdr>
        <w:top w:val="none" w:sz="0" w:space="0" w:color="auto"/>
        <w:left w:val="none" w:sz="0" w:space="0" w:color="auto"/>
        <w:bottom w:val="none" w:sz="0" w:space="0" w:color="auto"/>
        <w:right w:val="none" w:sz="0" w:space="0" w:color="auto"/>
      </w:divBdr>
    </w:div>
    <w:div w:id="1887445398">
      <w:bodyDiv w:val="1"/>
      <w:marLeft w:val="0"/>
      <w:marRight w:val="0"/>
      <w:marTop w:val="0"/>
      <w:marBottom w:val="0"/>
      <w:divBdr>
        <w:top w:val="none" w:sz="0" w:space="0" w:color="auto"/>
        <w:left w:val="none" w:sz="0" w:space="0" w:color="auto"/>
        <w:bottom w:val="none" w:sz="0" w:space="0" w:color="auto"/>
        <w:right w:val="none" w:sz="0" w:space="0" w:color="auto"/>
      </w:divBdr>
    </w:div>
    <w:div w:id="1894999499">
      <w:bodyDiv w:val="1"/>
      <w:marLeft w:val="0"/>
      <w:marRight w:val="0"/>
      <w:marTop w:val="0"/>
      <w:marBottom w:val="0"/>
      <w:divBdr>
        <w:top w:val="none" w:sz="0" w:space="0" w:color="auto"/>
        <w:left w:val="none" w:sz="0" w:space="0" w:color="auto"/>
        <w:bottom w:val="none" w:sz="0" w:space="0" w:color="auto"/>
        <w:right w:val="none" w:sz="0" w:space="0" w:color="auto"/>
      </w:divBdr>
    </w:div>
    <w:div w:id="1898668041">
      <w:bodyDiv w:val="1"/>
      <w:marLeft w:val="0"/>
      <w:marRight w:val="0"/>
      <w:marTop w:val="0"/>
      <w:marBottom w:val="0"/>
      <w:divBdr>
        <w:top w:val="none" w:sz="0" w:space="0" w:color="auto"/>
        <w:left w:val="none" w:sz="0" w:space="0" w:color="auto"/>
        <w:bottom w:val="none" w:sz="0" w:space="0" w:color="auto"/>
        <w:right w:val="none" w:sz="0" w:space="0" w:color="auto"/>
      </w:divBdr>
    </w:div>
    <w:div w:id="1912229805">
      <w:bodyDiv w:val="1"/>
      <w:marLeft w:val="0"/>
      <w:marRight w:val="0"/>
      <w:marTop w:val="0"/>
      <w:marBottom w:val="0"/>
      <w:divBdr>
        <w:top w:val="none" w:sz="0" w:space="0" w:color="auto"/>
        <w:left w:val="none" w:sz="0" w:space="0" w:color="auto"/>
        <w:bottom w:val="none" w:sz="0" w:space="0" w:color="auto"/>
        <w:right w:val="none" w:sz="0" w:space="0" w:color="auto"/>
      </w:divBdr>
    </w:div>
    <w:div w:id="1916936223">
      <w:bodyDiv w:val="1"/>
      <w:marLeft w:val="0"/>
      <w:marRight w:val="0"/>
      <w:marTop w:val="0"/>
      <w:marBottom w:val="0"/>
      <w:divBdr>
        <w:top w:val="none" w:sz="0" w:space="0" w:color="auto"/>
        <w:left w:val="none" w:sz="0" w:space="0" w:color="auto"/>
        <w:bottom w:val="none" w:sz="0" w:space="0" w:color="auto"/>
        <w:right w:val="none" w:sz="0" w:space="0" w:color="auto"/>
      </w:divBdr>
    </w:div>
    <w:div w:id="1923172412">
      <w:bodyDiv w:val="1"/>
      <w:marLeft w:val="0"/>
      <w:marRight w:val="0"/>
      <w:marTop w:val="0"/>
      <w:marBottom w:val="0"/>
      <w:divBdr>
        <w:top w:val="none" w:sz="0" w:space="0" w:color="auto"/>
        <w:left w:val="none" w:sz="0" w:space="0" w:color="auto"/>
        <w:bottom w:val="none" w:sz="0" w:space="0" w:color="auto"/>
        <w:right w:val="none" w:sz="0" w:space="0" w:color="auto"/>
      </w:divBdr>
    </w:div>
    <w:div w:id="1924144461">
      <w:bodyDiv w:val="1"/>
      <w:marLeft w:val="0"/>
      <w:marRight w:val="0"/>
      <w:marTop w:val="0"/>
      <w:marBottom w:val="0"/>
      <w:divBdr>
        <w:top w:val="none" w:sz="0" w:space="0" w:color="auto"/>
        <w:left w:val="none" w:sz="0" w:space="0" w:color="auto"/>
        <w:bottom w:val="none" w:sz="0" w:space="0" w:color="auto"/>
        <w:right w:val="none" w:sz="0" w:space="0" w:color="auto"/>
      </w:divBdr>
    </w:div>
    <w:div w:id="1924989179">
      <w:bodyDiv w:val="1"/>
      <w:marLeft w:val="0"/>
      <w:marRight w:val="0"/>
      <w:marTop w:val="0"/>
      <w:marBottom w:val="0"/>
      <w:divBdr>
        <w:top w:val="none" w:sz="0" w:space="0" w:color="auto"/>
        <w:left w:val="none" w:sz="0" w:space="0" w:color="auto"/>
        <w:bottom w:val="none" w:sz="0" w:space="0" w:color="auto"/>
        <w:right w:val="none" w:sz="0" w:space="0" w:color="auto"/>
      </w:divBdr>
    </w:div>
    <w:div w:id="1926107206">
      <w:bodyDiv w:val="1"/>
      <w:marLeft w:val="0"/>
      <w:marRight w:val="0"/>
      <w:marTop w:val="0"/>
      <w:marBottom w:val="0"/>
      <w:divBdr>
        <w:top w:val="none" w:sz="0" w:space="0" w:color="auto"/>
        <w:left w:val="none" w:sz="0" w:space="0" w:color="auto"/>
        <w:bottom w:val="none" w:sz="0" w:space="0" w:color="auto"/>
        <w:right w:val="none" w:sz="0" w:space="0" w:color="auto"/>
      </w:divBdr>
    </w:div>
    <w:div w:id="1929119157">
      <w:bodyDiv w:val="1"/>
      <w:marLeft w:val="0"/>
      <w:marRight w:val="0"/>
      <w:marTop w:val="0"/>
      <w:marBottom w:val="0"/>
      <w:divBdr>
        <w:top w:val="none" w:sz="0" w:space="0" w:color="auto"/>
        <w:left w:val="none" w:sz="0" w:space="0" w:color="auto"/>
        <w:bottom w:val="none" w:sz="0" w:space="0" w:color="auto"/>
        <w:right w:val="none" w:sz="0" w:space="0" w:color="auto"/>
      </w:divBdr>
    </w:div>
    <w:div w:id="1946308159">
      <w:bodyDiv w:val="1"/>
      <w:marLeft w:val="0"/>
      <w:marRight w:val="0"/>
      <w:marTop w:val="0"/>
      <w:marBottom w:val="0"/>
      <w:divBdr>
        <w:top w:val="none" w:sz="0" w:space="0" w:color="auto"/>
        <w:left w:val="none" w:sz="0" w:space="0" w:color="auto"/>
        <w:bottom w:val="none" w:sz="0" w:space="0" w:color="auto"/>
        <w:right w:val="none" w:sz="0" w:space="0" w:color="auto"/>
      </w:divBdr>
    </w:div>
    <w:div w:id="1947039891">
      <w:bodyDiv w:val="1"/>
      <w:marLeft w:val="0"/>
      <w:marRight w:val="0"/>
      <w:marTop w:val="0"/>
      <w:marBottom w:val="0"/>
      <w:divBdr>
        <w:top w:val="none" w:sz="0" w:space="0" w:color="auto"/>
        <w:left w:val="none" w:sz="0" w:space="0" w:color="auto"/>
        <w:bottom w:val="none" w:sz="0" w:space="0" w:color="auto"/>
        <w:right w:val="none" w:sz="0" w:space="0" w:color="auto"/>
      </w:divBdr>
    </w:div>
    <w:div w:id="1967542567">
      <w:bodyDiv w:val="1"/>
      <w:marLeft w:val="0"/>
      <w:marRight w:val="0"/>
      <w:marTop w:val="0"/>
      <w:marBottom w:val="0"/>
      <w:divBdr>
        <w:top w:val="none" w:sz="0" w:space="0" w:color="auto"/>
        <w:left w:val="none" w:sz="0" w:space="0" w:color="auto"/>
        <w:bottom w:val="none" w:sz="0" w:space="0" w:color="auto"/>
        <w:right w:val="none" w:sz="0" w:space="0" w:color="auto"/>
      </w:divBdr>
    </w:div>
    <w:div w:id="1977300797">
      <w:bodyDiv w:val="1"/>
      <w:marLeft w:val="0"/>
      <w:marRight w:val="0"/>
      <w:marTop w:val="0"/>
      <w:marBottom w:val="0"/>
      <w:divBdr>
        <w:top w:val="none" w:sz="0" w:space="0" w:color="auto"/>
        <w:left w:val="none" w:sz="0" w:space="0" w:color="auto"/>
        <w:bottom w:val="none" w:sz="0" w:space="0" w:color="auto"/>
        <w:right w:val="none" w:sz="0" w:space="0" w:color="auto"/>
      </w:divBdr>
    </w:div>
    <w:div w:id="1979650968">
      <w:bodyDiv w:val="1"/>
      <w:marLeft w:val="0"/>
      <w:marRight w:val="0"/>
      <w:marTop w:val="0"/>
      <w:marBottom w:val="0"/>
      <w:divBdr>
        <w:top w:val="none" w:sz="0" w:space="0" w:color="auto"/>
        <w:left w:val="none" w:sz="0" w:space="0" w:color="auto"/>
        <w:bottom w:val="none" w:sz="0" w:space="0" w:color="auto"/>
        <w:right w:val="none" w:sz="0" w:space="0" w:color="auto"/>
      </w:divBdr>
    </w:div>
    <w:div w:id="1983579841">
      <w:bodyDiv w:val="1"/>
      <w:marLeft w:val="0"/>
      <w:marRight w:val="0"/>
      <w:marTop w:val="0"/>
      <w:marBottom w:val="0"/>
      <w:divBdr>
        <w:top w:val="none" w:sz="0" w:space="0" w:color="auto"/>
        <w:left w:val="none" w:sz="0" w:space="0" w:color="auto"/>
        <w:bottom w:val="none" w:sz="0" w:space="0" w:color="auto"/>
        <w:right w:val="none" w:sz="0" w:space="0" w:color="auto"/>
      </w:divBdr>
    </w:div>
    <w:div w:id="1983924082">
      <w:bodyDiv w:val="1"/>
      <w:marLeft w:val="0"/>
      <w:marRight w:val="0"/>
      <w:marTop w:val="0"/>
      <w:marBottom w:val="0"/>
      <w:divBdr>
        <w:top w:val="none" w:sz="0" w:space="0" w:color="auto"/>
        <w:left w:val="none" w:sz="0" w:space="0" w:color="auto"/>
        <w:bottom w:val="none" w:sz="0" w:space="0" w:color="auto"/>
        <w:right w:val="none" w:sz="0" w:space="0" w:color="auto"/>
      </w:divBdr>
    </w:div>
    <w:div w:id="1995522788">
      <w:bodyDiv w:val="1"/>
      <w:marLeft w:val="0"/>
      <w:marRight w:val="0"/>
      <w:marTop w:val="0"/>
      <w:marBottom w:val="0"/>
      <w:divBdr>
        <w:top w:val="none" w:sz="0" w:space="0" w:color="auto"/>
        <w:left w:val="none" w:sz="0" w:space="0" w:color="auto"/>
        <w:bottom w:val="none" w:sz="0" w:space="0" w:color="auto"/>
        <w:right w:val="none" w:sz="0" w:space="0" w:color="auto"/>
      </w:divBdr>
    </w:div>
    <w:div w:id="2013678407">
      <w:bodyDiv w:val="1"/>
      <w:marLeft w:val="0"/>
      <w:marRight w:val="0"/>
      <w:marTop w:val="0"/>
      <w:marBottom w:val="0"/>
      <w:divBdr>
        <w:top w:val="none" w:sz="0" w:space="0" w:color="auto"/>
        <w:left w:val="none" w:sz="0" w:space="0" w:color="auto"/>
        <w:bottom w:val="none" w:sz="0" w:space="0" w:color="auto"/>
        <w:right w:val="none" w:sz="0" w:space="0" w:color="auto"/>
      </w:divBdr>
    </w:div>
    <w:div w:id="2022705594">
      <w:bodyDiv w:val="1"/>
      <w:marLeft w:val="0"/>
      <w:marRight w:val="0"/>
      <w:marTop w:val="0"/>
      <w:marBottom w:val="0"/>
      <w:divBdr>
        <w:top w:val="none" w:sz="0" w:space="0" w:color="auto"/>
        <w:left w:val="none" w:sz="0" w:space="0" w:color="auto"/>
        <w:bottom w:val="none" w:sz="0" w:space="0" w:color="auto"/>
        <w:right w:val="none" w:sz="0" w:space="0" w:color="auto"/>
      </w:divBdr>
    </w:div>
    <w:div w:id="2024630826">
      <w:bodyDiv w:val="1"/>
      <w:marLeft w:val="0"/>
      <w:marRight w:val="0"/>
      <w:marTop w:val="0"/>
      <w:marBottom w:val="0"/>
      <w:divBdr>
        <w:top w:val="none" w:sz="0" w:space="0" w:color="auto"/>
        <w:left w:val="none" w:sz="0" w:space="0" w:color="auto"/>
        <w:bottom w:val="none" w:sz="0" w:space="0" w:color="auto"/>
        <w:right w:val="none" w:sz="0" w:space="0" w:color="auto"/>
      </w:divBdr>
    </w:div>
    <w:div w:id="2028482990">
      <w:bodyDiv w:val="1"/>
      <w:marLeft w:val="0"/>
      <w:marRight w:val="0"/>
      <w:marTop w:val="0"/>
      <w:marBottom w:val="0"/>
      <w:divBdr>
        <w:top w:val="none" w:sz="0" w:space="0" w:color="auto"/>
        <w:left w:val="none" w:sz="0" w:space="0" w:color="auto"/>
        <w:bottom w:val="none" w:sz="0" w:space="0" w:color="auto"/>
        <w:right w:val="none" w:sz="0" w:space="0" w:color="auto"/>
      </w:divBdr>
    </w:div>
    <w:div w:id="2030449049">
      <w:bodyDiv w:val="1"/>
      <w:marLeft w:val="0"/>
      <w:marRight w:val="0"/>
      <w:marTop w:val="0"/>
      <w:marBottom w:val="0"/>
      <w:divBdr>
        <w:top w:val="none" w:sz="0" w:space="0" w:color="auto"/>
        <w:left w:val="none" w:sz="0" w:space="0" w:color="auto"/>
        <w:bottom w:val="none" w:sz="0" w:space="0" w:color="auto"/>
        <w:right w:val="none" w:sz="0" w:space="0" w:color="auto"/>
      </w:divBdr>
    </w:div>
    <w:div w:id="2054115275">
      <w:bodyDiv w:val="1"/>
      <w:marLeft w:val="0"/>
      <w:marRight w:val="0"/>
      <w:marTop w:val="0"/>
      <w:marBottom w:val="0"/>
      <w:divBdr>
        <w:top w:val="none" w:sz="0" w:space="0" w:color="auto"/>
        <w:left w:val="none" w:sz="0" w:space="0" w:color="auto"/>
        <w:bottom w:val="none" w:sz="0" w:space="0" w:color="auto"/>
        <w:right w:val="none" w:sz="0" w:space="0" w:color="auto"/>
      </w:divBdr>
      <w:divsChild>
        <w:div w:id="1556240330">
          <w:marLeft w:val="0"/>
          <w:marRight w:val="0"/>
          <w:marTop w:val="0"/>
          <w:marBottom w:val="0"/>
          <w:divBdr>
            <w:top w:val="none" w:sz="0" w:space="0" w:color="auto"/>
            <w:left w:val="none" w:sz="0" w:space="0" w:color="auto"/>
            <w:bottom w:val="none" w:sz="0" w:space="0" w:color="auto"/>
            <w:right w:val="none" w:sz="0" w:space="0" w:color="auto"/>
          </w:divBdr>
        </w:div>
        <w:div w:id="1884824862">
          <w:marLeft w:val="0"/>
          <w:marRight w:val="0"/>
          <w:marTop w:val="0"/>
          <w:marBottom w:val="0"/>
          <w:divBdr>
            <w:top w:val="none" w:sz="0" w:space="0" w:color="auto"/>
            <w:left w:val="none" w:sz="0" w:space="0" w:color="auto"/>
            <w:bottom w:val="none" w:sz="0" w:space="0" w:color="auto"/>
            <w:right w:val="none" w:sz="0" w:space="0" w:color="auto"/>
          </w:divBdr>
        </w:div>
      </w:divsChild>
    </w:div>
    <w:div w:id="2062552572">
      <w:bodyDiv w:val="1"/>
      <w:marLeft w:val="0"/>
      <w:marRight w:val="0"/>
      <w:marTop w:val="0"/>
      <w:marBottom w:val="0"/>
      <w:divBdr>
        <w:top w:val="none" w:sz="0" w:space="0" w:color="auto"/>
        <w:left w:val="none" w:sz="0" w:space="0" w:color="auto"/>
        <w:bottom w:val="none" w:sz="0" w:space="0" w:color="auto"/>
        <w:right w:val="none" w:sz="0" w:space="0" w:color="auto"/>
      </w:divBdr>
    </w:div>
    <w:div w:id="2063864531">
      <w:bodyDiv w:val="1"/>
      <w:marLeft w:val="0"/>
      <w:marRight w:val="0"/>
      <w:marTop w:val="0"/>
      <w:marBottom w:val="0"/>
      <w:divBdr>
        <w:top w:val="none" w:sz="0" w:space="0" w:color="auto"/>
        <w:left w:val="none" w:sz="0" w:space="0" w:color="auto"/>
        <w:bottom w:val="none" w:sz="0" w:space="0" w:color="auto"/>
        <w:right w:val="none" w:sz="0" w:space="0" w:color="auto"/>
      </w:divBdr>
    </w:div>
    <w:div w:id="2072149051">
      <w:bodyDiv w:val="1"/>
      <w:marLeft w:val="0"/>
      <w:marRight w:val="0"/>
      <w:marTop w:val="0"/>
      <w:marBottom w:val="0"/>
      <w:divBdr>
        <w:top w:val="none" w:sz="0" w:space="0" w:color="auto"/>
        <w:left w:val="none" w:sz="0" w:space="0" w:color="auto"/>
        <w:bottom w:val="none" w:sz="0" w:space="0" w:color="auto"/>
        <w:right w:val="none" w:sz="0" w:space="0" w:color="auto"/>
      </w:divBdr>
    </w:div>
    <w:div w:id="2078165022">
      <w:bodyDiv w:val="1"/>
      <w:marLeft w:val="0"/>
      <w:marRight w:val="0"/>
      <w:marTop w:val="0"/>
      <w:marBottom w:val="0"/>
      <w:divBdr>
        <w:top w:val="none" w:sz="0" w:space="0" w:color="auto"/>
        <w:left w:val="none" w:sz="0" w:space="0" w:color="auto"/>
        <w:bottom w:val="none" w:sz="0" w:space="0" w:color="auto"/>
        <w:right w:val="none" w:sz="0" w:space="0" w:color="auto"/>
      </w:divBdr>
    </w:div>
    <w:div w:id="2090033164">
      <w:bodyDiv w:val="1"/>
      <w:marLeft w:val="0"/>
      <w:marRight w:val="0"/>
      <w:marTop w:val="0"/>
      <w:marBottom w:val="0"/>
      <w:divBdr>
        <w:top w:val="none" w:sz="0" w:space="0" w:color="auto"/>
        <w:left w:val="none" w:sz="0" w:space="0" w:color="auto"/>
        <w:bottom w:val="none" w:sz="0" w:space="0" w:color="auto"/>
        <w:right w:val="none" w:sz="0" w:space="0" w:color="auto"/>
      </w:divBdr>
    </w:div>
    <w:div w:id="2092652532">
      <w:bodyDiv w:val="1"/>
      <w:marLeft w:val="0"/>
      <w:marRight w:val="0"/>
      <w:marTop w:val="0"/>
      <w:marBottom w:val="0"/>
      <w:divBdr>
        <w:top w:val="none" w:sz="0" w:space="0" w:color="auto"/>
        <w:left w:val="none" w:sz="0" w:space="0" w:color="auto"/>
        <w:bottom w:val="none" w:sz="0" w:space="0" w:color="auto"/>
        <w:right w:val="none" w:sz="0" w:space="0" w:color="auto"/>
      </w:divBdr>
    </w:div>
    <w:div w:id="2101024095">
      <w:bodyDiv w:val="1"/>
      <w:marLeft w:val="0"/>
      <w:marRight w:val="0"/>
      <w:marTop w:val="0"/>
      <w:marBottom w:val="0"/>
      <w:divBdr>
        <w:top w:val="none" w:sz="0" w:space="0" w:color="auto"/>
        <w:left w:val="none" w:sz="0" w:space="0" w:color="auto"/>
        <w:bottom w:val="none" w:sz="0" w:space="0" w:color="auto"/>
        <w:right w:val="none" w:sz="0" w:space="0" w:color="auto"/>
      </w:divBdr>
    </w:div>
    <w:div w:id="2125617417">
      <w:bodyDiv w:val="1"/>
      <w:marLeft w:val="0"/>
      <w:marRight w:val="0"/>
      <w:marTop w:val="0"/>
      <w:marBottom w:val="0"/>
      <w:divBdr>
        <w:top w:val="none" w:sz="0" w:space="0" w:color="auto"/>
        <w:left w:val="none" w:sz="0" w:space="0" w:color="auto"/>
        <w:bottom w:val="none" w:sz="0" w:space="0" w:color="auto"/>
        <w:right w:val="none" w:sz="0" w:space="0" w:color="auto"/>
      </w:divBdr>
    </w:div>
    <w:div w:id="2125810779">
      <w:bodyDiv w:val="1"/>
      <w:marLeft w:val="0"/>
      <w:marRight w:val="0"/>
      <w:marTop w:val="0"/>
      <w:marBottom w:val="0"/>
      <w:divBdr>
        <w:top w:val="none" w:sz="0" w:space="0" w:color="auto"/>
        <w:left w:val="none" w:sz="0" w:space="0" w:color="auto"/>
        <w:bottom w:val="none" w:sz="0" w:space="0" w:color="auto"/>
        <w:right w:val="none" w:sz="0" w:space="0" w:color="auto"/>
      </w:divBdr>
    </w:div>
    <w:div w:id="2144037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footer" Target="footer4.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base.garant.ru/72013986/"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hyperlink" Target="https://base.garant.ru/72013986/8d2cab3ed1429a023f68bed96854e161/" TargetMode="External"/><Relationship Id="rId23" Type="http://schemas.microsoft.com/office/2011/relationships/people" Target="people.xml"/><Relationship Id="rId10" Type="http://schemas.openxmlformats.org/officeDocument/2006/relationships/footnotes" Target="footnotes.xml"/><Relationship Id="rId19" Type="http://schemas.openxmlformats.org/officeDocument/2006/relationships/footer" Target="footer3.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2.xml><?xml version="1.0" encoding="utf-8"?>
<p:properties xmlns:p="http://schemas.microsoft.com/office/2006/metadata/properties" xmlns:xsi="http://www.w3.org/2001/XMLSchema-instance" xmlns:pc="http://schemas.microsoft.com/office/infopath/2007/PartnerControls">
  <documentManagement>
    <_dlc_DocId xmlns="e572ffd9-e19c-4d32-9eda-196c5749814f">3AAHZ36ZAWUM-35-21494</_dlc_DocId>
    <_dlc_DocIdUrl xmlns="e572ffd9-e19c-4d32-9eda-196c5749814f">
      <Url>https://srvproject.vniias.ru:8082/sites/DefaultCollection/Восточный полигон/_layouts/15/DocIdRedir.aspx?ID=3AAHZ36ZAWUM-35-21494</Url>
      <Description>3AAHZ36ZAWUM-35-21494</Description>
    </_dlc_DocIdUrl>
  </documentManagement>
</p:properties>
</file>

<file path=customXml/item3.xml><?xml version="1.0" encoding="utf-8"?>
<ct:contentTypeSchema xmlns:ct="http://schemas.microsoft.com/office/2006/metadata/contentType" xmlns:ma="http://schemas.microsoft.com/office/2006/metadata/properties/metaAttributes" ct:_="" ma:_="" ma:contentTypeName="Документ" ma:contentTypeID="0x01010098ED5CB40179A045AC857FBCA83D3B7B" ma:contentTypeVersion="0" ma:contentTypeDescription="Создание документа." ma:contentTypeScope="" ma:versionID="b808976933cf34003e5f4d49b02558e3">
  <xsd:schema xmlns:xsd="http://www.w3.org/2001/XMLSchema" xmlns:xs="http://www.w3.org/2001/XMLSchema" xmlns:p="http://schemas.microsoft.com/office/2006/metadata/properties" xmlns:ns2="e572ffd9-e19c-4d32-9eda-196c5749814f" targetNamespace="http://schemas.microsoft.com/office/2006/metadata/properties" ma:root="true" ma:fieldsID="02db288e12f8d5d6b6c850a938202830" ns2:_="">
    <xsd:import namespace="e572ffd9-e19c-4d32-9eda-196c5749814f"/>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72ffd9-e19c-4d32-9eda-196c5749814f" elementFormDefault="qualified">
    <xsd:import namespace="http://schemas.microsoft.com/office/2006/documentManagement/types"/>
    <xsd:import namespace="http://schemas.microsoft.com/office/infopath/2007/PartnerControls"/>
    <xsd:element name="_dlc_DocId" ma:index="8" nillable="true" ma:displayName="Значение идентификатора документа" ma:description="Значение идентификатора документа, присвоенного данному элементу." ma:internalName="_dlc_DocId" ma:readOnly="true">
      <xsd:simpleType>
        <xsd:restriction base="dms:Text"/>
      </xsd:simpleType>
    </xsd:element>
    <xsd:element name="_dlc_DocIdUrl" ma:index="9" nillable="true" ma:displayName="Идентификатор документа" ma:description="Постоянная ссылка на этот документ."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Сохранить идентификатор" ma:description="Сохранять идентификатор при добавлении."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Тип контента"/>
        <xsd:element ref="dc:title" minOccurs="0" maxOccurs="1" ma:index="4" ma:displayName="Название"/>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06A2A5-D028-4F77-B834-DB9A9B912D8B}">
  <ds:schemaRefs>
    <ds:schemaRef ds:uri="http://schemas.microsoft.com/sharepoint/events"/>
  </ds:schemaRefs>
</ds:datastoreItem>
</file>

<file path=customXml/itemProps2.xml><?xml version="1.0" encoding="utf-8"?>
<ds:datastoreItem xmlns:ds="http://schemas.openxmlformats.org/officeDocument/2006/customXml" ds:itemID="{3E183F61-20E0-40DC-8B2B-FF78E613146D}">
  <ds:schemaRefs>
    <ds:schemaRef ds:uri="http://schemas.microsoft.com/office/2006/metadata/properties"/>
    <ds:schemaRef ds:uri="http://schemas.microsoft.com/office/infopath/2007/PartnerControls"/>
    <ds:schemaRef ds:uri="e572ffd9-e19c-4d32-9eda-196c5749814f"/>
  </ds:schemaRefs>
</ds:datastoreItem>
</file>

<file path=customXml/itemProps3.xml><?xml version="1.0" encoding="utf-8"?>
<ds:datastoreItem xmlns:ds="http://schemas.openxmlformats.org/officeDocument/2006/customXml" ds:itemID="{EDB2ED45-0C8C-4A0F-8942-251AC41644C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572ffd9-e19c-4d32-9eda-196c574981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E6B0072-8075-49DC-B87E-0EEC05D5A895}">
  <ds:schemaRefs>
    <ds:schemaRef ds:uri="http://schemas.microsoft.com/sharepoint/v3/contenttype/forms"/>
  </ds:schemaRefs>
</ds:datastoreItem>
</file>

<file path=customXml/itemProps5.xml><?xml version="1.0" encoding="utf-8"?>
<ds:datastoreItem xmlns:ds="http://schemas.openxmlformats.org/officeDocument/2006/customXml" ds:itemID="{76672A67-65BF-405A-B2E1-83EA03D0BF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941</TotalTime>
  <Pages>26</Pages>
  <Words>4877</Words>
  <Characters>27799</Characters>
  <Application>Microsoft Office Word</Application>
  <DocSecurity>0</DocSecurity>
  <Lines>231</Lines>
  <Paragraphs>65</Paragraphs>
  <ScaleCrop>false</ScaleCrop>
  <HeadingPairs>
    <vt:vector size="2" baseType="variant">
      <vt:variant>
        <vt:lpstr>Название</vt:lpstr>
      </vt:variant>
      <vt:variant>
        <vt:i4>1</vt:i4>
      </vt:variant>
    </vt:vector>
  </HeadingPairs>
  <TitlesOfParts>
    <vt:vector size="1" baseType="lpstr">
      <vt:lpstr/>
    </vt:vector>
  </TitlesOfParts>
  <Company>Hewlett-Packard Company</Company>
  <LinksUpToDate>false</LinksUpToDate>
  <CharactersWithSpaces>32611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Ротнов Александр Владимирович</dc:creator>
  <cp:lastModifiedBy>Гайдуков Алексей Игоревич</cp:lastModifiedBy>
  <cp:revision>5</cp:revision>
  <cp:lastPrinted>2022-05-26T08:55:00Z</cp:lastPrinted>
  <dcterms:created xsi:type="dcterms:W3CDTF">2022-08-17T13:32:00Z</dcterms:created>
  <dcterms:modified xsi:type="dcterms:W3CDTF">2022-08-27T07:35:00Z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88a2c3fa-76b0-4dc5-a310-86ffa6c69727</vt:lpwstr>
  </property>
  <property fmtid="{D5CDD505-2E9C-101B-9397-08002B2CF9AE}" pid="3" name="ContentTypeId">
    <vt:lpwstr>0x01010098ED5CB40179A045AC857FBCA83D3B7B</vt:lpwstr>
  </property>
</Properties>
</file>