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4AA95C6B" w:rsidR="00241828" w:rsidRPr="00AE428B" w:rsidRDefault="00241828" w:rsidP="00241828">
      <w:pPr>
        <w:ind w:left="6096" w:right="397"/>
      </w:pPr>
      <w:r w:rsidRPr="00AE428B">
        <w:t>УТВЕРЖДЕН</w:t>
      </w:r>
    </w:p>
    <w:p w14:paraId="66BC579D" w14:textId="77777777" w:rsidR="00241828" w:rsidRPr="00AE428B" w:rsidRDefault="00241828" w:rsidP="00241828">
      <w:pPr>
        <w:ind w:left="6096" w:right="397"/>
      </w:pPr>
      <w:r w:rsidRPr="00AE428B">
        <w:t>приказом ФНС России</w:t>
      </w:r>
    </w:p>
    <w:p w14:paraId="627A19EB" w14:textId="77777777" w:rsidR="00241828" w:rsidRPr="00AE428B" w:rsidRDefault="00241828" w:rsidP="00241828">
      <w:pPr>
        <w:ind w:left="6096" w:right="397"/>
      </w:pPr>
      <w:r w:rsidRPr="00AE428B">
        <w:t>от «__</w:t>
      </w:r>
      <w:proofErr w:type="gramStart"/>
      <w:r w:rsidRPr="00AE428B">
        <w:t>_»_</w:t>
      </w:r>
      <w:proofErr w:type="gramEnd"/>
      <w:r w:rsidRPr="00AE428B">
        <w:t>___________</w:t>
      </w:r>
    </w:p>
    <w:p w14:paraId="01413E31" w14:textId="77777777" w:rsidR="00241828" w:rsidRPr="00AE428B" w:rsidRDefault="00241828" w:rsidP="00241828">
      <w:pPr>
        <w:ind w:left="6096" w:right="397"/>
        <w:rPr>
          <w:b/>
          <w:sz w:val="32"/>
          <w:szCs w:val="28"/>
        </w:rPr>
      </w:pPr>
      <w:r w:rsidRPr="00AE428B">
        <w:t>№_________________</w:t>
      </w:r>
    </w:p>
    <w:p w14:paraId="3EFB8DE8" w14:textId="77777777" w:rsidR="00241828" w:rsidRPr="00AE428B" w:rsidRDefault="00241828" w:rsidP="00241828">
      <w:pPr>
        <w:ind w:right="397"/>
        <w:rPr>
          <w:b/>
          <w:sz w:val="32"/>
          <w:szCs w:val="28"/>
        </w:rPr>
      </w:pPr>
    </w:p>
    <w:p w14:paraId="537FC849" w14:textId="01A2AE18" w:rsidR="00241828" w:rsidRPr="00AE428B" w:rsidRDefault="002F6255" w:rsidP="00241828">
      <w:pPr>
        <w:jc w:val="center"/>
        <w:rPr>
          <w:rFonts w:eastAsiaTheme="minorHAnsi"/>
          <w:b/>
          <w:sz w:val="28"/>
          <w:szCs w:val="28"/>
          <w:lang w:eastAsia="en-US"/>
        </w:rPr>
      </w:pPr>
      <w:r w:rsidRPr="00AE428B">
        <w:rPr>
          <w:b/>
          <w:sz w:val="28"/>
          <w:szCs w:val="28"/>
        </w:rPr>
        <w:t xml:space="preserve">Описание формата представления </w:t>
      </w:r>
      <w:r w:rsidR="004637B8" w:rsidRPr="00AE428B">
        <w:rPr>
          <w:b/>
          <w:sz w:val="28"/>
          <w:szCs w:val="28"/>
        </w:rPr>
        <w:t xml:space="preserve">отзыва </w:t>
      </w:r>
      <w:r w:rsidRPr="00AE428B">
        <w:rPr>
          <w:rFonts w:eastAsiaTheme="minorHAnsi"/>
          <w:b/>
          <w:sz w:val="28"/>
          <w:szCs w:val="28"/>
          <w:lang w:eastAsia="en-US"/>
        </w:rPr>
        <w:t xml:space="preserve">гарантийного письма в </w:t>
      </w:r>
      <w:r w:rsidRPr="00AE428B">
        <w:rPr>
          <w:b/>
          <w:sz w:val="28"/>
          <w:szCs w:val="28"/>
        </w:rPr>
        <w:t>электронной форме</w:t>
      </w:r>
      <w:r w:rsidRPr="00AE428B" w:rsidDel="002F6255">
        <w:rPr>
          <w:b/>
          <w:sz w:val="28"/>
          <w:szCs w:val="28"/>
        </w:rPr>
        <w:t xml:space="preserve"> </w:t>
      </w:r>
    </w:p>
    <w:p w14:paraId="68337701" w14:textId="77777777" w:rsidR="00241828" w:rsidRPr="00AE428B"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AE428B"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AE428B" w:rsidRDefault="00241828" w:rsidP="00DB13DE">
      <w:pPr>
        <w:pStyle w:val="af7"/>
      </w:pPr>
      <w:r w:rsidRPr="00AE428B">
        <w:t>ОБЩИЕ ПОЛОЖЕНИЯ</w:t>
      </w:r>
    </w:p>
    <w:p w14:paraId="6ED5C3F7" w14:textId="77777777" w:rsidR="00241828" w:rsidRPr="00AE428B" w:rsidRDefault="00241828" w:rsidP="00241828">
      <w:pPr>
        <w:pStyle w:val="ConsPlusNormal"/>
        <w:ind w:firstLine="0"/>
        <w:jc w:val="both"/>
        <w:rPr>
          <w:rFonts w:ascii="Times New Roman" w:hAnsi="Times New Roman" w:cs="Times New Roman"/>
          <w:sz w:val="28"/>
          <w:szCs w:val="28"/>
        </w:rPr>
      </w:pPr>
    </w:p>
    <w:p w14:paraId="3B36069D" w14:textId="7C65F077" w:rsidR="002F6255" w:rsidRPr="00AE428B" w:rsidRDefault="00241828" w:rsidP="00AE428B">
      <w:pPr>
        <w:autoSpaceDE w:val="0"/>
        <w:autoSpaceDN w:val="0"/>
        <w:adjustRightInd w:val="0"/>
        <w:ind w:firstLine="709"/>
        <w:jc w:val="both"/>
        <w:rPr>
          <w:sz w:val="28"/>
          <w:szCs w:val="28"/>
        </w:rPr>
      </w:pPr>
      <w:r w:rsidRPr="00AE428B">
        <w:t>1. </w:t>
      </w:r>
      <w:r w:rsidR="002F6255" w:rsidRPr="00AE428B">
        <w:rPr>
          <w:sz w:val="28"/>
          <w:szCs w:val="28"/>
        </w:rPr>
        <w:t xml:space="preserve">Настоящий формат описывает требования к XML файлам, представляющим </w:t>
      </w:r>
      <w:r w:rsidR="004637B8" w:rsidRPr="00AE428B">
        <w:rPr>
          <w:sz w:val="28"/>
          <w:szCs w:val="28"/>
        </w:rPr>
        <w:t xml:space="preserve">отзывы </w:t>
      </w:r>
      <w:r w:rsidR="002F6255" w:rsidRPr="00AE428B">
        <w:rPr>
          <w:sz w:val="28"/>
          <w:szCs w:val="28"/>
        </w:rPr>
        <w:t>гарантийны</w:t>
      </w:r>
      <w:r w:rsidR="004637B8" w:rsidRPr="00AE428B">
        <w:rPr>
          <w:sz w:val="28"/>
          <w:szCs w:val="28"/>
        </w:rPr>
        <w:t>х</w:t>
      </w:r>
      <w:r w:rsidR="002F6255" w:rsidRPr="00AE428B">
        <w:rPr>
          <w:sz w:val="28"/>
          <w:szCs w:val="28"/>
        </w:rPr>
        <w:t xml:space="preserve"> пис</w:t>
      </w:r>
      <w:r w:rsidR="004637B8" w:rsidRPr="00AE428B">
        <w:rPr>
          <w:sz w:val="28"/>
          <w:szCs w:val="28"/>
        </w:rPr>
        <w:t>е</w:t>
      </w:r>
      <w:r w:rsidR="002F6255" w:rsidRPr="00AE428B">
        <w:rPr>
          <w:sz w:val="28"/>
          <w:szCs w:val="28"/>
        </w:rPr>
        <w:t xml:space="preserve">м, для передачи по телекоммуникационным каналам связи (далее - файл обмена). </w:t>
      </w:r>
    </w:p>
    <w:p w14:paraId="22A88429" w14:textId="0F4217CF" w:rsidR="002F6255" w:rsidRPr="00AE428B" w:rsidRDefault="002F6255" w:rsidP="002F6255">
      <w:pPr>
        <w:pStyle w:val="ConsPlusNormal"/>
        <w:ind w:firstLine="709"/>
        <w:jc w:val="both"/>
        <w:rPr>
          <w:rFonts w:ascii="Times New Roman" w:hAnsi="Times New Roman" w:cs="Times New Roman"/>
          <w:sz w:val="28"/>
          <w:szCs w:val="28"/>
        </w:rPr>
      </w:pPr>
      <w:r w:rsidRPr="00AE428B">
        <w:rPr>
          <w:rFonts w:ascii="Times New Roman" w:hAnsi="Times New Roman" w:cs="Times New Roman"/>
          <w:sz w:val="28"/>
          <w:szCs w:val="28"/>
        </w:rPr>
        <w:t xml:space="preserve">Настоящий формат формируется организацией-отправителем и может применяться при </w:t>
      </w:r>
      <w:r w:rsidR="004637B8" w:rsidRPr="00AE428B">
        <w:rPr>
          <w:rFonts w:ascii="Times New Roman" w:hAnsi="Times New Roman" w:cs="Times New Roman"/>
          <w:sz w:val="28"/>
          <w:szCs w:val="28"/>
        </w:rPr>
        <w:t>отзыв</w:t>
      </w:r>
      <w:r w:rsidR="00127F20" w:rsidRPr="00AE428B">
        <w:rPr>
          <w:rFonts w:ascii="Times New Roman" w:hAnsi="Times New Roman" w:cs="Times New Roman"/>
          <w:sz w:val="28"/>
          <w:szCs w:val="28"/>
        </w:rPr>
        <w:t>е</w:t>
      </w:r>
      <w:r w:rsidRPr="00AE428B">
        <w:rPr>
          <w:rFonts w:ascii="Times New Roman" w:hAnsi="Times New Roman" w:cs="Times New Roman"/>
          <w:sz w:val="28"/>
          <w:szCs w:val="28"/>
        </w:rPr>
        <w:t xml:space="preserve"> </w:t>
      </w:r>
      <w:r w:rsidRPr="00AE428B">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w:t>
      </w:r>
      <w:r w:rsidR="004637B8" w:rsidRPr="00AE428B">
        <w:rPr>
          <w:rFonts w:ascii="Times New Roman" w:eastAsiaTheme="minorHAnsi" w:hAnsi="Times New Roman" w:cs="Times New Roman"/>
          <w:sz w:val="28"/>
          <w:szCs w:val="28"/>
          <w:lang w:eastAsia="en-US"/>
        </w:rPr>
        <w:t xml:space="preserve">соответствующем </w:t>
      </w:r>
      <w:r w:rsidRPr="00AE428B">
        <w:rPr>
          <w:rFonts w:ascii="Times New Roman" w:eastAsiaTheme="minorHAnsi" w:hAnsi="Times New Roman" w:cs="Times New Roman"/>
          <w:sz w:val="28"/>
          <w:szCs w:val="28"/>
          <w:lang w:eastAsia="en-US"/>
        </w:rPr>
        <w:t xml:space="preserve">гарантийном письме объема оказанных работ и (или) услуг в отношении юридического или физического лица (группы физических лиц) или других </w:t>
      </w:r>
      <w:r w:rsidRPr="00AE428B">
        <w:rPr>
          <w:rFonts w:ascii="Times New Roman" w:hAnsi="Times New Roman" w:cs="Times New Roman"/>
          <w:sz w:val="28"/>
          <w:szCs w:val="28"/>
        </w:rPr>
        <w:t xml:space="preserve">существенных обстоятельств оформляемого события, </w:t>
      </w:r>
      <w:r w:rsidRPr="00AE428B">
        <w:rPr>
          <w:rFonts w:ascii="Times New Roman" w:eastAsiaTheme="minorHAnsi" w:hAnsi="Times New Roman" w:cs="Times New Roman"/>
          <w:sz w:val="28"/>
          <w:szCs w:val="28"/>
          <w:lang w:eastAsia="en-US"/>
        </w:rPr>
        <w:t>поставки товаров и (или) имущественных прав</w:t>
      </w:r>
      <w:r w:rsidRPr="00AE428B">
        <w:rPr>
          <w:rFonts w:ascii="Times New Roman" w:hAnsi="Times New Roman" w:cs="Times New Roman"/>
          <w:sz w:val="28"/>
          <w:szCs w:val="28"/>
        </w:rPr>
        <w:t xml:space="preserve">. </w:t>
      </w:r>
    </w:p>
    <w:p w14:paraId="35E2EB8B" w14:textId="58D8FF35" w:rsidR="002F6255" w:rsidRPr="00AE428B" w:rsidRDefault="002F6255" w:rsidP="002F6255">
      <w:pPr>
        <w:pStyle w:val="ConsPlusNormal"/>
        <w:ind w:firstLine="709"/>
        <w:jc w:val="both"/>
        <w:rPr>
          <w:rFonts w:ascii="Times New Roman" w:hAnsi="Times New Roman" w:cs="Times New Roman"/>
          <w:sz w:val="28"/>
          <w:szCs w:val="28"/>
        </w:rPr>
      </w:pPr>
      <w:r w:rsidRPr="00AE428B">
        <w:rPr>
          <w:rFonts w:ascii="Times New Roman" w:hAnsi="Times New Roman" w:cs="Times New Roman"/>
          <w:sz w:val="28"/>
          <w:szCs w:val="28"/>
        </w:rPr>
        <w:t xml:space="preserve">2. </w:t>
      </w:r>
      <w:r w:rsidR="004637B8" w:rsidRPr="00AE428B">
        <w:rPr>
          <w:rFonts w:ascii="Times New Roman" w:hAnsi="Times New Roman" w:cs="Times New Roman"/>
          <w:sz w:val="28"/>
          <w:szCs w:val="28"/>
        </w:rPr>
        <w:t>Отзыв г</w:t>
      </w:r>
      <w:r w:rsidRPr="00AE428B">
        <w:rPr>
          <w:rFonts w:ascii="Times New Roman" w:hAnsi="Times New Roman" w:cs="Times New Roman"/>
          <w:sz w:val="28"/>
          <w:szCs w:val="28"/>
        </w:rPr>
        <w:t>арантийно</w:t>
      </w:r>
      <w:r w:rsidR="004637B8" w:rsidRPr="00AE428B">
        <w:rPr>
          <w:rFonts w:ascii="Times New Roman" w:hAnsi="Times New Roman" w:cs="Times New Roman"/>
          <w:sz w:val="28"/>
          <w:szCs w:val="28"/>
        </w:rPr>
        <w:t>го</w:t>
      </w:r>
      <w:r w:rsidRPr="00AE428B">
        <w:rPr>
          <w:rFonts w:ascii="Times New Roman" w:hAnsi="Times New Roman" w:cs="Times New Roman"/>
          <w:sz w:val="28"/>
          <w:szCs w:val="28"/>
        </w:rPr>
        <w:t xml:space="preserve"> письмо состоит из одного файла обмена информацией организации, который предусматривает возможность указания сведений </w:t>
      </w:r>
      <w:proofErr w:type="spellStart"/>
      <w:r w:rsidRPr="00AE428B">
        <w:rPr>
          <w:rFonts w:ascii="Times New Roman" w:hAnsi="Times New Roman" w:cs="Times New Roman"/>
          <w:sz w:val="28"/>
          <w:szCs w:val="28"/>
        </w:rPr>
        <w:t>о</w:t>
      </w:r>
      <w:r w:rsidR="004637B8" w:rsidRPr="00AE428B">
        <w:rPr>
          <w:rFonts w:ascii="Times New Roman" w:hAnsi="Times New Roman" w:cs="Times New Roman"/>
          <w:sz w:val="28"/>
          <w:szCs w:val="28"/>
        </w:rPr>
        <w:t>о</w:t>
      </w:r>
      <w:proofErr w:type="spellEnd"/>
      <w:r w:rsidR="004637B8" w:rsidRPr="00AE428B">
        <w:rPr>
          <w:rFonts w:ascii="Times New Roman" w:hAnsi="Times New Roman" w:cs="Times New Roman"/>
          <w:sz w:val="28"/>
          <w:szCs w:val="28"/>
        </w:rPr>
        <w:t xml:space="preserve"> отзыве </w:t>
      </w:r>
      <w:r w:rsidRPr="00AE428B">
        <w:rPr>
          <w:rFonts w:ascii="Times New Roman" w:hAnsi="Times New Roman" w:cs="Times New Roman"/>
          <w:sz w:val="28"/>
          <w:szCs w:val="28"/>
        </w:rPr>
        <w:t xml:space="preserve">обязательств по осуществлению оплаты по оказанным услугам и (или) работам в отношении </w:t>
      </w:r>
      <w:r w:rsidRPr="00AE428B">
        <w:rPr>
          <w:rFonts w:ascii="Times New Roman" w:eastAsiaTheme="minorHAnsi" w:hAnsi="Times New Roman" w:cs="Times New Roman"/>
          <w:sz w:val="28"/>
          <w:szCs w:val="28"/>
          <w:lang w:eastAsia="en-US"/>
        </w:rPr>
        <w:t xml:space="preserve">юридического или физического </w:t>
      </w:r>
      <w:r w:rsidRPr="00AE428B">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AE428B">
        <w:rPr>
          <w:rFonts w:ascii="Times New Roman" w:eastAsiaTheme="minorHAnsi" w:hAnsi="Times New Roman" w:cs="Times New Roman"/>
          <w:sz w:val="28"/>
          <w:szCs w:val="28"/>
          <w:lang w:eastAsia="en-US"/>
        </w:rPr>
        <w:t>поставки товаров и (или) имущественных прав</w:t>
      </w:r>
      <w:r w:rsidRPr="00AE428B">
        <w:rPr>
          <w:rFonts w:ascii="Times New Roman" w:hAnsi="Times New Roman" w:cs="Times New Roman"/>
          <w:sz w:val="28"/>
          <w:szCs w:val="28"/>
        </w:rPr>
        <w:t xml:space="preserve"> (далее – файл обмена гарантийного письма). Сформированн</w:t>
      </w:r>
      <w:r w:rsidR="004637B8" w:rsidRPr="00AE428B">
        <w:rPr>
          <w:rFonts w:ascii="Times New Roman" w:hAnsi="Times New Roman" w:cs="Times New Roman"/>
          <w:sz w:val="28"/>
          <w:szCs w:val="28"/>
        </w:rPr>
        <w:t>ый</w:t>
      </w:r>
      <w:r w:rsidRPr="00AE428B">
        <w:rPr>
          <w:rFonts w:ascii="Times New Roman" w:hAnsi="Times New Roman" w:cs="Times New Roman"/>
          <w:sz w:val="28"/>
          <w:szCs w:val="28"/>
        </w:rPr>
        <w:t xml:space="preserve"> в электронном виде </w:t>
      </w:r>
      <w:r w:rsidR="004637B8" w:rsidRPr="00AE428B">
        <w:rPr>
          <w:rFonts w:ascii="Times New Roman" w:hAnsi="Times New Roman" w:cs="Times New Roman"/>
          <w:sz w:val="28"/>
          <w:szCs w:val="28"/>
        </w:rPr>
        <w:t xml:space="preserve">отзыв </w:t>
      </w:r>
      <w:r w:rsidRPr="00AE428B">
        <w:rPr>
          <w:rFonts w:ascii="Times New Roman" w:hAnsi="Times New Roman" w:cs="Times New Roman"/>
          <w:sz w:val="28"/>
          <w:szCs w:val="28"/>
        </w:rPr>
        <w:t>гарантийно</w:t>
      </w:r>
      <w:r w:rsidR="004637B8" w:rsidRPr="00AE428B">
        <w:rPr>
          <w:rFonts w:ascii="Times New Roman" w:hAnsi="Times New Roman" w:cs="Times New Roman"/>
          <w:sz w:val="28"/>
          <w:szCs w:val="28"/>
        </w:rPr>
        <w:t>го</w:t>
      </w:r>
      <w:r w:rsidRPr="00AE428B">
        <w:rPr>
          <w:rFonts w:ascii="Times New Roman" w:hAnsi="Times New Roman" w:cs="Times New Roman"/>
          <w:sz w:val="28"/>
          <w:szCs w:val="28"/>
        </w:rPr>
        <w:t xml:space="preserve"> письм</w:t>
      </w:r>
      <w:r w:rsidR="004637B8" w:rsidRPr="00AE428B">
        <w:rPr>
          <w:rFonts w:ascii="Times New Roman" w:hAnsi="Times New Roman" w:cs="Times New Roman"/>
          <w:sz w:val="28"/>
          <w:szCs w:val="28"/>
        </w:rPr>
        <w:t>а</w:t>
      </w:r>
      <w:r w:rsidRPr="00AE428B">
        <w:rPr>
          <w:rFonts w:ascii="Times New Roman" w:hAnsi="Times New Roman" w:cs="Times New Roman"/>
          <w:sz w:val="28"/>
          <w:szCs w:val="28"/>
        </w:rPr>
        <w:t xml:space="preserve"> подписывается электронной подписью ответственного субъекта;</w:t>
      </w:r>
    </w:p>
    <w:p w14:paraId="3BECF6B1" w14:textId="73B8C1EA" w:rsidR="00241828" w:rsidRPr="00AE428B" w:rsidRDefault="002F6255" w:rsidP="002F6255">
      <w:pPr>
        <w:pStyle w:val="ad"/>
      </w:pPr>
      <w:r w:rsidRPr="00AE428B">
        <w:rPr>
          <w:szCs w:val="28"/>
        </w:rPr>
        <w:t>3. Номер версии настоящего формата …</w:t>
      </w:r>
    </w:p>
    <w:p w14:paraId="5AC79237" w14:textId="77777777" w:rsidR="008372F2" w:rsidRPr="00AE428B" w:rsidRDefault="008372F2" w:rsidP="008372F2">
      <w:pPr>
        <w:autoSpaceDE w:val="0"/>
        <w:autoSpaceDN w:val="0"/>
        <w:adjustRightInd w:val="0"/>
        <w:rPr>
          <w:sz w:val="28"/>
          <w:szCs w:val="28"/>
        </w:rPr>
      </w:pPr>
    </w:p>
    <w:p w14:paraId="3541397F" w14:textId="270EB71E" w:rsidR="008372F2" w:rsidRPr="00AE428B" w:rsidRDefault="002A12A7" w:rsidP="00AA1930">
      <w:pPr>
        <w:pStyle w:val="af7"/>
      </w:pPr>
      <w:r w:rsidRPr="00AE428B">
        <w:rPr>
          <w:sz w:val="28"/>
          <w:szCs w:val="28"/>
        </w:rPr>
        <w:t xml:space="preserve">ОПИСАНИЕ ФАЙЛА ОБМЕНА </w:t>
      </w:r>
      <w:r w:rsidR="004637B8" w:rsidRPr="00AE428B">
        <w:rPr>
          <w:sz w:val="28"/>
          <w:szCs w:val="28"/>
        </w:rPr>
        <w:t xml:space="preserve">ОТЗЫВА </w:t>
      </w:r>
      <w:r w:rsidRPr="00AE428B">
        <w:rPr>
          <w:sz w:val="28"/>
          <w:szCs w:val="28"/>
        </w:rPr>
        <w:t>ГАРАНТИЙНОГО ПИСЬМА</w:t>
      </w:r>
    </w:p>
    <w:p w14:paraId="4E859DE6" w14:textId="40AF7163" w:rsidR="00A73814" w:rsidRPr="00AE428B" w:rsidRDefault="00A73814" w:rsidP="00A73814">
      <w:pPr>
        <w:pStyle w:val="af8"/>
      </w:pPr>
      <w:r w:rsidRPr="00AE428B">
        <w:t>Имя файла обмена</w:t>
      </w:r>
    </w:p>
    <w:p w14:paraId="0D27F4C8" w14:textId="6F3962E2" w:rsidR="008372F2" w:rsidRPr="00AE428B" w:rsidRDefault="008372F2" w:rsidP="005D081F">
      <w:pPr>
        <w:pStyle w:val="ad"/>
        <w:rPr>
          <w:rFonts w:eastAsia="SimSun"/>
        </w:rPr>
      </w:pPr>
      <w:r w:rsidRPr="00AE428B">
        <w:rPr>
          <w:b/>
        </w:rPr>
        <w:t xml:space="preserve">Имя файла обмена </w:t>
      </w:r>
      <w:r w:rsidRPr="00AE428B">
        <w:rPr>
          <w:rFonts w:eastAsia="SimSun"/>
        </w:rPr>
        <w:t xml:space="preserve">должно иметь следующий вид: </w:t>
      </w:r>
    </w:p>
    <w:p w14:paraId="093F0671" w14:textId="77777777" w:rsidR="0032603E" w:rsidRPr="00AE428B" w:rsidRDefault="0032603E" w:rsidP="0032603E">
      <w:pPr>
        <w:rPr>
          <w:sz w:val="28"/>
          <w:szCs w:val="28"/>
        </w:rPr>
      </w:pPr>
      <w:r w:rsidRPr="00AE428B">
        <w:rPr>
          <w:b/>
          <w:i/>
          <w:sz w:val="28"/>
          <w:szCs w:val="28"/>
          <w:lang w:val="en-US"/>
        </w:rPr>
        <w:t>R</w:t>
      </w:r>
      <w:r w:rsidRPr="00AE428B">
        <w:rPr>
          <w:b/>
          <w:i/>
          <w:sz w:val="28"/>
          <w:szCs w:val="28"/>
        </w:rPr>
        <w:t>_Т_</w:t>
      </w:r>
      <w:r w:rsidRPr="00AE428B">
        <w:rPr>
          <w:b/>
          <w:i/>
          <w:sz w:val="28"/>
          <w:szCs w:val="28"/>
          <w:lang w:val="en-US"/>
        </w:rPr>
        <w:t>A</w:t>
      </w:r>
      <w:r w:rsidRPr="00AE428B">
        <w:rPr>
          <w:b/>
          <w:i/>
          <w:sz w:val="28"/>
          <w:szCs w:val="28"/>
        </w:rPr>
        <w:t>_О_</w:t>
      </w:r>
      <w:r w:rsidRPr="00AE428B">
        <w:rPr>
          <w:b/>
          <w:i/>
          <w:sz w:val="28"/>
          <w:szCs w:val="28"/>
          <w:lang w:val="en-US"/>
        </w:rPr>
        <w:t>GGGGMMDD</w:t>
      </w:r>
      <w:r w:rsidRPr="00AE428B">
        <w:rPr>
          <w:b/>
          <w:i/>
          <w:sz w:val="28"/>
          <w:szCs w:val="28"/>
        </w:rPr>
        <w:t>_</w:t>
      </w:r>
      <w:r w:rsidRPr="00AE428B">
        <w:rPr>
          <w:b/>
          <w:i/>
          <w:sz w:val="28"/>
          <w:szCs w:val="28"/>
          <w:lang w:val="en-US"/>
        </w:rPr>
        <w:t>N</w:t>
      </w:r>
      <w:r w:rsidRPr="00AE428B">
        <w:rPr>
          <w:sz w:val="28"/>
          <w:szCs w:val="28"/>
        </w:rPr>
        <w:t>, где:</w:t>
      </w:r>
    </w:p>
    <w:p w14:paraId="51E6E31C" w14:textId="02A5EB43" w:rsidR="0032603E" w:rsidRPr="00AE428B" w:rsidRDefault="0032603E" w:rsidP="0032603E">
      <w:pPr>
        <w:pStyle w:val="ConsPlusNormal"/>
        <w:ind w:firstLine="540"/>
        <w:jc w:val="both"/>
        <w:rPr>
          <w:sz w:val="28"/>
          <w:szCs w:val="28"/>
        </w:rPr>
      </w:pPr>
      <w:r w:rsidRPr="00AE428B">
        <w:rPr>
          <w:rFonts w:ascii="Times New Roman" w:hAnsi="Times New Roman" w:cs="Times New Roman"/>
          <w:b/>
          <w:i/>
          <w:sz w:val="28"/>
          <w:szCs w:val="28"/>
        </w:rPr>
        <w:t xml:space="preserve">  R_Т</w:t>
      </w:r>
      <w:r w:rsidRPr="00AE428B">
        <w:rPr>
          <w:sz w:val="28"/>
          <w:szCs w:val="28"/>
        </w:rPr>
        <w:t xml:space="preserve"> – </w:t>
      </w:r>
      <w:r w:rsidRPr="00AE428B">
        <w:rPr>
          <w:rFonts w:ascii="Times New Roman" w:hAnsi="Times New Roman" w:cs="Times New Roman"/>
          <w:sz w:val="28"/>
          <w:szCs w:val="28"/>
        </w:rPr>
        <w:t xml:space="preserve">префикс, принимающий значение </w:t>
      </w:r>
      <w:r w:rsidRPr="00AE428B">
        <w:rPr>
          <w:rFonts w:ascii="Times New Roman" w:hAnsi="Times New Roman" w:cs="Times New Roman"/>
          <w:sz w:val="28"/>
          <w:szCs w:val="28"/>
          <w:lang w:val="en-US"/>
        </w:rPr>
        <w:t>ON</w:t>
      </w:r>
      <w:r w:rsidRPr="00AE428B">
        <w:rPr>
          <w:rFonts w:ascii="Times New Roman" w:hAnsi="Times New Roman" w:cs="Times New Roman"/>
          <w:sz w:val="28"/>
          <w:szCs w:val="28"/>
        </w:rPr>
        <w:t>_</w:t>
      </w:r>
      <w:r w:rsidR="004637B8" w:rsidRPr="00AE428B">
        <w:rPr>
          <w:rFonts w:ascii="Times New Roman" w:hAnsi="Times New Roman" w:cs="Times New Roman"/>
          <w:sz w:val="28"/>
          <w:szCs w:val="28"/>
          <w:lang w:val="en-US"/>
        </w:rPr>
        <w:t>OTZYV</w:t>
      </w:r>
      <w:r w:rsidRPr="00AE428B">
        <w:rPr>
          <w:rFonts w:ascii="Times New Roman" w:hAnsi="Times New Roman" w:cs="Times New Roman"/>
          <w:sz w:val="28"/>
          <w:szCs w:val="28"/>
        </w:rPr>
        <w:t>;</w:t>
      </w:r>
    </w:p>
    <w:p w14:paraId="21A37CA5" w14:textId="77777777" w:rsidR="0032603E" w:rsidRPr="00AE428B" w:rsidRDefault="0032603E" w:rsidP="0032603E">
      <w:pPr>
        <w:pStyle w:val="ConsPlusTitle"/>
        <w:ind w:firstLine="709"/>
        <w:jc w:val="both"/>
        <w:rPr>
          <w:rFonts w:ascii="Times New Roman" w:hAnsi="Times New Roman" w:cs="Times New Roman"/>
          <w:b w:val="0"/>
          <w:sz w:val="28"/>
          <w:szCs w:val="28"/>
        </w:rPr>
      </w:pPr>
      <w:r w:rsidRPr="00AE428B">
        <w:rPr>
          <w:rFonts w:ascii="Times New Roman" w:hAnsi="Times New Roman" w:cs="Times New Roman"/>
          <w:bCs w:val="0"/>
          <w:i/>
          <w:sz w:val="28"/>
          <w:szCs w:val="28"/>
        </w:rPr>
        <w:t>А</w:t>
      </w:r>
      <w:r w:rsidRPr="00AE428B">
        <w:rPr>
          <w:rFonts w:eastAsia="SimSun"/>
          <w:sz w:val="28"/>
          <w:szCs w:val="28"/>
        </w:rPr>
        <w:t xml:space="preserve"> – </w:t>
      </w:r>
      <w:r w:rsidRPr="00AE428B">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AE428B">
        <w:rPr>
          <w:rFonts w:ascii="Times New Roman" w:hAnsi="Times New Roman" w:cs="Times New Roman"/>
          <w:b w:val="0"/>
          <w:sz w:val="28"/>
          <w:szCs w:val="28"/>
        </w:rPr>
        <w:t>ИдОЭДОКодПол</w:t>
      </w:r>
      <w:proofErr w:type="spellEnd"/>
      <w:r w:rsidRPr="00AE428B">
        <w:rPr>
          <w:rFonts w:ascii="Times New Roman" w:hAnsi="Times New Roman" w:cs="Times New Roman"/>
          <w:b w:val="0"/>
          <w:sz w:val="28"/>
          <w:szCs w:val="28"/>
        </w:rPr>
        <w:t>, где:</w:t>
      </w:r>
    </w:p>
    <w:p w14:paraId="17F186C2" w14:textId="77777777" w:rsidR="0032603E" w:rsidRPr="00AE428B" w:rsidRDefault="0032603E" w:rsidP="0032603E">
      <w:pPr>
        <w:pStyle w:val="ConsPlusNormal"/>
        <w:ind w:firstLine="709"/>
        <w:jc w:val="both"/>
        <w:rPr>
          <w:rFonts w:ascii="Times New Roman" w:hAnsi="Times New Roman" w:cs="Times New Roman"/>
          <w:sz w:val="28"/>
          <w:szCs w:val="28"/>
        </w:rPr>
      </w:pPr>
      <w:proofErr w:type="spellStart"/>
      <w:r w:rsidRPr="00AE428B">
        <w:rPr>
          <w:rFonts w:ascii="Times New Roman" w:hAnsi="Times New Roman" w:cs="Times New Roman"/>
          <w:sz w:val="28"/>
          <w:szCs w:val="28"/>
        </w:rPr>
        <w:t>ИдОЭДО</w:t>
      </w:r>
      <w:proofErr w:type="spellEnd"/>
      <w:r w:rsidRPr="00AE428B">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w:t>
      </w:r>
      <w:r w:rsidRPr="00AE428B">
        <w:rPr>
          <w:rFonts w:ascii="Times New Roman" w:hAnsi="Times New Roman" w:cs="Times New Roman"/>
          <w:sz w:val="28"/>
          <w:szCs w:val="28"/>
        </w:rPr>
        <w:lastRenderedPageBreak/>
        <w:t xml:space="preserve">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AE428B">
        <w:rPr>
          <w:rFonts w:ascii="Times New Roman" w:hAnsi="Times New Roman" w:cs="Times New Roman"/>
          <w:sz w:val="28"/>
          <w:szCs w:val="28"/>
        </w:rPr>
        <w:t>регистронезависимо</w:t>
      </w:r>
      <w:proofErr w:type="spellEnd"/>
      <w:r w:rsidRPr="00AE428B">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AE428B"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AE428B">
        <w:rPr>
          <w:sz w:val="28"/>
          <w:szCs w:val="28"/>
          <w:lang w:val="ru-RU"/>
        </w:rPr>
        <w:t>КодПол</w:t>
      </w:r>
      <w:proofErr w:type="spellEnd"/>
      <w:r w:rsidRPr="00AE428B">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AE428B">
        <w:rPr>
          <w:sz w:val="28"/>
          <w:szCs w:val="28"/>
          <w:lang w:val="ru-RU"/>
        </w:rPr>
        <w:t>КодПол</w:t>
      </w:r>
      <w:proofErr w:type="spellEnd"/>
      <w:r w:rsidRPr="00AE428B" w:rsidDel="00103942">
        <w:rPr>
          <w:sz w:val="28"/>
          <w:szCs w:val="28"/>
          <w:lang w:val="ru-RU"/>
        </w:rPr>
        <w:t xml:space="preserve"> </w:t>
      </w:r>
      <w:r w:rsidRPr="00AE428B">
        <w:rPr>
          <w:sz w:val="28"/>
          <w:szCs w:val="28"/>
          <w:lang w:val="ru-RU"/>
        </w:rPr>
        <w:t xml:space="preserve"> -</w:t>
      </w:r>
      <w:proofErr w:type="gramEnd"/>
      <w:r w:rsidRPr="00AE428B">
        <w:rPr>
          <w:sz w:val="28"/>
          <w:szCs w:val="28"/>
          <w:lang w:val="ru-RU"/>
        </w:rPr>
        <w:t xml:space="preserve"> глобальный уникальный идентификатор (</w:t>
      </w:r>
      <w:r w:rsidRPr="00AE428B">
        <w:rPr>
          <w:sz w:val="28"/>
          <w:szCs w:val="28"/>
        </w:rPr>
        <w:t>GUID</w:t>
      </w:r>
      <w:r w:rsidRPr="00AE428B">
        <w:rPr>
          <w:sz w:val="28"/>
          <w:szCs w:val="28"/>
          <w:lang w:val="ru-RU"/>
        </w:rPr>
        <w:t>)), однозначно идентифицирующий участника документооборота;</w:t>
      </w:r>
      <w:r w:rsidRPr="00AE428B">
        <w:rPr>
          <w:rFonts w:eastAsia="SimSun" w:cs="Times New Roman"/>
          <w:sz w:val="28"/>
          <w:szCs w:val="28"/>
          <w:lang w:val="ru-RU" w:eastAsia="ru-RU"/>
        </w:rPr>
        <w:t xml:space="preserve"> </w:t>
      </w:r>
    </w:p>
    <w:p w14:paraId="43DB816C" w14:textId="77777777" w:rsidR="0032603E" w:rsidRPr="00AE428B" w:rsidRDefault="0032603E" w:rsidP="0032603E">
      <w:pPr>
        <w:pStyle w:val="ConsPlusNormal"/>
        <w:ind w:firstLine="709"/>
        <w:jc w:val="both"/>
        <w:rPr>
          <w:rFonts w:ascii="Times New Roman" w:hAnsi="Times New Roman" w:cs="Times New Roman"/>
          <w:sz w:val="28"/>
          <w:szCs w:val="28"/>
        </w:rPr>
      </w:pPr>
      <w:r w:rsidRPr="00AE428B">
        <w:rPr>
          <w:rFonts w:ascii="Times New Roman" w:hAnsi="Times New Roman" w:cs="Times New Roman"/>
          <w:b/>
          <w:i/>
          <w:sz w:val="28"/>
          <w:szCs w:val="28"/>
        </w:rPr>
        <w:t>О</w:t>
      </w:r>
      <w:r w:rsidRPr="00AE428B">
        <w:rPr>
          <w:rFonts w:eastAsia="SimSun"/>
          <w:sz w:val="28"/>
          <w:szCs w:val="28"/>
        </w:rPr>
        <w:t xml:space="preserve"> – </w:t>
      </w:r>
      <w:r w:rsidRPr="00AE428B">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AE428B">
        <w:rPr>
          <w:rFonts w:ascii="Times New Roman" w:hAnsi="Times New Roman" w:cs="Times New Roman"/>
          <w:sz w:val="28"/>
          <w:szCs w:val="28"/>
        </w:rPr>
        <w:t>ИдОЭДОКодОтпр</w:t>
      </w:r>
      <w:proofErr w:type="spellEnd"/>
      <w:r w:rsidRPr="00AE428B">
        <w:rPr>
          <w:rFonts w:ascii="Times New Roman" w:hAnsi="Times New Roman" w:cs="Times New Roman"/>
          <w:sz w:val="28"/>
          <w:szCs w:val="28"/>
        </w:rPr>
        <w:t>, где:</w:t>
      </w:r>
    </w:p>
    <w:p w14:paraId="5700F6C8" w14:textId="77777777" w:rsidR="0032603E" w:rsidRPr="00AE428B" w:rsidRDefault="0032603E" w:rsidP="0032603E">
      <w:pPr>
        <w:pStyle w:val="ConsPlusNormal"/>
        <w:ind w:firstLine="709"/>
        <w:jc w:val="both"/>
        <w:rPr>
          <w:rFonts w:ascii="Times New Roman" w:hAnsi="Times New Roman" w:cs="Times New Roman"/>
          <w:sz w:val="28"/>
          <w:szCs w:val="28"/>
        </w:rPr>
      </w:pPr>
      <w:bookmarkStart w:id="0" w:name="_Hlk82678978"/>
      <w:proofErr w:type="spellStart"/>
      <w:r w:rsidRPr="00AE428B">
        <w:rPr>
          <w:rFonts w:ascii="Times New Roman" w:hAnsi="Times New Roman" w:cs="Times New Roman"/>
          <w:sz w:val="28"/>
          <w:szCs w:val="28"/>
        </w:rPr>
        <w:t>ИдОЭДО</w:t>
      </w:r>
      <w:proofErr w:type="spellEnd"/>
      <w:r w:rsidRPr="00AE428B">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AE428B">
        <w:rPr>
          <w:rFonts w:ascii="Times New Roman" w:hAnsi="Times New Roman" w:cs="Times New Roman"/>
          <w:sz w:val="28"/>
          <w:szCs w:val="28"/>
        </w:rPr>
        <w:t>регистронезависимо</w:t>
      </w:r>
      <w:proofErr w:type="spellEnd"/>
      <w:r w:rsidRPr="00AE428B">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AE428B"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AE428B">
        <w:rPr>
          <w:rFonts w:cs="Times New Roman"/>
          <w:sz w:val="28"/>
          <w:szCs w:val="28"/>
          <w:lang w:val="ru-RU"/>
        </w:rPr>
        <w:t>КодОтпр</w:t>
      </w:r>
      <w:proofErr w:type="spellEnd"/>
      <w:r w:rsidRPr="00AE428B">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AE428B">
        <w:rPr>
          <w:rFonts w:cs="Times New Roman"/>
          <w:sz w:val="28"/>
          <w:szCs w:val="28"/>
          <w:lang w:val="ru-RU"/>
        </w:rPr>
        <w:t xml:space="preserve">При направлении документа не через оператора ЭДО </w:t>
      </w:r>
      <w:proofErr w:type="spellStart"/>
      <w:r w:rsidRPr="00AE428B">
        <w:rPr>
          <w:rFonts w:cs="Times New Roman"/>
          <w:sz w:val="28"/>
          <w:szCs w:val="28"/>
          <w:lang w:val="ru-RU"/>
        </w:rPr>
        <w:t>КодОтпр</w:t>
      </w:r>
      <w:proofErr w:type="spellEnd"/>
      <w:r w:rsidRPr="00AE428B" w:rsidDel="00103942">
        <w:rPr>
          <w:rFonts w:cs="Times New Roman"/>
          <w:sz w:val="28"/>
          <w:szCs w:val="28"/>
          <w:lang w:val="ru-RU"/>
        </w:rPr>
        <w:t xml:space="preserve"> </w:t>
      </w:r>
      <w:r w:rsidRPr="00AE428B">
        <w:rPr>
          <w:rFonts w:cs="Times New Roman"/>
          <w:sz w:val="28"/>
          <w:szCs w:val="28"/>
          <w:lang w:val="ru-RU"/>
        </w:rPr>
        <w:t>- глобальный уникальный идентификатор (</w:t>
      </w:r>
      <w:r w:rsidRPr="00AE428B">
        <w:rPr>
          <w:rFonts w:cs="Times New Roman"/>
          <w:sz w:val="28"/>
          <w:szCs w:val="28"/>
        </w:rPr>
        <w:t>GUID</w:t>
      </w:r>
      <w:r w:rsidRPr="00AE428B">
        <w:rPr>
          <w:rFonts w:cs="Times New Roman"/>
          <w:sz w:val="28"/>
          <w:szCs w:val="28"/>
          <w:lang w:val="ru-RU"/>
        </w:rPr>
        <w:t>), однозначно идентифицирующий участника документооборота;</w:t>
      </w:r>
    </w:p>
    <w:p w14:paraId="65E87668" w14:textId="77777777" w:rsidR="0032603E" w:rsidRPr="00AE428B" w:rsidRDefault="0032603E" w:rsidP="0032603E">
      <w:pPr>
        <w:rPr>
          <w:sz w:val="28"/>
          <w:szCs w:val="28"/>
        </w:rPr>
      </w:pPr>
      <w:r w:rsidRPr="00AE428B">
        <w:rPr>
          <w:b/>
          <w:i/>
          <w:sz w:val="28"/>
          <w:szCs w:val="28"/>
        </w:rPr>
        <w:t>GGGG</w:t>
      </w:r>
      <w:r w:rsidRPr="00AE428B">
        <w:rPr>
          <w:rFonts w:eastAsia="SimSun"/>
          <w:sz w:val="28"/>
          <w:szCs w:val="28"/>
        </w:rPr>
        <w:t xml:space="preserve"> – </w:t>
      </w:r>
      <w:r w:rsidRPr="00AE428B">
        <w:rPr>
          <w:sz w:val="28"/>
          <w:szCs w:val="28"/>
        </w:rPr>
        <w:t xml:space="preserve">год формирования передаваемого файла обмена, </w:t>
      </w:r>
      <w:r w:rsidRPr="00AE428B">
        <w:rPr>
          <w:b/>
          <w:i/>
          <w:sz w:val="28"/>
          <w:szCs w:val="28"/>
        </w:rPr>
        <w:t>MM</w:t>
      </w:r>
      <w:r w:rsidRPr="00AE428B">
        <w:rPr>
          <w:sz w:val="28"/>
          <w:szCs w:val="28"/>
        </w:rPr>
        <w:t xml:space="preserve"> - месяц, </w:t>
      </w:r>
      <w:r w:rsidRPr="00AE428B">
        <w:rPr>
          <w:b/>
          <w:i/>
          <w:sz w:val="28"/>
          <w:szCs w:val="28"/>
        </w:rPr>
        <w:t>DD</w:t>
      </w:r>
      <w:r w:rsidRPr="00AE428B">
        <w:rPr>
          <w:sz w:val="28"/>
          <w:szCs w:val="28"/>
        </w:rPr>
        <w:t xml:space="preserve"> - день;</w:t>
      </w:r>
    </w:p>
    <w:p w14:paraId="22136F31" w14:textId="77777777" w:rsidR="0032603E" w:rsidRPr="00AE428B" w:rsidRDefault="0032603E" w:rsidP="0032603E">
      <w:pPr>
        <w:rPr>
          <w:sz w:val="28"/>
          <w:szCs w:val="28"/>
        </w:rPr>
      </w:pPr>
      <w:r w:rsidRPr="00AE428B">
        <w:rPr>
          <w:b/>
          <w:i/>
          <w:sz w:val="28"/>
          <w:szCs w:val="28"/>
        </w:rPr>
        <w:t>N</w:t>
      </w:r>
      <w:r w:rsidRPr="00AE428B">
        <w:rPr>
          <w:rFonts w:eastAsia="SimSun"/>
          <w:sz w:val="28"/>
          <w:szCs w:val="28"/>
        </w:rPr>
        <w:t xml:space="preserve"> – </w:t>
      </w:r>
      <w:r w:rsidRPr="00AE428B">
        <w:rPr>
          <w:sz w:val="28"/>
          <w:szCs w:val="28"/>
        </w:rPr>
        <w:t>36 символьный глобально уникальный идентификатор GUID (</w:t>
      </w:r>
      <w:proofErr w:type="spellStart"/>
      <w:r w:rsidRPr="00AE428B">
        <w:rPr>
          <w:sz w:val="28"/>
          <w:szCs w:val="28"/>
        </w:rPr>
        <w:t>Globally</w:t>
      </w:r>
      <w:proofErr w:type="spellEnd"/>
      <w:r w:rsidRPr="00AE428B">
        <w:rPr>
          <w:sz w:val="28"/>
          <w:szCs w:val="28"/>
        </w:rPr>
        <w:t xml:space="preserve"> </w:t>
      </w:r>
      <w:proofErr w:type="spellStart"/>
      <w:r w:rsidRPr="00AE428B">
        <w:rPr>
          <w:sz w:val="28"/>
          <w:szCs w:val="28"/>
        </w:rPr>
        <w:t>Unique</w:t>
      </w:r>
      <w:proofErr w:type="spellEnd"/>
      <w:r w:rsidRPr="00AE428B">
        <w:rPr>
          <w:sz w:val="28"/>
          <w:szCs w:val="28"/>
        </w:rPr>
        <w:t xml:space="preserve"> </w:t>
      </w:r>
      <w:proofErr w:type="spellStart"/>
      <w:r w:rsidRPr="00AE428B">
        <w:rPr>
          <w:sz w:val="28"/>
          <w:szCs w:val="28"/>
        </w:rPr>
        <w:t>IDentifier</w:t>
      </w:r>
      <w:proofErr w:type="spellEnd"/>
      <w:r w:rsidRPr="00AE428B">
        <w:rPr>
          <w:sz w:val="28"/>
          <w:szCs w:val="28"/>
        </w:rPr>
        <w:t>).</w:t>
      </w:r>
    </w:p>
    <w:p w14:paraId="76AF9FA5" w14:textId="28688D9A" w:rsidR="00530053" w:rsidRPr="00AE428B" w:rsidRDefault="0032603E" w:rsidP="005D081F">
      <w:pPr>
        <w:pStyle w:val="ad"/>
      </w:pPr>
      <w:r w:rsidRPr="00AE428B">
        <w:rPr>
          <w:szCs w:val="28"/>
        </w:rPr>
        <w:t xml:space="preserve">Расширение имени файла обмена - </w:t>
      </w:r>
      <w:proofErr w:type="spellStart"/>
      <w:r w:rsidRPr="00AE428B">
        <w:rPr>
          <w:szCs w:val="28"/>
        </w:rPr>
        <w:t>xml</w:t>
      </w:r>
      <w:proofErr w:type="spellEnd"/>
      <w:r w:rsidRPr="00AE428B">
        <w:rPr>
          <w:szCs w:val="28"/>
        </w:rPr>
        <w:t>. Расширение имени файла обмена может указываться строчными или прописными буквами.</w:t>
      </w:r>
    </w:p>
    <w:p w14:paraId="4A8C6EFB" w14:textId="77777777" w:rsidR="00530053" w:rsidRPr="00AE428B" w:rsidRDefault="00530053" w:rsidP="005D081F">
      <w:pPr>
        <w:pStyle w:val="ad"/>
        <w:rPr>
          <w:b/>
          <w:i/>
        </w:rPr>
      </w:pPr>
      <w:r w:rsidRPr="00AE428B">
        <w:rPr>
          <w:b/>
          <w:i/>
        </w:rPr>
        <w:t>Параметры первой строки файла обмена</w:t>
      </w:r>
    </w:p>
    <w:p w14:paraId="088A7EB6" w14:textId="77777777" w:rsidR="00530053" w:rsidRPr="00AE428B" w:rsidRDefault="00530053" w:rsidP="005D081F">
      <w:pPr>
        <w:pStyle w:val="ad"/>
      </w:pPr>
      <w:r w:rsidRPr="00AE428B">
        <w:t>Первая строка XML файла должна иметь следующий вид:</w:t>
      </w:r>
    </w:p>
    <w:p w14:paraId="20B8A102" w14:textId="00F6EFD9" w:rsidR="00530053" w:rsidRPr="00AE428B" w:rsidRDefault="00530053" w:rsidP="005D081F">
      <w:pPr>
        <w:pStyle w:val="ad"/>
      </w:pPr>
      <w:r w:rsidRPr="00AE428B">
        <w:t>&lt;?</w:t>
      </w:r>
      <w:r w:rsidRPr="00AE428B">
        <w:rPr>
          <w:lang w:val="en-US"/>
        </w:rPr>
        <w:t>xml</w:t>
      </w:r>
      <w:r w:rsidRPr="00AE428B">
        <w:t xml:space="preserve"> </w:t>
      </w:r>
      <w:r w:rsidRPr="00AE428B">
        <w:rPr>
          <w:lang w:val="en-US"/>
        </w:rPr>
        <w:t>version</w:t>
      </w:r>
      <w:r w:rsidRPr="00AE428B">
        <w:t xml:space="preserve"> ="1.0" </w:t>
      </w:r>
      <w:r w:rsidRPr="00AE428B">
        <w:rPr>
          <w:lang w:val="en-US"/>
        </w:rPr>
        <w:t>encoding</w:t>
      </w:r>
      <w:r w:rsidRPr="00AE428B">
        <w:t xml:space="preserve"> ="</w:t>
      </w:r>
      <w:r w:rsidRPr="00AE428B">
        <w:rPr>
          <w:lang w:val="en-US"/>
        </w:rPr>
        <w:t>windows</w:t>
      </w:r>
      <w:r w:rsidRPr="00AE428B">
        <w:t>-1251"?&gt;</w:t>
      </w:r>
    </w:p>
    <w:p w14:paraId="5FDECF30" w14:textId="77777777" w:rsidR="00530053" w:rsidRPr="00AE428B" w:rsidRDefault="00530053" w:rsidP="005D081F">
      <w:pPr>
        <w:pStyle w:val="ad"/>
        <w:rPr>
          <w:rFonts w:eastAsia="SimSun"/>
        </w:rPr>
      </w:pPr>
      <w:r w:rsidRPr="00AE428B">
        <w:rPr>
          <w:rFonts w:eastAsia="SimSun"/>
          <w:b/>
        </w:rPr>
        <w:t>Имя файла, содержащего XML схему файла обмена</w:t>
      </w:r>
      <w:r w:rsidRPr="00AE428B">
        <w:rPr>
          <w:rFonts w:eastAsia="SimSun"/>
        </w:rPr>
        <w:t>, должно иметь следующий вид:</w:t>
      </w:r>
    </w:p>
    <w:p w14:paraId="4D36234E" w14:textId="1F9EBD7D" w:rsidR="00D81EBF" w:rsidRPr="00AE428B" w:rsidRDefault="00D81EBF" w:rsidP="00D81EBF">
      <w:pPr>
        <w:rPr>
          <w:rFonts w:eastAsia="SimSun"/>
          <w:sz w:val="28"/>
          <w:szCs w:val="28"/>
        </w:rPr>
      </w:pPr>
      <w:r w:rsidRPr="00AE428B">
        <w:rPr>
          <w:sz w:val="28"/>
          <w:szCs w:val="28"/>
          <w:lang w:val="en-US"/>
        </w:rPr>
        <w:t>ON</w:t>
      </w:r>
      <w:r w:rsidRPr="00AE428B">
        <w:rPr>
          <w:sz w:val="28"/>
          <w:szCs w:val="28"/>
        </w:rPr>
        <w:t>_</w:t>
      </w:r>
      <w:r w:rsidR="00011902" w:rsidRPr="00AE428B">
        <w:rPr>
          <w:sz w:val="28"/>
          <w:szCs w:val="28"/>
          <w:lang w:val="en-US"/>
        </w:rPr>
        <w:t>OTZYV</w:t>
      </w:r>
      <w:r w:rsidRPr="00AE428B">
        <w:rPr>
          <w:rFonts w:eastAsia="SimSun"/>
          <w:sz w:val="28"/>
          <w:szCs w:val="28"/>
        </w:rPr>
        <w:t>_1_971_01_01_01_</w:t>
      </w:r>
      <w:r w:rsidRPr="00AE428B">
        <w:rPr>
          <w:rFonts w:eastAsia="SimSun"/>
          <w:sz w:val="28"/>
          <w:szCs w:val="28"/>
          <w:lang w:val="en-US"/>
        </w:rPr>
        <w:t>xx</w:t>
      </w:r>
      <w:r w:rsidRPr="00AE428B">
        <w:rPr>
          <w:rFonts w:eastAsia="SimSun"/>
          <w:sz w:val="28"/>
          <w:szCs w:val="28"/>
        </w:rPr>
        <w:t xml:space="preserve">, </w:t>
      </w:r>
      <w:r w:rsidRPr="00AE428B">
        <w:rPr>
          <w:sz w:val="28"/>
          <w:szCs w:val="28"/>
        </w:rPr>
        <w:t xml:space="preserve">где </w:t>
      </w:r>
      <w:proofErr w:type="spellStart"/>
      <w:r w:rsidRPr="00AE428B">
        <w:rPr>
          <w:sz w:val="28"/>
          <w:szCs w:val="28"/>
        </w:rPr>
        <w:t>хх</w:t>
      </w:r>
      <w:proofErr w:type="spellEnd"/>
      <w:r w:rsidRPr="00AE428B">
        <w:rPr>
          <w:sz w:val="28"/>
          <w:szCs w:val="28"/>
        </w:rPr>
        <w:t xml:space="preserve"> – номер версии схемы.</w:t>
      </w:r>
    </w:p>
    <w:p w14:paraId="30F5466C" w14:textId="77777777" w:rsidR="00D81EBF" w:rsidRPr="00AE428B" w:rsidRDefault="00D81EBF" w:rsidP="00D81EBF">
      <w:pPr>
        <w:rPr>
          <w:rFonts w:eastAsia="SimSun"/>
          <w:sz w:val="28"/>
          <w:szCs w:val="28"/>
        </w:rPr>
      </w:pPr>
      <w:r w:rsidRPr="00AE428B">
        <w:rPr>
          <w:rFonts w:eastAsia="SimSun"/>
          <w:sz w:val="28"/>
          <w:szCs w:val="28"/>
        </w:rPr>
        <w:t xml:space="preserve">Расширение имени файла – </w:t>
      </w:r>
      <w:proofErr w:type="spellStart"/>
      <w:r w:rsidRPr="00AE428B">
        <w:rPr>
          <w:rFonts w:eastAsia="SimSun"/>
          <w:sz w:val="28"/>
          <w:szCs w:val="28"/>
        </w:rPr>
        <w:t>xsd</w:t>
      </w:r>
      <w:proofErr w:type="spellEnd"/>
      <w:r w:rsidRPr="00AE428B">
        <w:rPr>
          <w:rFonts w:eastAsia="SimSun"/>
          <w:sz w:val="28"/>
          <w:szCs w:val="28"/>
        </w:rPr>
        <w:t>.</w:t>
      </w:r>
    </w:p>
    <w:p w14:paraId="1C5C0C36" w14:textId="1728082A" w:rsidR="00530053" w:rsidRPr="00AE428B" w:rsidRDefault="00D81EBF" w:rsidP="005D081F">
      <w:pPr>
        <w:pStyle w:val="ad"/>
      </w:pPr>
      <w:r w:rsidRPr="00AE428B">
        <w:rPr>
          <w:rFonts w:eastAsia="SimSun"/>
          <w:szCs w:val="28"/>
        </w:rPr>
        <w:t>X</w:t>
      </w:r>
      <w:r w:rsidRPr="00AE428B">
        <w:rPr>
          <w:rFonts w:eastAsia="SimSun"/>
          <w:szCs w:val="28"/>
          <w:lang w:val="en-US"/>
        </w:rPr>
        <w:t>ML</w:t>
      </w:r>
      <w:r w:rsidRPr="00AE428B">
        <w:rPr>
          <w:rFonts w:eastAsia="SimSun"/>
          <w:szCs w:val="28"/>
        </w:rPr>
        <w:t xml:space="preserve"> </w:t>
      </w:r>
      <w:r w:rsidRPr="00AE428B">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AE428B">
        <w:rPr>
          <w:szCs w:val="28"/>
        </w:rPr>
        <w:t>непротиворечия</w:t>
      </w:r>
      <w:proofErr w:type="spellEnd"/>
      <w:r w:rsidRPr="00AE428B">
        <w:rPr>
          <w:szCs w:val="28"/>
        </w:rPr>
        <w:t xml:space="preserve"> требованиям данного документа (в части уточнения текста </w:t>
      </w:r>
      <w:r w:rsidRPr="00AE428B">
        <w:rPr>
          <w:szCs w:val="28"/>
        </w:rPr>
        <w:lastRenderedPageBreak/>
        <w:t>наименования отдельных элементов, дополнительной информации, увеличения количества знаков в формате элемента).</w:t>
      </w:r>
    </w:p>
    <w:p w14:paraId="492C125B" w14:textId="1F54F02C" w:rsidR="002E3B23" w:rsidRPr="00AE428B" w:rsidRDefault="002E3B23" w:rsidP="002E3B23">
      <w:pPr>
        <w:pStyle w:val="af8"/>
      </w:pPr>
      <w:r w:rsidRPr="00AE428B">
        <w:t>Логическая модель файла обмена</w:t>
      </w:r>
    </w:p>
    <w:p w14:paraId="49763D84" w14:textId="22F71807" w:rsidR="007E17F0" w:rsidRPr="00AE428B" w:rsidRDefault="007E17F0" w:rsidP="007E17F0">
      <w:pPr>
        <w:spacing w:before="120"/>
        <w:rPr>
          <w:sz w:val="28"/>
          <w:szCs w:val="28"/>
        </w:rPr>
      </w:pPr>
      <w:r w:rsidRPr="00AE428B">
        <w:rPr>
          <w:b/>
          <w:sz w:val="28"/>
          <w:szCs w:val="28"/>
        </w:rPr>
        <w:t xml:space="preserve">Логическая модель файла обмена </w:t>
      </w:r>
      <w:r w:rsidRPr="00AE428B">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AE428B">
        <w:rPr>
          <w:rFonts w:eastAsia="SimSun"/>
          <w:sz w:val="28"/>
          <w:szCs w:val="28"/>
        </w:rPr>
        <w:t xml:space="preserve">– </w:t>
      </w:r>
      <w:r w:rsidRPr="00AE428B">
        <w:rPr>
          <w:sz w:val="28"/>
          <w:szCs w:val="28"/>
        </w:rPr>
        <w:t>3</w:t>
      </w:r>
      <w:r w:rsidR="00CD2539" w:rsidRPr="00AE428B">
        <w:rPr>
          <w:sz w:val="28"/>
          <w:szCs w:val="28"/>
        </w:rPr>
        <w:t>8</w:t>
      </w:r>
      <w:r w:rsidRPr="00AE428B">
        <w:rPr>
          <w:sz w:val="28"/>
          <w:szCs w:val="28"/>
        </w:rPr>
        <w:t xml:space="preserve"> настоящего формата.</w:t>
      </w:r>
    </w:p>
    <w:p w14:paraId="5822CD57" w14:textId="77777777" w:rsidR="007E17F0" w:rsidRPr="00AE428B" w:rsidRDefault="007E17F0" w:rsidP="007E17F0">
      <w:pPr>
        <w:pStyle w:val="afff9"/>
        <w:rPr>
          <w:sz w:val="28"/>
          <w:szCs w:val="28"/>
        </w:rPr>
      </w:pPr>
      <w:r w:rsidRPr="00AE428B">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наименование элемента.</w:t>
      </w:r>
      <w:r w:rsidRPr="00AE428B">
        <w:rPr>
          <w:sz w:val="28"/>
          <w:szCs w:val="28"/>
        </w:rPr>
        <w:t xml:space="preserve"> </w:t>
      </w:r>
      <w:r w:rsidRPr="00AE428B">
        <w:rPr>
          <w:rStyle w:val="afffa"/>
          <w:sz w:val="28"/>
          <w:szCs w:val="28"/>
        </w:rPr>
        <w:t xml:space="preserve">Приводится полное наименование элемента. </w:t>
      </w:r>
      <w:r w:rsidRPr="00AE428B">
        <w:rPr>
          <w:rStyle w:val="afffa"/>
          <w:sz w:val="28"/>
          <w:szCs w:val="28"/>
        </w:rPr>
        <w:br/>
        <w:t xml:space="preserve">В строке таблицы могут быть </w:t>
      </w:r>
      <w:r w:rsidRPr="00AE428B">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AE428B">
        <w:rPr>
          <w:rStyle w:val="afffa"/>
          <w:sz w:val="28"/>
          <w:szCs w:val="28"/>
        </w:rPr>
        <w:t xml:space="preserve"> одного элемента из описанных в этой строке;</w:t>
      </w:r>
    </w:p>
    <w:p w14:paraId="22ACB58C" w14:textId="77777777" w:rsidR="007E17F0" w:rsidRPr="00AE428B" w:rsidRDefault="007E17F0" w:rsidP="007E17F0">
      <w:pPr>
        <w:pStyle w:val="a1"/>
        <w:numPr>
          <w:ilvl w:val="0"/>
          <w:numId w:val="0"/>
        </w:numPr>
        <w:ind w:firstLine="709"/>
        <w:rPr>
          <w:sz w:val="28"/>
          <w:szCs w:val="28"/>
        </w:rPr>
      </w:pPr>
      <w:r w:rsidRPr="00AE428B">
        <w:rPr>
          <w:rStyle w:val="afffb"/>
          <w:sz w:val="28"/>
          <w:szCs w:val="28"/>
        </w:rPr>
        <w:t>сокращенное наименование (код) элемента.</w:t>
      </w:r>
      <w:r w:rsidRPr="00AE428B">
        <w:rPr>
          <w:sz w:val="28"/>
          <w:szCs w:val="28"/>
        </w:rPr>
        <w:t xml:space="preserve"> </w:t>
      </w:r>
      <w:r w:rsidRPr="00AE428B">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AE428B">
        <w:rPr>
          <w:rStyle w:val="afffa"/>
          <w:sz w:val="28"/>
          <w:szCs w:val="28"/>
          <w:lang w:val="en-US"/>
        </w:rPr>
        <w:t>XML</w:t>
      </w:r>
      <w:r w:rsidRPr="00AE428B">
        <w:rPr>
          <w:sz w:val="28"/>
          <w:szCs w:val="28"/>
        </w:rPr>
        <w:t>;</w:t>
      </w:r>
    </w:p>
    <w:p w14:paraId="56BD7075"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признак типа элемента.</w:t>
      </w:r>
      <w:r w:rsidRPr="00AE428B">
        <w:rPr>
          <w:sz w:val="28"/>
          <w:szCs w:val="28"/>
        </w:rPr>
        <w:t xml:space="preserve"> </w:t>
      </w:r>
      <w:r w:rsidRPr="00AE428B">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AE428B">
        <w:rPr>
          <w:rStyle w:val="afffa"/>
          <w:sz w:val="28"/>
          <w:szCs w:val="28"/>
          <w:lang w:val="en-US"/>
        </w:rPr>
        <w:t>XML</w:t>
      </w:r>
      <w:r w:rsidRPr="00AE428B">
        <w:rPr>
          <w:rStyle w:val="afffa"/>
          <w:sz w:val="28"/>
          <w:szCs w:val="28"/>
        </w:rPr>
        <w:t xml:space="preserve"> файла, «А» – простой элемент логической модели, реализованный в виде атрибута элемента </w:t>
      </w:r>
      <w:r w:rsidRPr="00AE428B">
        <w:rPr>
          <w:rStyle w:val="afffa"/>
          <w:sz w:val="28"/>
          <w:szCs w:val="28"/>
          <w:lang w:val="en-US"/>
        </w:rPr>
        <w:t>XML</w:t>
      </w:r>
      <w:r w:rsidRPr="00AE428B">
        <w:rPr>
          <w:rStyle w:val="afffa"/>
          <w:sz w:val="28"/>
          <w:szCs w:val="28"/>
        </w:rPr>
        <w:t xml:space="preserve"> файла. Простой элемент </w:t>
      </w:r>
      <w:r w:rsidRPr="00AE428B">
        <w:rPr>
          <w:sz w:val="28"/>
          <w:szCs w:val="28"/>
        </w:rPr>
        <w:t xml:space="preserve">логической модели </w:t>
      </w:r>
      <w:r w:rsidRPr="00AE428B">
        <w:rPr>
          <w:rStyle w:val="afffa"/>
          <w:sz w:val="28"/>
          <w:szCs w:val="28"/>
        </w:rPr>
        <w:t>не содержит вложенные элементы;</w:t>
      </w:r>
    </w:p>
    <w:p w14:paraId="3C9025FA"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формат элемента.</w:t>
      </w:r>
      <w:r w:rsidRPr="00AE428B">
        <w:rPr>
          <w:sz w:val="28"/>
          <w:szCs w:val="28"/>
        </w:rPr>
        <w:t xml:space="preserve"> Формат </w:t>
      </w:r>
      <w:r w:rsidRPr="00AE428B">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AE428B" w:rsidRDefault="007E17F0" w:rsidP="007E17F0">
      <w:pPr>
        <w:pStyle w:val="a1"/>
        <w:numPr>
          <w:ilvl w:val="0"/>
          <w:numId w:val="0"/>
        </w:numPr>
        <w:ind w:firstLine="709"/>
        <w:rPr>
          <w:sz w:val="28"/>
          <w:szCs w:val="28"/>
        </w:rPr>
      </w:pPr>
      <w:r w:rsidRPr="00AE428B">
        <w:rPr>
          <w:rStyle w:val="afffa"/>
          <w:sz w:val="28"/>
          <w:szCs w:val="28"/>
        </w:rPr>
        <w:t>Формат</w:t>
      </w:r>
      <w:r w:rsidRPr="00AE428B">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AE428B" w:rsidRDefault="007E17F0" w:rsidP="007E17F0">
      <w:pPr>
        <w:pStyle w:val="a1"/>
        <w:numPr>
          <w:ilvl w:val="0"/>
          <w:numId w:val="0"/>
        </w:numPr>
        <w:ind w:firstLine="709"/>
        <w:rPr>
          <w:sz w:val="28"/>
          <w:szCs w:val="28"/>
        </w:rPr>
      </w:pPr>
      <w:r w:rsidRPr="00AE428B">
        <w:rPr>
          <w:rStyle w:val="afffa"/>
          <w:sz w:val="28"/>
          <w:szCs w:val="28"/>
        </w:rPr>
        <w:t>Формат</w:t>
      </w:r>
      <w:r w:rsidRPr="00AE428B">
        <w:rPr>
          <w:sz w:val="28"/>
          <w:szCs w:val="28"/>
        </w:rPr>
        <w:t xml:space="preserve"> числового значения указывается в виде </w:t>
      </w:r>
      <w:proofErr w:type="gramStart"/>
      <w:r w:rsidRPr="00AE428B">
        <w:rPr>
          <w:sz w:val="28"/>
          <w:szCs w:val="28"/>
        </w:rPr>
        <w:t>N(</w:t>
      </w:r>
      <w:proofErr w:type="spellStart"/>
      <w:proofErr w:type="gramEnd"/>
      <w:r w:rsidRPr="00AE428B">
        <w:rPr>
          <w:sz w:val="28"/>
          <w:szCs w:val="28"/>
        </w:rPr>
        <w:t>m.k</w:t>
      </w:r>
      <w:proofErr w:type="spellEnd"/>
      <w:r w:rsidRPr="00AE428B">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AE428B" w:rsidRDefault="007E17F0" w:rsidP="007E17F0">
      <w:pPr>
        <w:pStyle w:val="a1"/>
        <w:numPr>
          <w:ilvl w:val="0"/>
          <w:numId w:val="0"/>
        </w:numPr>
        <w:ind w:firstLine="709"/>
        <w:rPr>
          <w:sz w:val="28"/>
          <w:szCs w:val="28"/>
        </w:rPr>
      </w:pPr>
      <w:r w:rsidRPr="00AE428B">
        <w:rPr>
          <w:sz w:val="28"/>
          <w:szCs w:val="28"/>
        </w:rPr>
        <w:t xml:space="preserve">Для </w:t>
      </w:r>
      <w:r w:rsidRPr="00AE428B">
        <w:rPr>
          <w:rStyle w:val="afffa"/>
          <w:sz w:val="28"/>
          <w:szCs w:val="28"/>
        </w:rPr>
        <w:t>простых</w:t>
      </w:r>
      <w:r w:rsidRPr="00AE428B">
        <w:rPr>
          <w:sz w:val="28"/>
          <w:szCs w:val="28"/>
        </w:rPr>
        <w:t xml:space="preserve"> элементов, являющихся базовыми в XML, таких как, элемент с типом «</w:t>
      </w:r>
      <w:proofErr w:type="spellStart"/>
      <w:r w:rsidRPr="00AE428B">
        <w:rPr>
          <w:sz w:val="28"/>
          <w:szCs w:val="28"/>
        </w:rPr>
        <w:t>date</w:t>
      </w:r>
      <w:proofErr w:type="spellEnd"/>
      <w:r w:rsidRPr="00AE428B">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AE428B" w:rsidRDefault="007E17F0" w:rsidP="007E17F0">
      <w:pPr>
        <w:pStyle w:val="a1"/>
        <w:numPr>
          <w:ilvl w:val="0"/>
          <w:numId w:val="0"/>
        </w:numPr>
        <w:ind w:firstLine="709"/>
        <w:rPr>
          <w:rStyle w:val="afffa"/>
          <w:sz w:val="28"/>
          <w:szCs w:val="28"/>
        </w:rPr>
      </w:pPr>
      <w:r w:rsidRPr="00AE428B">
        <w:rPr>
          <w:rStyle w:val="afffb"/>
          <w:sz w:val="28"/>
          <w:szCs w:val="28"/>
        </w:rPr>
        <w:t>признак обязательности элемента</w:t>
      </w:r>
      <w:r w:rsidRPr="00AE428B">
        <w:rPr>
          <w:sz w:val="28"/>
          <w:szCs w:val="28"/>
        </w:rPr>
        <w:t xml:space="preserve"> </w:t>
      </w:r>
      <w:r w:rsidRPr="00AE428B">
        <w:rPr>
          <w:rStyle w:val="afffa"/>
          <w:sz w:val="28"/>
          <w:szCs w:val="28"/>
        </w:rPr>
        <w:t xml:space="preserve">определяет обязательность наличия элемента (совокупности наименования элемента и его значения) в файле обмена. </w:t>
      </w:r>
      <w:r w:rsidRPr="00AE428B">
        <w:rPr>
          <w:rStyle w:val="afffa"/>
          <w:sz w:val="28"/>
          <w:szCs w:val="28"/>
        </w:rPr>
        <w:lastRenderedPageBreak/>
        <w:t>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AE428B" w:rsidRDefault="007E17F0" w:rsidP="007E17F0">
      <w:pPr>
        <w:pStyle w:val="afff9"/>
        <w:rPr>
          <w:rStyle w:val="afffa"/>
          <w:sz w:val="28"/>
          <w:szCs w:val="28"/>
        </w:rPr>
      </w:pPr>
      <w:r w:rsidRPr="00AE428B">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AE428B">
        <w:rPr>
          <w:rStyle w:val="afffa"/>
          <w:sz w:val="28"/>
          <w:szCs w:val="28"/>
          <w:lang w:val="en-US"/>
        </w:rPr>
        <w:t>XML</w:t>
      </w:r>
      <w:r w:rsidRPr="00AE428B">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65F45655" w:rsidR="00F4056B" w:rsidRPr="00AE428B" w:rsidRDefault="007E17F0" w:rsidP="008803F6">
      <w:pPr>
        <w:pStyle w:val="ad"/>
        <w:rPr>
          <w:rStyle w:val="afffa"/>
          <w:sz w:val="28"/>
        </w:rPr>
      </w:pPr>
      <w:r w:rsidRPr="00AE428B">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AE428B">
        <w:rPr>
          <w:rStyle w:val="afffa"/>
          <w:sz w:val="28"/>
        </w:rPr>
        <w:t xml:space="preserve"> типового элемента.</w:t>
      </w:r>
      <w:r w:rsidR="00F4056B" w:rsidRPr="00AE428B">
        <w:rPr>
          <w:rStyle w:val="afffa"/>
          <w:sz w:val="28"/>
        </w:rPr>
        <w:br w:type="page"/>
      </w:r>
    </w:p>
    <w:p w14:paraId="0954A38B" w14:textId="77777777" w:rsidR="00F4056B" w:rsidRPr="00AE428B" w:rsidRDefault="00F4056B" w:rsidP="00045C5E">
      <w:pPr>
        <w:pStyle w:val="ad"/>
        <w:rPr>
          <w:szCs w:val="28"/>
        </w:rPr>
      </w:pPr>
    </w:p>
    <w:p w14:paraId="2285611D" w14:textId="2F53350A" w:rsidR="00F4056B" w:rsidRPr="00AE428B" w:rsidRDefault="0045171E" w:rsidP="00045C5E">
      <w:pPr>
        <w:pStyle w:val="ad"/>
        <w:rPr>
          <w:szCs w:val="28"/>
        </w:rPr>
      </w:pPr>
      <w:r>
        <w:rPr>
          <w:noProof/>
          <w:szCs w:val="28"/>
        </w:rPr>
        <w:drawing>
          <wp:inline distT="0" distB="0" distL="0" distR="0" wp14:anchorId="335C5D39" wp14:editId="648722E9">
            <wp:extent cx="5429250" cy="8315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0" cy="8315325"/>
                    </a:xfrm>
                    <a:prstGeom prst="rect">
                      <a:avLst/>
                    </a:prstGeom>
                    <a:noFill/>
                    <a:ln>
                      <a:noFill/>
                    </a:ln>
                  </pic:spPr>
                </pic:pic>
              </a:graphicData>
            </a:graphic>
          </wp:inline>
        </w:drawing>
      </w:r>
      <w:bookmarkStart w:id="1" w:name="_GoBack"/>
      <w:bookmarkEnd w:id="1"/>
    </w:p>
    <w:p w14:paraId="7BB63E27" w14:textId="1CAFE228" w:rsidR="00045C5E" w:rsidRPr="00AE428B" w:rsidRDefault="00F4056B" w:rsidP="00045C5E">
      <w:pPr>
        <w:pStyle w:val="ad"/>
        <w:rPr>
          <w:szCs w:val="28"/>
        </w:rPr>
      </w:pPr>
      <w:r w:rsidRPr="00AE428B">
        <w:rPr>
          <w:szCs w:val="28"/>
        </w:rPr>
        <w:t xml:space="preserve">Рисунок 1. Диаграмма структуры файла </w:t>
      </w:r>
      <w:proofErr w:type="gramStart"/>
      <w:r w:rsidRPr="00AE428B">
        <w:rPr>
          <w:szCs w:val="28"/>
        </w:rPr>
        <w:t xml:space="preserve">обмена  </w:t>
      </w:r>
      <w:r w:rsidR="00A17B7A" w:rsidRPr="00AE428B">
        <w:rPr>
          <w:szCs w:val="28"/>
        </w:rPr>
        <w:t>отзыва</w:t>
      </w:r>
      <w:proofErr w:type="gramEnd"/>
      <w:r w:rsidR="00A17B7A" w:rsidRPr="00AE428B">
        <w:rPr>
          <w:szCs w:val="28"/>
        </w:rPr>
        <w:t xml:space="preserve"> </w:t>
      </w:r>
      <w:r w:rsidR="00CF0F6F" w:rsidRPr="00AE428B">
        <w:t>гарантийного письма</w:t>
      </w:r>
    </w:p>
    <w:p w14:paraId="0572ECC7" w14:textId="77777777" w:rsidR="008A3327" w:rsidRPr="00AE428B" w:rsidRDefault="008A3327" w:rsidP="00045C5E">
      <w:pPr>
        <w:pStyle w:val="ad"/>
        <w:rPr>
          <w:szCs w:val="28"/>
        </w:rPr>
      </w:pPr>
    </w:p>
    <w:p w14:paraId="47E96D6A" w14:textId="2102DA06" w:rsidR="00EB5262" w:rsidRPr="00AE428B" w:rsidRDefault="00EB5262" w:rsidP="00045C5E">
      <w:pPr>
        <w:pStyle w:val="ad"/>
        <w:rPr>
          <w:szCs w:val="28"/>
        </w:rPr>
        <w:sectPr w:rsidR="00EB5262" w:rsidRPr="00AE428B" w:rsidSect="00241828">
          <w:headerReference w:type="even" r:id="rId13"/>
          <w:footerReference w:type="default" r:id="rId14"/>
          <w:footerReference w:type="first" r:id="rId15"/>
          <w:pgSz w:w="11907" w:h="16840" w:code="9"/>
          <w:pgMar w:top="1134" w:right="1134" w:bottom="1134" w:left="1134" w:header="426" w:footer="430" w:gutter="0"/>
          <w:cols w:space="720"/>
          <w:titlePg/>
          <w:docGrid w:linePitch="326"/>
        </w:sectPr>
      </w:pPr>
    </w:p>
    <w:p w14:paraId="3B56214B" w14:textId="210D8146" w:rsidR="008F0D53" w:rsidRPr="00AE428B" w:rsidRDefault="008F0D53" w:rsidP="00023139">
      <w:pPr>
        <w:pStyle w:val="1"/>
      </w:pPr>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w:t>
      </w:r>
      <w:r w:rsidR="00363187">
        <w:rPr>
          <w:noProof/>
        </w:rPr>
        <w:fldChar w:fldCharType="end"/>
      </w:r>
      <w:r w:rsidRPr="00AE428B">
        <w:t xml:space="preserve">. </w:t>
      </w:r>
      <w:r w:rsidR="001E21CB" w:rsidRPr="00AE428B">
        <w:t xml:space="preserve">«Файл обмена» </w:t>
      </w:r>
      <w:r w:rsidR="006E778D" w:rsidRPr="00AE428B">
        <w:rPr>
          <w:bCs/>
        </w:rPr>
        <w:t>‹</w:t>
      </w:r>
      <w:r w:rsidR="006E778D" w:rsidRPr="00AE428B">
        <w:t>Файл</w:t>
      </w:r>
      <w:r w:rsidR="006E778D" w:rsidRPr="00AE428B">
        <w:rPr>
          <w:bCs/>
        </w:rPr>
        <w:t>›</w:t>
      </w:r>
      <w:r w:rsidR="006E778D" w:rsidRPr="00AE428B">
        <w:t xml:space="preserve"> </w:t>
      </w:r>
    </w:p>
    <w:tbl>
      <w:tblPr>
        <w:tblW w:w="15021" w:type="dxa"/>
        <w:jc w:val="center"/>
        <w:tblLook w:val="04A0" w:firstRow="1" w:lastRow="0" w:firstColumn="1" w:lastColumn="0" w:noHBand="0" w:noVBand="1"/>
      </w:tblPr>
      <w:tblGrid>
        <w:gridCol w:w="3680"/>
        <w:gridCol w:w="2133"/>
        <w:gridCol w:w="1303"/>
        <w:gridCol w:w="1208"/>
        <w:gridCol w:w="1919"/>
        <w:gridCol w:w="4778"/>
      </w:tblGrid>
      <w:tr w:rsidR="00AE428B" w:rsidRPr="00AE428B" w14:paraId="0E301EFB" w14:textId="77777777" w:rsidTr="00AE428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AE428B" w:rsidRDefault="00FD47EC" w:rsidP="0028075D">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AE428B" w:rsidRDefault="00FD47EC" w:rsidP="0028075D">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AE428B" w:rsidRDefault="00FD47EC"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AE428B" w:rsidRDefault="00FD47EC" w:rsidP="0028075D">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AE428B" w:rsidRDefault="00FD47EC" w:rsidP="0028075D">
            <w:pPr>
              <w:jc w:val="center"/>
              <w:rPr>
                <w:b/>
                <w:bCs/>
              </w:rPr>
            </w:pPr>
            <w:r w:rsidRPr="00AE428B">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AE428B" w:rsidRDefault="00FD47EC" w:rsidP="0028075D">
            <w:pPr>
              <w:jc w:val="center"/>
              <w:rPr>
                <w:b/>
                <w:bCs/>
              </w:rPr>
            </w:pPr>
            <w:r w:rsidRPr="00AE428B">
              <w:rPr>
                <w:b/>
                <w:bCs/>
              </w:rPr>
              <w:t>Дополнительная информация</w:t>
            </w:r>
          </w:p>
        </w:tc>
      </w:tr>
      <w:tr w:rsidR="00AE428B" w:rsidRPr="00AE428B" w14:paraId="3F27C182"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AE428B" w:rsidRDefault="00FD47EC" w:rsidP="0028075D">
            <w:r w:rsidRPr="00AE428B">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AE428B" w:rsidRDefault="00FD47EC" w:rsidP="0028075D">
            <w:pPr>
              <w:jc w:val="center"/>
            </w:pPr>
            <w:proofErr w:type="spellStart"/>
            <w:r w:rsidRPr="00AE428B">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AE428B" w:rsidRDefault="00FD47EC" w:rsidP="0028075D">
            <w:pPr>
              <w:jc w:val="center"/>
            </w:pPr>
            <w:proofErr w:type="gramStart"/>
            <w:r w:rsidRPr="00AE428B">
              <w:t>T(</w:t>
            </w:r>
            <w:proofErr w:type="gramEnd"/>
            <w:r w:rsidRPr="00AE428B">
              <w:t>1-255)</w:t>
            </w:r>
          </w:p>
        </w:tc>
        <w:tc>
          <w:tcPr>
            <w:tcW w:w="1919" w:type="dxa"/>
            <w:tcBorders>
              <w:top w:val="nil"/>
              <w:left w:val="nil"/>
              <w:bottom w:val="single" w:sz="4" w:space="0" w:color="auto"/>
              <w:right w:val="single" w:sz="4" w:space="0" w:color="auto"/>
            </w:tcBorders>
            <w:shd w:val="clear" w:color="auto" w:fill="auto"/>
            <w:hideMark/>
          </w:tcPr>
          <w:p w14:paraId="5B08F2E4" w14:textId="1E25145A" w:rsidR="00FD47EC" w:rsidRPr="00AE428B" w:rsidRDefault="00D2599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AE428B" w:rsidRDefault="00FD47EC" w:rsidP="0028075D">
            <w:r w:rsidRPr="00AE428B">
              <w:t>Содержит (повторяет) имя сформированного файла (без расширения)</w:t>
            </w:r>
          </w:p>
        </w:tc>
      </w:tr>
      <w:tr w:rsidR="00AE428B" w:rsidRPr="00AE428B" w14:paraId="14DCE135"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AE428B" w:rsidRDefault="00FD47EC" w:rsidP="0028075D">
            <w:r w:rsidRPr="00AE428B">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AE428B" w:rsidRDefault="00FD47EC" w:rsidP="0028075D">
            <w:pPr>
              <w:jc w:val="center"/>
            </w:pPr>
            <w:proofErr w:type="spellStart"/>
            <w:r w:rsidRPr="00AE428B">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AE428B" w:rsidRDefault="00FD47EC" w:rsidP="0028075D">
            <w:pPr>
              <w:jc w:val="center"/>
            </w:pPr>
            <w:proofErr w:type="gramStart"/>
            <w:r w:rsidRPr="00AE428B">
              <w:t>T(</w:t>
            </w:r>
            <w:proofErr w:type="gramEnd"/>
            <w:r w:rsidRPr="00AE428B">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AE428B" w:rsidRDefault="00FD47EC" w:rsidP="0028075D"/>
        </w:tc>
      </w:tr>
      <w:tr w:rsidR="00AE428B" w:rsidRPr="00AE428B" w14:paraId="19692F13"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AE428B" w:rsidRDefault="00FD47EC" w:rsidP="0028075D">
            <w:r w:rsidRPr="00AE428B">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AE428B" w:rsidRDefault="00FD47EC" w:rsidP="0028075D">
            <w:pPr>
              <w:jc w:val="center"/>
            </w:pPr>
            <w:proofErr w:type="spellStart"/>
            <w:r w:rsidRPr="00AE428B">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AE428B" w:rsidRDefault="00FD47EC" w:rsidP="0028075D">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AE428B" w:rsidRDefault="00FD47EC" w:rsidP="0028075D">
            <w:pPr>
              <w:jc w:val="center"/>
            </w:pPr>
            <w:proofErr w:type="gramStart"/>
            <w:r w:rsidRPr="00AE428B">
              <w:t>T(</w:t>
            </w:r>
            <w:proofErr w:type="gramEnd"/>
            <w:r w:rsidRPr="00AE428B">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AE428B" w:rsidRDefault="00FD47EC" w:rsidP="0028075D">
            <w:r w:rsidRPr="00AE428B">
              <w:t xml:space="preserve">Принимает значение: 1.00  </w:t>
            </w:r>
          </w:p>
        </w:tc>
      </w:tr>
      <w:tr w:rsidR="00AE428B" w:rsidRPr="00AE428B" w14:paraId="6F69FF17" w14:textId="77777777" w:rsidTr="00AE428B">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9A242FD" w:rsidR="00FD47EC" w:rsidRPr="00AE428B" w:rsidRDefault="0053234B" w:rsidP="0028075D">
            <w:r w:rsidRPr="00AE428B">
              <w:rPr>
                <w:rFonts w:eastAsiaTheme="minorHAnsi"/>
                <w:lang w:eastAsia="en-US"/>
              </w:rPr>
              <w:t>Отзыв г</w:t>
            </w:r>
            <w:r w:rsidR="00FD47EC" w:rsidRPr="00AE428B">
              <w:rPr>
                <w:rFonts w:eastAsiaTheme="minorHAnsi"/>
                <w:lang w:eastAsia="en-US"/>
              </w:rPr>
              <w:t>арантийно</w:t>
            </w:r>
            <w:r w:rsidRPr="00AE428B">
              <w:rPr>
                <w:rFonts w:eastAsiaTheme="minorHAnsi"/>
                <w:lang w:eastAsia="en-US"/>
              </w:rPr>
              <w:t>го</w:t>
            </w:r>
            <w:r w:rsidR="00FD47EC" w:rsidRPr="00AE428B">
              <w:rPr>
                <w:rFonts w:eastAsiaTheme="minorHAnsi"/>
                <w:lang w:eastAsia="en-US"/>
              </w:rPr>
              <w:t xml:space="preserve"> письм</w:t>
            </w:r>
            <w:r w:rsidRPr="00AE428B">
              <w:rPr>
                <w:rFonts w:eastAsiaTheme="minorHAnsi"/>
                <w:lang w:eastAsia="en-US"/>
              </w:rPr>
              <w:t>а</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AE428B" w:rsidRDefault="00FD47EC" w:rsidP="0028075D">
            <w:pPr>
              <w:jc w:val="center"/>
            </w:pPr>
            <w:r w:rsidRPr="00AE428B">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AE428B" w:rsidRDefault="00FD47EC"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AE428B" w:rsidRDefault="00FD47EC" w:rsidP="0028075D">
            <w:pPr>
              <w:jc w:val="center"/>
            </w:pPr>
            <w:r w:rsidRPr="00AE428B">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AE428B" w:rsidRDefault="00FD47EC" w:rsidP="0028075D">
            <w:pPr>
              <w:jc w:val="center"/>
            </w:pPr>
            <w:r w:rsidRPr="00AE428B">
              <w:t>О</w:t>
            </w:r>
          </w:p>
        </w:tc>
        <w:tc>
          <w:tcPr>
            <w:tcW w:w="4778" w:type="dxa"/>
            <w:tcBorders>
              <w:top w:val="nil"/>
              <w:left w:val="nil"/>
              <w:bottom w:val="single" w:sz="4" w:space="0" w:color="auto"/>
              <w:right w:val="single" w:sz="4" w:space="0" w:color="auto"/>
            </w:tcBorders>
            <w:shd w:val="clear" w:color="auto" w:fill="auto"/>
            <w:hideMark/>
          </w:tcPr>
          <w:p w14:paraId="5FD7A88C" w14:textId="07ACD1AA" w:rsidR="00FD47EC" w:rsidRPr="00AE428B" w:rsidRDefault="00FD47EC" w:rsidP="00FC4127">
            <w:r w:rsidRPr="00AE428B">
              <w:t xml:space="preserve">Состав элемента представлен в </w:t>
            </w:r>
            <w:r w:rsidR="0053234B" w:rsidRPr="00AE428B">
              <w:rPr>
                <w:b/>
                <w:kern w:val="28"/>
                <w:sz w:val="36"/>
              </w:rPr>
              <w:fldChar w:fldCharType="begin"/>
            </w:r>
            <w:r w:rsidR="0053234B" w:rsidRPr="00AE428B">
              <w:instrText xml:space="preserve"> REF _Ref107311890 \h </w:instrText>
            </w:r>
            <w:r w:rsidR="00AE428B" w:rsidRPr="00AE428B">
              <w:rPr>
                <w:b/>
                <w:kern w:val="28"/>
                <w:sz w:val="36"/>
              </w:rPr>
              <w:instrText xml:space="preserve"> \* MERGEFORMAT </w:instrText>
            </w:r>
            <w:r w:rsidR="0053234B" w:rsidRPr="00AE428B">
              <w:rPr>
                <w:b/>
                <w:kern w:val="28"/>
                <w:sz w:val="36"/>
              </w:rPr>
            </w:r>
            <w:r w:rsidR="0053234B" w:rsidRPr="00AE428B">
              <w:rPr>
                <w:b/>
                <w:kern w:val="28"/>
                <w:sz w:val="36"/>
              </w:rPr>
              <w:fldChar w:fldCharType="separate"/>
            </w:r>
            <w:r w:rsidR="00BF16F8" w:rsidRPr="00AE428B">
              <w:t xml:space="preserve">Таблица </w:t>
            </w:r>
            <w:r w:rsidR="00BF16F8" w:rsidRPr="00AE428B">
              <w:rPr>
                <w:noProof/>
              </w:rPr>
              <w:t>2</w:t>
            </w:r>
            <w:r w:rsidR="0053234B" w:rsidRPr="00AE428B">
              <w:rPr>
                <w:b/>
                <w:kern w:val="28"/>
                <w:sz w:val="36"/>
              </w:rPr>
              <w:fldChar w:fldCharType="end"/>
            </w:r>
            <w:r w:rsidR="008C1C55" w:rsidRPr="00AE428B">
              <w:t>.</w:t>
            </w:r>
          </w:p>
        </w:tc>
      </w:tr>
    </w:tbl>
    <w:p w14:paraId="20DE7B5B" w14:textId="77777777" w:rsidR="0028075D" w:rsidRPr="00AE428B" w:rsidRDefault="0028075D" w:rsidP="0028075D"/>
    <w:p w14:paraId="750929D9" w14:textId="794256FF" w:rsidR="009F48EE" w:rsidRPr="00AE428B" w:rsidRDefault="009F48EE" w:rsidP="00AE428B">
      <w:pPr>
        <w:pStyle w:val="1"/>
      </w:pPr>
      <w:bookmarkStart w:id="2" w:name="_Ref107311890"/>
      <w:bookmarkStart w:id="3" w:name="_Ref106275433"/>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2</w:t>
      </w:r>
      <w:r w:rsidR="00363187">
        <w:rPr>
          <w:noProof/>
        </w:rPr>
        <w:fldChar w:fldCharType="end"/>
      </w:r>
      <w:bookmarkEnd w:id="2"/>
      <w:r w:rsidRPr="00AE428B">
        <w:t>. Отзыв гарантийного письма» ‹Документ›</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3055"/>
        <w:gridCol w:w="1208"/>
        <w:gridCol w:w="1208"/>
        <w:gridCol w:w="1910"/>
        <w:gridCol w:w="4194"/>
      </w:tblGrid>
      <w:tr w:rsidR="00AE428B" w:rsidRPr="00AE428B" w14:paraId="7B4AEB9F" w14:textId="77777777" w:rsidTr="00AE428B">
        <w:trPr>
          <w:cantSplit/>
          <w:trHeight w:val="170"/>
          <w:tblHeader/>
        </w:trPr>
        <w:tc>
          <w:tcPr>
            <w:tcW w:w="3309" w:type="dxa"/>
            <w:shd w:val="clear" w:color="000000" w:fill="EAEAEA"/>
            <w:vAlign w:val="center"/>
            <w:hideMark/>
          </w:tcPr>
          <w:p w14:paraId="65A1B4B1" w14:textId="77777777" w:rsidR="009F48EE" w:rsidRPr="00AE428B" w:rsidRDefault="009F48EE" w:rsidP="00117128">
            <w:pPr>
              <w:jc w:val="center"/>
              <w:rPr>
                <w:b/>
                <w:bCs/>
              </w:rPr>
            </w:pPr>
            <w:r w:rsidRPr="00AE428B">
              <w:rPr>
                <w:b/>
                <w:bCs/>
              </w:rPr>
              <w:t>Наименование элемента</w:t>
            </w:r>
          </w:p>
        </w:tc>
        <w:tc>
          <w:tcPr>
            <w:tcW w:w="3055" w:type="dxa"/>
            <w:shd w:val="clear" w:color="000000" w:fill="EAEAEA"/>
            <w:vAlign w:val="center"/>
            <w:hideMark/>
          </w:tcPr>
          <w:p w14:paraId="079DC8B7" w14:textId="77777777" w:rsidR="009F48EE" w:rsidRPr="00AE428B" w:rsidRDefault="009F48E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B29C2DC" w14:textId="77777777" w:rsidR="009F48EE" w:rsidRPr="00AE428B" w:rsidRDefault="009F48EE" w:rsidP="00117128">
            <w:pPr>
              <w:jc w:val="center"/>
              <w:rPr>
                <w:b/>
                <w:bCs/>
              </w:rPr>
            </w:pPr>
            <w:r w:rsidRPr="00AE428B">
              <w:rPr>
                <w:b/>
                <w:bCs/>
              </w:rPr>
              <w:t>Признак типа элемента</w:t>
            </w:r>
          </w:p>
        </w:tc>
        <w:tc>
          <w:tcPr>
            <w:tcW w:w="1208" w:type="dxa"/>
            <w:shd w:val="clear" w:color="000000" w:fill="EAEAEA"/>
            <w:vAlign w:val="center"/>
            <w:hideMark/>
          </w:tcPr>
          <w:p w14:paraId="1C255C79" w14:textId="77777777" w:rsidR="009F48EE" w:rsidRPr="00AE428B" w:rsidRDefault="009F48EE" w:rsidP="00117128">
            <w:pPr>
              <w:jc w:val="center"/>
              <w:rPr>
                <w:b/>
                <w:bCs/>
              </w:rPr>
            </w:pPr>
            <w:r w:rsidRPr="00AE428B">
              <w:rPr>
                <w:b/>
                <w:bCs/>
              </w:rPr>
              <w:t>Формат элемента</w:t>
            </w:r>
          </w:p>
        </w:tc>
        <w:tc>
          <w:tcPr>
            <w:tcW w:w="1910" w:type="dxa"/>
            <w:shd w:val="clear" w:color="000000" w:fill="EAEAEA"/>
            <w:vAlign w:val="center"/>
            <w:hideMark/>
          </w:tcPr>
          <w:p w14:paraId="60594CAC" w14:textId="77777777" w:rsidR="009F48EE" w:rsidRPr="00AE428B" w:rsidRDefault="009F48EE" w:rsidP="00117128">
            <w:pPr>
              <w:jc w:val="center"/>
              <w:rPr>
                <w:b/>
                <w:bCs/>
              </w:rPr>
            </w:pPr>
            <w:r w:rsidRPr="00AE428B">
              <w:rPr>
                <w:b/>
                <w:bCs/>
              </w:rPr>
              <w:t>Признак обязательности элемента</w:t>
            </w:r>
          </w:p>
        </w:tc>
        <w:tc>
          <w:tcPr>
            <w:tcW w:w="4194" w:type="dxa"/>
            <w:shd w:val="clear" w:color="000000" w:fill="EAEAEA"/>
            <w:vAlign w:val="center"/>
            <w:hideMark/>
          </w:tcPr>
          <w:p w14:paraId="5CDF3D99" w14:textId="77777777" w:rsidR="009F48EE" w:rsidRPr="00AE428B" w:rsidRDefault="009F48EE" w:rsidP="00117128">
            <w:pPr>
              <w:jc w:val="center"/>
              <w:rPr>
                <w:b/>
                <w:bCs/>
              </w:rPr>
            </w:pPr>
            <w:r w:rsidRPr="00AE428B">
              <w:rPr>
                <w:b/>
                <w:bCs/>
              </w:rPr>
              <w:t>Дополнительная информация</w:t>
            </w:r>
          </w:p>
        </w:tc>
      </w:tr>
      <w:tr w:rsidR="00AE428B" w:rsidRPr="00AE428B" w14:paraId="2EA0B5B2" w14:textId="77777777" w:rsidTr="00AE428B">
        <w:trPr>
          <w:cantSplit/>
          <w:trHeight w:val="700"/>
        </w:trPr>
        <w:tc>
          <w:tcPr>
            <w:tcW w:w="3309" w:type="dxa"/>
            <w:shd w:val="clear" w:color="auto" w:fill="auto"/>
          </w:tcPr>
          <w:p w14:paraId="3B832598" w14:textId="77777777" w:rsidR="009F48EE" w:rsidRPr="00AE428B" w:rsidRDefault="009F48EE" w:rsidP="00117128">
            <w:r w:rsidRPr="00AE428B">
              <w:rPr>
                <w:szCs w:val="22"/>
              </w:rPr>
              <w:t>Номер документа</w:t>
            </w:r>
          </w:p>
        </w:tc>
        <w:tc>
          <w:tcPr>
            <w:tcW w:w="3055" w:type="dxa"/>
            <w:shd w:val="clear" w:color="auto" w:fill="auto"/>
          </w:tcPr>
          <w:p w14:paraId="314614D5" w14:textId="77777777" w:rsidR="009F48EE" w:rsidRPr="00AE428B" w:rsidRDefault="009F48EE" w:rsidP="00117128">
            <w:pPr>
              <w:jc w:val="center"/>
            </w:pPr>
            <w:proofErr w:type="spellStart"/>
            <w:r w:rsidRPr="00AE428B">
              <w:rPr>
                <w:szCs w:val="22"/>
              </w:rPr>
              <w:t>НомерДок</w:t>
            </w:r>
            <w:proofErr w:type="spellEnd"/>
          </w:p>
        </w:tc>
        <w:tc>
          <w:tcPr>
            <w:tcW w:w="1208" w:type="dxa"/>
            <w:shd w:val="clear" w:color="auto" w:fill="auto"/>
          </w:tcPr>
          <w:p w14:paraId="6899F655" w14:textId="77777777" w:rsidR="009F48EE" w:rsidRPr="00AE428B" w:rsidRDefault="009F48EE" w:rsidP="00117128">
            <w:pPr>
              <w:jc w:val="center"/>
            </w:pPr>
            <w:r w:rsidRPr="00AE428B">
              <w:rPr>
                <w:szCs w:val="22"/>
              </w:rPr>
              <w:t>А</w:t>
            </w:r>
          </w:p>
        </w:tc>
        <w:tc>
          <w:tcPr>
            <w:tcW w:w="1208" w:type="dxa"/>
            <w:shd w:val="clear" w:color="auto" w:fill="auto"/>
          </w:tcPr>
          <w:p w14:paraId="758C1B9A" w14:textId="77777777" w:rsidR="009F48EE" w:rsidRPr="00AE428B" w:rsidRDefault="009F48EE" w:rsidP="00117128">
            <w:pPr>
              <w:jc w:val="center"/>
            </w:pPr>
            <w:proofErr w:type="gramStart"/>
            <w:r w:rsidRPr="00AE428B">
              <w:rPr>
                <w:szCs w:val="22"/>
              </w:rPr>
              <w:t>Т(</w:t>
            </w:r>
            <w:proofErr w:type="gramEnd"/>
            <w:r w:rsidRPr="00AE428B">
              <w:rPr>
                <w:szCs w:val="22"/>
              </w:rPr>
              <w:t>1-20)</w:t>
            </w:r>
          </w:p>
        </w:tc>
        <w:tc>
          <w:tcPr>
            <w:tcW w:w="1910" w:type="dxa"/>
            <w:shd w:val="clear" w:color="auto" w:fill="auto"/>
          </w:tcPr>
          <w:p w14:paraId="1B0BE566" w14:textId="0FE176CB" w:rsidR="009F48EE" w:rsidRPr="00AE428B" w:rsidRDefault="007024EE" w:rsidP="00117128">
            <w:pPr>
              <w:jc w:val="center"/>
              <w:rPr>
                <w:szCs w:val="22"/>
              </w:rPr>
            </w:pPr>
            <w:r>
              <w:rPr>
                <w:szCs w:val="22"/>
              </w:rPr>
              <w:t>О</w:t>
            </w:r>
            <w:r w:rsidR="009F48EE" w:rsidRPr="00AE428B">
              <w:rPr>
                <w:szCs w:val="22"/>
              </w:rPr>
              <w:t>У</w:t>
            </w:r>
          </w:p>
          <w:p w14:paraId="326C36AC" w14:textId="77777777" w:rsidR="009F48EE" w:rsidRPr="00AE428B" w:rsidRDefault="009F48EE" w:rsidP="00117128">
            <w:pPr>
              <w:rPr>
                <w:szCs w:val="22"/>
              </w:rPr>
            </w:pPr>
          </w:p>
          <w:p w14:paraId="7C7A3C4C" w14:textId="77777777" w:rsidR="009F48EE" w:rsidRPr="00AE428B" w:rsidRDefault="009F48EE" w:rsidP="00117128">
            <w:pPr>
              <w:jc w:val="center"/>
              <w:rPr>
                <w:szCs w:val="22"/>
              </w:rPr>
            </w:pPr>
          </w:p>
        </w:tc>
        <w:tc>
          <w:tcPr>
            <w:tcW w:w="4194" w:type="dxa"/>
            <w:shd w:val="clear" w:color="auto" w:fill="auto"/>
          </w:tcPr>
          <w:p w14:paraId="78682B50" w14:textId="77777777" w:rsidR="009F48EE" w:rsidRPr="00AE428B" w:rsidRDefault="009F48EE" w:rsidP="00117128">
            <w:r w:rsidRPr="00AE428B">
              <w:t>При отсутствии указывается: «без номера».</w:t>
            </w:r>
          </w:p>
          <w:p w14:paraId="4F529811" w14:textId="77777777" w:rsidR="009F48EE" w:rsidRPr="00AE428B" w:rsidRDefault="009F48EE" w:rsidP="00117128">
            <w:pPr>
              <w:rPr>
                <w:szCs w:val="22"/>
              </w:rPr>
            </w:pPr>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0443C46C" w14:textId="77777777" w:rsidTr="00AE428B">
        <w:trPr>
          <w:cantSplit/>
          <w:trHeight w:val="700"/>
        </w:trPr>
        <w:tc>
          <w:tcPr>
            <w:tcW w:w="3309" w:type="dxa"/>
            <w:shd w:val="clear" w:color="auto" w:fill="auto"/>
          </w:tcPr>
          <w:p w14:paraId="66672842" w14:textId="77777777" w:rsidR="009F48EE" w:rsidRPr="00AE428B" w:rsidRDefault="009F48EE" w:rsidP="00117128">
            <w:r w:rsidRPr="00AE428B">
              <w:rPr>
                <w:szCs w:val="22"/>
              </w:rPr>
              <w:t>Дата документа</w:t>
            </w:r>
          </w:p>
        </w:tc>
        <w:tc>
          <w:tcPr>
            <w:tcW w:w="3055" w:type="dxa"/>
            <w:shd w:val="clear" w:color="auto" w:fill="auto"/>
          </w:tcPr>
          <w:p w14:paraId="1E804777" w14:textId="77777777" w:rsidR="009F48EE" w:rsidRPr="00AE428B" w:rsidRDefault="009F48EE" w:rsidP="00117128">
            <w:pPr>
              <w:jc w:val="center"/>
            </w:pPr>
            <w:proofErr w:type="spellStart"/>
            <w:r w:rsidRPr="00AE428B">
              <w:t>ДатаДок</w:t>
            </w:r>
            <w:proofErr w:type="spellEnd"/>
          </w:p>
        </w:tc>
        <w:tc>
          <w:tcPr>
            <w:tcW w:w="1208" w:type="dxa"/>
            <w:shd w:val="clear" w:color="auto" w:fill="auto"/>
          </w:tcPr>
          <w:p w14:paraId="3A4271C1" w14:textId="77777777" w:rsidR="009F48EE" w:rsidRPr="00AE428B" w:rsidRDefault="009F48EE" w:rsidP="00117128">
            <w:pPr>
              <w:jc w:val="center"/>
            </w:pPr>
            <w:r w:rsidRPr="00AE428B">
              <w:t>A</w:t>
            </w:r>
          </w:p>
        </w:tc>
        <w:tc>
          <w:tcPr>
            <w:tcW w:w="1208" w:type="dxa"/>
            <w:shd w:val="clear" w:color="auto" w:fill="auto"/>
          </w:tcPr>
          <w:p w14:paraId="2212C491" w14:textId="77777777" w:rsidR="009F48EE" w:rsidRPr="00AE428B" w:rsidRDefault="009F48EE" w:rsidP="00117128">
            <w:pPr>
              <w:jc w:val="center"/>
            </w:pPr>
            <w:proofErr w:type="gramStart"/>
            <w:r w:rsidRPr="00AE428B">
              <w:t>T(</w:t>
            </w:r>
            <w:proofErr w:type="gramEnd"/>
            <w:r w:rsidRPr="00AE428B">
              <w:t>=10)</w:t>
            </w:r>
          </w:p>
        </w:tc>
        <w:tc>
          <w:tcPr>
            <w:tcW w:w="1910" w:type="dxa"/>
            <w:shd w:val="clear" w:color="auto" w:fill="auto"/>
          </w:tcPr>
          <w:p w14:paraId="450BC525" w14:textId="77777777" w:rsidR="009F48EE" w:rsidRPr="00AE428B" w:rsidRDefault="009F48EE" w:rsidP="00117128">
            <w:pPr>
              <w:jc w:val="center"/>
              <w:rPr>
                <w:szCs w:val="22"/>
              </w:rPr>
            </w:pPr>
            <w:r w:rsidRPr="00AE428B">
              <w:t>О</w:t>
            </w:r>
          </w:p>
        </w:tc>
        <w:tc>
          <w:tcPr>
            <w:tcW w:w="4194" w:type="dxa"/>
            <w:shd w:val="clear" w:color="auto" w:fill="auto"/>
          </w:tcPr>
          <w:p w14:paraId="6F96E771" w14:textId="77777777" w:rsidR="009F48EE" w:rsidRPr="00AE428B" w:rsidRDefault="009F48EE" w:rsidP="00117128">
            <w:r w:rsidRPr="00AE428B">
              <w:t>Типовой класс &lt;</w:t>
            </w:r>
            <w:proofErr w:type="spellStart"/>
            <w:r w:rsidRPr="00AE428B">
              <w:t>ДатаТип</w:t>
            </w:r>
            <w:proofErr w:type="spellEnd"/>
            <w:r w:rsidRPr="00AE428B">
              <w:t>&gt;.</w:t>
            </w:r>
          </w:p>
          <w:p w14:paraId="0B39D370" w14:textId="77777777" w:rsidR="009F48EE" w:rsidRPr="00AE428B" w:rsidRDefault="009F48EE" w:rsidP="00117128">
            <w:r w:rsidRPr="00AE428B">
              <w:t>Дата в формате ДД.ММ.ГГГГ.</w:t>
            </w:r>
          </w:p>
          <w:p w14:paraId="44712D0E" w14:textId="77777777" w:rsidR="009F48EE" w:rsidRPr="00AE428B" w:rsidRDefault="009F48EE" w:rsidP="00117128">
            <w:r w:rsidRPr="00AE428B">
              <w:t xml:space="preserve">Указывается дата присвоения регистрационного номера. </w:t>
            </w:r>
          </w:p>
          <w:p w14:paraId="44DA42DC" w14:textId="77777777" w:rsidR="009F48EE" w:rsidRPr="00AE428B" w:rsidRDefault="009F48EE" w:rsidP="00117128">
            <w:pPr>
              <w:rPr>
                <w:szCs w:val="22"/>
              </w:rPr>
            </w:pPr>
          </w:p>
        </w:tc>
      </w:tr>
      <w:tr w:rsidR="00AE428B" w:rsidRPr="00AE428B" w14:paraId="1403A8E3" w14:textId="77777777" w:rsidTr="00AE428B">
        <w:trPr>
          <w:cantSplit/>
        </w:trPr>
        <w:tc>
          <w:tcPr>
            <w:tcW w:w="3309" w:type="dxa"/>
            <w:shd w:val="clear" w:color="auto" w:fill="auto"/>
          </w:tcPr>
          <w:p w14:paraId="6164B0EE" w14:textId="63ACA6B0" w:rsidR="005B0452" w:rsidRPr="00AE428B" w:rsidRDefault="00C374E3" w:rsidP="00117128">
            <w:pPr>
              <w:rPr>
                <w:szCs w:val="22"/>
              </w:rPr>
            </w:pPr>
            <w:r w:rsidRPr="00AE428B">
              <w:rPr>
                <w:szCs w:val="22"/>
              </w:rPr>
              <w:t>Отзываемые гарантийные письма</w:t>
            </w:r>
          </w:p>
        </w:tc>
        <w:tc>
          <w:tcPr>
            <w:tcW w:w="3055" w:type="dxa"/>
            <w:shd w:val="clear" w:color="auto" w:fill="auto"/>
          </w:tcPr>
          <w:p w14:paraId="6EE48DC6" w14:textId="13984742" w:rsidR="005B0452" w:rsidRPr="00AE428B" w:rsidRDefault="00605467" w:rsidP="00117128">
            <w:pPr>
              <w:jc w:val="center"/>
            </w:pPr>
            <w:proofErr w:type="spellStart"/>
            <w:r w:rsidRPr="00605467">
              <w:rPr>
                <w:szCs w:val="22"/>
              </w:rPr>
              <w:t>ОтзывПисьма</w:t>
            </w:r>
            <w:proofErr w:type="spellEnd"/>
          </w:p>
        </w:tc>
        <w:tc>
          <w:tcPr>
            <w:tcW w:w="1208" w:type="dxa"/>
            <w:shd w:val="clear" w:color="auto" w:fill="auto"/>
          </w:tcPr>
          <w:p w14:paraId="511FD3AC" w14:textId="1E93DF55" w:rsidR="005B0452" w:rsidRPr="00AE428B" w:rsidRDefault="00C374E3" w:rsidP="00117128">
            <w:pPr>
              <w:jc w:val="center"/>
            </w:pPr>
            <w:r w:rsidRPr="00AE428B">
              <w:t>С</w:t>
            </w:r>
          </w:p>
        </w:tc>
        <w:tc>
          <w:tcPr>
            <w:tcW w:w="1208" w:type="dxa"/>
            <w:shd w:val="clear" w:color="auto" w:fill="auto"/>
          </w:tcPr>
          <w:p w14:paraId="4D08594E" w14:textId="77777777" w:rsidR="005B0452" w:rsidRPr="00AE428B" w:rsidRDefault="005B0452" w:rsidP="00117128">
            <w:pPr>
              <w:jc w:val="center"/>
            </w:pPr>
          </w:p>
        </w:tc>
        <w:tc>
          <w:tcPr>
            <w:tcW w:w="1910" w:type="dxa"/>
            <w:shd w:val="clear" w:color="auto" w:fill="auto"/>
          </w:tcPr>
          <w:p w14:paraId="5456EDC9" w14:textId="44EC3252" w:rsidR="005B0452" w:rsidRPr="00D85DD5" w:rsidRDefault="00C374E3" w:rsidP="00117128">
            <w:pPr>
              <w:jc w:val="center"/>
              <w:rPr>
                <w:lang w:val="en-US"/>
              </w:rPr>
            </w:pPr>
            <w:r w:rsidRPr="00AE428B">
              <w:t>О</w:t>
            </w:r>
            <w:r w:rsidR="00D85DD5">
              <w:t>М</w:t>
            </w:r>
          </w:p>
        </w:tc>
        <w:tc>
          <w:tcPr>
            <w:tcW w:w="4194" w:type="dxa"/>
            <w:shd w:val="clear" w:color="auto" w:fill="auto"/>
          </w:tcPr>
          <w:p w14:paraId="2A4B369C" w14:textId="77777777" w:rsidR="005B0452" w:rsidRPr="00AE428B" w:rsidRDefault="00C374E3" w:rsidP="00117128">
            <w:r w:rsidRPr="00AE428B">
              <w:t>‹</w:t>
            </w:r>
            <w:proofErr w:type="spellStart"/>
            <w:r w:rsidRPr="00AE428B">
              <w:rPr>
                <w:rFonts w:eastAsiaTheme="minorHAnsi"/>
              </w:rPr>
              <w:t>Гарантийное_письмо</w:t>
            </w:r>
            <w:proofErr w:type="spellEnd"/>
            <w:r w:rsidRPr="00AE428B">
              <w:t>›.</w:t>
            </w:r>
          </w:p>
          <w:p w14:paraId="25ED19CE" w14:textId="0BF40D59" w:rsidR="00C374E3" w:rsidRPr="00AE428B" w:rsidRDefault="00C374E3" w:rsidP="00117128">
            <w:r w:rsidRPr="00AE428B">
              <w:rPr>
                <w:szCs w:val="22"/>
              </w:rPr>
              <w:t xml:space="preserve">Состав элемента представлен в </w:t>
            </w:r>
            <w:r w:rsidRPr="00AE428B">
              <w:rPr>
                <w:szCs w:val="22"/>
              </w:rPr>
              <w:fldChar w:fldCharType="begin"/>
            </w:r>
            <w:r w:rsidRPr="00AE428B">
              <w:rPr>
                <w:szCs w:val="22"/>
              </w:rPr>
              <w:instrText xml:space="preserve"> REF _Ref107312724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3</w:t>
            </w:r>
            <w:r w:rsidRPr="00AE428B">
              <w:rPr>
                <w:szCs w:val="22"/>
              </w:rPr>
              <w:fldChar w:fldCharType="end"/>
            </w:r>
            <w:r w:rsidRPr="00AE428B">
              <w:rPr>
                <w:szCs w:val="22"/>
              </w:rPr>
              <w:t>.</w:t>
            </w:r>
          </w:p>
        </w:tc>
      </w:tr>
      <w:tr w:rsidR="00AE428B" w:rsidRPr="00AE428B" w14:paraId="169193F5" w14:textId="77777777" w:rsidTr="00AE428B">
        <w:trPr>
          <w:cantSplit/>
        </w:trPr>
        <w:tc>
          <w:tcPr>
            <w:tcW w:w="3309" w:type="dxa"/>
            <w:shd w:val="clear" w:color="auto" w:fill="auto"/>
            <w:vAlign w:val="center"/>
          </w:tcPr>
          <w:p w14:paraId="2CEF2584" w14:textId="22D353AF" w:rsidR="004654A8" w:rsidRPr="00AE428B" w:rsidRDefault="004654A8" w:rsidP="004654A8">
            <w:pPr>
              <w:rPr>
                <w:szCs w:val="22"/>
              </w:rPr>
            </w:pPr>
            <w:r w:rsidRPr="00AE428B">
              <w:rPr>
                <w:rFonts w:eastAsiaTheme="minorHAnsi"/>
                <w:lang w:eastAsia="en-US"/>
              </w:rPr>
              <w:lastRenderedPageBreak/>
              <w:t xml:space="preserve">Сведения о договоре </w:t>
            </w:r>
          </w:p>
        </w:tc>
        <w:tc>
          <w:tcPr>
            <w:tcW w:w="3055" w:type="dxa"/>
            <w:shd w:val="clear" w:color="auto" w:fill="auto"/>
          </w:tcPr>
          <w:p w14:paraId="6D7F0620" w14:textId="50487736" w:rsidR="004654A8" w:rsidRPr="00AE428B" w:rsidRDefault="004654A8" w:rsidP="004654A8">
            <w:pPr>
              <w:jc w:val="center"/>
              <w:rPr>
                <w:szCs w:val="22"/>
              </w:rPr>
            </w:pPr>
            <w:proofErr w:type="spellStart"/>
            <w:r w:rsidRPr="00AE428B">
              <w:t>СведОДоговор</w:t>
            </w:r>
            <w:proofErr w:type="spellEnd"/>
          </w:p>
        </w:tc>
        <w:tc>
          <w:tcPr>
            <w:tcW w:w="1208" w:type="dxa"/>
            <w:shd w:val="clear" w:color="auto" w:fill="auto"/>
          </w:tcPr>
          <w:p w14:paraId="3D1AFD46" w14:textId="071244BD" w:rsidR="004654A8" w:rsidRPr="00AE428B" w:rsidRDefault="004654A8" w:rsidP="004654A8">
            <w:pPr>
              <w:jc w:val="center"/>
            </w:pPr>
            <w:r w:rsidRPr="00AE428B">
              <w:t>С</w:t>
            </w:r>
          </w:p>
        </w:tc>
        <w:tc>
          <w:tcPr>
            <w:tcW w:w="1208" w:type="dxa"/>
            <w:shd w:val="clear" w:color="auto" w:fill="auto"/>
          </w:tcPr>
          <w:p w14:paraId="4F7345D0" w14:textId="77777777" w:rsidR="004654A8" w:rsidRPr="00AE428B" w:rsidRDefault="004654A8" w:rsidP="004654A8">
            <w:pPr>
              <w:jc w:val="center"/>
            </w:pPr>
          </w:p>
        </w:tc>
        <w:tc>
          <w:tcPr>
            <w:tcW w:w="1910" w:type="dxa"/>
            <w:shd w:val="clear" w:color="auto" w:fill="auto"/>
          </w:tcPr>
          <w:p w14:paraId="144A1F2C" w14:textId="62E3BAA9" w:rsidR="004654A8" w:rsidRPr="00AE428B" w:rsidRDefault="004654A8" w:rsidP="004654A8">
            <w:pPr>
              <w:jc w:val="center"/>
            </w:pPr>
            <w:r w:rsidRPr="00AE428B">
              <w:t>Н</w:t>
            </w:r>
          </w:p>
        </w:tc>
        <w:tc>
          <w:tcPr>
            <w:tcW w:w="4194" w:type="dxa"/>
            <w:shd w:val="clear" w:color="auto" w:fill="auto"/>
          </w:tcPr>
          <w:p w14:paraId="557CC17B" w14:textId="3956861E" w:rsidR="004654A8" w:rsidRPr="00AE428B" w:rsidRDefault="004654A8" w:rsidP="004654A8">
            <w:r w:rsidRPr="00AE428B">
              <w:t>Договор между страховой компанией и организацией – получателем документа.</w:t>
            </w:r>
          </w:p>
          <w:p w14:paraId="53FA67B4" w14:textId="77777777" w:rsidR="004654A8" w:rsidRPr="00AE428B" w:rsidRDefault="004654A8" w:rsidP="004654A8">
            <w:r w:rsidRPr="00AE428B">
              <w:t>Типовой класс &lt;</w:t>
            </w:r>
            <w:proofErr w:type="spellStart"/>
            <w:r w:rsidRPr="00AE428B">
              <w:rPr>
                <w:bCs/>
              </w:rPr>
              <w:t>РеквДокТип</w:t>
            </w:r>
            <w:proofErr w:type="spellEnd"/>
            <w:r w:rsidRPr="00AE428B">
              <w:t xml:space="preserve">&gt;. </w:t>
            </w:r>
          </w:p>
          <w:p w14:paraId="7A9A8FF5" w14:textId="2CB0D7B7" w:rsidR="004654A8" w:rsidRPr="00AE428B" w:rsidRDefault="004654A8" w:rsidP="004654A8">
            <w:r w:rsidRPr="00AE428B">
              <w:t xml:space="preserve">Состав элемента представлен в </w:t>
            </w:r>
            <w:r w:rsidRPr="00AE428B">
              <w:fldChar w:fldCharType="begin"/>
            </w:r>
            <w:r w:rsidRPr="00AE428B">
              <w:instrText xml:space="preserve"> REF _Ref106353102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11</w:t>
            </w:r>
            <w:r w:rsidRPr="00AE428B">
              <w:fldChar w:fldCharType="end"/>
            </w:r>
            <w:r w:rsidRPr="00AE428B">
              <w:t>.</w:t>
            </w:r>
          </w:p>
        </w:tc>
      </w:tr>
      <w:tr w:rsidR="00AE428B" w:rsidRPr="00AE428B" w14:paraId="70EA0B5D" w14:textId="77777777" w:rsidTr="00AE428B">
        <w:trPr>
          <w:cantSplit/>
        </w:trPr>
        <w:tc>
          <w:tcPr>
            <w:tcW w:w="3309" w:type="dxa"/>
            <w:shd w:val="clear" w:color="auto" w:fill="auto"/>
          </w:tcPr>
          <w:p w14:paraId="54F92A4C" w14:textId="22DC7504" w:rsidR="00853697" w:rsidRPr="00AE428B" w:rsidRDefault="00853697" w:rsidP="00853697">
            <w:pPr>
              <w:rPr>
                <w:szCs w:val="22"/>
              </w:rPr>
            </w:pPr>
            <w:r w:rsidRPr="00AE428B">
              <w:rPr>
                <w:bCs/>
              </w:rPr>
              <w:t>Сведения об организации-отправителе и организации-получателя, в отношении которой направлен отзыв гарантийного письма</w:t>
            </w:r>
          </w:p>
        </w:tc>
        <w:tc>
          <w:tcPr>
            <w:tcW w:w="3055" w:type="dxa"/>
            <w:shd w:val="clear" w:color="auto" w:fill="auto"/>
          </w:tcPr>
          <w:p w14:paraId="75D87614" w14:textId="08AC2D73" w:rsidR="00853697" w:rsidRPr="00AE428B" w:rsidRDefault="00853697" w:rsidP="00853697">
            <w:pPr>
              <w:jc w:val="center"/>
            </w:pPr>
            <w:r w:rsidRPr="00AE428B">
              <w:rPr>
                <w:szCs w:val="22"/>
              </w:rPr>
              <w:t>Участник</w:t>
            </w:r>
          </w:p>
        </w:tc>
        <w:tc>
          <w:tcPr>
            <w:tcW w:w="1208" w:type="dxa"/>
            <w:shd w:val="clear" w:color="auto" w:fill="auto"/>
          </w:tcPr>
          <w:p w14:paraId="0C36E09E" w14:textId="50584448" w:rsidR="00853697" w:rsidRPr="00AE428B" w:rsidRDefault="00853697" w:rsidP="00853697">
            <w:pPr>
              <w:jc w:val="center"/>
            </w:pPr>
            <w:r w:rsidRPr="00AE428B">
              <w:rPr>
                <w:szCs w:val="22"/>
              </w:rPr>
              <w:t>С</w:t>
            </w:r>
          </w:p>
        </w:tc>
        <w:tc>
          <w:tcPr>
            <w:tcW w:w="1208" w:type="dxa"/>
            <w:shd w:val="clear" w:color="auto" w:fill="auto"/>
          </w:tcPr>
          <w:p w14:paraId="3053D0E9" w14:textId="77777777" w:rsidR="00853697" w:rsidRPr="00AE428B" w:rsidRDefault="00853697" w:rsidP="00853697">
            <w:pPr>
              <w:jc w:val="center"/>
            </w:pPr>
          </w:p>
        </w:tc>
        <w:tc>
          <w:tcPr>
            <w:tcW w:w="1910" w:type="dxa"/>
            <w:shd w:val="clear" w:color="auto" w:fill="auto"/>
          </w:tcPr>
          <w:p w14:paraId="1A824760" w14:textId="65405E23" w:rsidR="00853697" w:rsidRPr="00AE428B" w:rsidRDefault="00853697" w:rsidP="00853697">
            <w:pPr>
              <w:jc w:val="center"/>
            </w:pPr>
            <w:r w:rsidRPr="00AE428B">
              <w:rPr>
                <w:szCs w:val="22"/>
              </w:rPr>
              <w:t>О</w:t>
            </w:r>
          </w:p>
        </w:tc>
        <w:tc>
          <w:tcPr>
            <w:tcW w:w="4194" w:type="dxa"/>
            <w:shd w:val="clear" w:color="auto" w:fill="auto"/>
          </w:tcPr>
          <w:p w14:paraId="78AA0AE9" w14:textId="21FE41AB" w:rsidR="004A54F0" w:rsidRPr="00AE428B" w:rsidRDefault="004A54F0" w:rsidP="00853697">
            <w:pPr>
              <w:rPr>
                <w:szCs w:val="22"/>
              </w:rPr>
            </w:pPr>
            <w:r w:rsidRPr="00AE428B">
              <w:t>Письмо может направляться в МО или в иные организации, которые далее занимаются организацией оказания услуг.</w:t>
            </w:r>
          </w:p>
          <w:p w14:paraId="12F8E15B" w14:textId="17504CCB" w:rsidR="00853697" w:rsidRPr="00AE428B" w:rsidRDefault="00853697" w:rsidP="00853697">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AE428B" w:rsidRPr="00AE428B" w14:paraId="1BAF2A4A" w14:textId="77777777" w:rsidTr="00AE428B">
        <w:trPr>
          <w:cantSplit/>
          <w:trHeight w:val="170"/>
        </w:trPr>
        <w:tc>
          <w:tcPr>
            <w:tcW w:w="3309" w:type="dxa"/>
            <w:shd w:val="clear" w:color="auto" w:fill="auto"/>
          </w:tcPr>
          <w:p w14:paraId="55ABDD88" w14:textId="77777777" w:rsidR="00853697" w:rsidRPr="00AE428B" w:rsidRDefault="00853697" w:rsidP="00853697">
            <w:pPr>
              <w:rPr>
                <w:szCs w:val="22"/>
              </w:rPr>
            </w:pPr>
            <w:r w:rsidRPr="00AE428B">
              <w:rPr>
                <w:szCs w:val="22"/>
              </w:rPr>
              <w:t>Сведения об адресате направления письма</w:t>
            </w:r>
            <w:r w:rsidRPr="00AE428B">
              <w:rPr>
                <w:szCs w:val="22"/>
              </w:rPr>
              <w:tab/>
            </w:r>
          </w:p>
        </w:tc>
        <w:tc>
          <w:tcPr>
            <w:tcW w:w="3055" w:type="dxa"/>
            <w:shd w:val="clear" w:color="auto" w:fill="auto"/>
          </w:tcPr>
          <w:p w14:paraId="3D5EA01E" w14:textId="77777777" w:rsidR="00853697" w:rsidRPr="00AE428B" w:rsidRDefault="00853697" w:rsidP="00853697">
            <w:pPr>
              <w:jc w:val="center"/>
              <w:rPr>
                <w:szCs w:val="22"/>
              </w:rPr>
            </w:pPr>
            <w:proofErr w:type="spellStart"/>
            <w:r w:rsidRPr="00AE428B">
              <w:rPr>
                <w:szCs w:val="22"/>
              </w:rPr>
              <w:t>СведАдресат</w:t>
            </w:r>
            <w:proofErr w:type="spellEnd"/>
          </w:p>
        </w:tc>
        <w:tc>
          <w:tcPr>
            <w:tcW w:w="1208" w:type="dxa"/>
            <w:shd w:val="clear" w:color="auto" w:fill="auto"/>
          </w:tcPr>
          <w:p w14:paraId="72318672" w14:textId="77777777" w:rsidR="00853697" w:rsidRPr="00AE428B" w:rsidRDefault="00853697" w:rsidP="00853697">
            <w:pPr>
              <w:jc w:val="center"/>
              <w:rPr>
                <w:szCs w:val="22"/>
              </w:rPr>
            </w:pPr>
            <w:r w:rsidRPr="00AE428B">
              <w:rPr>
                <w:szCs w:val="22"/>
              </w:rPr>
              <w:t>С</w:t>
            </w:r>
          </w:p>
        </w:tc>
        <w:tc>
          <w:tcPr>
            <w:tcW w:w="1208" w:type="dxa"/>
            <w:shd w:val="clear" w:color="auto" w:fill="auto"/>
          </w:tcPr>
          <w:p w14:paraId="70FFC4AA" w14:textId="77777777" w:rsidR="00853697" w:rsidRPr="00AE428B" w:rsidRDefault="00853697" w:rsidP="00853697">
            <w:pPr>
              <w:jc w:val="center"/>
              <w:rPr>
                <w:szCs w:val="22"/>
              </w:rPr>
            </w:pPr>
          </w:p>
        </w:tc>
        <w:tc>
          <w:tcPr>
            <w:tcW w:w="1910" w:type="dxa"/>
            <w:shd w:val="clear" w:color="auto" w:fill="auto"/>
          </w:tcPr>
          <w:p w14:paraId="1F289456" w14:textId="77777777" w:rsidR="00853697" w:rsidRPr="00AE428B" w:rsidRDefault="00853697" w:rsidP="00853697">
            <w:pPr>
              <w:jc w:val="center"/>
              <w:rPr>
                <w:szCs w:val="22"/>
              </w:rPr>
            </w:pPr>
            <w:r w:rsidRPr="00AE428B">
              <w:rPr>
                <w:szCs w:val="22"/>
              </w:rPr>
              <w:t>О</w:t>
            </w:r>
          </w:p>
        </w:tc>
        <w:tc>
          <w:tcPr>
            <w:tcW w:w="4194" w:type="dxa"/>
            <w:shd w:val="clear" w:color="auto" w:fill="auto"/>
          </w:tcPr>
          <w:p w14:paraId="72CF7457" w14:textId="7E9EBBE5"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_Ref106277762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rPr>
                <w:bCs/>
              </w:rPr>
              <w:t xml:space="preserve">Таблица </w:t>
            </w:r>
            <w:r w:rsidR="00BF16F8" w:rsidRPr="00AE428B">
              <w:rPr>
                <w:bCs/>
                <w:noProof/>
              </w:rPr>
              <w:t>10</w:t>
            </w:r>
            <w:r w:rsidRPr="00AE428B">
              <w:rPr>
                <w:szCs w:val="22"/>
              </w:rPr>
              <w:fldChar w:fldCharType="end"/>
            </w:r>
            <w:r w:rsidRPr="00AE428B">
              <w:rPr>
                <w:szCs w:val="22"/>
              </w:rPr>
              <w:t xml:space="preserve">. </w:t>
            </w:r>
          </w:p>
        </w:tc>
      </w:tr>
      <w:tr w:rsidR="00AE428B" w:rsidRPr="00AE428B" w14:paraId="177AD884"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0D1946D0" w14:textId="6963D9C6" w:rsidR="00853697" w:rsidRPr="00AE428B" w:rsidRDefault="00853697" w:rsidP="00853697">
            <w:pPr>
              <w:rPr>
                <w:szCs w:val="22"/>
              </w:rPr>
            </w:pPr>
            <w:r w:rsidRPr="00AE428B">
              <w:rPr>
                <w:szCs w:val="22"/>
              </w:rPr>
              <w:t xml:space="preserve">Исполнитель от </w:t>
            </w:r>
            <w:r w:rsidR="00C275EF" w:rsidRPr="00AE428B">
              <w:rPr>
                <w:szCs w:val="22"/>
              </w:rPr>
              <w:t>СК</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DBE6072" w14:textId="77777777" w:rsidR="00853697" w:rsidRPr="00AE428B" w:rsidRDefault="00853697" w:rsidP="00853697">
            <w:pPr>
              <w:jc w:val="center"/>
              <w:rPr>
                <w:szCs w:val="22"/>
              </w:rPr>
            </w:pPr>
            <w:proofErr w:type="spellStart"/>
            <w:r w:rsidRPr="00AE428B">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B86C8D0"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CD28D68"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487B14F" w14:textId="77777777" w:rsidR="00853697" w:rsidRPr="00AE428B" w:rsidRDefault="00853697" w:rsidP="00853697">
            <w:pPr>
              <w:jc w:val="center"/>
              <w:rPr>
                <w:szCs w:val="22"/>
              </w:rPr>
            </w:pPr>
            <w:r w:rsidRPr="00AE428B">
              <w:rPr>
                <w:szCs w:val="22"/>
              </w:rPr>
              <w:t>Н</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44AA1E82" w14:textId="77777777" w:rsidR="00853697" w:rsidRPr="00AE428B" w:rsidRDefault="00853697" w:rsidP="00853697">
            <w:pPr>
              <w:rPr>
                <w:szCs w:val="22"/>
              </w:rPr>
            </w:pPr>
            <w:r w:rsidRPr="00AE428B">
              <w:rPr>
                <w:szCs w:val="22"/>
              </w:rPr>
              <w:t xml:space="preserve">Ответственный </w:t>
            </w:r>
            <w:proofErr w:type="gramStart"/>
            <w:r w:rsidRPr="00AE428B">
              <w:rPr>
                <w:szCs w:val="22"/>
              </w:rPr>
              <w:t>сотрудник  компании</w:t>
            </w:r>
            <w:proofErr w:type="gramEnd"/>
            <w:r w:rsidRPr="00AE428B">
              <w:rPr>
                <w:szCs w:val="22"/>
              </w:rPr>
              <w:t>-отправителя, сформировавший документ</w:t>
            </w:r>
          </w:p>
          <w:p w14:paraId="2477801F" w14:textId="2A9B2A37" w:rsidR="00853697" w:rsidRPr="00AE428B" w:rsidRDefault="00853697" w:rsidP="00853697">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_Ref106283355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12</w:t>
            </w:r>
            <w:r w:rsidRPr="00AE428B">
              <w:rPr>
                <w:szCs w:val="22"/>
              </w:rPr>
              <w:fldChar w:fldCharType="end"/>
            </w:r>
            <w:r w:rsidRPr="00AE428B">
              <w:rPr>
                <w:szCs w:val="22"/>
              </w:rPr>
              <w:t>.</w:t>
            </w:r>
          </w:p>
        </w:tc>
      </w:tr>
      <w:tr w:rsidR="00AE428B" w:rsidRPr="00AE428B" w14:paraId="72374123" w14:textId="77777777" w:rsidTr="00AE428B">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5ED0FCB8" w14:textId="77777777" w:rsidR="00853697" w:rsidRPr="00AE428B" w:rsidRDefault="00853697" w:rsidP="00853697">
            <w:pPr>
              <w:rPr>
                <w:szCs w:val="22"/>
              </w:rPr>
            </w:pPr>
            <w:r w:rsidRPr="00AE428B">
              <w:rPr>
                <w:szCs w:val="22"/>
              </w:rPr>
              <w:t xml:space="preserve">Сведения о лице, подписывающем файл </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127C0499" w14:textId="77777777" w:rsidR="00853697" w:rsidRPr="00AE428B" w:rsidRDefault="00853697" w:rsidP="00853697">
            <w:pPr>
              <w:jc w:val="center"/>
              <w:rPr>
                <w:szCs w:val="22"/>
              </w:rPr>
            </w:pPr>
            <w:r w:rsidRPr="00AE428B">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AC92EAF" w14:textId="77777777" w:rsidR="00853697" w:rsidRPr="00AE428B" w:rsidRDefault="00853697" w:rsidP="00853697">
            <w:pPr>
              <w:jc w:val="center"/>
              <w:rPr>
                <w:szCs w:val="22"/>
              </w:rPr>
            </w:pPr>
            <w:r w:rsidRPr="00AE428B">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310C5E4" w14:textId="77777777" w:rsidR="00853697" w:rsidRPr="00AE428B" w:rsidRDefault="00853697" w:rsidP="00853697">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849F42" w14:textId="77777777" w:rsidR="00853697" w:rsidRPr="00AE428B" w:rsidRDefault="00853697" w:rsidP="00853697">
            <w:pPr>
              <w:jc w:val="center"/>
              <w:rPr>
                <w:szCs w:val="22"/>
              </w:rPr>
            </w:pPr>
            <w:r w:rsidRPr="00AE428B">
              <w:rPr>
                <w:szCs w:val="22"/>
              </w:rPr>
              <w:t>О</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0BDE823E" w14:textId="1DAF5AB9" w:rsidR="00853697" w:rsidRPr="00AE428B" w:rsidRDefault="00853697" w:rsidP="00853697">
            <w:pPr>
              <w:rPr>
                <w:szCs w:val="22"/>
              </w:rPr>
            </w:pPr>
            <w:r w:rsidRPr="00AE428B">
              <w:rPr>
                <w:szCs w:val="22"/>
              </w:rPr>
              <w:t xml:space="preserve">Состав элемента представлен в </w:t>
            </w:r>
            <w:r w:rsidR="00F5076C" w:rsidRPr="00AE428B">
              <w:rPr>
                <w:szCs w:val="22"/>
              </w:rPr>
              <w:fldChar w:fldCharType="begin"/>
            </w:r>
            <w:r w:rsidR="00F5076C" w:rsidRPr="00AE428B">
              <w:rPr>
                <w:szCs w:val="22"/>
              </w:rPr>
              <w:instrText xml:space="preserve"> REF _Ref107321672 \h </w:instrText>
            </w:r>
            <w:r w:rsidR="00AE428B" w:rsidRPr="00AE428B">
              <w:rPr>
                <w:szCs w:val="22"/>
              </w:rPr>
              <w:instrText xml:space="preserve"> \* MERGEFORMAT </w:instrText>
            </w:r>
            <w:r w:rsidR="00F5076C" w:rsidRPr="00AE428B">
              <w:rPr>
                <w:szCs w:val="22"/>
              </w:rPr>
            </w:r>
            <w:r w:rsidR="00F5076C" w:rsidRPr="00AE428B">
              <w:rPr>
                <w:szCs w:val="22"/>
              </w:rPr>
              <w:fldChar w:fldCharType="separate"/>
            </w:r>
            <w:r w:rsidR="00BF16F8" w:rsidRPr="00AE428B">
              <w:t xml:space="preserve">Таблица </w:t>
            </w:r>
            <w:r w:rsidR="00BF16F8" w:rsidRPr="00AE428B">
              <w:rPr>
                <w:noProof/>
              </w:rPr>
              <w:t>13</w:t>
            </w:r>
            <w:r w:rsidR="00F5076C" w:rsidRPr="00AE428B">
              <w:rPr>
                <w:szCs w:val="22"/>
              </w:rPr>
              <w:fldChar w:fldCharType="end"/>
            </w:r>
            <w:r w:rsidRPr="00AE428B">
              <w:rPr>
                <w:szCs w:val="22"/>
              </w:rPr>
              <w:t>.</w:t>
            </w:r>
          </w:p>
        </w:tc>
      </w:tr>
      <w:tr w:rsidR="00305AD4" w:rsidRPr="00DA760E" w14:paraId="7C549E32" w14:textId="77777777" w:rsidTr="00305AD4">
        <w:trPr>
          <w:cantSplit/>
          <w:trHeight w:val="170"/>
        </w:trPr>
        <w:tc>
          <w:tcPr>
            <w:tcW w:w="3309" w:type="dxa"/>
            <w:tcBorders>
              <w:top w:val="single" w:sz="4" w:space="0" w:color="auto"/>
              <w:left w:val="single" w:sz="4" w:space="0" w:color="auto"/>
              <w:bottom w:val="single" w:sz="4" w:space="0" w:color="auto"/>
              <w:right w:val="single" w:sz="4" w:space="0" w:color="auto"/>
            </w:tcBorders>
            <w:shd w:val="clear" w:color="auto" w:fill="auto"/>
          </w:tcPr>
          <w:p w14:paraId="195ABC3F" w14:textId="77777777" w:rsidR="00305AD4" w:rsidRPr="00DA760E" w:rsidRDefault="00305AD4" w:rsidP="00605467">
            <w:pPr>
              <w:rPr>
                <w:szCs w:val="22"/>
              </w:rPr>
            </w:pPr>
            <w:r w:rsidRPr="00DA760E">
              <w:rPr>
                <w:szCs w:val="22"/>
              </w:rPr>
              <w:t>Информационное поле</w:t>
            </w:r>
          </w:p>
        </w:tc>
        <w:tc>
          <w:tcPr>
            <w:tcW w:w="3055" w:type="dxa"/>
            <w:tcBorders>
              <w:top w:val="single" w:sz="4" w:space="0" w:color="auto"/>
              <w:left w:val="single" w:sz="4" w:space="0" w:color="auto"/>
              <w:bottom w:val="single" w:sz="4" w:space="0" w:color="auto"/>
              <w:right w:val="single" w:sz="4" w:space="0" w:color="auto"/>
            </w:tcBorders>
            <w:shd w:val="clear" w:color="auto" w:fill="auto"/>
          </w:tcPr>
          <w:p w14:paraId="48F48B7C" w14:textId="77777777" w:rsidR="00305AD4" w:rsidRPr="00DA760E" w:rsidRDefault="00305AD4" w:rsidP="00605467">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89802A4" w14:textId="77777777" w:rsidR="00305AD4" w:rsidRPr="00DA760E" w:rsidRDefault="00305AD4" w:rsidP="00605467">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AAA2B51" w14:textId="77777777" w:rsidR="00305AD4" w:rsidRPr="00DA760E" w:rsidRDefault="00305AD4" w:rsidP="00605467">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5D4C7ED1" w14:textId="77777777" w:rsidR="00305AD4" w:rsidRPr="00DA760E" w:rsidRDefault="00305AD4" w:rsidP="00605467">
            <w:pPr>
              <w:jc w:val="center"/>
              <w:rPr>
                <w:szCs w:val="22"/>
              </w:rPr>
            </w:pPr>
            <w:r w:rsidRPr="00DA760E">
              <w:rPr>
                <w:szCs w:val="22"/>
              </w:rPr>
              <w:t>НМ</w:t>
            </w:r>
          </w:p>
        </w:tc>
        <w:tc>
          <w:tcPr>
            <w:tcW w:w="4194" w:type="dxa"/>
            <w:tcBorders>
              <w:top w:val="single" w:sz="4" w:space="0" w:color="auto"/>
              <w:left w:val="single" w:sz="4" w:space="0" w:color="auto"/>
              <w:bottom w:val="single" w:sz="4" w:space="0" w:color="auto"/>
              <w:right w:val="single" w:sz="4" w:space="0" w:color="auto"/>
            </w:tcBorders>
            <w:shd w:val="clear" w:color="auto" w:fill="auto"/>
          </w:tcPr>
          <w:p w14:paraId="5AAA0133" w14:textId="77777777" w:rsidR="00305AD4" w:rsidRPr="00DA760E" w:rsidRDefault="00305AD4" w:rsidP="00605467">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46FCE33C" w14:textId="1E3D07B8" w:rsidR="00305AD4" w:rsidRPr="00DA760E" w:rsidRDefault="00305AD4" w:rsidP="00605467">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305AD4">
              <w:rPr>
                <w:szCs w:val="22"/>
              </w:rPr>
              <w:t xml:space="preserve">Таблица </w:t>
            </w:r>
            <w:r>
              <w:rPr>
                <w:szCs w:val="22"/>
              </w:rPr>
              <w:t>23</w:t>
            </w:r>
            <w:r w:rsidRPr="00DA760E">
              <w:rPr>
                <w:szCs w:val="22"/>
              </w:rPr>
              <w:fldChar w:fldCharType="end"/>
            </w:r>
            <w:r w:rsidRPr="00DA760E">
              <w:rPr>
                <w:szCs w:val="22"/>
              </w:rPr>
              <w:t>.</w:t>
            </w:r>
          </w:p>
          <w:p w14:paraId="6EA6493D" w14:textId="77777777" w:rsidR="00305AD4" w:rsidRPr="00DA760E" w:rsidRDefault="00305AD4" w:rsidP="00605467">
            <w:pPr>
              <w:rPr>
                <w:szCs w:val="22"/>
              </w:rPr>
            </w:pPr>
            <w:r w:rsidRPr="00DA760E">
              <w:rPr>
                <w:szCs w:val="22"/>
              </w:rPr>
              <w:t>Заполняется для отражения дополнительной информации (при необходимости)</w:t>
            </w:r>
          </w:p>
        </w:tc>
      </w:tr>
    </w:tbl>
    <w:p w14:paraId="1F472641" w14:textId="5CFECBC9" w:rsidR="00B449B5" w:rsidRPr="00026DAA" w:rsidRDefault="00B449B5" w:rsidP="00B449B5"/>
    <w:p w14:paraId="35DCD71B" w14:textId="77777777" w:rsidR="009F48EE" w:rsidRPr="00AE428B" w:rsidRDefault="009F48EE" w:rsidP="00AE428B"/>
    <w:p w14:paraId="0326236F" w14:textId="390D032E" w:rsidR="008C1C55" w:rsidRPr="00AE428B" w:rsidRDefault="008C1C55" w:rsidP="00AE428B">
      <w:pPr>
        <w:pStyle w:val="1"/>
      </w:pPr>
      <w:bookmarkStart w:id="4" w:name="_Ref107312724"/>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3</w:t>
      </w:r>
      <w:r w:rsidR="00363187">
        <w:rPr>
          <w:noProof/>
        </w:rPr>
        <w:fldChar w:fldCharType="end"/>
      </w:r>
      <w:bookmarkEnd w:id="3"/>
      <w:bookmarkEnd w:id="4"/>
      <w:r w:rsidRPr="00AE428B">
        <w:t xml:space="preserve">. </w:t>
      </w:r>
      <w:r w:rsidR="006058F3" w:rsidRPr="00AE428B">
        <w:t>«</w:t>
      </w:r>
      <w:r w:rsidR="006058F3" w:rsidRPr="00AE428B">
        <w:rPr>
          <w:rFonts w:eastAsiaTheme="minorHAnsi"/>
        </w:rPr>
        <w:t>Гарантийное письмо</w:t>
      </w:r>
      <w:r w:rsidR="006058F3" w:rsidRPr="00AE428B">
        <w:t>» ‹</w:t>
      </w:r>
      <w:proofErr w:type="spellStart"/>
      <w:r w:rsidR="00B449B5" w:rsidRPr="00AE428B">
        <w:rPr>
          <w:rFonts w:eastAsiaTheme="minorHAnsi"/>
        </w:rPr>
        <w:t>Гарантийное_письмо</w:t>
      </w:r>
      <w:proofErr w:type="spellEnd"/>
      <w:r w:rsidR="006058F3" w:rsidRPr="00AE428B">
        <w:t>›</w:t>
      </w: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2457"/>
        <w:gridCol w:w="1208"/>
        <w:gridCol w:w="1208"/>
        <w:gridCol w:w="1910"/>
        <w:gridCol w:w="4641"/>
      </w:tblGrid>
      <w:tr w:rsidR="00AE428B" w:rsidRPr="00AE428B" w14:paraId="1CA80C57" w14:textId="77777777" w:rsidTr="00AE428B">
        <w:trPr>
          <w:cantSplit/>
          <w:trHeight w:val="170"/>
          <w:tblHeader/>
        </w:trPr>
        <w:tc>
          <w:tcPr>
            <w:tcW w:w="3460" w:type="dxa"/>
            <w:shd w:val="clear" w:color="000000" w:fill="EAEAEA"/>
            <w:vAlign w:val="center"/>
            <w:hideMark/>
          </w:tcPr>
          <w:p w14:paraId="30B4ED4A" w14:textId="77777777" w:rsidR="0028075D" w:rsidRPr="00AE428B" w:rsidRDefault="0028075D" w:rsidP="0028075D">
            <w:pPr>
              <w:jc w:val="center"/>
              <w:rPr>
                <w:b/>
                <w:bCs/>
              </w:rPr>
            </w:pPr>
            <w:r w:rsidRPr="00AE428B">
              <w:rPr>
                <w:b/>
                <w:bCs/>
              </w:rPr>
              <w:t>Наименование элемента</w:t>
            </w:r>
          </w:p>
        </w:tc>
        <w:tc>
          <w:tcPr>
            <w:tcW w:w="2457" w:type="dxa"/>
            <w:shd w:val="clear" w:color="000000" w:fill="EAEAEA"/>
            <w:vAlign w:val="center"/>
            <w:hideMark/>
          </w:tcPr>
          <w:p w14:paraId="27FFF0D9"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20C77AD1"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1FBF706E"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0E48F0E6" w14:textId="77777777" w:rsidR="0028075D" w:rsidRPr="00AE428B" w:rsidRDefault="0028075D" w:rsidP="0028075D">
            <w:pPr>
              <w:jc w:val="center"/>
              <w:rPr>
                <w:b/>
                <w:bCs/>
              </w:rPr>
            </w:pPr>
            <w:r w:rsidRPr="00AE428B">
              <w:rPr>
                <w:b/>
                <w:bCs/>
              </w:rPr>
              <w:t>Признак обязательности элемента</w:t>
            </w:r>
          </w:p>
        </w:tc>
        <w:tc>
          <w:tcPr>
            <w:tcW w:w="4641" w:type="dxa"/>
            <w:shd w:val="clear" w:color="000000" w:fill="EAEAEA"/>
            <w:vAlign w:val="center"/>
            <w:hideMark/>
          </w:tcPr>
          <w:p w14:paraId="1F4E5F3B" w14:textId="77777777" w:rsidR="0028075D" w:rsidRPr="00AE428B" w:rsidRDefault="0028075D" w:rsidP="0028075D">
            <w:pPr>
              <w:jc w:val="center"/>
              <w:rPr>
                <w:b/>
                <w:bCs/>
              </w:rPr>
            </w:pPr>
            <w:r w:rsidRPr="00AE428B">
              <w:rPr>
                <w:b/>
                <w:bCs/>
              </w:rPr>
              <w:t>Дополнительная информация</w:t>
            </w:r>
          </w:p>
        </w:tc>
      </w:tr>
      <w:tr w:rsidR="00117128" w:rsidRPr="00AE428B" w14:paraId="3B3C65C2" w14:textId="77777777" w:rsidTr="00117128">
        <w:trPr>
          <w:cantSplit/>
          <w:trHeight w:val="170"/>
        </w:trPr>
        <w:tc>
          <w:tcPr>
            <w:tcW w:w="3460" w:type="dxa"/>
            <w:shd w:val="clear" w:color="auto" w:fill="auto"/>
          </w:tcPr>
          <w:p w14:paraId="6A193A3F" w14:textId="0E29F0ED" w:rsidR="00117128" w:rsidRPr="00AE428B" w:rsidRDefault="00117128" w:rsidP="00117128">
            <w:pPr>
              <w:rPr>
                <w:szCs w:val="22"/>
              </w:rPr>
            </w:pPr>
            <w:r w:rsidRPr="00AE428B">
              <w:rPr>
                <w:szCs w:val="22"/>
              </w:rPr>
              <w:t>Номер документа</w:t>
            </w:r>
          </w:p>
        </w:tc>
        <w:tc>
          <w:tcPr>
            <w:tcW w:w="2457" w:type="dxa"/>
            <w:shd w:val="clear" w:color="auto" w:fill="auto"/>
          </w:tcPr>
          <w:p w14:paraId="64DC6DCF" w14:textId="7A0C6792" w:rsidR="00117128" w:rsidRPr="00AE428B" w:rsidRDefault="00117128" w:rsidP="00117128">
            <w:pPr>
              <w:jc w:val="center"/>
              <w:rPr>
                <w:szCs w:val="22"/>
              </w:rPr>
            </w:pPr>
            <w:proofErr w:type="spellStart"/>
            <w:r w:rsidRPr="00AE428B">
              <w:rPr>
                <w:szCs w:val="22"/>
              </w:rPr>
              <w:t>НомерДок</w:t>
            </w:r>
            <w:proofErr w:type="spellEnd"/>
          </w:p>
        </w:tc>
        <w:tc>
          <w:tcPr>
            <w:tcW w:w="1208" w:type="dxa"/>
            <w:shd w:val="clear" w:color="auto" w:fill="auto"/>
          </w:tcPr>
          <w:p w14:paraId="776D7FC1" w14:textId="48EE4413" w:rsidR="00117128" w:rsidRPr="00AE428B" w:rsidRDefault="00117128" w:rsidP="00117128">
            <w:pPr>
              <w:jc w:val="center"/>
              <w:rPr>
                <w:szCs w:val="22"/>
              </w:rPr>
            </w:pPr>
            <w:r w:rsidRPr="00AE428B">
              <w:rPr>
                <w:szCs w:val="22"/>
              </w:rPr>
              <w:t>А</w:t>
            </w:r>
          </w:p>
        </w:tc>
        <w:tc>
          <w:tcPr>
            <w:tcW w:w="1208" w:type="dxa"/>
            <w:shd w:val="clear" w:color="auto" w:fill="auto"/>
          </w:tcPr>
          <w:p w14:paraId="3ECAFBFC" w14:textId="77B66670" w:rsidR="00117128" w:rsidRPr="00AE428B" w:rsidRDefault="00117128" w:rsidP="00117128">
            <w:pPr>
              <w:jc w:val="center"/>
              <w:rPr>
                <w:szCs w:val="22"/>
              </w:rPr>
            </w:pPr>
            <w:proofErr w:type="gramStart"/>
            <w:r w:rsidRPr="00AE428B">
              <w:rPr>
                <w:szCs w:val="22"/>
              </w:rPr>
              <w:t>Т(</w:t>
            </w:r>
            <w:proofErr w:type="gramEnd"/>
            <w:r w:rsidRPr="00AE428B">
              <w:rPr>
                <w:szCs w:val="22"/>
              </w:rPr>
              <w:t>1-20)</w:t>
            </w:r>
          </w:p>
        </w:tc>
        <w:tc>
          <w:tcPr>
            <w:tcW w:w="1910" w:type="dxa"/>
            <w:shd w:val="clear" w:color="auto" w:fill="auto"/>
          </w:tcPr>
          <w:p w14:paraId="2B84D937" w14:textId="4AFB7C61" w:rsidR="00117128" w:rsidRPr="00AE428B" w:rsidRDefault="007024EE" w:rsidP="00117128">
            <w:pPr>
              <w:jc w:val="center"/>
              <w:rPr>
                <w:szCs w:val="22"/>
              </w:rPr>
            </w:pPr>
            <w:r>
              <w:rPr>
                <w:szCs w:val="22"/>
              </w:rPr>
              <w:t>О</w:t>
            </w:r>
          </w:p>
          <w:p w14:paraId="228DD6A5" w14:textId="77777777" w:rsidR="00117128" w:rsidRPr="00AE428B" w:rsidRDefault="00117128" w:rsidP="00117128">
            <w:pPr>
              <w:rPr>
                <w:szCs w:val="22"/>
              </w:rPr>
            </w:pPr>
          </w:p>
          <w:p w14:paraId="0C31C98B" w14:textId="77777777" w:rsidR="00117128" w:rsidRPr="00AE428B" w:rsidRDefault="00117128" w:rsidP="00117128">
            <w:pPr>
              <w:jc w:val="center"/>
              <w:rPr>
                <w:szCs w:val="22"/>
              </w:rPr>
            </w:pPr>
          </w:p>
        </w:tc>
        <w:tc>
          <w:tcPr>
            <w:tcW w:w="4641" w:type="dxa"/>
            <w:shd w:val="clear" w:color="auto" w:fill="auto"/>
          </w:tcPr>
          <w:p w14:paraId="36702C3E" w14:textId="77777777" w:rsidR="00117128" w:rsidRPr="00AE428B" w:rsidRDefault="00117128" w:rsidP="00117128">
            <w:r w:rsidRPr="00AE428B">
              <w:t>При отсутствии указывается: «без номера».</w:t>
            </w:r>
          </w:p>
          <w:p w14:paraId="6D0D888C" w14:textId="085E1820" w:rsidR="00117128" w:rsidRPr="00AE428B" w:rsidRDefault="00117128" w:rsidP="00117128">
            <w:r w:rsidRPr="00AE428B">
              <w:t>Регистрационный номер письма в системе делопроизводства составителя файла обмена информации страховой организации</w:t>
            </w:r>
          </w:p>
        </w:tc>
      </w:tr>
      <w:tr w:rsidR="00AE428B" w:rsidRPr="00AE428B" w14:paraId="6E9CB09C" w14:textId="77777777" w:rsidTr="00117128">
        <w:trPr>
          <w:cantSplit/>
          <w:trHeight w:val="170"/>
        </w:trPr>
        <w:tc>
          <w:tcPr>
            <w:tcW w:w="3460" w:type="dxa"/>
            <w:shd w:val="clear" w:color="auto" w:fill="auto"/>
          </w:tcPr>
          <w:p w14:paraId="6F079AA3" w14:textId="463ED806" w:rsidR="00117128" w:rsidRPr="00AE428B" w:rsidRDefault="00117128" w:rsidP="00117128">
            <w:pPr>
              <w:rPr>
                <w:szCs w:val="22"/>
              </w:rPr>
            </w:pPr>
            <w:r w:rsidRPr="00AE428B">
              <w:rPr>
                <w:szCs w:val="22"/>
              </w:rPr>
              <w:t>Дата документа</w:t>
            </w:r>
          </w:p>
        </w:tc>
        <w:tc>
          <w:tcPr>
            <w:tcW w:w="2457" w:type="dxa"/>
            <w:shd w:val="clear" w:color="auto" w:fill="auto"/>
          </w:tcPr>
          <w:p w14:paraId="11C45BAD" w14:textId="73F2474D" w:rsidR="00117128" w:rsidRPr="00AE428B" w:rsidRDefault="00117128" w:rsidP="00117128">
            <w:pPr>
              <w:jc w:val="center"/>
              <w:rPr>
                <w:szCs w:val="22"/>
              </w:rPr>
            </w:pPr>
            <w:proofErr w:type="spellStart"/>
            <w:r w:rsidRPr="00AE428B">
              <w:t>ДатаДок</w:t>
            </w:r>
            <w:proofErr w:type="spellEnd"/>
          </w:p>
        </w:tc>
        <w:tc>
          <w:tcPr>
            <w:tcW w:w="1208" w:type="dxa"/>
            <w:shd w:val="clear" w:color="auto" w:fill="auto"/>
          </w:tcPr>
          <w:p w14:paraId="34FDA416" w14:textId="30A64F1B" w:rsidR="00117128" w:rsidRPr="00AE428B" w:rsidRDefault="00117128" w:rsidP="00117128">
            <w:pPr>
              <w:jc w:val="center"/>
              <w:rPr>
                <w:szCs w:val="22"/>
              </w:rPr>
            </w:pPr>
            <w:r w:rsidRPr="00AE428B">
              <w:t>A</w:t>
            </w:r>
          </w:p>
        </w:tc>
        <w:tc>
          <w:tcPr>
            <w:tcW w:w="1208" w:type="dxa"/>
            <w:shd w:val="clear" w:color="auto" w:fill="auto"/>
          </w:tcPr>
          <w:p w14:paraId="018CA83A" w14:textId="77359BA4" w:rsidR="00117128" w:rsidRPr="00AE428B" w:rsidRDefault="00117128" w:rsidP="00117128">
            <w:pPr>
              <w:jc w:val="center"/>
              <w:rPr>
                <w:szCs w:val="22"/>
              </w:rPr>
            </w:pPr>
            <w:proofErr w:type="gramStart"/>
            <w:r w:rsidRPr="00AE428B">
              <w:t>T(</w:t>
            </w:r>
            <w:proofErr w:type="gramEnd"/>
            <w:r w:rsidRPr="00AE428B">
              <w:t>=10)</w:t>
            </w:r>
          </w:p>
        </w:tc>
        <w:tc>
          <w:tcPr>
            <w:tcW w:w="1910" w:type="dxa"/>
            <w:shd w:val="clear" w:color="auto" w:fill="auto"/>
          </w:tcPr>
          <w:p w14:paraId="0C1E7072" w14:textId="5EA0E4CD" w:rsidR="00117128" w:rsidRPr="00AE428B" w:rsidRDefault="00117128" w:rsidP="00117128">
            <w:pPr>
              <w:jc w:val="center"/>
              <w:rPr>
                <w:szCs w:val="22"/>
              </w:rPr>
            </w:pPr>
            <w:r w:rsidRPr="00AE428B">
              <w:t>О</w:t>
            </w:r>
          </w:p>
        </w:tc>
        <w:tc>
          <w:tcPr>
            <w:tcW w:w="4641" w:type="dxa"/>
            <w:shd w:val="clear" w:color="auto" w:fill="auto"/>
          </w:tcPr>
          <w:p w14:paraId="5D7680FC" w14:textId="77777777" w:rsidR="00117128" w:rsidRPr="00AE428B" w:rsidRDefault="00117128" w:rsidP="00117128">
            <w:r w:rsidRPr="00AE428B">
              <w:t>Типовой класс &lt;</w:t>
            </w:r>
            <w:proofErr w:type="spellStart"/>
            <w:r w:rsidRPr="00AE428B">
              <w:t>ДатаТип</w:t>
            </w:r>
            <w:proofErr w:type="spellEnd"/>
            <w:r w:rsidRPr="00AE428B">
              <w:t>&gt;.</w:t>
            </w:r>
          </w:p>
          <w:p w14:paraId="263F2EB2" w14:textId="77777777" w:rsidR="00117128" w:rsidRPr="00AE428B" w:rsidRDefault="00117128" w:rsidP="00117128">
            <w:r w:rsidRPr="00AE428B">
              <w:t>Дата в формате ДД.ММ.ГГГГ.</w:t>
            </w:r>
          </w:p>
          <w:p w14:paraId="60EF32C3" w14:textId="77777777" w:rsidR="00117128" w:rsidRPr="00AE428B" w:rsidRDefault="00117128" w:rsidP="00117128">
            <w:r w:rsidRPr="00AE428B">
              <w:t xml:space="preserve">Указывается дата присвоения регистрационного номера. </w:t>
            </w:r>
          </w:p>
          <w:p w14:paraId="06CC81D0" w14:textId="77777777" w:rsidR="00117128" w:rsidRPr="00AE428B" w:rsidRDefault="00117128" w:rsidP="00117128"/>
        </w:tc>
      </w:tr>
      <w:tr w:rsidR="00AE428B" w:rsidRPr="00AE428B" w14:paraId="51EBEB22" w14:textId="77777777" w:rsidTr="00AE428B">
        <w:trPr>
          <w:cantSplit/>
          <w:trHeight w:val="170"/>
        </w:trPr>
        <w:tc>
          <w:tcPr>
            <w:tcW w:w="3460" w:type="dxa"/>
            <w:shd w:val="clear" w:color="auto" w:fill="auto"/>
          </w:tcPr>
          <w:p w14:paraId="27129AA0" w14:textId="3453574B" w:rsidR="00117128" w:rsidRPr="00AE428B" w:rsidRDefault="00117128" w:rsidP="00117128">
            <w:pPr>
              <w:spacing w:after="60"/>
              <w:ind w:right="567"/>
              <w:rPr>
                <w:szCs w:val="20"/>
              </w:rPr>
            </w:pPr>
            <w:r w:rsidRPr="00AE428B">
              <w:rPr>
                <w:bCs/>
              </w:rPr>
              <w:t xml:space="preserve">Сведения об организации-отправителе </w:t>
            </w:r>
          </w:p>
        </w:tc>
        <w:tc>
          <w:tcPr>
            <w:tcW w:w="2457" w:type="dxa"/>
            <w:shd w:val="clear" w:color="auto" w:fill="auto"/>
          </w:tcPr>
          <w:p w14:paraId="0FC2C5AB" w14:textId="77777777" w:rsidR="00117128" w:rsidRPr="00AE428B" w:rsidRDefault="00117128" w:rsidP="00117128">
            <w:pPr>
              <w:jc w:val="center"/>
              <w:rPr>
                <w:szCs w:val="22"/>
              </w:rPr>
            </w:pPr>
            <w:r w:rsidRPr="00AE428B">
              <w:rPr>
                <w:szCs w:val="22"/>
              </w:rPr>
              <w:t>Участник</w:t>
            </w:r>
          </w:p>
        </w:tc>
        <w:tc>
          <w:tcPr>
            <w:tcW w:w="1208" w:type="dxa"/>
            <w:shd w:val="clear" w:color="auto" w:fill="auto"/>
          </w:tcPr>
          <w:p w14:paraId="3E25F26C" w14:textId="77777777" w:rsidR="00117128" w:rsidRPr="00AE428B" w:rsidRDefault="00117128" w:rsidP="00117128">
            <w:pPr>
              <w:jc w:val="center"/>
              <w:rPr>
                <w:szCs w:val="22"/>
              </w:rPr>
            </w:pPr>
            <w:r w:rsidRPr="00AE428B">
              <w:rPr>
                <w:szCs w:val="22"/>
              </w:rPr>
              <w:t>С</w:t>
            </w:r>
          </w:p>
        </w:tc>
        <w:tc>
          <w:tcPr>
            <w:tcW w:w="1208" w:type="dxa"/>
            <w:shd w:val="clear" w:color="auto" w:fill="auto"/>
          </w:tcPr>
          <w:p w14:paraId="50D1EB64" w14:textId="77777777" w:rsidR="00117128" w:rsidRPr="00AE428B" w:rsidRDefault="00117128" w:rsidP="00117128">
            <w:pPr>
              <w:jc w:val="center"/>
              <w:rPr>
                <w:szCs w:val="22"/>
              </w:rPr>
            </w:pPr>
          </w:p>
        </w:tc>
        <w:tc>
          <w:tcPr>
            <w:tcW w:w="1910" w:type="dxa"/>
            <w:shd w:val="clear" w:color="auto" w:fill="auto"/>
          </w:tcPr>
          <w:p w14:paraId="20404EDF" w14:textId="77777777" w:rsidR="00117128" w:rsidRPr="00AE428B" w:rsidRDefault="00117128" w:rsidP="00117128">
            <w:pPr>
              <w:jc w:val="center"/>
              <w:rPr>
                <w:szCs w:val="22"/>
              </w:rPr>
            </w:pPr>
            <w:r w:rsidRPr="00AE428B">
              <w:rPr>
                <w:szCs w:val="22"/>
              </w:rPr>
              <w:t>О</w:t>
            </w:r>
          </w:p>
        </w:tc>
        <w:tc>
          <w:tcPr>
            <w:tcW w:w="4641" w:type="dxa"/>
            <w:shd w:val="clear" w:color="auto" w:fill="auto"/>
          </w:tcPr>
          <w:p w14:paraId="5E1E77EF" w14:textId="62CD1371" w:rsidR="00117128" w:rsidRPr="00AE428B" w:rsidRDefault="00117128"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_Ref106275307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5</w:t>
            </w:r>
            <w:r w:rsidRPr="00AE428B">
              <w:rPr>
                <w:szCs w:val="22"/>
              </w:rPr>
              <w:fldChar w:fldCharType="end"/>
            </w:r>
            <w:r w:rsidRPr="00AE428B">
              <w:rPr>
                <w:szCs w:val="22"/>
              </w:rPr>
              <w:t>.</w:t>
            </w:r>
          </w:p>
        </w:tc>
      </w:tr>
      <w:tr w:rsidR="00B94BDF" w:rsidRPr="00DA760E" w14:paraId="48CBBD1C" w14:textId="77777777" w:rsidTr="00B94BDF">
        <w:trPr>
          <w:cantSplit/>
          <w:trHeight w:val="170"/>
        </w:trPr>
        <w:tc>
          <w:tcPr>
            <w:tcW w:w="3460" w:type="dxa"/>
            <w:tcBorders>
              <w:top w:val="single" w:sz="4" w:space="0" w:color="auto"/>
              <w:left w:val="single" w:sz="4" w:space="0" w:color="auto"/>
              <w:bottom w:val="single" w:sz="4" w:space="0" w:color="auto"/>
              <w:right w:val="single" w:sz="4" w:space="0" w:color="auto"/>
            </w:tcBorders>
            <w:shd w:val="clear" w:color="auto" w:fill="auto"/>
          </w:tcPr>
          <w:p w14:paraId="6234A52E" w14:textId="77777777" w:rsidR="00B94BDF" w:rsidRPr="00DA760E" w:rsidRDefault="00B94BDF" w:rsidP="00B94BDF">
            <w:pPr>
              <w:spacing w:after="60"/>
              <w:ind w:right="567"/>
              <w:rPr>
                <w:bCs/>
              </w:rPr>
            </w:pPr>
            <w:r w:rsidRPr="00DA760E">
              <w:rPr>
                <w:bCs/>
              </w:rPr>
              <w:t>Признак документа</w:t>
            </w:r>
          </w:p>
        </w:tc>
        <w:tc>
          <w:tcPr>
            <w:tcW w:w="2457" w:type="dxa"/>
            <w:tcBorders>
              <w:top w:val="single" w:sz="4" w:space="0" w:color="auto"/>
              <w:left w:val="single" w:sz="4" w:space="0" w:color="auto"/>
              <w:bottom w:val="single" w:sz="4" w:space="0" w:color="auto"/>
              <w:right w:val="single" w:sz="4" w:space="0" w:color="auto"/>
            </w:tcBorders>
            <w:shd w:val="clear" w:color="auto" w:fill="auto"/>
          </w:tcPr>
          <w:p w14:paraId="18B1B0C0" w14:textId="77777777" w:rsidR="00B94BDF" w:rsidRPr="00B94BDF" w:rsidRDefault="00B94BDF" w:rsidP="00605467">
            <w:pPr>
              <w:jc w:val="center"/>
              <w:rPr>
                <w:szCs w:val="22"/>
              </w:rPr>
            </w:pPr>
            <w:proofErr w:type="spellStart"/>
            <w:r w:rsidRPr="00B94BDF">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3D683D3" w14:textId="77777777" w:rsidR="00B94BDF" w:rsidRPr="00B94BDF" w:rsidRDefault="00B94BDF" w:rsidP="00605467">
            <w:pPr>
              <w:jc w:val="center"/>
              <w:rPr>
                <w:szCs w:val="22"/>
              </w:rPr>
            </w:pPr>
            <w:r w:rsidRPr="00DA760E">
              <w:rPr>
                <w:szCs w:val="22"/>
              </w:rPr>
              <w:t>A</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78C19D6" w14:textId="77777777" w:rsidR="00B94BDF" w:rsidRPr="00B94BDF" w:rsidRDefault="00B94BDF" w:rsidP="00605467">
            <w:pPr>
              <w:jc w:val="center"/>
              <w:rPr>
                <w:szCs w:val="22"/>
              </w:rPr>
            </w:pPr>
            <w:proofErr w:type="gramStart"/>
            <w:r w:rsidRPr="00DA760E">
              <w:rPr>
                <w:szCs w:val="22"/>
              </w:rPr>
              <w:t>T(</w:t>
            </w:r>
            <w:proofErr w:type="gramEnd"/>
            <w:r w:rsidRPr="00DA760E">
              <w:rPr>
                <w:szCs w:val="22"/>
              </w:rPr>
              <w:t>1-20)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4C7D4AD" w14:textId="77777777" w:rsidR="00B94BDF" w:rsidRPr="00B94BDF" w:rsidRDefault="00B94BDF" w:rsidP="00605467">
            <w:pPr>
              <w:jc w:val="center"/>
              <w:rPr>
                <w:szCs w:val="22"/>
              </w:rPr>
            </w:pPr>
            <w:r w:rsidRPr="00DA760E">
              <w:rPr>
                <w:szCs w:val="22"/>
              </w:rPr>
              <w:t>О</w:t>
            </w:r>
          </w:p>
        </w:tc>
        <w:tc>
          <w:tcPr>
            <w:tcW w:w="4641" w:type="dxa"/>
            <w:tcBorders>
              <w:top w:val="single" w:sz="4" w:space="0" w:color="auto"/>
              <w:left w:val="single" w:sz="4" w:space="0" w:color="auto"/>
              <w:bottom w:val="single" w:sz="4" w:space="0" w:color="auto"/>
              <w:right w:val="single" w:sz="4" w:space="0" w:color="auto"/>
            </w:tcBorders>
            <w:shd w:val="clear" w:color="auto" w:fill="auto"/>
          </w:tcPr>
          <w:p w14:paraId="2136B197" w14:textId="77777777" w:rsidR="00B94BDF" w:rsidRPr="00B94BDF" w:rsidRDefault="00B94BDF" w:rsidP="00605467">
            <w:pPr>
              <w:rPr>
                <w:szCs w:val="22"/>
              </w:rPr>
            </w:pPr>
            <w:r w:rsidRPr="00B94BDF">
              <w:rPr>
                <w:szCs w:val="22"/>
              </w:rPr>
              <w:t>Принимает одно из значений:</w:t>
            </w:r>
          </w:p>
          <w:p w14:paraId="4A479EEF" w14:textId="77777777" w:rsidR="00B94BDF" w:rsidRPr="00B94BDF" w:rsidRDefault="00B94BDF" w:rsidP="00605467">
            <w:pPr>
              <w:rPr>
                <w:szCs w:val="22"/>
              </w:rPr>
            </w:pPr>
            <w:r w:rsidRPr="00B94BDF">
              <w:rPr>
                <w:szCs w:val="22"/>
              </w:rPr>
              <w:t>- основное</w:t>
            </w:r>
          </w:p>
          <w:p w14:paraId="38A90FB1" w14:textId="77777777" w:rsidR="00B94BDF" w:rsidRPr="00B94BDF" w:rsidRDefault="00B94BDF" w:rsidP="00605467">
            <w:pPr>
              <w:rPr>
                <w:szCs w:val="22"/>
              </w:rPr>
            </w:pPr>
            <w:r w:rsidRPr="00B94BDF">
              <w:rPr>
                <w:szCs w:val="22"/>
              </w:rPr>
              <w:t>- дополнительное</w:t>
            </w:r>
          </w:p>
        </w:tc>
      </w:tr>
      <w:tr w:rsidR="00B94BDF" w:rsidRPr="00AE428B" w14:paraId="0A70EEAC" w14:textId="77777777" w:rsidTr="00AE428B">
        <w:trPr>
          <w:cantSplit/>
          <w:trHeight w:val="170"/>
        </w:trPr>
        <w:tc>
          <w:tcPr>
            <w:tcW w:w="3460" w:type="dxa"/>
            <w:shd w:val="clear" w:color="auto" w:fill="auto"/>
          </w:tcPr>
          <w:p w14:paraId="0F55C55C" w14:textId="6049A187" w:rsidR="00B94BDF" w:rsidRPr="00AE428B" w:rsidRDefault="007C4581" w:rsidP="007C4581">
            <w:pPr>
              <w:spacing w:after="60"/>
              <w:ind w:right="567"/>
              <w:rPr>
                <w:bCs/>
              </w:rPr>
            </w:pPr>
            <w:r>
              <w:rPr>
                <w:bCs/>
              </w:rPr>
              <w:t>Д</w:t>
            </w:r>
            <w:r w:rsidRPr="007C4581">
              <w:rPr>
                <w:bCs/>
              </w:rPr>
              <w:t>ата, с которо</w:t>
            </w:r>
            <w:r>
              <w:rPr>
                <w:bCs/>
              </w:rPr>
              <w:t xml:space="preserve">й </w:t>
            </w:r>
            <w:r w:rsidRPr="007C4581">
              <w:rPr>
                <w:bCs/>
              </w:rPr>
              <w:t>получатель ГП должен его у себя "отозвать"</w:t>
            </w:r>
          </w:p>
        </w:tc>
        <w:tc>
          <w:tcPr>
            <w:tcW w:w="2457" w:type="dxa"/>
            <w:shd w:val="clear" w:color="auto" w:fill="auto"/>
          </w:tcPr>
          <w:p w14:paraId="68811FBA" w14:textId="6C245FB0" w:rsidR="00B94BDF" w:rsidRPr="00AE428B" w:rsidRDefault="00B94BDF" w:rsidP="00117128">
            <w:pPr>
              <w:jc w:val="center"/>
              <w:rPr>
                <w:szCs w:val="22"/>
              </w:rPr>
            </w:pPr>
            <w:proofErr w:type="spellStart"/>
            <w:r w:rsidRPr="00B94BDF">
              <w:rPr>
                <w:szCs w:val="22"/>
              </w:rPr>
              <w:t>ДатаОтзыва</w:t>
            </w:r>
            <w:proofErr w:type="spellEnd"/>
          </w:p>
        </w:tc>
        <w:tc>
          <w:tcPr>
            <w:tcW w:w="1208" w:type="dxa"/>
            <w:shd w:val="clear" w:color="auto" w:fill="auto"/>
          </w:tcPr>
          <w:p w14:paraId="3CAB2373" w14:textId="4A77D49A" w:rsidR="00B94BDF" w:rsidRPr="00AE428B" w:rsidRDefault="00B94BDF" w:rsidP="00117128">
            <w:pPr>
              <w:jc w:val="center"/>
              <w:rPr>
                <w:szCs w:val="22"/>
              </w:rPr>
            </w:pPr>
            <w:r>
              <w:rPr>
                <w:szCs w:val="22"/>
              </w:rPr>
              <w:t>А</w:t>
            </w:r>
          </w:p>
        </w:tc>
        <w:tc>
          <w:tcPr>
            <w:tcW w:w="1208" w:type="dxa"/>
            <w:shd w:val="clear" w:color="auto" w:fill="auto"/>
          </w:tcPr>
          <w:p w14:paraId="0C7BB671" w14:textId="597118D7" w:rsidR="00B94BDF" w:rsidRPr="00AE428B" w:rsidRDefault="00B94BDF" w:rsidP="00117128">
            <w:pPr>
              <w:jc w:val="center"/>
              <w:rPr>
                <w:szCs w:val="22"/>
              </w:rPr>
            </w:pPr>
            <w:proofErr w:type="gramStart"/>
            <w:r>
              <w:rPr>
                <w:szCs w:val="22"/>
              </w:rPr>
              <w:t>Т(</w:t>
            </w:r>
            <w:proofErr w:type="gramEnd"/>
            <w:r>
              <w:rPr>
                <w:szCs w:val="22"/>
              </w:rPr>
              <w:t>=10)</w:t>
            </w:r>
          </w:p>
        </w:tc>
        <w:tc>
          <w:tcPr>
            <w:tcW w:w="1910" w:type="dxa"/>
            <w:shd w:val="clear" w:color="auto" w:fill="auto"/>
          </w:tcPr>
          <w:p w14:paraId="0112C15B" w14:textId="3D476549" w:rsidR="00B94BDF" w:rsidRPr="00AE428B" w:rsidRDefault="007024EE" w:rsidP="00117128">
            <w:pPr>
              <w:jc w:val="center"/>
              <w:rPr>
                <w:szCs w:val="22"/>
              </w:rPr>
            </w:pPr>
            <w:r>
              <w:rPr>
                <w:szCs w:val="22"/>
              </w:rPr>
              <w:t>О</w:t>
            </w:r>
          </w:p>
        </w:tc>
        <w:tc>
          <w:tcPr>
            <w:tcW w:w="4641" w:type="dxa"/>
            <w:shd w:val="clear" w:color="auto" w:fill="auto"/>
          </w:tcPr>
          <w:p w14:paraId="08C4B0BA" w14:textId="77777777" w:rsidR="00B94BDF" w:rsidRPr="00AE428B" w:rsidRDefault="00B94BDF" w:rsidP="00B94BDF">
            <w:r w:rsidRPr="00AE428B">
              <w:t>Типовой класс &lt;</w:t>
            </w:r>
            <w:proofErr w:type="spellStart"/>
            <w:r w:rsidRPr="00AE428B">
              <w:t>ДатаТип</w:t>
            </w:r>
            <w:proofErr w:type="spellEnd"/>
            <w:r w:rsidRPr="00AE428B">
              <w:t>&gt;.</w:t>
            </w:r>
          </w:p>
          <w:p w14:paraId="47906B4B" w14:textId="6763B060" w:rsidR="00B94BDF" w:rsidRPr="00B94BDF" w:rsidRDefault="00B94BDF" w:rsidP="00117128">
            <w:r w:rsidRPr="00AE428B">
              <w:t>Дата в формате ДД.ММ.ГГГГ.</w:t>
            </w:r>
          </w:p>
        </w:tc>
      </w:tr>
    </w:tbl>
    <w:p w14:paraId="388FFB0D" w14:textId="77777777" w:rsidR="00D627F2" w:rsidRPr="00AE428B" w:rsidRDefault="00D627F2" w:rsidP="0028075D">
      <w:pPr>
        <w:rPr>
          <w:b/>
          <w:bCs/>
        </w:rPr>
      </w:pPr>
    </w:p>
    <w:p w14:paraId="46B65CD7" w14:textId="77777777" w:rsidR="0028075D" w:rsidRPr="00AE428B" w:rsidRDefault="0028075D" w:rsidP="0028075D">
      <w:pPr>
        <w:jc w:val="center"/>
        <w:rPr>
          <w:b/>
          <w:szCs w:val="22"/>
        </w:rPr>
      </w:pPr>
    </w:p>
    <w:p w14:paraId="6B4CD44A" w14:textId="7CCF9C94" w:rsidR="003B7751" w:rsidRPr="00AE428B" w:rsidRDefault="003B7751" w:rsidP="00AE428B">
      <w:pPr>
        <w:pStyle w:val="2"/>
      </w:pPr>
      <w:bookmarkStart w:id="5" w:name="_Ref106275307"/>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5</w:t>
      </w:r>
      <w:r w:rsidR="00363187">
        <w:rPr>
          <w:noProof/>
        </w:rPr>
        <w:fldChar w:fldCharType="end"/>
      </w:r>
      <w:bookmarkEnd w:id="5"/>
      <w:r w:rsidRPr="00AE428B">
        <w:t xml:space="preserve">. </w:t>
      </w:r>
      <w:r w:rsidR="00892237" w:rsidRPr="00AE428B">
        <w:t>«Сведения о страховой организации и организации, в отношении которой направлено гарантийное письмо»</w:t>
      </w:r>
      <w:r w:rsidR="00892237" w:rsidRPr="00AE428B">
        <w:rPr>
          <w:szCs w:val="28"/>
        </w:rPr>
        <w:t xml:space="preserve"> </w:t>
      </w:r>
      <w:r w:rsidR="00892237" w:rsidRPr="00AE428B">
        <w:rPr>
          <w:bCs/>
        </w:rPr>
        <w:t>‹</w:t>
      </w:r>
      <w:r w:rsidR="00892237" w:rsidRPr="00AE428B">
        <w:t>Участник</w:t>
      </w:r>
      <w:r w:rsidR="00892237" w:rsidRPr="00AE428B">
        <w:rPr>
          <w:bCs/>
        </w:rPr>
        <w:t>›</w:t>
      </w: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AE428B" w:rsidRPr="00AE428B" w14:paraId="6E5686FB" w14:textId="77777777" w:rsidTr="00AE428B">
        <w:trPr>
          <w:cantSplit/>
          <w:trHeight w:val="170"/>
          <w:tblHeader/>
        </w:trPr>
        <w:tc>
          <w:tcPr>
            <w:tcW w:w="3942" w:type="dxa"/>
            <w:shd w:val="clear" w:color="000000" w:fill="EAEAEA"/>
            <w:vAlign w:val="center"/>
            <w:hideMark/>
          </w:tcPr>
          <w:p w14:paraId="5D147EFE" w14:textId="77777777" w:rsidR="0028075D" w:rsidRPr="00AE428B" w:rsidRDefault="0028075D" w:rsidP="0028075D">
            <w:pPr>
              <w:jc w:val="center"/>
              <w:rPr>
                <w:b/>
                <w:bCs/>
              </w:rPr>
            </w:pPr>
            <w:r w:rsidRPr="00AE428B">
              <w:rPr>
                <w:b/>
                <w:bCs/>
              </w:rPr>
              <w:t>Наименование элемента</w:t>
            </w:r>
          </w:p>
        </w:tc>
        <w:tc>
          <w:tcPr>
            <w:tcW w:w="2075" w:type="dxa"/>
            <w:shd w:val="clear" w:color="000000" w:fill="EAEAEA"/>
            <w:vAlign w:val="center"/>
            <w:hideMark/>
          </w:tcPr>
          <w:p w14:paraId="7658BCC6" w14:textId="77777777" w:rsidR="0028075D" w:rsidRPr="00AE428B" w:rsidRDefault="0028075D" w:rsidP="0028075D">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454EE45A" w14:textId="77777777" w:rsidR="0028075D" w:rsidRPr="00AE428B" w:rsidRDefault="0028075D" w:rsidP="0028075D">
            <w:pPr>
              <w:jc w:val="center"/>
              <w:rPr>
                <w:b/>
                <w:bCs/>
              </w:rPr>
            </w:pPr>
            <w:r w:rsidRPr="00AE428B">
              <w:rPr>
                <w:b/>
                <w:bCs/>
              </w:rPr>
              <w:t>Признак типа элемента</w:t>
            </w:r>
          </w:p>
        </w:tc>
        <w:tc>
          <w:tcPr>
            <w:tcW w:w="1208" w:type="dxa"/>
            <w:shd w:val="clear" w:color="000000" w:fill="EAEAEA"/>
            <w:vAlign w:val="center"/>
            <w:hideMark/>
          </w:tcPr>
          <w:p w14:paraId="7E9B243D" w14:textId="77777777" w:rsidR="0028075D" w:rsidRPr="00AE428B" w:rsidRDefault="0028075D" w:rsidP="0028075D">
            <w:pPr>
              <w:jc w:val="center"/>
              <w:rPr>
                <w:b/>
                <w:bCs/>
              </w:rPr>
            </w:pPr>
            <w:r w:rsidRPr="00AE428B">
              <w:rPr>
                <w:b/>
                <w:bCs/>
              </w:rPr>
              <w:t>Формат элемента</w:t>
            </w:r>
          </w:p>
        </w:tc>
        <w:tc>
          <w:tcPr>
            <w:tcW w:w="1910" w:type="dxa"/>
            <w:shd w:val="clear" w:color="000000" w:fill="EAEAEA"/>
            <w:vAlign w:val="center"/>
            <w:hideMark/>
          </w:tcPr>
          <w:p w14:paraId="20CA264F" w14:textId="77777777" w:rsidR="0028075D" w:rsidRPr="00AE428B" w:rsidRDefault="0028075D" w:rsidP="0028075D">
            <w:pPr>
              <w:jc w:val="center"/>
              <w:rPr>
                <w:b/>
                <w:bCs/>
              </w:rPr>
            </w:pPr>
            <w:r w:rsidRPr="00AE428B">
              <w:rPr>
                <w:b/>
                <w:bCs/>
              </w:rPr>
              <w:t>Признак обязательности элемента</w:t>
            </w:r>
          </w:p>
        </w:tc>
        <w:tc>
          <w:tcPr>
            <w:tcW w:w="4536" w:type="dxa"/>
            <w:shd w:val="clear" w:color="000000" w:fill="EAEAEA"/>
            <w:vAlign w:val="center"/>
            <w:hideMark/>
          </w:tcPr>
          <w:p w14:paraId="062C58C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10C23E9C" w14:textId="77777777" w:rsidTr="00AE428B">
        <w:trPr>
          <w:cantSplit/>
          <w:trHeight w:val="170"/>
        </w:trPr>
        <w:tc>
          <w:tcPr>
            <w:tcW w:w="3942" w:type="dxa"/>
            <w:shd w:val="clear" w:color="auto" w:fill="auto"/>
          </w:tcPr>
          <w:p w14:paraId="08855056" w14:textId="77777777" w:rsidR="0028075D" w:rsidRPr="00AE428B" w:rsidRDefault="0028075D" w:rsidP="0028075D">
            <w:pPr>
              <w:rPr>
                <w:szCs w:val="22"/>
              </w:rPr>
            </w:pPr>
            <w:r w:rsidRPr="00AE428B">
              <w:rPr>
                <w:szCs w:val="22"/>
              </w:rPr>
              <w:t xml:space="preserve">Сведения об организации-отправителе </w:t>
            </w:r>
          </w:p>
        </w:tc>
        <w:tc>
          <w:tcPr>
            <w:tcW w:w="2075" w:type="dxa"/>
            <w:shd w:val="clear" w:color="auto" w:fill="auto"/>
          </w:tcPr>
          <w:p w14:paraId="7D679E2C" w14:textId="77777777" w:rsidR="0028075D" w:rsidRPr="00AE428B" w:rsidRDefault="0028075D" w:rsidP="0028075D">
            <w:pPr>
              <w:jc w:val="center"/>
              <w:rPr>
                <w:szCs w:val="22"/>
              </w:rPr>
            </w:pPr>
            <w:proofErr w:type="spellStart"/>
            <w:r w:rsidRPr="00AE428B">
              <w:rPr>
                <w:szCs w:val="22"/>
              </w:rPr>
              <w:t>СведОтправОрг</w:t>
            </w:r>
            <w:proofErr w:type="spellEnd"/>
          </w:p>
        </w:tc>
        <w:tc>
          <w:tcPr>
            <w:tcW w:w="1208" w:type="dxa"/>
            <w:shd w:val="clear" w:color="auto" w:fill="auto"/>
          </w:tcPr>
          <w:p w14:paraId="0B2C014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23923CF" w14:textId="77777777" w:rsidR="0028075D" w:rsidRPr="00AE428B" w:rsidRDefault="0028075D" w:rsidP="0028075D">
            <w:pPr>
              <w:jc w:val="center"/>
              <w:rPr>
                <w:szCs w:val="22"/>
              </w:rPr>
            </w:pPr>
          </w:p>
        </w:tc>
        <w:tc>
          <w:tcPr>
            <w:tcW w:w="1910" w:type="dxa"/>
            <w:shd w:val="clear" w:color="auto" w:fill="auto"/>
          </w:tcPr>
          <w:p w14:paraId="551F8614" w14:textId="77777777" w:rsidR="0028075D" w:rsidRPr="00AE428B" w:rsidRDefault="0028075D" w:rsidP="0028075D">
            <w:pPr>
              <w:jc w:val="center"/>
              <w:rPr>
                <w:szCs w:val="22"/>
              </w:rPr>
            </w:pPr>
            <w:r w:rsidRPr="00AE428B">
              <w:rPr>
                <w:szCs w:val="22"/>
              </w:rPr>
              <w:t>О</w:t>
            </w:r>
          </w:p>
        </w:tc>
        <w:tc>
          <w:tcPr>
            <w:tcW w:w="4536" w:type="dxa"/>
            <w:shd w:val="clear" w:color="auto" w:fill="auto"/>
          </w:tcPr>
          <w:p w14:paraId="35678ADA" w14:textId="2BA382E8" w:rsidR="0028075D" w:rsidRPr="00AE428B" w:rsidRDefault="0028075D" w:rsidP="0028075D">
            <w:pPr>
              <w:rPr>
                <w:bCs/>
              </w:rPr>
            </w:pPr>
            <w:r w:rsidRPr="00AE428B">
              <w:rPr>
                <w:szCs w:val="22"/>
              </w:rPr>
              <w:t>Типовой класс &lt;</w:t>
            </w:r>
            <w:proofErr w:type="spellStart"/>
            <w:r w:rsidRPr="00AE428B">
              <w:rPr>
                <w:bCs/>
              </w:rPr>
              <w:t>СвЮЛУчТип</w:t>
            </w:r>
            <w:proofErr w:type="spellEnd"/>
            <w:r w:rsidRPr="00AE428B">
              <w:rPr>
                <w:szCs w:val="22"/>
              </w:rPr>
              <w:t>&gt;</w:t>
            </w:r>
          </w:p>
          <w:p w14:paraId="6046A203" w14:textId="554CBFCF" w:rsidR="0028075D" w:rsidRPr="00AE428B" w:rsidRDefault="0028075D" w:rsidP="0028075D">
            <w:pPr>
              <w:rPr>
                <w:szCs w:val="22"/>
              </w:rPr>
            </w:pPr>
            <w:r w:rsidRPr="00AE428B">
              <w:rPr>
                <w:szCs w:val="22"/>
              </w:rPr>
              <w:t xml:space="preserve">Состав элемента представлен в </w:t>
            </w:r>
            <w:r w:rsidR="002E164D" w:rsidRPr="00AE428B">
              <w:rPr>
                <w:szCs w:val="22"/>
              </w:rPr>
              <w:fldChar w:fldCharType="begin"/>
            </w:r>
            <w:r w:rsidR="002E164D" w:rsidRPr="00AE428B">
              <w:rPr>
                <w:szCs w:val="22"/>
              </w:rPr>
              <w:instrText xml:space="preserve"> REF _Ref106276065 \h </w:instrText>
            </w:r>
            <w:r w:rsidR="00AE428B" w:rsidRPr="00AE428B">
              <w:rPr>
                <w:szCs w:val="22"/>
              </w:rPr>
              <w:instrText xml:space="preserve"> \* MERGEFORMAT </w:instrText>
            </w:r>
            <w:r w:rsidR="002E164D" w:rsidRPr="00AE428B">
              <w:rPr>
                <w:szCs w:val="22"/>
              </w:rPr>
            </w:r>
            <w:r w:rsidR="002E164D" w:rsidRPr="00AE428B">
              <w:rPr>
                <w:szCs w:val="22"/>
              </w:rPr>
              <w:fldChar w:fldCharType="separate"/>
            </w:r>
            <w:r w:rsidR="00BF16F8" w:rsidRPr="00AE428B">
              <w:t xml:space="preserve">Таблица </w:t>
            </w:r>
            <w:r w:rsidR="00BF16F8" w:rsidRPr="00AE428B">
              <w:rPr>
                <w:noProof/>
              </w:rPr>
              <w:t>21</w:t>
            </w:r>
            <w:r w:rsidR="002E164D" w:rsidRPr="00AE428B">
              <w:rPr>
                <w:szCs w:val="22"/>
              </w:rPr>
              <w:fldChar w:fldCharType="end"/>
            </w:r>
            <w:r w:rsidRPr="00AE428B">
              <w:rPr>
                <w:szCs w:val="22"/>
              </w:rPr>
              <w:t>.</w:t>
            </w:r>
          </w:p>
        </w:tc>
      </w:tr>
      <w:tr w:rsidR="00AE428B" w:rsidRPr="00AE428B" w14:paraId="018C79FD" w14:textId="77777777" w:rsidTr="00AE428B">
        <w:trPr>
          <w:cantSplit/>
          <w:trHeight w:val="170"/>
        </w:trPr>
        <w:tc>
          <w:tcPr>
            <w:tcW w:w="3942" w:type="dxa"/>
            <w:shd w:val="clear" w:color="auto" w:fill="auto"/>
          </w:tcPr>
          <w:p w14:paraId="06E8A145" w14:textId="77777777" w:rsidR="0028075D" w:rsidRPr="00AE428B" w:rsidRDefault="0028075D" w:rsidP="0028075D">
            <w:pPr>
              <w:rPr>
                <w:szCs w:val="22"/>
              </w:rPr>
            </w:pPr>
            <w:r w:rsidRPr="00AE428B">
              <w:rPr>
                <w:szCs w:val="22"/>
              </w:rPr>
              <w:t>Сведения о получателе гарантийного письма</w:t>
            </w:r>
          </w:p>
        </w:tc>
        <w:tc>
          <w:tcPr>
            <w:tcW w:w="2075" w:type="dxa"/>
            <w:shd w:val="clear" w:color="auto" w:fill="auto"/>
          </w:tcPr>
          <w:p w14:paraId="257F8931" w14:textId="77777777" w:rsidR="0028075D" w:rsidRPr="00AE428B" w:rsidRDefault="0028075D" w:rsidP="0028075D">
            <w:pPr>
              <w:jc w:val="center"/>
              <w:rPr>
                <w:szCs w:val="22"/>
              </w:rPr>
            </w:pPr>
            <w:proofErr w:type="spellStart"/>
            <w:r w:rsidRPr="00AE428B">
              <w:rPr>
                <w:szCs w:val="22"/>
              </w:rPr>
              <w:t>СведПолуч</w:t>
            </w:r>
            <w:proofErr w:type="spellEnd"/>
          </w:p>
        </w:tc>
        <w:tc>
          <w:tcPr>
            <w:tcW w:w="1208" w:type="dxa"/>
            <w:shd w:val="clear" w:color="auto" w:fill="auto"/>
          </w:tcPr>
          <w:p w14:paraId="28BEEE53"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3FC9B19B" w14:textId="77777777" w:rsidR="0028075D" w:rsidRPr="00AE428B" w:rsidRDefault="0028075D" w:rsidP="0028075D">
            <w:pPr>
              <w:rPr>
                <w:szCs w:val="22"/>
              </w:rPr>
            </w:pPr>
          </w:p>
        </w:tc>
        <w:tc>
          <w:tcPr>
            <w:tcW w:w="1910" w:type="dxa"/>
            <w:shd w:val="clear" w:color="auto" w:fill="auto"/>
          </w:tcPr>
          <w:p w14:paraId="37AF5DC7" w14:textId="6D218E02" w:rsidR="0028075D" w:rsidRPr="00AE428B" w:rsidRDefault="0028075D">
            <w:pPr>
              <w:jc w:val="center"/>
              <w:rPr>
                <w:szCs w:val="22"/>
              </w:rPr>
            </w:pPr>
            <w:r w:rsidRPr="00AE428B">
              <w:rPr>
                <w:szCs w:val="22"/>
              </w:rPr>
              <w:t>О</w:t>
            </w:r>
          </w:p>
        </w:tc>
        <w:tc>
          <w:tcPr>
            <w:tcW w:w="4536" w:type="dxa"/>
            <w:shd w:val="clear" w:color="auto" w:fill="auto"/>
          </w:tcPr>
          <w:p w14:paraId="38FA9E02" w14:textId="7C674C13" w:rsidR="0028075D" w:rsidRPr="00AE428B" w:rsidRDefault="002E39C1" w:rsidP="0028075D">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_Ref106791567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7</w:t>
            </w:r>
            <w:r w:rsidRPr="00AE428B">
              <w:rPr>
                <w:szCs w:val="22"/>
              </w:rPr>
              <w:fldChar w:fldCharType="end"/>
            </w:r>
            <w:r w:rsidRPr="00AE428B">
              <w:rPr>
                <w:szCs w:val="22"/>
              </w:rPr>
              <w:t>.</w:t>
            </w:r>
          </w:p>
        </w:tc>
      </w:tr>
      <w:tr w:rsidR="00AE428B" w:rsidRPr="00AE428B" w14:paraId="1D821855" w14:textId="77777777" w:rsidTr="00AE428B">
        <w:trPr>
          <w:cantSplit/>
          <w:trHeight w:val="170"/>
        </w:trPr>
        <w:tc>
          <w:tcPr>
            <w:tcW w:w="3942" w:type="dxa"/>
            <w:shd w:val="clear" w:color="auto" w:fill="auto"/>
          </w:tcPr>
          <w:p w14:paraId="0530886D" w14:textId="77777777" w:rsidR="0028075D" w:rsidRPr="00AE428B" w:rsidRDefault="0028075D" w:rsidP="0028075D">
            <w:pPr>
              <w:rPr>
                <w:szCs w:val="22"/>
              </w:rPr>
            </w:pPr>
            <w:r w:rsidRPr="00AE428B">
              <w:rPr>
                <w:szCs w:val="22"/>
              </w:rPr>
              <w:t>Сведения о территориальных отделениях получателя гарантийного письма</w:t>
            </w:r>
          </w:p>
        </w:tc>
        <w:tc>
          <w:tcPr>
            <w:tcW w:w="2075" w:type="dxa"/>
            <w:shd w:val="clear" w:color="auto" w:fill="auto"/>
          </w:tcPr>
          <w:p w14:paraId="31EE62D7" w14:textId="605D0601" w:rsidR="0028075D" w:rsidRPr="00AE428B" w:rsidRDefault="00974B77" w:rsidP="0028075D">
            <w:pPr>
              <w:jc w:val="center"/>
              <w:rPr>
                <w:szCs w:val="22"/>
              </w:rPr>
            </w:pPr>
            <w:proofErr w:type="spellStart"/>
            <w:r w:rsidRPr="00AE428B">
              <w:rPr>
                <w:szCs w:val="22"/>
              </w:rPr>
              <w:t>ФилЮл</w:t>
            </w:r>
            <w:proofErr w:type="spellEnd"/>
          </w:p>
        </w:tc>
        <w:tc>
          <w:tcPr>
            <w:tcW w:w="1208" w:type="dxa"/>
            <w:shd w:val="clear" w:color="auto" w:fill="auto"/>
          </w:tcPr>
          <w:p w14:paraId="21529BA5" w14:textId="77777777" w:rsidR="0028075D" w:rsidRPr="00AE428B" w:rsidRDefault="0028075D" w:rsidP="0028075D">
            <w:pPr>
              <w:jc w:val="center"/>
              <w:rPr>
                <w:szCs w:val="22"/>
              </w:rPr>
            </w:pPr>
            <w:r w:rsidRPr="00AE428B">
              <w:rPr>
                <w:szCs w:val="22"/>
              </w:rPr>
              <w:t>С</w:t>
            </w:r>
          </w:p>
        </w:tc>
        <w:tc>
          <w:tcPr>
            <w:tcW w:w="1208" w:type="dxa"/>
            <w:shd w:val="clear" w:color="auto" w:fill="auto"/>
          </w:tcPr>
          <w:p w14:paraId="7929D2B5" w14:textId="77777777" w:rsidR="0028075D" w:rsidRPr="00AE428B" w:rsidRDefault="0028075D" w:rsidP="0028075D">
            <w:pPr>
              <w:rPr>
                <w:szCs w:val="22"/>
              </w:rPr>
            </w:pPr>
          </w:p>
        </w:tc>
        <w:tc>
          <w:tcPr>
            <w:tcW w:w="1910" w:type="dxa"/>
            <w:shd w:val="clear" w:color="auto" w:fill="auto"/>
          </w:tcPr>
          <w:p w14:paraId="54855011" w14:textId="77777777" w:rsidR="0028075D" w:rsidRPr="00AE428B" w:rsidRDefault="0028075D" w:rsidP="0028075D">
            <w:pPr>
              <w:jc w:val="center"/>
              <w:rPr>
                <w:szCs w:val="22"/>
              </w:rPr>
            </w:pPr>
            <w:r w:rsidRPr="00AE428B">
              <w:rPr>
                <w:szCs w:val="22"/>
              </w:rPr>
              <w:t>НУМ</w:t>
            </w:r>
          </w:p>
        </w:tc>
        <w:tc>
          <w:tcPr>
            <w:tcW w:w="4536" w:type="dxa"/>
            <w:shd w:val="clear" w:color="auto" w:fill="auto"/>
          </w:tcPr>
          <w:p w14:paraId="195D8A66" w14:textId="77777777" w:rsidR="0028075D" w:rsidRPr="00AE428B" w:rsidRDefault="0028075D" w:rsidP="0028075D">
            <w:pPr>
              <w:rPr>
                <w:szCs w:val="22"/>
              </w:rPr>
            </w:pPr>
            <w:r w:rsidRPr="00AE428B">
              <w:rPr>
                <w:szCs w:val="22"/>
              </w:rPr>
              <w:t>Указывается для случаев оказания услуг в конкретном территориальном подразделении организации</w:t>
            </w:r>
          </w:p>
          <w:p w14:paraId="349325F3" w14:textId="6EFA3612" w:rsidR="0028075D" w:rsidRPr="00AE428B" w:rsidRDefault="0028075D" w:rsidP="0028075D">
            <w:pPr>
              <w:rPr>
                <w:szCs w:val="22"/>
              </w:rPr>
            </w:pPr>
            <w:r w:rsidRPr="00AE428B">
              <w:rPr>
                <w:szCs w:val="22"/>
              </w:rPr>
              <w:t xml:space="preserve">Состав элемента представлен в </w:t>
            </w:r>
            <w:r w:rsidR="005560A1" w:rsidRPr="00AE428B">
              <w:rPr>
                <w:szCs w:val="22"/>
              </w:rPr>
              <w:fldChar w:fldCharType="begin"/>
            </w:r>
            <w:r w:rsidR="005560A1" w:rsidRPr="00AE428B">
              <w:rPr>
                <w:szCs w:val="22"/>
              </w:rPr>
              <w:instrText xml:space="preserve"> REF _Ref107304549 \h </w:instrText>
            </w:r>
            <w:r w:rsidR="00AE428B" w:rsidRPr="00AE428B">
              <w:rPr>
                <w:szCs w:val="22"/>
              </w:rPr>
              <w:instrText xml:space="preserve"> \* MERGEFORMAT </w:instrText>
            </w:r>
            <w:r w:rsidR="005560A1" w:rsidRPr="00AE428B">
              <w:rPr>
                <w:szCs w:val="22"/>
              </w:rPr>
            </w:r>
            <w:r w:rsidR="005560A1" w:rsidRPr="00AE428B">
              <w:rPr>
                <w:szCs w:val="22"/>
              </w:rPr>
              <w:fldChar w:fldCharType="separate"/>
            </w:r>
            <w:r w:rsidR="00BF16F8" w:rsidRPr="00AE428B">
              <w:t xml:space="preserve">Таблица </w:t>
            </w:r>
            <w:r w:rsidR="00BF16F8" w:rsidRPr="00AE428B">
              <w:rPr>
                <w:noProof/>
              </w:rPr>
              <w:t>6</w:t>
            </w:r>
            <w:r w:rsidR="005560A1" w:rsidRPr="00AE428B">
              <w:rPr>
                <w:szCs w:val="22"/>
              </w:rPr>
              <w:fldChar w:fldCharType="end"/>
            </w:r>
            <w:r w:rsidR="004938ED" w:rsidRPr="00AE428B">
              <w:rPr>
                <w:szCs w:val="22"/>
              </w:rPr>
              <w:fldChar w:fldCharType="begin"/>
            </w:r>
            <w:r w:rsidR="004938ED" w:rsidRPr="00AE428B">
              <w:rPr>
                <w:szCs w:val="22"/>
              </w:rPr>
              <w:instrText xml:space="preserve"> REF _Ref106276722 \h </w:instrText>
            </w:r>
            <w:r w:rsidR="00AE428B" w:rsidRPr="00AE428B">
              <w:rPr>
                <w:szCs w:val="22"/>
              </w:rPr>
              <w:instrText xml:space="preserve"> \* MERGEFORMAT </w:instrText>
            </w:r>
            <w:r w:rsidR="004938ED" w:rsidRPr="00AE428B">
              <w:rPr>
                <w:szCs w:val="22"/>
              </w:rPr>
            </w:r>
            <w:r w:rsidR="004938ED" w:rsidRPr="00AE428B">
              <w:rPr>
                <w:szCs w:val="22"/>
              </w:rPr>
              <w:fldChar w:fldCharType="end"/>
            </w:r>
            <w:r w:rsidRPr="00AE428B">
              <w:rPr>
                <w:szCs w:val="22"/>
              </w:rPr>
              <w:t>.</w:t>
            </w:r>
          </w:p>
          <w:p w14:paraId="4F94E0D5" w14:textId="77777777" w:rsidR="0028075D" w:rsidRPr="00AE428B" w:rsidRDefault="0028075D" w:rsidP="0028075D">
            <w:pPr>
              <w:rPr>
                <w:szCs w:val="22"/>
              </w:rPr>
            </w:pPr>
            <w:r w:rsidRPr="00AE428B">
              <w:t>Указывается при указании значения «1» в элементе &lt;</w:t>
            </w:r>
            <w:proofErr w:type="spellStart"/>
            <w:r w:rsidRPr="00AE428B">
              <w:t>ПрФормДок</w:t>
            </w:r>
            <w:proofErr w:type="spellEnd"/>
            <w:r w:rsidRPr="00AE428B">
              <w:t>&gt;.</w:t>
            </w:r>
          </w:p>
        </w:tc>
      </w:tr>
    </w:tbl>
    <w:p w14:paraId="1E2AAFF9" w14:textId="1B488F84" w:rsidR="0028075D" w:rsidRPr="00AE428B" w:rsidRDefault="0028075D">
      <w:pPr>
        <w:pStyle w:val="ad"/>
      </w:pPr>
    </w:p>
    <w:p w14:paraId="095B819D" w14:textId="5D9E82FB" w:rsidR="005560A1" w:rsidRPr="00AE428B" w:rsidRDefault="005560A1" w:rsidP="005560A1">
      <w:pPr>
        <w:pStyle w:val="3"/>
      </w:pPr>
      <w:bookmarkStart w:id="6" w:name="_Ref107304549"/>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6</w:t>
      </w:r>
      <w:r w:rsidR="00363187">
        <w:rPr>
          <w:noProof/>
        </w:rPr>
        <w:fldChar w:fldCharType="end"/>
      </w:r>
      <w:bookmarkEnd w:id="6"/>
      <w:r w:rsidRPr="00AE428B">
        <w:t xml:space="preserve">. «Сведения об обособленных и территориальных </w:t>
      </w:r>
      <w:proofErr w:type="spellStart"/>
      <w:r w:rsidRPr="00AE428B">
        <w:t>отделенях</w:t>
      </w:r>
      <w:proofErr w:type="spellEnd"/>
      <w:r w:rsidRPr="00AE428B">
        <w:t xml:space="preserve"> юридического лица» ‹</w:t>
      </w:r>
      <w:proofErr w:type="spellStart"/>
      <w:r w:rsidRPr="00AE428B">
        <w:t>ФилЮЛ</w:t>
      </w:r>
      <w:proofErr w:type="spellEnd"/>
      <w:r w:rsidRPr="00AE428B">
        <w:t>›</w:t>
      </w:r>
    </w:p>
    <w:tbl>
      <w:tblPr>
        <w:tblW w:w="15165" w:type="dxa"/>
        <w:jc w:val="center"/>
        <w:tblLook w:val="04A0" w:firstRow="1" w:lastRow="0" w:firstColumn="1" w:lastColumn="0" w:noHBand="0" w:noVBand="1"/>
      </w:tblPr>
      <w:tblGrid>
        <w:gridCol w:w="3680"/>
        <w:gridCol w:w="2133"/>
        <w:gridCol w:w="1303"/>
        <w:gridCol w:w="1208"/>
        <w:gridCol w:w="1919"/>
        <w:gridCol w:w="4922"/>
      </w:tblGrid>
      <w:tr w:rsidR="005560A1" w:rsidRPr="00AE428B" w14:paraId="39FA12B6" w14:textId="77777777" w:rsidTr="0011712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6881EA2" w14:textId="77777777" w:rsidR="005560A1" w:rsidRPr="00AE428B" w:rsidRDefault="005560A1" w:rsidP="00117128">
            <w:pPr>
              <w:jc w:val="center"/>
              <w:rPr>
                <w:b/>
                <w:bCs/>
              </w:rPr>
            </w:pPr>
            <w:r w:rsidRPr="00AE428B">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7F0BE1F9" w14:textId="77777777" w:rsidR="005560A1" w:rsidRPr="00AE428B" w:rsidRDefault="005560A1" w:rsidP="00117128">
            <w:pPr>
              <w:jc w:val="center"/>
              <w:rPr>
                <w:b/>
                <w:bCs/>
              </w:rPr>
            </w:pPr>
            <w:r w:rsidRPr="00AE428B">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05E90559" w14:textId="77777777" w:rsidR="005560A1" w:rsidRPr="00AE428B" w:rsidRDefault="005560A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7ECC6C" w14:textId="77777777" w:rsidR="005560A1" w:rsidRPr="00AE428B" w:rsidRDefault="005560A1" w:rsidP="00117128">
            <w:pPr>
              <w:jc w:val="center"/>
              <w:rPr>
                <w:b/>
                <w:bCs/>
              </w:rPr>
            </w:pPr>
            <w:r w:rsidRPr="00AE428B">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67521B4" w14:textId="77777777" w:rsidR="005560A1" w:rsidRPr="00AE428B" w:rsidRDefault="005560A1" w:rsidP="00117128">
            <w:pPr>
              <w:jc w:val="center"/>
              <w:rPr>
                <w:b/>
                <w:bCs/>
              </w:rPr>
            </w:pPr>
            <w:r w:rsidRPr="00AE428B">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69AC165" w14:textId="77777777" w:rsidR="005560A1" w:rsidRPr="00AE428B" w:rsidRDefault="005560A1" w:rsidP="00117128">
            <w:pPr>
              <w:jc w:val="center"/>
              <w:rPr>
                <w:b/>
                <w:bCs/>
              </w:rPr>
            </w:pPr>
            <w:r w:rsidRPr="00AE428B">
              <w:rPr>
                <w:b/>
                <w:bCs/>
              </w:rPr>
              <w:t>Дополнительная информация</w:t>
            </w:r>
          </w:p>
        </w:tc>
      </w:tr>
      <w:tr w:rsidR="005560A1" w:rsidRPr="00AE428B" w14:paraId="45FF9395"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9ACB3D9" w14:textId="77777777" w:rsidR="005560A1" w:rsidRPr="00AE428B" w:rsidRDefault="005560A1" w:rsidP="00117128">
            <w:r w:rsidRPr="00AE428B">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17C5C9C" w14:textId="77777777" w:rsidR="005560A1" w:rsidRPr="00AE428B" w:rsidRDefault="005560A1" w:rsidP="00117128">
            <w:r w:rsidRPr="00AE428B">
              <w:t>Наименование</w:t>
            </w:r>
          </w:p>
        </w:tc>
        <w:tc>
          <w:tcPr>
            <w:tcW w:w="1303" w:type="dxa"/>
            <w:tcBorders>
              <w:top w:val="nil"/>
              <w:left w:val="nil"/>
              <w:bottom w:val="single" w:sz="4" w:space="0" w:color="auto"/>
              <w:right w:val="single" w:sz="4" w:space="0" w:color="auto"/>
            </w:tcBorders>
            <w:shd w:val="clear" w:color="auto" w:fill="auto"/>
          </w:tcPr>
          <w:p w14:paraId="1AF978CF"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6F9C5026" w14:textId="77777777" w:rsidR="005560A1" w:rsidRPr="00AE428B" w:rsidRDefault="005560A1" w:rsidP="00117128">
            <w:pPr>
              <w:jc w:val="center"/>
            </w:pPr>
            <w:proofErr w:type="gramStart"/>
            <w:r w:rsidRPr="00AE428B">
              <w:rPr>
                <w:shd w:val="clear" w:color="auto" w:fill="FFFFFF"/>
              </w:rPr>
              <w:t>T(</w:t>
            </w:r>
            <w:proofErr w:type="gramEnd"/>
            <w:r w:rsidRPr="00AE428B">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ABBBAED"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EFEF4BB" w14:textId="77777777" w:rsidR="005560A1" w:rsidRPr="00AE428B" w:rsidRDefault="005560A1" w:rsidP="00117128"/>
        </w:tc>
      </w:tr>
      <w:tr w:rsidR="005560A1" w:rsidRPr="00AE428B" w14:paraId="04C32934"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8CD9976" w14:textId="77777777" w:rsidR="005560A1" w:rsidRPr="00AE428B" w:rsidRDefault="005560A1" w:rsidP="00117128">
            <w:r w:rsidRPr="00AE428B">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02853803" w14:textId="77777777" w:rsidR="005560A1" w:rsidRPr="00AE428B" w:rsidRDefault="005560A1" w:rsidP="00117128">
            <w:r w:rsidRPr="00AE428B">
              <w:t>Адрес</w:t>
            </w:r>
          </w:p>
        </w:tc>
        <w:tc>
          <w:tcPr>
            <w:tcW w:w="1303" w:type="dxa"/>
            <w:tcBorders>
              <w:top w:val="nil"/>
              <w:left w:val="nil"/>
              <w:bottom w:val="single" w:sz="4" w:space="0" w:color="auto"/>
              <w:right w:val="single" w:sz="4" w:space="0" w:color="auto"/>
            </w:tcBorders>
            <w:shd w:val="clear" w:color="auto" w:fill="auto"/>
          </w:tcPr>
          <w:p w14:paraId="4BC26D2F" w14:textId="77777777" w:rsidR="005560A1" w:rsidRPr="00AE428B" w:rsidRDefault="005560A1"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CE3705A" w14:textId="722406E9" w:rsidR="005560A1" w:rsidRPr="00AE428B" w:rsidRDefault="005560A1" w:rsidP="00117128">
            <w:pPr>
              <w:jc w:val="center"/>
            </w:pPr>
          </w:p>
        </w:tc>
        <w:tc>
          <w:tcPr>
            <w:tcW w:w="1919" w:type="dxa"/>
            <w:tcBorders>
              <w:top w:val="nil"/>
              <w:left w:val="nil"/>
              <w:bottom w:val="single" w:sz="4" w:space="0" w:color="auto"/>
              <w:right w:val="single" w:sz="4" w:space="0" w:color="auto"/>
            </w:tcBorders>
            <w:shd w:val="clear" w:color="auto" w:fill="auto"/>
          </w:tcPr>
          <w:p w14:paraId="3C5A1A17" w14:textId="77777777" w:rsidR="005560A1" w:rsidRPr="00AE428B" w:rsidRDefault="005560A1" w:rsidP="00117128">
            <w:pPr>
              <w:jc w:val="center"/>
            </w:pPr>
            <w:r w:rsidRPr="00AE428B">
              <w:t>О</w:t>
            </w:r>
          </w:p>
        </w:tc>
        <w:tc>
          <w:tcPr>
            <w:tcW w:w="4922" w:type="dxa"/>
            <w:tcBorders>
              <w:top w:val="nil"/>
              <w:left w:val="nil"/>
              <w:bottom w:val="single" w:sz="4" w:space="0" w:color="auto"/>
              <w:right w:val="single" w:sz="4" w:space="0" w:color="auto"/>
            </w:tcBorders>
            <w:shd w:val="clear" w:color="auto" w:fill="auto"/>
          </w:tcPr>
          <w:p w14:paraId="67A7C5AF" w14:textId="77777777" w:rsidR="005560A1" w:rsidRPr="00AE428B" w:rsidRDefault="005560A1" w:rsidP="00117128">
            <w:r w:rsidRPr="00AE428B">
              <w:t>Типовой класс &lt;</w:t>
            </w:r>
            <w:proofErr w:type="spellStart"/>
            <w:r w:rsidRPr="00AE428B">
              <w:t>АдресТип</w:t>
            </w:r>
            <w:proofErr w:type="spellEnd"/>
            <w:r w:rsidRPr="00AE428B">
              <w:t xml:space="preserve">&gt;. </w:t>
            </w:r>
          </w:p>
          <w:p w14:paraId="2A57C8E8" w14:textId="77777777" w:rsidR="005560A1" w:rsidRPr="00AE428B" w:rsidRDefault="005560A1" w:rsidP="00117128"/>
        </w:tc>
      </w:tr>
      <w:tr w:rsidR="007024EE" w:rsidRPr="00AE428B" w14:paraId="16C07759"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5F6F5148" w14:textId="3367A6B1" w:rsidR="007024EE" w:rsidRPr="00AE428B" w:rsidRDefault="007024EE" w:rsidP="00117128">
            <w:r>
              <w:t>ИНН</w:t>
            </w:r>
          </w:p>
        </w:tc>
        <w:tc>
          <w:tcPr>
            <w:tcW w:w="2133" w:type="dxa"/>
            <w:tcBorders>
              <w:top w:val="nil"/>
              <w:left w:val="nil"/>
              <w:bottom w:val="single" w:sz="4" w:space="0" w:color="auto"/>
              <w:right w:val="single" w:sz="4" w:space="0" w:color="auto"/>
            </w:tcBorders>
            <w:shd w:val="clear" w:color="auto" w:fill="auto"/>
          </w:tcPr>
          <w:p w14:paraId="4C8E2334" w14:textId="673DAF45" w:rsidR="007024EE" w:rsidRPr="00AE428B" w:rsidRDefault="007024EE" w:rsidP="00117128">
            <w:r>
              <w:t>ИНН</w:t>
            </w:r>
          </w:p>
        </w:tc>
        <w:tc>
          <w:tcPr>
            <w:tcW w:w="1303" w:type="dxa"/>
            <w:tcBorders>
              <w:top w:val="nil"/>
              <w:left w:val="nil"/>
              <w:bottom w:val="single" w:sz="4" w:space="0" w:color="auto"/>
              <w:right w:val="single" w:sz="4" w:space="0" w:color="auto"/>
            </w:tcBorders>
            <w:shd w:val="clear" w:color="auto" w:fill="auto"/>
          </w:tcPr>
          <w:p w14:paraId="03E958E3" w14:textId="7E8D8C82" w:rsidR="007024EE" w:rsidRPr="00AE428B" w:rsidRDefault="007024EE" w:rsidP="00117128">
            <w:pPr>
              <w:jc w:val="center"/>
            </w:pPr>
            <w:r>
              <w:t>А</w:t>
            </w:r>
          </w:p>
        </w:tc>
        <w:tc>
          <w:tcPr>
            <w:tcW w:w="1208" w:type="dxa"/>
            <w:tcBorders>
              <w:top w:val="nil"/>
              <w:left w:val="nil"/>
              <w:bottom w:val="single" w:sz="4" w:space="0" w:color="auto"/>
              <w:right w:val="single" w:sz="4" w:space="0" w:color="auto"/>
            </w:tcBorders>
            <w:shd w:val="clear" w:color="auto" w:fill="auto"/>
          </w:tcPr>
          <w:p w14:paraId="2A03AB85" w14:textId="5C3284D0" w:rsidR="007024EE" w:rsidRPr="00AE428B" w:rsidRDefault="007024EE" w:rsidP="00117128">
            <w:pPr>
              <w:jc w:val="center"/>
            </w:pPr>
            <w:proofErr w:type="gramStart"/>
            <w:r>
              <w:t>Т(</w:t>
            </w:r>
            <w:proofErr w:type="gramEnd"/>
            <w:r>
              <w:t>=9)</w:t>
            </w:r>
          </w:p>
        </w:tc>
        <w:tc>
          <w:tcPr>
            <w:tcW w:w="1919" w:type="dxa"/>
            <w:tcBorders>
              <w:top w:val="nil"/>
              <w:left w:val="nil"/>
              <w:bottom w:val="single" w:sz="4" w:space="0" w:color="auto"/>
              <w:right w:val="single" w:sz="4" w:space="0" w:color="auto"/>
            </w:tcBorders>
            <w:shd w:val="clear" w:color="auto" w:fill="auto"/>
          </w:tcPr>
          <w:p w14:paraId="69D7E9DA" w14:textId="7C0816BD" w:rsidR="007024EE" w:rsidRPr="00AE428B" w:rsidRDefault="007024EE" w:rsidP="00117128">
            <w:pPr>
              <w:jc w:val="center"/>
            </w:pPr>
            <w:r>
              <w:t>ОУ</w:t>
            </w:r>
          </w:p>
        </w:tc>
        <w:tc>
          <w:tcPr>
            <w:tcW w:w="4922" w:type="dxa"/>
            <w:tcBorders>
              <w:top w:val="nil"/>
              <w:left w:val="nil"/>
              <w:bottom w:val="single" w:sz="4" w:space="0" w:color="auto"/>
              <w:right w:val="single" w:sz="4" w:space="0" w:color="auto"/>
            </w:tcBorders>
            <w:shd w:val="clear" w:color="auto" w:fill="auto"/>
          </w:tcPr>
          <w:p w14:paraId="1B33368D" w14:textId="77777777" w:rsidR="007024EE" w:rsidRPr="00AE428B" w:rsidRDefault="007024EE" w:rsidP="00117128">
            <w:pPr>
              <w:rPr>
                <w:szCs w:val="22"/>
              </w:rPr>
            </w:pPr>
          </w:p>
        </w:tc>
      </w:tr>
      <w:tr w:rsidR="005560A1" w:rsidRPr="00AE428B" w14:paraId="15B887F6" w14:textId="77777777" w:rsidTr="00117128">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4E1056DA" w14:textId="77777777" w:rsidR="005560A1" w:rsidRPr="00AE428B" w:rsidRDefault="005560A1" w:rsidP="00117128">
            <w:r w:rsidRPr="00AE428B">
              <w:lastRenderedPageBreak/>
              <w:t>КПП</w:t>
            </w:r>
          </w:p>
        </w:tc>
        <w:tc>
          <w:tcPr>
            <w:tcW w:w="2133" w:type="dxa"/>
            <w:tcBorders>
              <w:top w:val="nil"/>
              <w:left w:val="nil"/>
              <w:bottom w:val="single" w:sz="4" w:space="0" w:color="auto"/>
              <w:right w:val="single" w:sz="4" w:space="0" w:color="auto"/>
            </w:tcBorders>
            <w:shd w:val="clear" w:color="auto" w:fill="auto"/>
          </w:tcPr>
          <w:p w14:paraId="63E0D46A" w14:textId="77777777" w:rsidR="005560A1" w:rsidRPr="00AE428B" w:rsidRDefault="005560A1" w:rsidP="00117128">
            <w:r w:rsidRPr="00AE428B">
              <w:t>КПП</w:t>
            </w:r>
          </w:p>
        </w:tc>
        <w:tc>
          <w:tcPr>
            <w:tcW w:w="1303" w:type="dxa"/>
            <w:tcBorders>
              <w:top w:val="nil"/>
              <w:left w:val="nil"/>
              <w:bottom w:val="single" w:sz="4" w:space="0" w:color="auto"/>
              <w:right w:val="single" w:sz="4" w:space="0" w:color="auto"/>
            </w:tcBorders>
            <w:shd w:val="clear" w:color="auto" w:fill="auto"/>
          </w:tcPr>
          <w:p w14:paraId="4341E3F0" w14:textId="77777777" w:rsidR="005560A1" w:rsidRPr="00AE428B" w:rsidRDefault="005560A1" w:rsidP="00117128">
            <w:pPr>
              <w:jc w:val="center"/>
            </w:pPr>
            <w:r w:rsidRPr="00AE428B">
              <w:t>А</w:t>
            </w:r>
          </w:p>
        </w:tc>
        <w:tc>
          <w:tcPr>
            <w:tcW w:w="1208" w:type="dxa"/>
            <w:tcBorders>
              <w:top w:val="nil"/>
              <w:left w:val="nil"/>
              <w:bottom w:val="single" w:sz="4" w:space="0" w:color="auto"/>
              <w:right w:val="single" w:sz="4" w:space="0" w:color="auto"/>
            </w:tcBorders>
            <w:shd w:val="clear" w:color="auto" w:fill="auto"/>
          </w:tcPr>
          <w:p w14:paraId="51D24A93" w14:textId="77777777" w:rsidR="005560A1" w:rsidRPr="00AE428B" w:rsidRDefault="005560A1" w:rsidP="00117128">
            <w:pPr>
              <w:jc w:val="center"/>
            </w:pPr>
            <w:proofErr w:type="gramStart"/>
            <w:r w:rsidRPr="00AE428B">
              <w:t>T(</w:t>
            </w:r>
            <w:proofErr w:type="gramEnd"/>
            <w:r w:rsidRPr="00AE428B">
              <w:t>=9)</w:t>
            </w:r>
          </w:p>
        </w:tc>
        <w:tc>
          <w:tcPr>
            <w:tcW w:w="1919" w:type="dxa"/>
            <w:tcBorders>
              <w:top w:val="nil"/>
              <w:left w:val="nil"/>
              <w:bottom w:val="single" w:sz="4" w:space="0" w:color="auto"/>
              <w:right w:val="single" w:sz="4" w:space="0" w:color="auto"/>
            </w:tcBorders>
            <w:shd w:val="clear" w:color="auto" w:fill="auto"/>
          </w:tcPr>
          <w:p w14:paraId="0B83C1D2" w14:textId="77777777" w:rsidR="005560A1" w:rsidRPr="00AE428B" w:rsidRDefault="005560A1" w:rsidP="00117128">
            <w:pPr>
              <w:jc w:val="center"/>
            </w:pPr>
            <w:r w:rsidRPr="00AE428B">
              <w:t>ОУ</w:t>
            </w:r>
          </w:p>
        </w:tc>
        <w:tc>
          <w:tcPr>
            <w:tcW w:w="4922" w:type="dxa"/>
            <w:tcBorders>
              <w:top w:val="nil"/>
              <w:left w:val="nil"/>
              <w:bottom w:val="single" w:sz="4" w:space="0" w:color="auto"/>
              <w:right w:val="single" w:sz="4" w:space="0" w:color="auto"/>
            </w:tcBorders>
            <w:shd w:val="clear" w:color="auto" w:fill="auto"/>
          </w:tcPr>
          <w:p w14:paraId="58AF55A7" w14:textId="77777777" w:rsidR="005560A1" w:rsidRPr="00AE428B" w:rsidRDefault="005560A1" w:rsidP="00117128">
            <w:r w:rsidRPr="00AE428B">
              <w:rPr>
                <w:szCs w:val="22"/>
              </w:rPr>
              <w:t>Типовой класс &lt;</w:t>
            </w:r>
            <w:proofErr w:type="spellStart"/>
            <w:r w:rsidRPr="00AE428B">
              <w:rPr>
                <w:szCs w:val="22"/>
              </w:rPr>
              <w:t>КППТип</w:t>
            </w:r>
            <w:proofErr w:type="spellEnd"/>
            <w:r w:rsidRPr="00AE428B">
              <w:rPr>
                <w:szCs w:val="22"/>
              </w:rPr>
              <w:t>&gt;. Обязательно при наличии</w:t>
            </w:r>
          </w:p>
          <w:p w14:paraId="5975C2A1" w14:textId="77777777" w:rsidR="005560A1" w:rsidRPr="00AE428B" w:rsidRDefault="005560A1" w:rsidP="00117128"/>
        </w:tc>
      </w:tr>
    </w:tbl>
    <w:p w14:paraId="49B67805" w14:textId="160F6E46" w:rsidR="005560A1" w:rsidRPr="00AE428B" w:rsidRDefault="005560A1">
      <w:pPr>
        <w:pStyle w:val="ad"/>
      </w:pPr>
    </w:p>
    <w:p w14:paraId="62CB6959" w14:textId="1CA5FBD8" w:rsidR="00FC4FDD" w:rsidRPr="00AE428B" w:rsidRDefault="00FC4FDD" w:rsidP="00FC4FDD">
      <w:pPr>
        <w:pStyle w:val="3"/>
        <w:numPr>
          <w:ilvl w:val="2"/>
          <w:numId w:val="47"/>
        </w:numPr>
      </w:pPr>
      <w:bookmarkStart w:id="7" w:name="_Ref106791567"/>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7</w:t>
      </w:r>
      <w:r w:rsidR="00363187">
        <w:rPr>
          <w:noProof/>
        </w:rPr>
        <w:fldChar w:fldCharType="end"/>
      </w:r>
      <w:bookmarkEnd w:id="7"/>
      <w:r w:rsidRPr="00AE428B">
        <w:t>. «Сведения о получателе гарантийного письма»</w:t>
      </w:r>
      <w:r w:rsidRPr="00AE428B">
        <w:rPr>
          <w:szCs w:val="28"/>
        </w:rPr>
        <w:t xml:space="preserve"> </w:t>
      </w:r>
      <w:r w:rsidRPr="00AE428B">
        <w:rPr>
          <w:bCs/>
        </w:rPr>
        <w:t>‹</w:t>
      </w:r>
      <w:proofErr w:type="spellStart"/>
      <w:r w:rsidRPr="00AE428B">
        <w:t>СведПолуч</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FC4FDD" w:rsidRPr="00AE428B" w14:paraId="642C6CCE"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0956150" w14:textId="77777777" w:rsidR="00FC4FDD" w:rsidRPr="00AE428B" w:rsidRDefault="00FC4FDD" w:rsidP="00117128">
            <w:pPr>
              <w:jc w:val="center"/>
              <w:rPr>
                <w:b/>
                <w:bCs/>
              </w:rPr>
            </w:pPr>
            <w:r w:rsidRPr="00AE428B">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DC2F5B4" w14:textId="77777777" w:rsidR="00FC4FDD" w:rsidRPr="00AE428B" w:rsidRDefault="00FC4FDD" w:rsidP="00117128">
            <w:pPr>
              <w:jc w:val="center"/>
              <w:rPr>
                <w:b/>
                <w:bCs/>
              </w:rPr>
            </w:pPr>
            <w:r w:rsidRPr="00AE428B">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58EAB5" w14:textId="77777777" w:rsidR="00FC4FDD" w:rsidRPr="00AE428B" w:rsidRDefault="00FC4FDD" w:rsidP="00117128">
            <w:pPr>
              <w:jc w:val="center"/>
              <w:rPr>
                <w:b/>
                <w:bCs/>
              </w:rPr>
            </w:pPr>
            <w:r w:rsidRPr="00AE428B">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310662" w14:textId="77777777" w:rsidR="00FC4FDD" w:rsidRPr="00AE428B" w:rsidRDefault="00FC4FDD" w:rsidP="00117128">
            <w:pPr>
              <w:jc w:val="center"/>
              <w:rPr>
                <w:b/>
                <w:bCs/>
              </w:rPr>
            </w:pPr>
            <w:r w:rsidRPr="00AE428B">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CCEB557" w14:textId="77777777" w:rsidR="00FC4FDD" w:rsidRPr="00AE428B" w:rsidRDefault="00FC4FDD" w:rsidP="00117128">
            <w:pPr>
              <w:jc w:val="center"/>
              <w:rPr>
                <w:b/>
                <w:bCs/>
              </w:rPr>
            </w:pPr>
            <w:r w:rsidRPr="00AE428B">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0FBF5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04AEA505"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75712E0" w14:textId="77777777" w:rsidR="00FC4FDD" w:rsidRPr="00AE428B" w:rsidRDefault="00FC4FDD" w:rsidP="00117128">
            <w:pPr>
              <w:spacing w:before="60"/>
              <w:rPr>
                <w:szCs w:val="22"/>
              </w:rPr>
            </w:pPr>
            <w:r w:rsidRPr="00AE428B">
              <w:rPr>
                <w:szCs w:val="22"/>
              </w:rPr>
              <w:t>Получатель —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27BCE68"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A13A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1C06CB3"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E16CBA5"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F50C3" w14:textId="77777777" w:rsidR="00FC4FDD" w:rsidRPr="00AE428B" w:rsidRDefault="00FC4FDD" w:rsidP="00117128">
            <w:pPr>
              <w:rPr>
                <w:szCs w:val="22"/>
              </w:rPr>
            </w:pPr>
            <w:r w:rsidRPr="00AE428B">
              <w:rPr>
                <w:szCs w:val="22"/>
              </w:rPr>
              <w:t>Новый типовой класс &lt;</w:t>
            </w:r>
            <w:proofErr w:type="spellStart"/>
            <w:r w:rsidRPr="00AE428B">
              <w:rPr>
                <w:bCs/>
              </w:rPr>
              <w:t>СвЮЛУчТип</w:t>
            </w:r>
            <w:proofErr w:type="spellEnd"/>
            <w:r w:rsidRPr="00AE428B">
              <w:rPr>
                <w:szCs w:val="22"/>
              </w:rPr>
              <w:t xml:space="preserve">&gt;. </w:t>
            </w:r>
          </w:p>
          <w:p w14:paraId="1419F7D3" w14:textId="3BC6922F" w:rsidR="00FC4FDD" w:rsidRPr="00AE428B" w:rsidRDefault="00FC4FDD" w:rsidP="00117128">
            <w:pPr>
              <w:rPr>
                <w:szCs w:val="22"/>
              </w:rPr>
            </w:pPr>
            <w:r w:rsidRPr="00AE428B">
              <w:rPr>
                <w:szCs w:val="22"/>
              </w:rPr>
              <w:t xml:space="preserve">Состав элемента представлен в </w:t>
            </w:r>
            <w:r w:rsidRPr="00AE428B">
              <w:rPr>
                <w:szCs w:val="22"/>
              </w:rPr>
              <w:fldChar w:fldCharType="begin"/>
            </w:r>
            <w:r w:rsidRPr="00AE428B">
              <w:rPr>
                <w:szCs w:val="22"/>
              </w:rPr>
              <w:instrText xml:space="preserve"> REF _Ref106276065 \h  \* MERGEFORMAT </w:instrText>
            </w:r>
            <w:r w:rsidRPr="00AE428B">
              <w:rPr>
                <w:szCs w:val="22"/>
              </w:rPr>
            </w:r>
            <w:r w:rsidRPr="00AE428B">
              <w:rPr>
                <w:szCs w:val="22"/>
              </w:rPr>
              <w:fldChar w:fldCharType="separate"/>
            </w:r>
            <w:r w:rsidR="00BF16F8" w:rsidRPr="00AE428B">
              <w:t xml:space="preserve">Таблица </w:t>
            </w:r>
            <w:r w:rsidR="00BF16F8" w:rsidRPr="00AE428B">
              <w:rPr>
                <w:b/>
                <w:noProof/>
              </w:rPr>
              <w:t>21</w:t>
            </w:r>
            <w:r w:rsidRPr="00AE428B">
              <w:rPr>
                <w:szCs w:val="22"/>
              </w:rPr>
              <w:fldChar w:fldCharType="end"/>
            </w:r>
            <w:r w:rsidRPr="00AE428B">
              <w:rPr>
                <w:szCs w:val="22"/>
              </w:rPr>
              <w:t>.</w:t>
            </w:r>
          </w:p>
          <w:p w14:paraId="434508DB"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&gt;. /</w:t>
            </w:r>
          </w:p>
          <w:p w14:paraId="4A71A408" w14:textId="77777777" w:rsidR="00FC4FDD" w:rsidRPr="00AE428B" w:rsidRDefault="00FC4FDD" w:rsidP="00117128">
            <w:pPr>
              <w:spacing w:before="60"/>
              <w:rPr>
                <w:szCs w:val="22"/>
              </w:rPr>
            </w:pPr>
            <w:r w:rsidRPr="00AE428B">
              <w:rPr>
                <w:szCs w:val="22"/>
              </w:rPr>
              <w:t>Из трех элементов таблицы обязательно используется только один.</w:t>
            </w:r>
          </w:p>
        </w:tc>
      </w:tr>
      <w:tr w:rsidR="00FC4FDD" w:rsidRPr="00AE428B" w14:paraId="2139C10A"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FD69B0" w14:textId="77777777" w:rsidR="00FC4FDD" w:rsidRPr="00AE428B" w:rsidRDefault="00FC4FDD" w:rsidP="00117128">
            <w:pPr>
              <w:spacing w:before="60"/>
              <w:rPr>
                <w:szCs w:val="22"/>
              </w:rPr>
            </w:pPr>
            <w:r w:rsidRPr="00AE428B">
              <w:rPr>
                <w:szCs w:val="22"/>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CC599C" w14:textId="77777777" w:rsidR="00FC4FDD" w:rsidRPr="00AE428B" w:rsidRDefault="00FC4FDD" w:rsidP="00117128">
            <w:pPr>
              <w:spacing w:before="60"/>
              <w:rPr>
                <w:szCs w:val="22"/>
              </w:rPr>
            </w:pPr>
            <w:r w:rsidRPr="00AE428B">
              <w:rPr>
                <w:szCs w:val="22"/>
              </w:rPr>
              <w:t xml:space="preserve">Получатель_ </w:t>
            </w:r>
            <w:proofErr w:type="spellStart"/>
            <w:r w:rsidRPr="00AE428B">
              <w:rPr>
                <w:szCs w:val="22"/>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9672E4"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EC257AB"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A9EF7F"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255B3B4" w14:textId="55C40B95"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00305AD4" w:rsidRPr="00DA760E">
              <w:t>СвФЛУчастФХЖ</w:t>
            </w:r>
            <w:proofErr w:type="spellEnd"/>
            <w:r w:rsidR="00305AD4" w:rsidRPr="00AE428B">
              <w:rPr>
                <w:szCs w:val="22"/>
              </w:rPr>
              <w:t xml:space="preserve"> </w:t>
            </w:r>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_Ref106276308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8</w:t>
            </w:r>
            <w:r w:rsidRPr="00AE428B">
              <w:rPr>
                <w:szCs w:val="22"/>
              </w:rPr>
              <w:fldChar w:fldCharType="end"/>
            </w:r>
            <w:r w:rsidRPr="00AE428B">
              <w:rPr>
                <w:szCs w:val="22"/>
              </w:rPr>
              <w:t>.</w:t>
            </w:r>
          </w:p>
          <w:p w14:paraId="4CDBCEB1"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27952F06"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r w:rsidR="00FC4FDD" w:rsidRPr="00AE428B" w14:paraId="108CA406" w14:textId="77777777" w:rsidTr="00117128">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AF5787" w14:textId="77777777" w:rsidR="00FC4FDD" w:rsidRPr="00AE428B" w:rsidRDefault="00FC4FDD" w:rsidP="00117128">
            <w:pPr>
              <w:spacing w:before="60"/>
              <w:rPr>
                <w:szCs w:val="22"/>
              </w:rPr>
            </w:pPr>
            <w:r w:rsidRPr="00AE428B">
              <w:rPr>
                <w:szCs w:val="22"/>
              </w:rPr>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4BDA70A" w14:textId="77777777" w:rsidR="00FC4FDD" w:rsidRPr="00AE428B" w:rsidRDefault="00FC4FDD" w:rsidP="00117128">
            <w:pPr>
              <w:spacing w:before="60"/>
              <w:rPr>
                <w:szCs w:val="22"/>
              </w:rPr>
            </w:pPr>
            <w:r w:rsidRPr="00AE428B">
              <w:rPr>
                <w:szCs w:val="22"/>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BE1209" w14:textId="77777777" w:rsidR="00FC4FDD" w:rsidRPr="00AE428B" w:rsidRDefault="00FC4FDD" w:rsidP="00117128">
            <w:pPr>
              <w:spacing w:before="60"/>
              <w:jc w:val="center"/>
              <w:rPr>
                <w:szCs w:val="22"/>
              </w:rPr>
            </w:pPr>
            <w:r w:rsidRPr="00AE428B">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8C6B039" w14:textId="77777777" w:rsidR="00FC4FDD" w:rsidRPr="00AE428B" w:rsidRDefault="00FC4FDD" w:rsidP="00117128">
            <w:pPr>
              <w:spacing w:before="60"/>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634316" w14:textId="77777777" w:rsidR="00FC4FDD" w:rsidRPr="00AE428B" w:rsidRDefault="00FC4FDD" w:rsidP="00117128">
            <w:pPr>
              <w:spacing w:before="60"/>
              <w:jc w:val="center"/>
              <w:rPr>
                <w:szCs w:val="22"/>
              </w:rPr>
            </w:pPr>
            <w:r w:rsidRPr="00AE428B">
              <w:rPr>
                <w:szCs w:val="22"/>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0118EAB" w14:textId="6AA3FA74" w:rsidR="00FC4FDD" w:rsidRPr="00AE428B" w:rsidRDefault="00FC4FDD" w:rsidP="00117128">
            <w:pPr>
              <w:rPr>
                <w:szCs w:val="22"/>
              </w:rPr>
            </w:pPr>
            <w:proofErr w:type="spellStart"/>
            <w:proofErr w:type="gramStart"/>
            <w:r w:rsidRPr="00AE428B">
              <w:rPr>
                <w:szCs w:val="22"/>
              </w:rPr>
              <w:t>Ииспользуется</w:t>
            </w:r>
            <w:proofErr w:type="spellEnd"/>
            <w:r w:rsidRPr="00AE428B">
              <w:rPr>
                <w:szCs w:val="22"/>
              </w:rPr>
              <w:t xml:space="preserve">  типовой</w:t>
            </w:r>
            <w:proofErr w:type="gramEnd"/>
            <w:r w:rsidRPr="00AE428B">
              <w:rPr>
                <w:szCs w:val="22"/>
              </w:rPr>
              <w:t xml:space="preserve"> класс &lt;</w:t>
            </w:r>
            <w:proofErr w:type="spellStart"/>
            <w:r w:rsidRPr="00AE428B">
              <w:rPr>
                <w:bCs/>
              </w:rPr>
              <w:t>СвИПТип</w:t>
            </w:r>
            <w:proofErr w:type="spellEnd"/>
            <w:r w:rsidRPr="00AE428B">
              <w:rPr>
                <w:szCs w:val="22"/>
              </w:rPr>
              <w:t xml:space="preserve">&gt;, состав которого представлен в </w:t>
            </w:r>
            <w:r w:rsidRPr="00AE428B">
              <w:rPr>
                <w:szCs w:val="22"/>
              </w:rPr>
              <w:fldChar w:fldCharType="begin"/>
            </w:r>
            <w:r w:rsidRPr="00AE428B">
              <w:rPr>
                <w:szCs w:val="22"/>
              </w:rPr>
              <w:instrText xml:space="preserve"> REF _Ref106276571 \h </w:instrText>
            </w:r>
            <w:r w:rsidR="00AE428B" w:rsidRPr="00AE428B">
              <w:rPr>
                <w:szCs w:val="22"/>
              </w:rPr>
              <w:instrText xml:space="preserve"> \* MERGEFORMAT </w:instrText>
            </w:r>
            <w:r w:rsidRPr="00AE428B">
              <w:rPr>
                <w:szCs w:val="22"/>
              </w:rPr>
            </w:r>
            <w:r w:rsidRPr="00AE428B">
              <w:rPr>
                <w:szCs w:val="22"/>
              </w:rPr>
              <w:fldChar w:fldCharType="separate"/>
            </w:r>
            <w:r w:rsidR="00BF16F8" w:rsidRPr="00AE428B">
              <w:t xml:space="preserve">Таблица </w:t>
            </w:r>
            <w:r w:rsidR="00BF16F8" w:rsidRPr="00AE428B">
              <w:rPr>
                <w:noProof/>
              </w:rPr>
              <w:t>9</w:t>
            </w:r>
            <w:r w:rsidRPr="00AE428B">
              <w:rPr>
                <w:szCs w:val="22"/>
              </w:rPr>
              <w:fldChar w:fldCharType="end"/>
            </w:r>
            <w:r w:rsidRPr="00AE428B">
              <w:rPr>
                <w:szCs w:val="22"/>
              </w:rPr>
              <w:t>.</w:t>
            </w:r>
          </w:p>
          <w:p w14:paraId="5C9AEA45" w14:textId="77777777" w:rsidR="00FC4FDD" w:rsidRPr="00AE428B" w:rsidRDefault="00FC4FDD" w:rsidP="00117128">
            <w:r w:rsidRPr="00AE428B">
              <w:t>Указывается при указании значения «1» в элементе &lt;</w:t>
            </w:r>
            <w:proofErr w:type="spellStart"/>
            <w:r w:rsidRPr="00AE428B">
              <w:t>ПрФормДок</w:t>
            </w:r>
            <w:proofErr w:type="spellEnd"/>
            <w:r w:rsidRPr="00AE428B">
              <w:t xml:space="preserve">&gt;. </w:t>
            </w:r>
          </w:p>
          <w:p w14:paraId="3E1A4317" w14:textId="77777777" w:rsidR="00FC4FDD" w:rsidRPr="00AE428B" w:rsidRDefault="00FC4FDD" w:rsidP="00117128">
            <w:pPr>
              <w:rPr>
                <w:szCs w:val="22"/>
              </w:rPr>
            </w:pPr>
            <w:r w:rsidRPr="00AE428B">
              <w:rPr>
                <w:szCs w:val="22"/>
              </w:rPr>
              <w:t>Из трех элементов таблицы обязательно используется только один.</w:t>
            </w:r>
          </w:p>
        </w:tc>
      </w:tr>
    </w:tbl>
    <w:p w14:paraId="7E7D2569" w14:textId="77777777" w:rsidR="00FC4FDD" w:rsidRPr="00AE428B" w:rsidRDefault="00FC4FDD" w:rsidP="00FC4FDD"/>
    <w:p w14:paraId="221125EE" w14:textId="41E26ACC" w:rsidR="00FC4FDD" w:rsidRPr="00AE428B" w:rsidRDefault="00FC4FDD" w:rsidP="00FC4FDD">
      <w:pPr>
        <w:pStyle w:val="4"/>
      </w:pPr>
      <w:bookmarkStart w:id="8" w:name="_Ref106276308"/>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8</w:t>
      </w:r>
      <w:r w:rsidR="00363187">
        <w:rPr>
          <w:noProof/>
        </w:rPr>
        <w:fldChar w:fldCharType="end"/>
      </w:r>
      <w:bookmarkEnd w:id="8"/>
      <w:r w:rsidRPr="00AE428B">
        <w:t>. «Сведения о физическом лице»</w:t>
      </w:r>
      <w:r w:rsidRPr="00AE428B">
        <w:rPr>
          <w:szCs w:val="28"/>
        </w:rPr>
        <w:t xml:space="preserve"> </w:t>
      </w:r>
      <w:r w:rsidRPr="00AE428B">
        <w:rPr>
          <w:bCs/>
        </w:rPr>
        <w:t>‹</w:t>
      </w:r>
      <w:proofErr w:type="spellStart"/>
      <w:r w:rsidRPr="00AE428B">
        <w:t>СвФЛУчастФХЖ</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FC4FDD" w:rsidRPr="00AE428B" w14:paraId="58CA5D44"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6E8EDD0" w14:textId="77777777" w:rsidR="00FC4FDD" w:rsidRPr="00AE428B" w:rsidRDefault="00FC4FDD"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0F7E994" w14:textId="77777777" w:rsidR="00FC4FDD" w:rsidRPr="00AE428B" w:rsidRDefault="00FC4FDD"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1C8A244" w14:textId="77777777" w:rsidR="00FC4FDD" w:rsidRPr="00AE428B" w:rsidRDefault="00FC4FDD"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05D9D3" w14:textId="77777777" w:rsidR="00FC4FDD" w:rsidRPr="00AE428B" w:rsidRDefault="00FC4FDD"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0826CA9" w14:textId="77777777" w:rsidR="00FC4FDD" w:rsidRPr="00AE428B" w:rsidRDefault="00FC4FDD"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568F76B8" w14:textId="77777777" w:rsidR="00FC4FDD" w:rsidRPr="00AE428B" w:rsidRDefault="00FC4FDD" w:rsidP="00117128">
            <w:pPr>
              <w:jc w:val="center"/>
              <w:rPr>
                <w:b/>
                <w:bCs/>
              </w:rPr>
            </w:pPr>
            <w:r w:rsidRPr="00AE428B">
              <w:rPr>
                <w:b/>
                <w:bCs/>
              </w:rPr>
              <w:t>Дополнительная информация</w:t>
            </w:r>
          </w:p>
        </w:tc>
      </w:tr>
      <w:tr w:rsidR="00FC4FDD" w:rsidRPr="00AE428B" w14:paraId="398F7AA4"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668CD2C" w14:textId="77777777" w:rsidR="00FC4FDD" w:rsidRPr="00AE428B" w:rsidRDefault="00FC4FDD"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5D93F829" w14:textId="77777777" w:rsidR="00FC4FDD" w:rsidRPr="00AE428B" w:rsidRDefault="00FC4FDD"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10A41B4F"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2B85415" w14:textId="77777777" w:rsidR="00FC4FDD" w:rsidRPr="00AE428B" w:rsidRDefault="00FC4FDD"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747E6DD0" w14:textId="77777777" w:rsidR="00FC4FDD" w:rsidRPr="00AE428B" w:rsidRDefault="00FC4FDD"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3147A9A5" w14:textId="77777777" w:rsidR="00FC4FDD" w:rsidRPr="00AE428B" w:rsidRDefault="00FC4FDD" w:rsidP="00117128">
            <w:r w:rsidRPr="00AE428B">
              <w:t>Типовой класс &lt;</w:t>
            </w:r>
            <w:proofErr w:type="spellStart"/>
            <w:r w:rsidRPr="00AE428B">
              <w:t>ИННФЛТип</w:t>
            </w:r>
            <w:proofErr w:type="spellEnd"/>
            <w:r w:rsidRPr="00AE428B">
              <w:t>&gt;.</w:t>
            </w:r>
          </w:p>
          <w:p w14:paraId="2543EAB2" w14:textId="77777777" w:rsidR="00FC4FDD" w:rsidRPr="00AE428B" w:rsidRDefault="00FC4FDD" w:rsidP="00117128"/>
        </w:tc>
      </w:tr>
      <w:tr w:rsidR="00FC4FDD" w:rsidRPr="00AE428B" w14:paraId="09051817"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060C676" w14:textId="77777777" w:rsidR="00FC4FDD" w:rsidRPr="00AE428B" w:rsidRDefault="00FC4FDD"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2BAA7163" w14:textId="77777777" w:rsidR="00FC4FDD" w:rsidRPr="00AE428B" w:rsidRDefault="00FC4FDD"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44CCB89C" w14:textId="77777777" w:rsidR="00FC4FDD" w:rsidRPr="00AE428B" w:rsidRDefault="00FC4FDD"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D303BF" w14:textId="77777777" w:rsidR="00FC4FDD" w:rsidRPr="00AE428B" w:rsidRDefault="00FC4FDD"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643B6BD" w14:textId="77777777" w:rsidR="00FC4FDD" w:rsidRPr="00AE428B" w:rsidRDefault="00FC4FDD"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hideMark/>
          </w:tcPr>
          <w:p w14:paraId="2EC65058" w14:textId="77777777" w:rsidR="00FC4FDD" w:rsidRPr="00AE428B" w:rsidRDefault="00FC4FDD" w:rsidP="00117128"/>
        </w:tc>
      </w:tr>
      <w:tr w:rsidR="00FC4FDD" w:rsidRPr="00AE428B" w14:paraId="2FEB6C4D"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379CED9" w14:textId="77777777" w:rsidR="00FC4FDD" w:rsidRPr="00AE428B" w:rsidRDefault="00FC4FDD" w:rsidP="00117128">
            <w:r w:rsidRPr="00AE428B">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13011FEB" w14:textId="77777777" w:rsidR="00FC4FDD" w:rsidRPr="00AE428B" w:rsidRDefault="00FC4FDD"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2D323FFB" w14:textId="77777777" w:rsidR="00FC4FDD" w:rsidRPr="00AE428B" w:rsidRDefault="00FC4FDD"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7BCD5034" w14:textId="77777777" w:rsidR="00FC4FDD" w:rsidRPr="00AE428B" w:rsidRDefault="00FC4FDD"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0E8ADACC" w14:textId="77777777" w:rsidR="00FC4FDD" w:rsidRPr="00AE428B" w:rsidRDefault="00FC4FDD"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FF879FB" w14:textId="77777777" w:rsidR="00FC4FDD" w:rsidRPr="00AE428B" w:rsidRDefault="00FC4FDD" w:rsidP="00117128">
            <w:r w:rsidRPr="00AE428B">
              <w:t>Типовой класс &lt;</w:t>
            </w:r>
            <w:proofErr w:type="spellStart"/>
            <w:r w:rsidRPr="00AE428B">
              <w:t>ФИОТип</w:t>
            </w:r>
            <w:proofErr w:type="spellEnd"/>
            <w:r w:rsidRPr="00AE428B">
              <w:t xml:space="preserve">&gt;. </w:t>
            </w:r>
          </w:p>
          <w:p w14:paraId="7A6C8306" w14:textId="2FCC3578" w:rsidR="00FC4FDD" w:rsidRPr="00AE428B" w:rsidRDefault="00FC4FDD"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75A687D5" w14:textId="77777777" w:rsidR="00FC4FDD" w:rsidRPr="00AE428B" w:rsidRDefault="00FC4FDD" w:rsidP="00FC4FDD"/>
    <w:p w14:paraId="47C1CFF4" w14:textId="5F164657" w:rsidR="00D9733E" w:rsidRPr="00AE428B" w:rsidRDefault="00D9733E" w:rsidP="00D9733E">
      <w:pPr>
        <w:pStyle w:val="4"/>
        <w:numPr>
          <w:ilvl w:val="3"/>
          <w:numId w:val="48"/>
        </w:numPr>
      </w:pPr>
      <w:bookmarkStart w:id="9" w:name="_Ref106276571"/>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9</w:t>
      </w:r>
      <w:r w:rsidR="00363187">
        <w:rPr>
          <w:noProof/>
        </w:rPr>
        <w:fldChar w:fldCharType="end"/>
      </w:r>
      <w:bookmarkEnd w:id="9"/>
      <w:r w:rsidRPr="00AE428B">
        <w:t>. «Сведения об индивидуальном предпринимателе»</w:t>
      </w:r>
      <w:r w:rsidRPr="00AE428B">
        <w:rPr>
          <w:szCs w:val="28"/>
        </w:rPr>
        <w:t xml:space="preserve"> </w:t>
      </w:r>
      <w:r w:rsidRPr="00AE428B">
        <w:rPr>
          <w:bCs/>
        </w:rPr>
        <w:t>‹</w:t>
      </w:r>
      <w:proofErr w:type="spellStart"/>
      <w:r w:rsidRPr="00AE428B">
        <w:t>СвИП</w:t>
      </w:r>
      <w:r w:rsidR="00305AD4">
        <w:t>Тип</w:t>
      </w:r>
      <w:proofErr w:type="spellEnd"/>
      <w:r w:rsidRPr="00AE428B">
        <w:rPr>
          <w:bCs/>
        </w:rPr>
        <w:t>›</w:t>
      </w:r>
    </w:p>
    <w:tbl>
      <w:tblPr>
        <w:tblW w:w="14742" w:type="dxa"/>
        <w:tblLook w:val="04A0" w:firstRow="1" w:lastRow="0" w:firstColumn="1" w:lastColumn="0" w:noHBand="0" w:noVBand="1"/>
      </w:tblPr>
      <w:tblGrid>
        <w:gridCol w:w="3603"/>
        <w:gridCol w:w="2402"/>
        <w:gridCol w:w="1208"/>
        <w:gridCol w:w="1208"/>
        <w:gridCol w:w="1910"/>
        <w:gridCol w:w="4411"/>
      </w:tblGrid>
      <w:tr w:rsidR="00AE428B" w:rsidRPr="00AE428B" w14:paraId="3563877B" w14:textId="77777777" w:rsidTr="00117128">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153A87E" w14:textId="77777777" w:rsidR="00D9733E" w:rsidRPr="00AE428B" w:rsidRDefault="00D9733E"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3173D659" w14:textId="77777777" w:rsidR="00D9733E" w:rsidRPr="00AE428B" w:rsidRDefault="00D9733E"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F2CF73" w14:textId="77777777" w:rsidR="00D9733E" w:rsidRPr="00AE428B" w:rsidRDefault="00D9733E"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0D54AE" w14:textId="77777777" w:rsidR="00D9733E" w:rsidRPr="00AE428B" w:rsidRDefault="00D9733E"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76723F" w14:textId="77777777" w:rsidR="00D9733E" w:rsidRPr="00AE428B" w:rsidRDefault="00D9733E" w:rsidP="00117128">
            <w:pPr>
              <w:jc w:val="center"/>
              <w:rPr>
                <w:b/>
                <w:bCs/>
              </w:rPr>
            </w:pPr>
            <w:r w:rsidRPr="00AE428B">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0A09CF54" w14:textId="77777777" w:rsidR="00D9733E" w:rsidRPr="00AE428B" w:rsidRDefault="00D9733E" w:rsidP="00117128">
            <w:pPr>
              <w:jc w:val="center"/>
              <w:rPr>
                <w:b/>
                <w:bCs/>
              </w:rPr>
            </w:pPr>
            <w:r w:rsidRPr="00AE428B">
              <w:rPr>
                <w:b/>
                <w:bCs/>
              </w:rPr>
              <w:t>Дополнительная информация</w:t>
            </w:r>
          </w:p>
        </w:tc>
      </w:tr>
      <w:tr w:rsidR="00AE428B" w:rsidRPr="00AE428B" w14:paraId="7C2E5BDC"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6515BD7" w14:textId="77777777" w:rsidR="00D9733E" w:rsidRPr="00AE428B" w:rsidRDefault="00D9733E" w:rsidP="00117128">
            <w:r w:rsidRPr="00AE428B">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A3D1EFF" w14:textId="77777777" w:rsidR="00D9733E" w:rsidRPr="00AE428B" w:rsidRDefault="00D9733E" w:rsidP="00117128">
            <w:pPr>
              <w:jc w:val="center"/>
            </w:pPr>
            <w:r w:rsidRPr="00AE428B">
              <w:t>ИННФЛ</w:t>
            </w:r>
          </w:p>
        </w:tc>
        <w:tc>
          <w:tcPr>
            <w:tcW w:w="1208" w:type="dxa"/>
            <w:tcBorders>
              <w:top w:val="nil"/>
              <w:left w:val="nil"/>
              <w:bottom w:val="single" w:sz="4" w:space="0" w:color="auto"/>
              <w:right w:val="single" w:sz="4" w:space="0" w:color="auto"/>
            </w:tcBorders>
            <w:shd w:val="clear" w:color="auto" w:fill="auto"/>
            <w:hideMark/>
          </w:tcPr>
          <w:p w14:paraId="55DAF8F3"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C8D53B9" w14:textId="77777777" w:rsidR="00D9733E" w:rsidRPr="00AE428B" w:rsidRDefault="00D9733E" w:rsidP="00117128">
            <w:pPr>
              <w:jc w:val="center"/>
            </w:pPr>
            <w:proofErr w:type="gramStart"/>
            <w:r w:rsidRPr="00AE428B">
              <w:t>T(</w:t>
            </w:r>
            <w:proofErr w:type="gramEnd"/>
            <w:r w:rsidRPr="00AE428B">
              <w:t>=12)</w:t>
            </w:r>
          </w:p>
        </w:tc>
        <w:tc>
          <w:tcPr>
            <w:tcW w:w="1910" w:type="dxa"/>
            <w:tcBorders>
              <w:top w:val="nil"/>
              <w:left w:val="nil"/>
              <w:bottom w:val="single" w:sz="4" w:space="0" w:color="auto"/>
              <w:right w:val="single" w:sz="4" w:space="0" w:color="auto"/>
            </w:tcBorders>
            <w:shd w:val="clear" w:color="auto" w:fill="auto"/>
            <w:hideMark/>
          </w:tcPr>
          <w:p w14:paraId="64D1CB0E"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F67B2AC" w14:textId="77777777" w:rsidR="00D9733E" w:rsidRPr="00AE428B" w:rsidRDefault="00D9733E" w:rsidP="00117128">
            <w:r w:rsidRPr="00AE428B">
              <w:t>Типовой класс &lt;</w:t>
            </w:r>
            <w:proofErr w:type="spellStart"/>
            <w:r w:rsidRPr="00AE428B">
              <w:t>ИННФЛТип</w:t>
            </w:r>
            <w:proofErr w:type="spellEnd"/>
            <w:r w:rsidRPr="00AE428B">
              <w:t>&gt;.</w:t>
            </w:r>
          </w:p>
          <w:p w14:paraId="283E617A" w14:textId="77777777" w:rsidR="00D9733E" w:rsidRPr="00AE428B" w:rsidRDefault="00D9733E" w:rsidP="00117128">
            <w:r w:rsidRPr="00AE428B">
              <w:t xml:space="preserve">Обязателен при значении элемента </w:t>
            </w:r>
          </w:p>
        </w:tc>
      </w:tr>
      <w:tr w:rsidR="00AE428B" w:rsidRPr="00AE428B" w14:paraId="0733E528"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1986FF42" w14:textId="77777777" w:rsidR="00D9733E" w:rsidRPr="00AE428B" w:rsidRDefault="00D9733E" w:rsidP="00117128">
            <w:r w:rsidRPr="00AE428B">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6AFB5606" w14:textId="77777777" w:rsidR="00D9733E" w:rsidRPr="00AE428B" w:rsidRDefault="00D9733E" w:rsidP="00117128">
            <w:pPr>
              <w:jc w:val="center"/>
            </w:pPr>
            <w:r w:rsidRPr="00AE428B">
              <w:t>ОГРНИП</w:t>
            </w:r>
          </w:p>
        </w:tc>
        <w:tc>
          <w:tcPr>
            <w:tcW w:w="1208" w:type="dxa"/>
            <w:tcBorders>
              <w:top w:val="nil"/>
              <w:left w:val="nil"/>
              <w:bottom w:val="single" w:sz="4" w:space="0" w:color="auto"/>
              <w:right w:val="single" w:sz="4" w:space="0" w:color="auto"/>
            </w:tcBorders>
            <w:shd w:val="clear" w:color="auto" w:fill="auto"/>
            <w:hideMark/>
          </w:tcPr>
          <w:p w14:paraId="47201638"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35014DDE" w14:textId="77777777" w:rsidR="00D9733E" w:rsidRPr="00AE428B" w:rsidRDefault="00D9733E" w:rsidP="00117128">
            <w:pPr>
              <w:jc w:val="center"/>
            </w:pPr>
            <w:proofErr w:type="gramStart"/>
            <w:r w:rsidRPr="00AE428B">
              <w:t>T(</w:t>
            </w:r>
            <w:proofErr w:type="gramEnd"/>
            <w:r w:rsidRPr="00AE428B">
              <w:t>=15)</w:t>
            </w:r>
          </w:p>
        </w:tc>
        <w:tc>
          <w:tcPr>
            <w:tcW w:w="1910" w:type="dxa"/>
            <w:tcBorders>
              <w:top w:val="nil"/>
              <w:left w:val="nil"/>
              <w:bottom w:val="single" w:sz="4" w:space="0" w:color="auto"/>
              <w:right w:val="single" w:sz="4" w:space="0" w:color="auto"/>
            </w:tcBorders>
            <w:shd w:val="clear" w:color="auto" w:fill="auto"/>
            <w:hideMark/>
          </w:tcPr>
          <w:p w14:paraId="0E150A3B" w14:textId="77777777" w:rsidR="00D9733E" w:rsidRPr="00AE428B" w:rsidRDefault="00D9733E" w:rsidP="00117128">
            <w:pPr>
              <w:jc w:val="center"/>
            </w:pPr>
            <w:r w:rsidRPr="00AE428B">
              <w:t>НУ</w:t>
            </w:r>
          </w:p>
        </w:tc>
        <w:tc>
          <w:tcPr>
            <w:tcW w:w="5195" w:type="dxa"/>
            <w:tcBorders>
              <w:top w:val="nil"/>
              <w:left w:val="nil"/>
              <w:bottom w:val="single" w:sz="4" w:space="0" w:color="auto"/>
              <w:right w:val="single" w:sz="4" w:space="0" w:color="auto"/>
            </w:tcBorders>
            <w:shd w:val="clear" w:color="auto" w:fill="auto"/>
            <w:hideMark/>
          </w:tcPr>
          <w:p w14:paraId="58361EF9" w14:textId="77777777" w:rsidR="00D9733E" w:rsidRPr="00AE428B" w:rsidRDefault="00D9733E" w:rsidP="00117128">
            <w:r w:rsidRPr="00AE428B">
              <w:t>Типовой класс &lt;</w:t>
            </w:r>
            <w:proofErr w:type="spellStart"/>
            <w:r w:rsidRPr="00AE428B">
              <w:t>ОГРНИПТип</w:t>
            </w:r>
            <w:proofErr w:type="spellEnd"/>
            <w:r w:rsidRPr="00AE428B">
              <w:t>&gt;.</w:t>
            </w:r>
          </w:p>
          <w:p w14:paraId="2F4F105F" w14:textId="77777777" w:rsidR="00D9733E" w:rsidRPr="00AE428B" w:rsidRDefault="00D9733E" w:rsidP="00117128"/>
        </w:tc>
      </w:tr>
      <w:tr w:rsidR="00AE428B" w:rsidRPr="00AE428B" w14:paraId="61EDE189"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CEADE6F" w14:textId="77777777" w:rsidR="00D9733E" w:rsidRPr="00AE428B" w:rsidRDefault="00D9733E" w:rsidP="00117128">
            <w:r w:rsidRPr="00AE428B">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09643D4A" w14:textId="77777777" w:rsidR="00D9733E" w:rsidRPr="00AE428B" w:rsidRDefault="00D9733E" w:rsidP="00117128">
            <w:pPr>
              <w:jc w:val="center"/>
            </w:pPr>
            <w:proofErr w:type="spellStart"/>
            <w:r w:rsidRPr="00AE428B">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65900830" w14:textId="77777777" w:rsidR="00D9733E" w:rsidRPr="00AE428B" w:rsidRDefault="00D9733E"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196FE24" w14:textId="77777777" w:rsidR="00D9733E" w:rsidRPr="00AE428B" w:rsidRDefault="00D9733E"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78A089B6" w14:textId="77777777" w:rsidR="00D9733E" w:rsidRPr="00AE428B" w:rsidRDefault="00D9733E" w:rsidP="00117128">
            <w:pPr>
              <w:jc w:val="center"/>
            </w:pPr>
            <w:r w:rsidRPr="00AE428B">
              <w:t>Н</w:t>
            </w:r>
          </w:p>
        </w:tc>
        <w:tc>
          <w:tcPr>
            <w:tcW w:w="5195" w:type="dxa"/>
            <w:tcBorders>
              <w:top w:val="nil"/>
              <w:left w:val="nil"/>
              <w:bottom w:val="single" w:sz="4" w:space="0" w:color="auto"/>
              <w:right w:val="single" w:sz="4" w:space="0" w:color="auto"/>
            </w:tcBorders>
            <w:shd w:val="clear" w:color="auto" w:fill="auto"/>
          </w:tcPr>
          <w:p w14:paraId="41CFF4C4" w14:textId="77777777" w:rsidR="00D9733E" w:rsidRPr="00AE428B" w:rsidRDefault="00D9733E" w:rsidP="00117128"/>
        </w:tc>
      </w:tr>
      <w:tr w:rsidR="00AE428B" w:rsidRPr="00AE428B" w14:paraId="30771311" w14:textId="77777777" w:rsidTr="00117128">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DF238E8" w14:textId="77777777" w:rsidR="00D9733E" w:rsidRPr="00AE428B" w:rsidRDefault="00D9733E" w:rsidP="00117128">
            <w:r w:rsidRPr="00AE428B">
              <w:lastRenderedPageBreak/>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507E0AF3" w14:textId="77777777" w:rsidR="00D9733E" w:rsidRPr="00AE428B" w:rsidRDefault="00D9733E"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hideMark/>
          </w:tcPr>
          <w:p w14:paraId="0E76F10F" w14:textId="77777777" w:rsidR="00D9733E" w:rsidRPr="00AE428B" w:rsidRDefault="00D9733E"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hideMark/>
          </w:tcPr>
          <w:p w14:paraId="040A8BB1" w14:textId="77777777" w:rsidR="00D9733E" w:rsidRPr="00AE428B" w:rsidRDefault="00D9733E" w:rsidP="00117128">
            <w:pPr>
              <w:jc w:val="center"/>
            </w:pPr>
            <w:r w:rsidRPr="00AE428B">
              <w:t> </w:t>
            </w:r>
          </w:p>
        </w:tc>
        <w:tc>
          <w:tcPr>
            <w:tcW w:w="1910" w:type="dxa"/>
            <w:tcBorders>
              <w:top w:val="nil"/>
              <w:left w:val="nil"/>
              <w:bottom w:val="single" w:sz="4" w:space="0" w:color="auto"/>
              <w:right w:val="single" w:sz="4" w:space="0" w:color="auto"/>
            </w:tcBorders>
            <w:shd w:val="clear" w:color="auto" w:fill="auto"/>
            <w:hideMark/>
          </w:tcPr>
          <w:p w14:paraId="239DC478" w14:textId="77777777" w:rsidR="00D9733E" w:rsidRPr="00AE428B" w:rsidRDefault="00D9733E" w:rsidP="00117128">
            <w:pPr>
              <w:jc w:val="center"/>
            </w:pPr>
            <w:r w:rsidRPr="00AE428B">
              <w:t>О</w:t>
            </w:r>
          </w:p>
        </w:tc>
        <w:tc>
          <w:tcPr>
            <w:tcW w:w="5195" w:type="dxa"/>
            <w:tcBorders>
              <w:top w:val="nil"/>
              <w:left w:val="nil"/>
              <w:bottom w:val="single" w:sz="4" w:space="0" w:color="auto"/>
              <w:right w:val="single" w:sz="4" w:space="0" w:color="auto"/>
            </w:tcBorders>
            <w:shd w:val="clear" w:color="auto" w:fill="auto"/>
            <w:hideMark/>
          </w:tcPr>
          <w:p w14:paraId="7686E7C9" w14:textId="482C03B3" w:rsidR="00D9733E" w:rsidRPr="00AE428B" w:rsidRDefault="00D9733E" w:rsidP="00117128">
            <w:r w:rsidRPr="00AE428B">
              <w:t>Типовой класс &lt;</w:t>
            </w:r>
            <w:proofErr w:type="spellStart"/>
            <w:r w:rsidRPr="00AE428B">
              <w:t>ФИОТип</w:t>
            </w:r>
            <w:proofErr w:type="spellEnd"/>
            <w:r w:rsidRPr="00AE428B">
              <w:t xml:space="preserve">&gt;. 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bl>
    <w:p w14:paraId="2F8D94F3" w14:textId="77777777" w:rsidR="00D9733E" w:rsidRPr="00AE428B" w:rsidRDefault="00D9733E" w:rsidP="00AE428B">
      <w:pPr>
        <w:pStyle w:val="ad"/>
      </w:pPr>
    </w:p>
    <w:p w14:paraId="74980741" w14:textId="679D22DB" w:rsidR="00CC4343" w:rsidRPr="00AE428B" w:rsidRDefault="00CC4343" w:rsidP="00AE428B">
      <w:pPr>
        <w:pStyle w:val="2"/>
      </w:pPr>
      <w:bookmarkStart w:id="10" w:name="_Ref106277762"/>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10</w:t>
      </w:r>
      <w:r w:rsidRPr="00AE428B">
        <w:rPr>
          <w:bCs/>
          <w:sz w:val="24"/>
        </w:rPr>
        <w:fldChar w:fldCharType="end"/>
      </w:r>
      <w:bookmarkEnd w:id="10"/>
      <w:r w:rsidRPr="00AE428B">
        <w:rPr>
          <w:bCs/>
          <w:sz w:val="24"/>
        </w:rPr>
        <w:t xml:space="preserve">. </w:t>
      </w:r>
      <w:r w:rsidR="003E092C" w:rsidRPr="00AE428B">
        <w:t>«Сведения об адресате направления письма»</w:t>
      </w:r>
      <w:r w:rsidR="003E092C" w:rsidRPr="00AE428B">
        <w:rPr>
          <w:szCs w:val="28"/>
        </w:rPr>
        <w:t xml:space="preserve"> </w:t>
      </w:r>
      <w:r w:rsidR="003E092C" w:rsidRPr="00AE428B">
        <w:rPr>
          <w:bCs/>
        </w:rPr>
        <w:t>‹</w:t>
      </w:r>
      <w:proofErr w:type="spellStart"/>
      <w:r w:rsidR="003E092C" w:rsidRPr="00AE428B">
        <w:t>СведАдресат</w:t>
      </w:r>
      <w:proofErr w:type="spellEnd"/>
      <w:r w:rsidR="003E092C" w:rsidRPr="00AE428B">
        <w:rPr>
          <w:bCs/>
        </w:rPr>
        <w:t>›</w:t>
      </w:r>
    </w:p>
    <w:tbl>
      <w:tblPr>
        <w:tblW w:w="15021" w:type="dxa"/>
        <w:jc w:val="center"/>
        <w:tblLook w:val="04A0" w:firstRow="1" w:lastRow="0" w:firstColumn="1" w:lastColumn="0" w:noHBand="0" w:noVBand="1"/>
      </w:tblPr>
      <w:tblGrid>
        <w:gridCol w:w="3772"/>
        <w:gridCol w:w="2204"/>
        <w:gridCol w:w="1240"/>
        <w:gridCol w:w="1208"/>
        <w:gridCol w:w="1910"/>
        <w:gridCol w:w="4687"/>
      </w:tblGrid>
      <w:tr w:rsidR="00AE428B" w:rsidRPr="00AE428B" w14:paraId="5E3F7223" w14:textId="77777777" w:rsidTr="00AE428B">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77777777" w:rsidR="0028075D" w:rsidRPr="00AE428B" w:rsidRDefault="0028075D" w:rsidP="0028075D">
            <w:pPr>
              <w:jc w:val="center"/>
              <w:rPr>
                <w:b/>
                <w:bCs/>
              </w:rPr>
            </w:pPr>
            <w:r w:rsidRPr="00AE428B">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AE428B" w:rsidRDefault="0028075D" w:rsidP="0028075D">
            <w:pPr>
              <w:jc w:val="center"/>
              <w:rPr>
                <w:b/>
                <w:bCs/>
              </w:rPr>
            </w:pPr>
            <w:r w:rsidRPr="00AE428B">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AE428B" w:rsidRDefault="0028075D" w:rsidP="0028075D">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AE428B" w:rsidRDefault="0028075D" w:rsidP="00AE428B">
            <w:pPr>
              <w:ind w:right="-42"/>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AE428B" w:rsidRDefault="0028075D" w:rsidP="0028075D">
            <w:pPr>
              <w:jc w:val="center"/>
              <w:rPr>
                <w:b/>
                <w:bCs/>
              </w:rPr>
            </w:pPr>
            <w:r w:rsidRPr="00AE428B">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AE428B" w:rsidRDefault="0028075D" w:rsidP="0028075D">
            <w:pPr>
              <w:jc w:val="center"/>
              <w:rPr>
                <w:b/>
                <w:bCs/>
              </w:rPr>
            </w:pPr>
            <w:r w:rsidRPr="00AE428B">
              <w:rPr>
                <w:b/>
                <w:bCs/>
              </w:rPr>
              <w:t>Дополнительная информация</w:t>
            </w:r>
          </w:p>
        </w:tc>
      </w:tr>
      <w:tr w:rsidR="00AE428B" w:rsidRPr="00AE428B" w14:paraId="60187593"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AE428B" w:rsidRDefault="0028075D" w:rsidP="0028075D">
            <w:r w:rsidRPr="00AE428B">
              <w:t xml:space="preserve">Фамилия, имя отчество </w:t>
            </w:r>
          </w:p>
          <w:p w14:paraId="0689E464" w14:textId="77777777" w:rsidR="0028075D" w:rsidRPr="00AE428B" w:rsidRDefault="0028075D" w:rsidP="0028075D">
            <w:r w:rsidRPr="00AE428B">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AE428B" w:rsidRDefault="0028075D" w:rsidP="0028075D">
            <w:pPr>
              <w:jc w:val="center"/>
            </w:pPr>
            <w:r w:rsidRPr="00AE428B">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AE428B" w:rsidRDefault="0028075D" w:rsidP="0028075D">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AE428B" w:rsidRDefault="0028075D" w:rsidP="00AE428B">
            <w:pPr>
              <w:ind w:right="-42"/>
              <w:jc w:val="center"/>
            </w:pPr>
            <w:r w:rsidRPr="00AE428B">
              <w:t> </w:t>
            </w:r>
          </w:p>
        </w:tc>
        <w:tc>
          <w:tcPr>
            <w:tcW w:w="1910" w:type="dxa"/>
            <w:tcBorders>
              <w:top w:val="nil"/>
              <w:left w:val="nil"/>
              <w:bottom w:val="single" w:sz="4" w:space="0" w:color="auto"/>
              <w:right w:val="single" w:sz="4" w:space="0" w:color="auto"/>
            </w:tcBorders>
            <w:shd w:val="clear" w:color="auto" w:fill="auto"/>
          </w:tcPr>
          <w:p w14:paraId="766E0893" w14:textId="056EB2CC"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AE428B" w:rsidRDefault="0028075D" w:rsidP="0028075D">
            <w:r w:rsidRPr="00AE428B">
              <w:t>Типовой класс &lt;</w:t>
            </w:r>
            <w:proofErr w:type="spellStart"/>
            <w:r w:rsidRPr="00AE428B">
              <w:t>ФИОТип</w:t>
            </w:r>
            <w:proofErr w:type="spellEnd"/>
            <w:r w:rsidRPr="00AE428B">
              <w:t>&gt;.</w:t>
            </w:r>
          </w:p>
          <w:p w14:paraId="5873733B" w14:textId="5B96D253" w:rsidR="0028075D" w:rsidRPr="00AE428B" w:rsidRDefault="0028075D" w:rsidP="0028075D">
            <w:r w:rsidRPr="00AE428B">
              <w:t xml:space="preserve">Состав элемента представлен в </w:t>
            </w:r>
            <w:r w:rsidR="00C026E6" w:rsidRPr="00AE428B">
              <w:fldChar w:fldCharType="begin"/>
            </w:r>
            <w:r w:rsidR="00C026E6" w:rsidRPr="00AE428B">
              <w:instrText xml:space="preserve"> REF _Ref106285333 \h </w:instrText>
            </w:r>
            <w:r w:rsidR="00AE428B" w:rsidRPr="00AE428B">
              <w:instrText xml:space="preserve"> \* MERGEFORMAT </w:instrText>
            </w:r>
            <w:r w:rsidR="00C026E6" w:rsidRPr="00AE428B">
              <w:fldChar w:fldCharType="separate"/>
            </w:r>
            <w:r w:rsidR="00BF16F8" w:rsidRPr="00AE428B">
              <w:t xml:space="preserve">Таблица </w:t>
            </w:r>
            <w:r w:rsidR="00BF16F8" w:rsidRPr="00AE428B">
              <w:rPr>
                <w:noProof/>
              </w:rPr>
              <w:t>16</w:t>
            </w:r>
            <w:r w:rsidR="00C026E6" w:rsidRPr="00AE428B">
              <w:fldChar w:fldCharType="end"/>
            </w:r>
            <w:r w:rsidR="002968FB" w:rsidRPr="00AE428B">
              <w:t>.</w:t>
            </w:r>
          </w:p>
        </w:tc>
      </w:tr>
      <w:tr w:rsidR="00AE428B" w:rsidRPr="00AE428B" w14:paraId="13DB53EB" w14:textId="77777777" w:rsidTr="00AE428B">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AE428B" w:rsidRDefault="0028075D" w:rsidP="0028075D">
            <w:r w:rsidRPr="00AE428B">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AE428B" w:rsidRDefault="0028075D" w:rsidP="0028075D">
            <w:pPr>
              <w:jc w:val="center"/>
            </w:pPr>
            <w:proofErr w:type="spellStart"/>
            <w:r w:rsidRPr="00AE428B">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AE428B" w:rsidRDefault="0028075D" w:rsidP="0028075D">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AE428B" w:rsidRDefault="0028075D" w:rsidP="00AE428B">
            <w:pPr>
              <w:ind w:right="-42"/>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23894D2E" w14:textId="02CDF8BB" w:rsidR="0028075D" w:rsidRPr="00AE428B" w:rsidRDefault="007024EE"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AE428B" w:rsidRDefault="0028075D" w:rsidP="0028075D"/>
        </w:tc>
      </w:tr>
    </w:tbl>
    <w:p w14:paraId="7F27BD5F" w14:textId="3691ADFE" w:rsidR="0028075D" w:rsidRPr="00AE428B" w:rsidRDefault="0028075D" w:rsidP="00AE428B">
      <w:pPr>
        <w:pStyle w:val="ad"/>
      </w:pPr>
    </w:p>
    <w:p w14:paraId="57B863A8" w14:textId="1E04AAB7" w:rsidR="002D1DE7" w:rsidRPr="00AE428B" w:rsidRDefault="002D1DE7" w:rsidP="00AE428B">
      <w:pPr>
        <w:pStyle w:val="ad"/>
      </w:pPr>
      <w:bookmarkStart w:id="11" w:name="_Hlk106230323"/>
    </w:p>
    <w:p w14:paraId="68EA1246" w14:textId="6BB886C3" w:rsidR="009F6621" w:rsidRPr="00AE428B" w:rsidRDefault="009F6621" w:rsidP="009F6621">
      <w:pPr>
        <w:pStyle w:val="3"/>
      </w:pPr>
      <w:bookmarkStart w:id="12" w:name="_Ref106353102"/>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11</w:t>
      </w:r>
      <w:r w:rsidR="00363187">
        <w:rPr>
          <w:noProof/>
        </w:rPr>
        <w:fldChar w:fldCharType="end"/>
      </w:r>
      <w:bookmarkEnd w:id="12"/>
      <w:r w:rsidRPr="00AE428B">
        <w:t>. «Реквизиты документа»</w:t>
      </w:r>
      <w:r w:rsidRPr="00AE428B">
        <w:rPr>
          <w:szCs w:val="28"/>
        </w:rPr>
        <w:t xml:space="preserve"> </w:t>
      </w:r>
      <w:r w:rsidRPr="00AE428B">
        <w:rPr>
          <w:bCs/>
        </w:rPr>
        <w:t>‹</w:t>
      </w:r>
      <w:proofErr w:type="spellStart"/>
      <w:r w:rsidRPr="00AE428B">
        <w:t>РеквДокТип</w:t>
      </w:r>
      <w:proofErr w:type="spellEnd"/>
      <w:r w:rsidRPr="00AE428B">
        <w:rPr>
          <w:bCs/>
        </w:rPr>
        <w:t>›</w:t>
      </w:r>
    </w:p>
    <w:tbl>
      <w:tblPr>
        <w:tblW w:w="15021" w:type="dxa"/>
        <w:jc w:val="center"/>
        <w:tblLook w:val="04A0" w:firstRow="1" w:lastRow="0" w:firstColumn="1" w:lastColumn="0" w:noHBand="0" w:noVBand="1"/>
      </w:tblPr>
      <w:tblGrid>
        <w:gridCol w:w="4064"/>
        <w:gridCol w:w="2497"/>
        <w:gridCol w:w="1208"/>
        <w:gridCol w:w="1208"/>
        <w:gridCol w:w="1910"/>
        <w:gridCol w:w="4134"/>
      </w:tblGrid>
      <w:tr w:rsidR="009F6621" w:rsidRPr="00AE428B" w14:paraId="7FFF8250" w14:textId="77777777" w:rsidTr="00117128">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6CBEC35" w14:textId="77777777" w:rsidR="009F6621" w:rsidRPr="00AE428B" w:rsidRDefault="009F6621"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083192DC" w14:textId="77777777" w:rsidR="009F6621" w:rsidRPr="00AE428B" w:rsidRDefault="009F6621"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DBC115" w14:textId="77777777" w:rsidR="009F6621" w:rsidRPr="00AE428B" w:rsidRDefault="009F6621"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98B478D" w14:textId="77777777" w:rsidR="009F6621" w:rsidRPr="00AE428B" w:rsidRDefault="009F6621"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F44CF0E" w14:textId="77777777" w:rsidR="009F6621" w:rsidRPr="00AE428B" w:rsidRDefault="009F6621" w:rsidP="00117128">
            <w:pPr>
              <w:jc w:val="center"/>
              <w:rPr>
                <w:b/>
                <w:bCs/>
              </w:rPr>
            </w:pPr>
            <w:r w:rsidRPr="00AE428B">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7DC815F6" w14:textId="77777777" w:rsidR="009F6621" w:rsidRPr="00AE428B" w:rsidRDefault="009F6621" w:rsidP="00117128">
            <w:pPr>
              <w:jc w:val="center"/>
              <w:rPr>
                <w:b/>
                <w:bCs/>
              </w:rPr>
            </w:pPr>
            <w:r w:rsidRPr="00AE428B">
              <w:rPr>
                <w:b/>
                <w:bCs/>
              </w:rPr>
              <w:t>Дополнительная информация</w:t>
            </w:r>
          </w:p>
        </w:tc>
      </w:tr>
      <w:tr w:rsidR="009F6621" w:rsidRPr="00AE428B" w14:paraId="49852657"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8373253" w14:textId="77777777" w:rsidR="009F6621" w:rsidRPr="00AE428B" w:rsidRDefault="009F6621" w:rsidP="00117128">
            <w:r w:rsidRPr="00AE428B">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489245FC" w14:textId="77777777" w:rsidR="009F6621" w:rsidRPr="00AE428B" w:rsidRDefault="009F6621" w:rsidP="00117128">
            <w:pPr>
              <w:jc w:val="center"/>
            </w:pPr>
            <w:proofErr w:type="spellStart"/>
            <w:r w:rsidRPr="00AE428B">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2E93B85A"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4142C6F"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4F9931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358BA6A7" w14:textId="77777777" w:rsidR="009F6621" w:rsidRPr="00AE428B" w:rsidRDefault="009F6621" w:rsidP="00117128"/>
        </w:tc>
      </w:tr>
      <w:tr w:rsidR="009F6621" w:rsidRPr="00AE428B" w14:paraId="188A7B74"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41CB0FF" w14:textId="77777777" w:rsidR="009F6621" w:rsidRPr="00AE428B" w:rsidRDefault="009F6621" w:rsidP="00117128">
            <w:r w:rsidRPr="00AE428B">
              <w:t>Номер документа</w:t>
            </w:r>
          </w:p>
        </w:tc>
        <w:tc>
          <w:tcPr>
            <w:tcW w:w="2497" w:type="dxa"/>
            <w:tcBorders>
              <w:top w:val="nil"/>
              <w:left w:val="nil"/>
              <w:bottom w:val="single" w:sz="4" w:space="0" w:color="auto"/>
              <w:right w:val="single" w:sz="4" w:space="0" w:color="auto"/>
            </w:tcBorders>
            <w:shd w:val="clear" w:color="auto" w:fill="auto"/>
            <w:hideMark/>
          </w:tcPr>
          <w:p w14:paraId="2BBEF4DD" w14:textId="77777777" w:rsidR="009F6621" w:rsidRPr="00AE428B" w:rsidRDefault="009F6621" w:rsidP="00117128">
            <w:pPr>
              <w:jc w:val="center"/>
            </w:pPr>
            <w:proofErr w:type="spellStart"/>
            <w:r w:rsidRPr="00AE428B">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57C48E09"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89E19D"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06A0FE8F"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952621A" w14:textId="77777777" w:rsidR="009F6621" w:rsidRPr="00AE428B" w:rsidRDefault="009F6621" w:rsidP="00117128">
            <w:r w:rsidRPr="00AE428B">
              <w:t>При отсутствии указывается: «Без номера»</w:t>
            </w:r>
          </w:p>
        </w:tc>
      </w:tr>
      <w:tr w:rsidR="009F6621" w:rsidRPr="00AE428B" w14:paraId="3C167E1C"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13AEDC39" w14:textId="77777777" w:rsidR="009F6621" w:rsidRPr="00AE428B" w:rsidRDefault="009F6621" w:rsidP="00117128">
            <w:r w:rsidRPr="00AE428B">
              <w:t>Дата документа</w:t>
            </w:r>
          </w:p>
        </w:tc>
        <w:tc>
          <w:tcPr>
            <w:tcW w:w="2497" w:type="dxa"/>
            <w:tcBorders>
              <w:top w:val="nil"/>
              <w:left w:val="nil"/>
              <w:bottom w:val="single" w:sz="4" w:space="0" w:color="auto"/>
              <w:right w:val="single" w:sz="4" w:space="0" w:color="auto"/>
            </w:tcBorders>
            <w:shd w:val="clear" w:color="auto" w:fill="auto"/>
            <w:hideMark/>
          </w:tcPr>
          <w:p w14:paraId="36432A55" w14:textId="77777777" w:rsidR="009F6621" w:rsidRPr="00AE428B" w:rsidRDefault="009F6621" w:rsidP="00117128">
            <w:pPr>
              <w:jc w:val="center"/>
            </w:pPr>
            <w:proofErr w:type="spellStart"/>
            <w:r w:rsidRPr="00AE428B">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49BBDE7D"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753328F" w14:textId="77777777" w:rsidR="009F6621" w:rsidRPr="00AE428B" w:rsidRDefault="009F6621" w:rsidP="00117128">
            <w:pPr>
              <w:jc w:val="center"/>
            </w:pPr>
            <w:proofErr w:type="gramStart"/>
            <w:r w:rsidRPr="00AE428B">
              <w:t>T(</w:t>
            </w:r>
            <w:proofErr w:type="gramEnd"/>
            <w:r w:rsidRPr="00AE428B">
              <w:t>=10)</w:t>
            </w:r>
          </w:p>
        </w:tc>
        <w:tc>
          <w:tcPr>
            <w:tcW w:w="1910" w:type="dxa"/>
            <w:tcBorders>
              <w:top w:val="nil"/>
              <w:left w:val="nil"/>
              <w:bottom w:val="single" w:sz="4" w:space="0" w:color="auto"/>
              <w:right w:val="single" w:sz="4" w:space="0" w:color="auto"/>
            </w:tcBorders>
            <w:shd w:val="clear" w:color="auto" w:fill="auto"/>
            <w:hideMark/>
          </w:tcPr>
          <w:p w14:paraId="5DC766EC"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45C456CF" w14:textId="77777777" w:rsidR="009F6621" w:rsidRPr="00AE428B" w:rsidRDefault="009F6621" w:rsidP="00117128">
            <w:r w:rsidRPr="00AE428B">
              <w:t>Типовой класс &lt;</w:t>
            </w:r>
            <w:proofErr w:type="spellStart"/>
            <w:r w:rsidRPr="00AE428B">
              <w:t>ДатаТип</w:t>
            </w:r>
            <w:proofErr w:type="spellEnd"/>
            <w:r w:rsidRPr="00AE428B">
              <w:t>&gt;.</w:t>
            </w:r>
          </w:p>
          <w:p w14:paraId="18430C55" w14:textId="77777777" w:rsidR="009F6621" w:rsidRPr="00AE428B" w:rsidRDefault="009F6621" w:rsidP="00117128">
            <w:r w:rsidRPr="00AE428B">
              <w:t>Дата в формате ДД.ММ.ГГГГ.</w:t>
            </w:r>
          </w:p>
          <w:p w14:paraId="5F3CD725" w14:textId="77777777" w:rsidR="009F6621" w:rsidRPr="00AE428B" w:rsidRDefault="009F6621" w:rsidP="00117128">
            <w:r w:rsidRPr="00AE428B">
              <w:t>Обязателен, если не указан &lt;</w:t>
            </w:r>
            <w:proofErr w:type="spellStart"/>
            <w:r w:rsidRPr="00AE428B">
              <w:t>ИдДок</w:t>
            </w:r>
            <w:proofErr w:type="spellEnd"/>
            <w:r w:rsidRPr="00AE428B">
              <w:t>&gt;</w:t>
            </w:r>
          </w:p>
        </w:tc>
      </w:tr>
      <w:tr w:rsidR="009F6621" w:rsidRPr="00AE428B" w14:paraId="6498548A"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5F0BF94" w14:textId="77777777" w:rsidR="009F6621" w:rsidRPr="00AE428B" w:rsidRDefault="009F6621" w:rsidP="00117128">
            <w:r w:rsidRPr="00AE428B">
              <w:lastRenderedPageBreak/>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3FF26E94" w14:textId="77777777" w:rsidR="009F6621" w:rsidRPr="00AE428B" w:rsidRDefault="009F6621" w:rsidP="00117128">
            <w:pPr>
              <w:jc w:val="center"/>
            </w:pPr>
            <w:proofErr w:type="spellStart"/>
            <w:r w:rsidRPr="00AE428B">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288E720"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9179BC7" w14:textId="77777777" w:rsidR="009F6621" w:rsidRPr="00AE428B" w:rsidRDefault="009F6621"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hideMark/>
          </w:tcPr>
          <w:p w14:paraId="49C00360" w14:textId="77777777" w:rsidR="009F6621" w:rsidRPr="00AE428B" w:rsidRDefault="009F6621" w:rsidP="00117128">
            <w:pPr>
              <w:jc w:val="center"/>
            </w:pPr>
            <w:r w:rsidRPr="00AE428B">
              <w:t>НУ</w:t>
            </w:r>
          </w:p>
        </w:tc>
        <w:tc>
          <w:tcPr>
            <w:tcW w:w="4134" w:type="dxa"/>
            <w:tcBorders>
              <w:top w:val="nil"/>
              <w:left w:val="nil"/>
              <w:bottom w:val="single" w:sz="4" w:space="0" w:color="auto"/>
              <w:right w:val="single" w:sz="4" w:space="0" w:color="auto"/>
            </w:tcBorders>
            <w:shd w:val="clear" w:color="auto" w:fill="auto"/>
            <w:hideMark/>
          </w:tcPr>
          <w:p w14:paraId="664E4ACC" w14:textId="77777777" w:rsidR="009F6621" w:rsidRPr="00AE428B" w:rsidRDefault="009F6621" w:rsidP="00117128">
            <w:r w:rsidRPr="00AE428B">
              <w:t>Обязателен, если не указаны &lt;</w:t>
            </w:r>
            <w:proofErr w:type="spellStart"/>
            <w:r w:rsidRPr="00AE428B">
              <w:t>НаимДок</w:t>
            </w:r>
            <w:proofErr w:type="spellEnd"/>
            <w:r w:rsidRPr="00AE428B">
              <w:t>&gt;, &lt;</w:t>
            </w:r>
            <w:proofErr w:type="spellStart"/>
            <w:r w:rsidRPr="00AE428B">
              <w:t>НомерДок</w:t>
            </w:r>
            <w:proofErr w:type="spellEnd"/>
            <w:r w:rsidRPr="00AE428B">
              <w:t>&gt;, &lt;</w:t>
            </w:r>
            <w:proofErr w:type="spellStart"/>
            <w:r w:rsidRPr="00AE428B">
              <w:t>ДатаДок</w:t>
            </w:r>
            <w:proofErr w:type="spellEnd"/>
            <w:r w:rsidRPr="00AE428B">
              <w:t>&gt;</w:t>
            </w:r>
          </w:p>
        </w:tc>
      </w:tr>
      <w:tr w:rsidR="009F6621" w:rsidRPr="00AE428B" w14:paraId="4C600092" w14:textId="77777777" w:rsidTr="00117128">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42F02992" w14:textId="77777777" w:rsidR="009F6621" w:rsidRPr="00AE428B" w:rsidRDefault="009F6621" w:rsidP="00117128">
            <w:r w:rsidRPr="00AE428B">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12778E0C" w14:textId="77777777" w:rsidR="009F6621" w:rsidRPr="00AE428B" w:rsidRDefault="009F6621" w:rsidP="00117128">
            <w:pPr>
              <w:jc w:val="center"/>
            </w:pPr>
            <w:proofErr w:type="spellStart"/>
            <w:r w:rsidRPr="00AE428B">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F912B31" w14:textId="77777777" w:rsidR="009F6621" w:rsidRPr="00AE428B" w:rsidRDefault="009F6621"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F32BF8E" w14:textId="77777777" w:rsidR="009F6621" w:rsidRPr="00AE428B" w:rsidRDefault="009F6621" w:rsidP="00117128">
            <w:pPr>
              <w:jc w:val="center"/>
            </w:pPr>
            <w:proofErr w:type="gramStart"/>
            <w:r w:rsidRPr="00AE428B">
              <w:t>T(</w:t>
            </w:r>
            <w:proofErr w:type="gramEnd"/>
            <w:r w:rsidRPr="00AE428B">
              <w:t>1-2000)</w:t>
            </w:r>
          </w:p>
        </w:tc>
        <w:tc>
          <w:tcPr>
            <w:tcW w:w="1910" w:type="dxa"/>
            <w:tcBorders>
              <w:top w:val="nil"/>
              <w:left w:val="nil"/>
              <w:bottom w:val="single" w:sz="4" w:space="0" w:color="auto"/>
              <w:right w:val="single" w:sz="4" w:space="0" w:color="auto"/>
            </w:tcBorders>
            <w:shd w:val="clear" w:color="auto" w:fill="auto"/>
            <w:hideMark/>
          </w:tcPr>
          <w:p w14:paraId="68EB92BC" w14:textId="77777777" w:rsidR="009F6621" w:rsidRPr="00AE428B" w:rsidRDefault="009F6621" w:rsidP="00117128">
            <w:pPr>
              <w:jc w:val="center"/>
            </w:pPr>
            <w:r w:rsidRPr="00AE428B">
              <w:t>Н</w:t>
            </w:r>
          </w:p>
        </w:tc>
        <w:tc>
          <w:tcPr>
            <w:tcW w:w="4134" w:type="dxa"/>
            <w:tcBorders>
              <w:top w:val="nil"/>
              <w:left w:val="nil"/>
              <w:bottom w:val="single" w:sz="4" w:space="0" w:color="auto"/>
              <w:right w:val="single" w:sz="4" w:space="0" w:color="auto"/>
            </w:tcBorders>
            <w:shd w:val="clear" w:color="auto" w:fill="auto"/>
            <w:hideMark/>
          </w:tcPr>
          <w:p w14:paraId="30692292" w14:textId="77777777" w:rsidR="009F6621" w:rsidRPr="00AE428B" w:rsidRDefault="009F6621" w:rsidP="00117128">
            <w:r w:rsidRPr="00AE428B">
              <w:t> </w:t>
            </w:r>
          </w:p>
        </w:tc>
      </w:tr>
    </w:tbl>
    <w:p w14:paraId="3620E4F5" w14:textId="77777777" w:rsidR="009F6621" w:rsidRPr="00AE428B" w:rsidRDefault="009F6621" w:rsidP="0028075D"/>
    <w:p w14:paraId="5B4C0786" w14:textId="5D409915" w:rsidR="00916B98" w:rsidRPr="00AE428B" w:rsidRDefault="00916B98" w:rsidP="00916B98">
      <w:pPr>
        <w:pStyle w:val="2"/>
        <w:numPr>
          <w:ilvl w:val="1"/>
          <w:numId w:val="45"/>
        </w:numPr>
      </w:pPr>
      <w:bookmarkStart w:id="13" w:name="_Ref106283355"/>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12</w:t>
      </w:r>
      <w:r w:rsidR="00363187">
        <w:rPr>
          <w:noProof/>
        </w:rPr>
        <w:fldChar w:fldCharType="end"/>
      </w:r>
      <w:bookmarkEnd w:id="13"/>
      <w:r w:rsidRPr="00AE428B">
        <w:t>. «Сведения об исполнителе от отправителя»</w:t>
      </w:r>
      <w:r w:rsidRPr="00AE428B">
        <w:rPr>
          <w:szCs w:val="28"/>
        </w:rPr>
        <w:t xml:space="preserve"> </w:t>
      </w:r>
      <w:r w:rsidRPr="00AE428B">
        <w:t>‹</w:t>
      </w:r>
      <w:proofErr w:type="spellStart"/>
      <w:r w:rsidRPr="00AE428B">
        <w:t>СведИсполОтправ</w:t>
      </w:r>
      <w:proofErr w:type="spellEnd"/>
      <w:r w:rsidRPr="00AE428B">
        <w:t>›</w:t>
      </w:r>
    </w:p>
    <w:tbl>
      <w:tblPr>
        <w:tblW w:w="14742" w:type="dxa"/>
        <w:jc w:val="center"/>
        <w:tblLook w:val="04A0" w:firstRow="1" w:lastRow="0" w:firstColumn="1" w:lastColumn="0" w:noHBand="0" w:noVBand="1"/>
      </w:tblPr>
      <w:tblGrid>
        <w:gridCol w:w="3189"/>
        <w:gridCol w:w="2398"/>
        <w:gridCol w:w="1208"/>
        <w:gridCol w:w="1208"/>
        <w:gridCol w:w="1910"/>
        <w:gridCol w:w="4829"/>
      </w:tblGrid>
      <w:tr w:rsidR="00916B98" w:rsidRPr="00AE428B" w14:paraId="661E12A6" w14:textId="77777777" w:rsidTr="00117128">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C996E5" w14:textId="77777777" w:rsidR="00916B98" w:rsidRPr="00AE428B" w:rsidRDefault="00916B98" w:rsidP="00117128">
            <w:pPr>
              <w:jc w:val="center"/>
              <w:rPr>
                <w:b/>
                <w:bCs/>
              </w:rPr>
            </w:pPr>
            <w:bookmarkStart w:id="14" w:name="_Hlk106098867"/>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6AE824A" w14:textId="77777777" w:rsidR="00916B98" w:rsidRPr="00AE428B" w:rsidRDefault="00916B98"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C94C70" w14:textId="77777777" w:rsidR="00916B98" w:rsidRPr="00AE428B" w:rsidRDefault="00916B98"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88652AE" w14:textId="77777777" w:rsidR="00916B98" w:rsidRPr="00AE428B" w:rsidRDefault="00916B98"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1ECFED" w14:textId="77777777" w:rsidR="00916B98" w:rsidRPr="00AE428B" w:rsidRDefault="00916B98" w:rsidP="00117128">
            <w:pPr>
              <w:jc w:val="center"/>
              <w:rPr>
                <w:b/>
                <w:bCs/>
              </w:rPr>
            </w:pPr>
            <w:r w:rsidRPr="00AE428B">
              <w:rPr>
                <w:b/>
                <w:bCs/>
              </w:rPr>
              <w:t>Признак обязательности элемента</w:t>
            </w:r>
          </w:p>
        </w:tc>
        <w:tc>
          <w:tcPr>
            <w:tcW w:w="5273" w:type="dxa"/>
            <w:tcBorders>
              <w:top w:val="single" w:sz="4" w:space="0" w:color="auto"/>
              <w:left w:val="nil"/>
              <w:bottom w:val="single" w:sz="4" w:space="0" w:color="auto"/>
              <w:right w:val="single" w:sz="4" w:space="0" w:color="auto"/>
            </w:tcBorders>
            <w:shd w:val="clear" w:color="000000" w:fill="EAEAEA"/>
            <w:vAlign w:val="center"/>
            <w:hideMark/>
          </w:tcPr>
          <w:p w14:paraId="3D1B9489" w14:textId="77777777" w:rsidR="00916B98" w:rsidRPr="00AE428B" w:rsidRDefault="00916B98" w:rsidP="00117128">
            <w:pPr>
              <w:jc w:val="center"/>
              <w:rPr>
                <w:b/>
                <w:bCs/>
              </w:rPr>
            </w:pPr>
            <w:r w:rsidRPr="00AE428B">
              <w:rPr>
                <w:b/>
                <w:bCs/>
              </w:rPr>
              <w:t>Дополнительная информация</w:t>
            </w:r>
          </w:p>
        </w:tc>
      </w:tr>
      <w:tr w:rsidR="00916B98" w:rsidRPr="00AE428B" w14:paraId="00C19118"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ABE6411" w14:textId="77777777" w:rsidR="00916B98" w:rsidRPr="00AE428B" w:rsidRDefault="00916B98" w:rsidP="00117128">
            <w:r w:rsidRPr="00AE428B">
              <w:t>Фамилия, имя, отчество (при наличии) исполнителя</w:t>
            </w:r>
          </w:p>
        </w:tc>
        <w:tc>
          <w:tcPr>
            <w:tcW w:w="2497" w:type="dxa"/>
            <w:tcBorders>
              <w:top w:val="nil"/>
              <w:left w:val="nil"/>
              <w:bottom w:val="single" w:sz="4" w:space="0" w:color="auto"/>
              <w:right w:val="single" w:sz="4" w:space="0" w:color="auto"/>
            </w:tcBorders>
            <w:shd w:val="clear" w:color="auto" w:fill="auto"/>
          </w:tcPr>
          <w:p w14:paraId="65119A05" w14:textId="77777777" w:rsidR="00916B98" w:rsidRPr="00AE428B" w:rsidRDefault="00916B98" w:rsidP="00117128">
            <w:pPr>
              <w:jc w:val="center"/>
            </w:pPr>
            <w:r w:rsidRPr="00AE428B">
              <w:t>ФИО</w:t>
            </w:r>
          </w:p>
        </w:tc>
        <w:tc>
          <w:tcPr>
            <w:tcW w:w="1208" w:type="dxa"/>
            <w:tcBorders>
              <w:top w:val="nil"/>
              <w:left w:val="nil"/>
              <w:bottom w:val="single" w:sz="4" w:space="0" w:color="auto"/>
              <w:right w:val="single" w:sz="4" w:space="0" w:color="auto"/>
            </w:tcBorders>
            <w:shd w:val="clear" w:color="auto" w:fill="auto"/>
          </w:tcPr>
          <w:p w14:paraId="6F4E9458"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349DEEB4"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9DB3740" w14:textId="32CBCF63"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59E34D24" w14:textId="77777777" w:rsidR="00916B98" w:rsidRPr="00AE428B" w:rsidRDefault="00916B98" w:rsidP="00117128">
            <w:r w:rsidRPr="00AE428B">
              <w:t>Типовой класс &lt;</w:t>
            </w:r>
            <w:proofErr w:type="spellStart"/>
            <w:r w:rsidRPr="00AE428B">
              <w:t>ФИОТип</w:t>
            </w:r>
            <w:proofErr w:type="spellEnd"/>
            <w:r w:rsidRPr="00AE428B">
              <w:t xml:space="preserve">&gt;. </w:t>
            </w:r>
          </w:p>
          <w:p w14:paraId="00135571" w14:textId="440FB45C"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tr w:rsidR="00916B98" w:rsidRPr="00AE428B" w14:paraId="241073CE"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1CE7EC50" w14:textId="77777777" w:rsidR="00916B98" w:rsidRPr="00AE428B" w:rsidRDefault="00916B98" w:rsidP="00117128">
            <w:r w:rsidRPr="00AE428B">
              <w:t>Должность</w:t>
            </w:r>
          </w:p>
        </w:tc>
        <w:tc>
          <w:tcPr>
            <w:tcW w:w="2497" w:type="dxa"/>
            <w:tcBorders>
              <w:top w:val="nil"/>
              <w:left w:val="nil"/>
              <w:bottom w:val="single" w:sz="4" w:space="0" w:color="auto"/>
              <w:right w:val="single" w:sz="4" w:space="0" w:color="auto"/>
            </w:tcBorders>
            <w:shd w:val="clear" w:color="auto" w:fill="auto"/>
          </w:tcPr>
          <w:p w14:paraId="086168BD" w14:textId="77777777" w:rsidR="00916B98" w:rsidRPr="00AE428B" w:rsidRDefault="00916B98" w:rsidP="00117128">
            <w:pPr>
              <w:jc w:val="center"/>
            </w:pPr>
            <w:proofErr w:type="spellStart"/>
            <w:r w:rsidRPr="00AE428B">
              <w:t>ДолжнИсп</w:t>
            </w:r>
            <w:proofErr w:type="spellEnd"/>
          </w:p>
        </w:tc>
        <w:tc>
          <w:tcPr>
            <w:tcW w:w="1208" w:type="dxa"/>
            <w:tcBorders>
              <w:top w:val="nil"/>
              <w:left w:val="nil"/>
              <w:bottom w:val="single" w:sz="4" w:space="0" w:color="auto"/>
              <w:right w:val="single" w:sz="4" w:space="0" w:color="auto"/>
            </w:tcBorders>
            <w:shd w:val="clear" w:color="auto" w:fill="auto"/>
          </w:tcPr>
          <w:p w14:paraId="1BFBD49F" w14:textId="77777777" w:rsidR="00916B98" w:rsidRPr="00AE428B" w:rsidRDefault="00916B98" w:rsidP="00117128">
            <w:pPr>
              <w:jc w:val="center"/>
            </w:pPr>
            <w:r w:rsidRPr="00AE428B">
              <w:t>A</w:t>
            </w:r>
          </w:p>
        </w:tc>
        <w:tc>
          <w:tcPr>
            <w:tcW w:w="1208" w:type="dxa"/>
            <w:tcBorders>
              <w:top w:val="nil"/>
              <w:left w:val="nil"/>
              <w:bottom w:val="single" w:sz="4" w:space="0" w:color="auto"/>
              <w:right w:val="single" w:sz="4" w:space="0" w:color="auto"/>
            </w:tcBorders>
            <w:shd w:val="clear" w:color="auto" w:fill="auto"/>
          </w:tcPr>
          <w:p w14:paraId="27188B34" w14:textId="77777777" w:rsidR="00916B98" w:rsidRPr="00AE428B" w:rsidRDefault="00916B98" w:rsidP="00117128">
            <w:pPr>
              <w:jc w:val="center"/>
            </w:pPr>
            <w:proofErr w:type="gramStart"/>
            <w:r w:rsidRPr="00AE428B">
              <w:t>T(</w:t>
            </w:r>
            <w:proofErr w:type="gramEnd"/>
            <w:r w:rsidRPr="00AE428B">
              <w:t>1-255)</w:t>
            </w:r>
          </w:p>
        </w:tc>
        <w:tc>
          <w:tcPr>
            <w:tcW w:w="1910" w:type="dxa"/>
            <w:tcBorders>
              <w:top w:val="nil"/>
              <w:left w:val="nil"/>
              <w:bottom w:val="single" w:sz="4" w:space="0" w:color="auto"/>
              <w:right w:val="single" w:sz="4" w:space="0" w:color="auto"/>
            </w:tcBorders>
            <w:shd w:val="clear" w:color="auto" w:fill="auto"/>
          </w:tcPr>
          <w:p w14:paraId="73A104E5" w14:textId="4FDFDE4F" w:rsidR="00916B98" w:rsidRPr="00AE428B" w:rsidRDefault="007024EE" w:rsidP="00117128">
            <w:pPr>
              <w:jc w:val="center"/>
            </w:pPr>
            <w:r>
              <w:t>Н</w:t>
            </w:r>
          </w:p>
        </w:tc>
        <w:tc>
          <w:tcPr>
            <w:tcW w:w="5273" w:type="dxa"/>
            <w:tcBorders>
              <w:top w:val="nil"/>
              <w:left w:val="nil"/>
              <w:bottom w:val="single" w:sz="4" w:space="0" w:color="auto"/>
              <w:right w:val="single" w:sz="4" w:space="0" w:color="auto"/>
            </w:tcBorders>
            <w:shd w:val="clear" w:color="auto" w:fill="auto"/>
          </w:tcPr>
          <w:p w14:paraId="0345B3D4" w14:textId="77777777" w:rsidR="00916B98" w:rsidRPr="00AE428B" w:rsidRDefault="00916B98" w:rsidP="00117128"/>
        </w:tc>
      </w:tr>
      <w:tr w:rsidR="00916B98" w:rsidRPr="00AE428B" w14:paraId="73E6D92A" w14:textId="77777777" w:rsidTr="00117128">
        <w:trPr>
          <w:trHeight w:val="23"/>
          <w:jc w:val="center"/>
        </w:trPr>
        <w:tc>
          <w:tcPr>
            <w:tcW w:w="3407" w:type="dxa"/>
            <w:tcBorders>
              <w:top w:val="nil"/>
              <w:left w:val="single" w:sz="4" w:space="0" w:color="auto"/>
              <w:bottom w:val="single" w:sz="4" w:space="0" w:color="auto"/>
              <w:right w:val="single" w:sz="4" w:space="0" w:color="auto"/>
            </w:tcBorders>
            <w:shd w:val="clear" w:color="auto" w:fill="auto"/>
          </w:tcPr>
          <w:p w14:paraId="26376AA0" w14:textId="77777777" w:rsidR="00916B98" w:rsidRPr="00AE428B" w:rsidRDefault="00916B98" w:rsidP="00117128">
            <w:r w:rsidRPr="00AE428B">
              <w:t>Контактные данные</w:t>
            </w:r>
          </w:p>
          <w:p w14:paraId="37023CDD" w14:textId="77777777" w:rsidR="00916B98" w:rsidRPr="00AE428B" w:rsidRDefault="00916B98" w:rsidP="00117128"/>
        </w:tc>
        <w:tc>
          <w:tcPr>
            <w:tcW w:w="2497" w:type="dxa"/>
            <w:tcBorders>
              <w:top w:val="nil"/>
              <w:left w:val="nil"/>
              <w:bottom w:val="single" w:sz="4" w:space="0" w:color="auto"/>
              <w:right w:val="single" w:sz="4" w:space="0" w:color="auto"/>
            </w:tcBorders>
            <w:shd w:val="clear" w:color="auto" w:fill="auto"/>
          </w:tcPr>
          <w:p w14:paraId="6BE5C1B9" w14:textId="77777777" w:rsidR="00916B98" w:rsidRPr="00AE428B" w:rsidRDefault="00916B98" w:rsidP="00117128">
            <w:pPr>
              <w:jc w:val="center"/>
            </w:pPr>
            <w:r w:rsidRPr="00AE428B">
              <w:t>Контакт</w:t>
            </w:r>
          </w:p>
        </w:tc>
        <w:tc>
          <w:tcPr>
            <w:tcW w:w="1208" w:type="dxa"/>
            <w:tcBorders>
              <w:top w:val="nil"/>
              <w:left w:val="nil"/>
              <w:bottom w:val="single" w:sz="4" w:space="0" w:color="auto"/>
              <w:right w:val="single" w:sz="4" w:space="0" w:color="auto"/>
            </w:tcBorders>
            <w:shd w:val="clear" w:color="auto" w:fill="auto"/>
          </w:tcPr>
          <w:p w14:paraId="6845D56F" w14:textId="77777777" w:rsidR="00916B98" w:rsidRPr="00AE428B" w:rsidRDefault="00916B98" w:rsidP="00117128">
            <w:pPr>
              <w:jc w:val="center"/>
            </w:pPr>
            <w:r w:rsidRPr="00AE428B">
              <w:t>С</w:t>
            </w:r>
          </w:p>
        </w:tc>
        <w:tc>
          <w:tcPr>
            <w:tcW w:w="1208" w:type="dxa"/>
            <w:tcBorders>
              <w:top w:val="nil"/>
              <w:left w:val="nil"/>
              <w:bottom w:val="single" w:sz="4" w:space="0" w:color="auto"/>
              <w:right w:val="single" w:sz="4" w:space="0" w:color="auto"/>
            </w:tcBorders>
            <w:shd w:val="clear" w:color="auto" w:fill="auto"/>
          </w:tcPr>
          <w:p w14:paraId="5A19EDA5" w14:textId="77777777" w:rsidR="00916B98" w:rsidRPr="00AE428B" w:rsidRDefault="00916B98" w:rsidP="00117128">
            <w:pPr>
              <w:jc w:val="center"/>
            </w:pPr>
            <w:r w:rsidRPr="00AE428B">
              <w:t> </w:t>
            </w:r>
          </w:p>
        </w:tc>
        <w:tc>
          <w:tcPr>
            <w:tcW w:w="1910" w:type="dxa"/>
            <w:tcBorders>
              <w:top w:val="nil"/>
              <w:left w:val="nil"/>
              <w:bottom w:val="single" w:sz="4" w:space="0" w:color="auto"/>
              <w:right w:val="single" w:sz="4" w:space="0" w:color="auto"/>
            </w:tcBorders>
            <w:shd w:val="clear" w:color="auto" w:fill="auto"/>
          </w:tcPr>
          <w:p w14:paraId="2FBEC97B" w14:textId="77777777" w:rsidR="00916B98" w:rsidRPr="00AE428B" w:rsidRDefault="00916B98" w:rsidP="00117128">
            <w:pPr>
              <w:jc w:val="center"/>
            </w:pPr>
            <w:r w:rsidRPr="00AE428B">
              <w:t>Н</w:t>
            </w:r>
          </w:p>
        </w:tc>
        <w:tc>
          <w:tcPr>
            <w:tcW w:w="5273" w:type="dxa"/>
            <w:tcBorders>
              <w:top w:val="nil"/>
              <w:left w:val="nil"/>
              <w:bottom w:val="single" w:sz="4" w:space="0" w:color="auto"/>
              <w:right w:val="single" w:sz="4" w:space="0" w:color="auto"/>
            </w:tcBorders>
            <w:shd w:val="clear" w:color="auto" w:fill="auto"/>
          </w:tcPr>
          <w:p w14:paraId="454434CC" w14:textId="77777777" w:rsidR="00916B98" w:rsidRPr="00AE428B" w:rsidRDefault="00916B98" w:rsidP="00117128">
            <w:r w:rsidRPr="00AE428B">
              <w:t>Типовой класс &lt;</w:t>
            </w:r>
            <w:proofErr w:type="spellStart"/>
            <w:r w:rsidRPr="00AE428B">
              <w:t>КонтактТип</w:t>
            </w:r>
            <w:proofErr w:type="spellEnd"/>
            <w:r w:rsidRPr="00AE428B">
              <w:t xml:space="preserve">&gt;. </w:t>
            </w:r>
          </w:p>
          <w:p w14:paraId="64AA4A07" w14:textId="29871114" w:rsidR="00916B98" w:rsidRPr="00AE428B" w:rsidRDefault="00916B98" w:rsidP="00117128">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bookmarkEnd w:id="14"/>
    </w:tbl>
    <w:p w14:paraId="284868CE" w14:textId="77777777" w:rsidR="00916B98" w:rsidRPr="00AE428B" w:rsidRDefault="00916B98" w:rsidP="0028075D"/>
    <w:p w14:paraId="15969EBC" w14:textId="7F4C3A02" w:rsidR="009F160D" w:rsidRPr="00AE428B" w:rsidRDefault="009F160D" w:rsidP="00AE428B">
      <w:pPr>
        <w:pStyle w:val="2"/>
      </w:pPr>
      <w:bookmarkStart w:id="15" w:name="_Ref107321672"/>
      <w:bookmarkStart w:id="16" w:name="_Hlk106137497"/>
      <w:bookmarkEnd w:id="11"/>
      <w:r w:rsidRPr="00AE428B">
        <w:t xml:space="preserve">Таблица </w:t>
      </w:r>
      <w:bookmarkStart w:id="17" w:name="_Ref106283513"/>
      <w:r w:rsidRPr="00AE428B">
        <w:fldChar w:fldCharType="begin"/>
      </w:r>
      <w:r w:rsidRPr="00AE428B">
        <w:instrText xml:space="preserve"> SEQ Таблица \* ARABIC </w:instrText>
      </w:r>
      <w:r w:rsidRPr="00AE428B">
        <w:fldChar w:fldCharType="separate"/>
      </w:r>
      <w:r w:rsidR="00BF16F8" w:rsidRPr="00AE428B">
        <w:rPr>
          <w:noProof/>
        </w:rPr>
        <w:t>13</w:t>
      </w:r>
      <w:r w:rsidRPr="00AE428B">
        <w:fldChar w:fldCharType="end"/>
      </w:r>
      <w:bookmarkEnd w:id="15"/>
      <w:bookmarkEnd w:id="17"/>
      <w:r w:rsidRPr="00AE428B">
        <w:t xml:space="preserve">. </w:t>
      </w:r>
      <w:r w:rsidR="00525462" w:rsidRPr="00AE428B">
        <w:t>«Сведения о лице, подписывающем файл обмена в электронной форме»</w:t>
      </w:r>
      <w:r w:rsidR="00525462" w:rsidRPr="00AE428B">
        <w:rPr>
          <w:szCs w:val="28"/>
        </w:rPr>
        <w:t xml:space="preserve"> </w:t>
      </w:r>
      <w:r w:rsidR="00525462" w:rsidRPr="00AE428B">
        <w:t>‹Подписант›</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45"/>
        <w:gridCol w:w="2453"/>
        <w:gridCol w:w="1096"/>
        <w:gridCol w:w="1081"/>
        <w:gridCol w:w="1838"/>
        <w:gridCol w:w="4329"/>
      </w:tblGrid>
      <w:tr w:rsidR="00AE428B" w:rsidRPr="00AE428B" w14:paraId="77F8C07E" w14:textId="77777777" w:rsidTr="00AE428B">
        <w:trPr>
          <w:trHeight w:val="23"/>
          <w:tblHeader/>
        </w:trPr>
        <w:tc>
          <w:tcPr>
            <w:tcW w:w="4111" w:type="dxa"/>
            <w:shd w:val="clear" w:color="auto" w:fill="EAEAEA"/>
            <w:vAlign w:val="center"/>
          </w:tcPr>
          <w:p w14:paraId="23E2D719" w14:textId="77777777" w:rsidR="0028075D" w:rsidRPr="00AE428B" w:rsidRDefault="0028075D" w:rsidP="0028075D">
            <w:pPr>
              <w:jc w:val="center"/>
              <w:rPr>
                <w:b/>
              </w:rPr>
            </w:pPr>
            <w:r w:rsidRPr="00AE428B">
              <w:rPr>
                <w:b/>
              </w:rPr>
              <w:t>Наименование элемента</w:t>
            </w:r>
          </w:p>
        </w:tc>
        <w:tc>
          <w:tcPr>
            <w:tcW w:w="2552" w:type="dxa"/>
            <w:shd w:val="clear" w:color="auto" w:fill="EAEAEA"/>
            <w:vAlign w:val="center"/>
          </w:tcPr>
          <w:p w14:paraId="5062B0A0" w14:textId="77777777" w:rsidR="0028075D" w:rsidRPr="00AE428B" w:rsidRDefault="0028075D" w:rsidP="0028075D">
            <w:pPr>
              <w:jc w:val="center"/>
              <w:rPr>
                <w:b/>
              </w:rPr>
            </w:pPr>
            <w:r w:rsidRPr="00AE428B">
              <w:rPr>
                <w:b/>
              </w:rPr>
              <w:t>Сокращенное наименование (код) элемента</w:t>
            </w:r>
          </w:p>
        </w:tc>
        <w:tc>
          <w:tcPr>
            <w:tcW w:w="1134" w:type="dxa"/>
            <w:shd w:val="clear" w:color="auto" w:fill="EAEAEA"/>
            <w:vAlign w:val="center"/>
          </w:tcPr>
          <w:p w14:paraId="751EBC18" w14:textId="77777777" w:rsidR="0028075D" w:rsidRPr="00AE428B" w:rsidRDefault="0028075D" w:rsidP="0028075D">
            <w:pPr>
              <w:jc w:val="center"/>
              <w:rPr>
                <w:b/>
              </w:rPr>
            </w:pPr>
            <w:r w:rsidRPr="00AE428B">
              <w:rPr>
                <w:b/>
              </w:rPr>
              <w:t>Признак типа элемента</w:t>
            </w:r>
          </w:p>
        </w:tc>
        <w:tc>
          <w:tcPr>
            <w:tcW w:w="1119" w:type="dxa"/>
            <w:shd w:val="clear" w:color="auto" w:fill="EAEAEA"/>
            <w:vAlign w:val="center"/>
          </w:tcPr>
          <w:p w14:paraId="3722D9F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4F11565D" w14:textId="77777777" w:rsidR="0028075D" w:rsidRPr="00AE428B" w:rsidRDefault="0028075D" w:rsidP="0028075D">
            <w:pPr>
              <w:jc w:val="center"/>
              <w:rPr>
                <w:b/>
              </w:rPr>
            </w:pPr>
            <w:r w:rsidRPr="00AE428B">
              <w:rPr>
                <w:b/>
              </w:rPr>
              <w:t>Признак обязательности элемента</w:t>
            </w:r>
          </w:p>
        </w:tc>
        <w:tc>
          <w:tcPr>
            <w:tcW w:w="4512" w:type="dxa"/>
            <w:shd w:val="clear" w:color="auto" w:fill="EAEAEA"/>
            <w:vAlign w:val="center"/>
          </w:tcPr>
          <w:p w14:paraId="672B0201" w14:textId="77777777" w:rsidR="0028075D" w:rsidRPr="00AE428B" w:rsidRDefault="0028075D" w:rsidP="0028075D">
            <w:pPr>
              <w:jc w:val="center"/>
              <w:rPr>
                <w:b/>
              </w:rPr>
            </w:pPr>
            <w:r w:rsidRPr="00AE428B">
              <w:rPr>
                <w:b/>
              </w:rPr>
              <w:t>Дополнительная информация</w:t>
            </w:r>
          </w:p>
        </w:tc>
      </w:tr>
      <w:tr w:rsidR="00AE428B" w:rsidRPr="00AE428B" w14:paraId="7088D60C" w14:textId="77777777" w:rsidTr="00AE428B">
        <w:trPr>
          <w:trHeight w:val="23"/>
        </w:trPr>
        <w:tc>
          <w:tcPr>
            <w:tcW w:w="4111" w:type="dxa"/>
            <w:shd w:val="clear" w:color="auto" w:fill="auto"/>
          </w:tcPr>
          <w:p w14:paraId="1CFDA3B4" w14:textId="77777777" w:rsidR="0028075D" w:rsidRPr="00AE428B" w:rsidRDefault="0028075D" w:rsidP="0028075D">
            <w:r w:rsidRPr="00AE428B">
              <w:t>Статус подписанта</w:t>
            </w:r>
          </w:p>
        </w:tc>
        <w:tc>
          <w:tcPr>
            <w:tcW w:w="2552" w:type="dxa"/>
            <w:shd w:val="clear" w:color="auto" w:fill="auto"/>
          </w:tcPr>
          <w:p w14:paraId="497DE2AB" w14:textId="77777777" w:rsidR="0028075D" w:rsidRPr="00AE428B" w:rsidRDefault="0028075D" w:rsidP="0028075D">
            <w:pPr>
              <w:jc w:val="center"/>
            </w:pPr>
            <w:proofErr w:type="spellStart"/>
            <w:r w:rsidRPr="00AE428B">
              <w:t>СтатПодп</w:t>
            </w:r>
            <w:proofErr w:type="spellEnd"/>
          </w:p>
        </w:tc>
        <w:tc>
          <w:tcPr>
            <w:tcW w:w="1134" w:type="dxa"/>
            <w:shd w:val="clear" w:color="auto" w:fill="auto"/>
          </w:tcPr>
          <w:p w14:paraId="7D6D8F63" w14:textId="77777777" w:rsidR="0028075D" w:rsidRPr="00AE428B" w:rsidRDefault="0028075D" w:rsidP="0028075D">
            <w:pPr>
              <w:jc w:val="center"/>
            </w:pPr>
            <w:r w:rsidRPr="00AE428B">
              <w:t>A</w:t>
            </w:r>
          </w:p>
        </w:tc>
        <w:tc>
          <w:tcPr>
            <w:tcW w:w="1119" w:type="dxa"/>
            <w:shd w:val="clear" w:color="auto" w:fill="auto"/>
          </w:tcPr>
          <w:p w14:paraId="6F22BDED" w14:textId="77777777" w:rsidR="0028075D" w:rsidRPr="00AE428B" w:rsidRDefault="0028075D" w:rsidP="0028075D">
            <w:pPr>
              <w:jc w:val="center"/>
            </w:pPr>
            <w:proofErr w:type="gramStart"/>
            <w:r w:rsidRPr="00AE428B">
              <w:t>T(</w:t>
            </w:r>
            <w:proofErr w:type="gramEnd"/>
            <w:r w:rsidRPr="00AE428B">
              <w:t>=1)</w:t>
            </w:r>
          </w:p>
        </w:tc>
        <w:tc>
          <w:tcPr>
            <w:tcW w:w="1910" w:type="dxa"/>
            <w:shd w:val="clear" w:color="auto" w:fill="auto"/>
          </w:tcPr>
          <w:p w14:paraId="22DD1BC5" w14:textId="77777777" w:rsidR="0028075D" w:rsidRPr="00AE428B" w:rsidRDefault="0028075D" w:rsidP="0028075D">
            <w:pPr>
              <w:jc w:val="center"/>
            </w:pPr>
            <w:r w:rsidRPr="00AE428B">
              <w:t>НК</w:t>
            </w:r>
          </w:p>
        </w:tc>
        <w:tc>
          <w:tcPr>
            <w:tcW w:w="4512" w:type="dxa"/>
            <w:shd w:val="clear" w:color="auto" w:fill="auto"/>
          </w:tcPr>
          <w:p w14:paraId="01080CCA"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Принимает значение:</w:t>
            </w:r>
          </w:p>
          <w:p w14:paraId="2CDF608D"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 xml:space="preserve">1 – лицо, имеющее полномочия на подписание документа без </w:t>
            </w:r>
            <w:r w:rsidRPr="00AE428B">
              <w:rPr>
                <w:rFonts w:ascii="Times New Roman" w:hAnsi="Times New Roman"/>
                <w:sz w:val="24"/>
              </w:rPr>
              <w:lastRenderedPageBreak/>
              <w:t>доверенности   |</w:t>
            </w:r>
          </w:p>
          <w:p w14:paraId="1087B96C"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2 – лицо, имеющее полномочия на подписание документа на основании доверенности в электронной форме   |</w:t>
            </w:r>
          </w:p>
          <w:p w14:paraId="41E12C0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7663DFAD" w14:textId="77777777" w:rsidR="0028075D" w:rsidRPr="00AE428B" w:rsidRDefault="0028075D" w:rsidP="0028075D">
            <w:r w:rsidRPr="00AE428B">
              <w:t>Значение «3» применяется, если иное не предусмотрено законодательством Российской Федерации в области электронной подписи</w:t>
            </w:r>
          </w:p>
        </w:tc>
      </w:tr>
      <w:tr w:rsidR="00AE428B" w:rsidRPr="00AE428B" w14:paraId="5A9C49F5" w14:textId="77777777" w:rsidTr="00AE428B">
        <w:trPr>
          <w:trHeight w:val="23"/>
        </w:trPr>
        <w:tc>
          <w:tcPr>
            <w:tcW w:w="4111" w:type="dxa"/>
            <w:shd w:val="clear" w:color="auto" w:fill="auto"/>
          </w:tcPr>
          <w:p w14:paraId="4C888145" w14:textId="77777777" w:rsidR="0028075D" w:rsidRPr="00AE428B" w:rsidRDefault="0028075D" w:rsidP="0028075D">
            <w:r w:rsidRPr="00AE428B">
              <w:rPr>
                <w:rFonts w:eastAsiaTheme="minorHAnsi"/>
                <w:lang w:eastAsia="en-US"/>
              </w:rPr>
              <w:lastRenderedPageBreak/>
              <w:t>Тип подписи</w:t>
            </w:r>
          </w:p>
        </w:tc>
        <w:tc>
          <w:tcPr>
            <w:tcW w:w="2552" w:type="dxa"/>
            <w:shd w:val="clear" w:color="auto" w:fill="auto"/>
          </w:tcPr>
          <w:p w14:paraId="2BD41819" w14:textId="77777777" w:rsidR="0028075D" w:rsidRPr="00AE428B" w:rsidRDefault="0028075D" w:rsidP="0028075D">
            <w:pPr>
              <w:jc w:val="center"/>
            </w:pPr>
            <w:proofErr w:type="spellStart"/>
            <w:r w:rsidRPr="00AE428B">
              <w:rPr>
                <w:rFonts w:eastAsiaTheme="minorHAnsi"/>
                <w:lang w:eastAsia="en-US"/>
              </w:rPr>
              <w:t>ТипПодпис</w:t>
            </w:r>
            <w:proofErr w:type="spellEnd"/>
          </w:p>
        </w:tc>
        <w:tc>
          <w:tcPr>
            <w:tcW w:w="1134" w:type="dxa"/>
            <w:shd w:val="clear" w:color="auto" w:fill="auto"/>
          </w:tcPr>
          <w:p w14:paraId="02AD3D5E" w14:textId="77777777" w:rsidR="0028075D" w:rsidRPr="00AE428B" w:rsidRDefault="0028075D" w:rsidP="0028075D">
            <w:pPr>
              <w:jc w:val="center"/>
            </w:pPr>
            <w:r w:rsidRPr="00AE428B">
              <w:rPr>
                <w:rFonts w:eastAsiaTheme="minorHAnsi"/>
                <w:lang w:eastAsia="en-US"/>
              </w:rPr>
              <w:t>А</w:t>
            </w:r>
          </w:p>
        </w:tc>
        <w:tc>
          <w:tcPr>
            <w:tcW w:w="1119" w:type="dxa"/>
            <w:shd w:val="clear" w:color="auto" w:fill="auto"/>
          </w:tcPr>
          <w:p w14:paraId="4B180129" w14:textId="77777777" w:rsidR="0028075D" w:rsidRPr="00AE428B" w:rsidRDefault="0028075D" w:rsidP="0028075D">
            <w:pPr>
              <w:jc w:val="center"/>
            </w:pPr>
            <w:proofErr w:type="gramStart"/>
            <w:r w:rsidRPr="00AE428B">
              <w:rPr>
                <w:rFonts w:eastAsiaTheme="minorHAnsi"/>
                <w:lang w:eastAsia="en-US"/>
              </w:rPr>
              <w:t>Т(</w:t>
            </w:r>
            <w:proofErr w:type="gramEnd"/>
            <w:r w:rsidRPr="00AE428B">
              <w:rPr>
                <w:rFonts w:eastAsiaTheme="minorHAnsi"/>
                <w:lang w:eastAsia="en-US"/>
              </w:rPr>
              <w:t>=1)</w:t>
            </w:r>
          </w:p>
        </w:tc>
        <w:tc>
          <w:tcPr>
            <w:tcW w:w="1910" w:type="dxa"/>
            <w:shd w:val="clear" w:color="auto" w:fill="auto"/>
          </w:tcPr>
          <w:p w14:paraId="72F15CB5" w14:textId="77777777" w:rsidR="0028075D" w:rsidRPr="00AE428B" w:rsidRDefault="0028075D" w:rsidP="0028075D">
            <w:pPr>
              <w:jc w:val="center"/>
            </w:pPr>
            <w:r w:rsidRPr="00AE428B">
              <w:rPr>
                <w:rFonts w:eastAsiaTheme="minorHAnsi"/>
                <w:lang w:eastAsia="en-US"/>
              </w:rPr>
              <w:t>НК</w:t>
            </w:r>
          </w:p>
        </w:tc>
        <w:tc>
          <w:tcPr>
            <w:tcW w:w="4512" w:type="dxa"/>
            <w:shd w:val="clear" w:color="auto" w:fill="auto"/>
          </w:tcPr>
          <w:p w14:paraId="0059388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Принимает значение:</w:t>
            </w:r>
          </w:p>
          <w:p w14:paraId="79D9B514"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1 – усиленная квалифицированная электронная подпись |</w:t>
            </w:r>
          </w:p>
          <w:p w14:paraId="3004C903" w14:textId="77777777" w:rsidR="0028075D" w:rsidRPr="00AE428B" w:rsidRDefault="0028075D" w:rsidP="0028075D">
            <w:pPr>
              <w:autoSpaceDE w:val="0"/>
              <w:autoSpaceDN w:val="0"/>
              <w:adjustRightInd w:val="0"/>
              <w:rPr>
                <w:rFonts w:eastAsiaTheme="minorHAnsi"/>
                <w:lang w:eastAsia="en-US"/>
              </w:rPr>
            </w:pPr>
            <w:r w:rsidRPr="00AE428B">
              <w:rPr>
                <w:rFonts w:eastAsiaTheme="minorHAnsi"/>
                <w:lang w:eastAsia="en-US"/>
              </w:rPr>
              <w:t>2 – простая электронная подпись |</w:t>
            </w:r>
          </w:p>
          <w:p w14:paraId="42A04CFC" w14:textId="77777777" w:rsidR="0028075D" w:rsidRPr="00AE428B" w:rsidRDefault="0028075D" w:rsidP="0028075D">
            <w:pPr>
              <w:rPr>
                <w:rFonts w:eastAsiaTheme="minorHAnsi"/>
                <w:lang w:eastAsia="en-US"/>
              </w:rPr>
            </w:pPr>
            <w:r w:rsidRPr="00AE428B">
              <w:rPr>
                <w:rFonts w:eastAsiaTheme="minorHAnsi"/>
                <w:lang w:eastAsia="en-US"/>
              </w:rPr>
              <w:t>3</w:t>
            </w:r>
            <w:r w:rsidRPr="00AE428B">
              <w:rPr>
                <w:rFonts w:ascii="Helv" w:eastAsiaTheme="minorHAnsi" w:hAnsi="Helv" w:cs="Helv"/>
                <w:sz w:val="20"/>
                <w:lang w:eastAsia="en-US"/>
              </w:rPr>
              <w:t xml:space="preserve"> </w:t>
            </w:r>
            <w:r w:rsidRPr="00AE428B">
              <w:rPr>
                <w:rFonts w:eastAsiaTheme="minorHAnsi"/>
                <w:lang w:eastAsia="en-US"/>
              </w:rPr>
              <w:t>–</w:t>
            </w:r>
            <w:r w:rsidRPr="00AE428B">
              <w:rPr>
                <w:rFonts w:ascii="Helv" w:eastAsiaTheme="minorHAnsi" w:hAnsi="Helv" w:cs="Helv"/>
                <w:sz w:val="20"/>
                <w:lang w:eastAsia="en-US"/>
              </w:rPr>
              <w:t xml:space="preserve"> </w:t>
            </w:r>
            <w:r w:rsidRPr="00AE428B">
              <w:rPr>
                <w:rFonts w:eastAsiaTheme="minorHAnsi"/>
                <w:lang w:eastAsia="en-US"/>
              </w:rPr>
              <w:t>усиленная неквалифицированная электронная подпись</w:t>
            </w:r>
          </w:p>
          <w:p w14:paraId="1AB631AC" w14:textId="77777777" w:rsidR="0028075D" w:rsidRPr="00AE428B" w:rsidRDefault="0028075D" w:rsidP="0028075D">
            <w:r w:rsidRPr="00AE428B">
              <w:t>Значения «2» и «3» применяются, если иное не предусмотрено законодательством Российской Федерации</w:t>
            </w:r>
          </w:p>
        </w:tc>
      </w:tr>
      <w:tr w:rsidR="00AE428B" w:rsidRPr="00AE428B" w14:paraId="66C9B0D4" w14:textId="77777777" w:rsidTr="00AE428B">
        <w:trPr>
          <w:trHeight w:val="23"/>
        </w:trPr>
        <w:tc>
          <w:tcPr>
            <w:tcW w:w="4111" w:type="dxa"/>
            <w:shd w:val="clear" w:color="auto" w:fill="auto"/>
          </w:tcPr>
          <w:p w14:paraId="38CE17DE" w14:textId="77777777" w:rsidR="0028075D" w:rsidRPr="00AE428B" w:rsidRDefault="0028075D" w:rsidP="0028075D">
            <w:r w:rsidRPr="00AE428B">
              <w:t>Идентифицирующие сведения об информационной системе, в которой хранится доверенность</w:t>
            </w:r>
            <w:r w:rsidRPr="00AE428B">
              <w:rPr>
                <w:szCs w:val="22"/>
              </w:rPr>
              <w:t>, используемая для подтверждения полномочий в электронной форме</w:t>
            </w:r>
          </w:p>
        </w:tc>
        <w:tc>
          <w:tcPr>
            <w:tcW w:w="2552" w:type="dxa"/>
            <w:shd w:val="clear" w:color="auto" w:fill="auto"/>
          </w:tcPr>
          <w:p w14:paraId="55766DA6" w14:textId="77777777" w:rsidR="0028075D" w:rsidRPr="00AE428B" w:rsidRDefault="0028075D" w:rsidP="0028075D">
            <w:pPr>
              <w:jc w:val="center"/>
            </w:pPr>
            <w:proofErr w:type="spellStart"/>
            <w:r w:rsidRPr="00AE428B">
              <w:t>ИдСистХран</w:t>
            </w:r>
            <w:proofErr w:type="spellEnd"/>
          </w:p>
        </w:tc>
        <w:tc>
          <w:tcPr>
            <w:tcW w:w="1134" w:type="dxa"/>
            <w:shd w:val="clear" w:color="auto" w:fill="auto"/>
          </w:tcPr>
          <w:p w14:paraId="3B595684" w14:textId="77777777" w:rsidR="0028075D" w:rsidRPr="00AE428B" w:rsidRDefault="0028075D" w:rsidP="0028075D">
            <w:pPr>
              <w:jc w:val="center"/>
            </w:pPr>
            <w:r w:rsidRPr="00AE428B">
              <w:t>A</w:t>
            </w:r>
          </w:p>
        </w:tc>
        <w:tc>
          <w:tcPr>
            <w:tcW w:w="1119" w:type="dxa"/>
            <w:shd w:val="clear" w:color="auto" w:fill="auto"/>
          </w:tcPr>
          <w:p w14:paraId="6D58DE4B"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554C302" w14:textId="77777777" w:rsidR="0028075D" w:rsidRPr="00AE428B" w:rsidRDefault="0028075D" w:rsidP="0028075D">
            <w:pPr>
              <w:jc w:val="center"/>
            </w:pPr>
            <w:r w:rsidRPr="00AE428B">
              <w:t>Н</w:t>
            </w:r>
          </w:p>
        </w:tc>
        <w:tc>
          <w:tcPr>
            <w:tcW w:w="4512" w:type="dxa"/>
            <w:shd w:val="clear" w:color="auto" w:fill="auto"/>
          </w:tcPr>
          <w:p w14:paraId="1E20AE41"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Унифицированный указатель (URL</w:t>
            </w:r>
            <w:proofErr w:type="gramStart"/>
            <w:r w:rsidRPr="00AE428B">
              <w:rPr>
                <w:rFonts w:ascii="Times New Roman" w:hAnsi="Times New Roman"/>
                <w:sz w:val="24"/>
              </w:rPr>
              <w:t>), в случае, если</w:t>
            </w:r>
            <w:proofErr w:type="gramEnd"/>
            <w:r w:rsidRPr="00AE428B">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AE428B" w:rsidRPr="00AE428B" w14:paraId="5B80CB4B" w14:textId="77777777" w:rsidTr="00AE428B">
        <w:trPr>
          <w:trHeight w:val="23"/>
        </w:trPr>
        <w:tc>
          <w:tcPr>
            <w:tcW w:w="4111" w:type="dxa"/>
            <w:shd w:val="clear" w:color="auto" w:fill="auto"/>
          </w:tcPr>
          <w:p w14:paraId="62919E37" w14:textId="77777777" w:rsidR="0028075D" w:rsidRPr="00AE428B" w:rsidRDefault="0028075D" w:rsidP="0028075D">
            <w:r w:rsidRPr="00AE428B">
              <w:t>Должность</w:t>
            </w:r>
          </w:p>
        </w:tc>
        <w:tc>
          <w:tcPr>
            <w:tcW w:w="2552" w:type="dxa"/>
            <w:shd w:val="clear" w:color="auto" w:fill="auto"/>
          </w:tcPr>
          <w:p w14:paraId="076F7EB9" w14:textId="77777777" w:rsidR="0028075D" w:rsidRPr="00AE428B" w:rsidRDefault="0028075D" w:rsidP="0028075D">
            <w:pPr>
              <w:jc w:val="center"/>
            </w:pPr>
            <w:proofErr w:type="spellStart"/>
            <w:r w:rsidRPr="00AE428B">
              <w:t>Должн</w:t>
            </w:r>
            <w:proofErr w:type="spellEnd"/>
          </w:p>
        </w:tc>
        <w:tc>
          <w:tcPr>
            <w:tcW w:w="1134" w:type="dxa"/>
            <w:shd w:val="clear" w:color="auto" w:fill="auto"/>
          </w:tcPr>
          <w:p w14:paraId="5B5D3168" w14:textId="77777777" w:rsidR="0028075D" w:rsidRPr="00AE428B" w:rsidRDefault="0028075D" w:rsidP="0028075D">
            <w:pPr>
              <w:jc w:val="center"/>
            </w:pPr>
            <w:r w:rsidRPr="00AE428B">
              <w:t>A</w:t>
            </w:r>
          </w:p>
        </w:tc>
        <w:tc>
          <w:tcPr>
            <w:tcW w:w="1119" w:type="dxa"/>
            <w:shd w:val="clear" w:color="auto" w:fill="auto"/>
          </w:tcPr>
          <w:p w14:paraId="213D5772" w14:textId="77777777" w:rsidR="0028075D" w:rsidRPr="00AE428B" w:rsidRDefault="0028075D" w:rsidP="0028075D">
            <w:pPr>
              <w:jc w:val="center"/>
            </w:pPr>
            <w:proofErr w:type="gramStart"/>
            <w:r w:rsidRPr="00AE428B">
              <w:t>T(</w:t>
            </w:r>
            <w:proofErr w:type="gramEnd"/>
            <w:r w:rsidRPr="00AE428B">
              <w:t>1-255)</w:t>
            </w:r>
          </w:p>
        </w:tc>
        <w:tc>
          <w:tcPr>
            <w:tcW w:w="1910" w:type="dxa"/>
            <w:shd w:val="clear" w:color="auto" w:fill="auto"/>
          </w:tcPr>
          <w:p w14:paraId="49508322" w14:textId="77777777" w:rsidR="0028075D" w:rsidRPr="00AE428B" w:rsidRDefault="0028075D" w:rsidP="0028075D">
            <w:pPr>
              <w:jc w:val="center"/>
            </w:pPr>
            <w:r w:rsidRPr="00AE428B">
              <w:t>Н</w:t>
            </w:r>
          </w:p>
        </w:tc>
        <w:tc>
          <w:tcPr>
            <w:tcW w:w="4512" w:type="dxa"/>
            <w:shd w:val="clear" w:color="auto" w:fill="auto"/>
          </w:tcPr>
          <w:p w14:paraId="30C39D93" w14:textId="138F3F1B" w:rsidR="0028075D" w:rsidRPr="00AE428B" w:rsidRDefault="0028075D" w:rsidP="0028075D"/>
        </w:tc>
      </w:tr>
      <w:tr w:rsidR="00AE428B" w:rsidRPr="00AE428B" w14:paraId="69BDBEE1" w14:textId="77777777" w:rsidTr="00AE428B">
        <w:trPr>
          <w:trHeight w:val="23"/>
        </w:trPr>
        <w:tc>
          <w:tcPr>
            <w:tcW w:w="4111" w:type="dxa"/>
            <w:shd w:val="clear" w:color="auto" w:fill="auto"/>
          </w:tcPr>
          <w:p w14:paraId="7703F39B" w14:textId="77777777" w:rsidR="0028075D" w:rsidRPr="00AE428B" w:rsidRDefault="0028075D" w:rsidP="0028075D">
            <w:r w:rsidRPr="00AE428B">
              <w:lastRenderedPageBreak/>
              <w:t>Фамилия, имя, отчество</w:t>
            </w:r>
          </w:p>
        </w:tc>
        <w:tc>
          <w:tcPr>
            <w:tcW w:w="2552" w:type="dxa"/>
            <w:shd w:val="clear" w:color="auto" w:fill="auto"/>
          </w:tcPr>
          <w:p w14:paraId="6DA568B5" w14:textId="77777777" w:rsidR="0028075D" w:rsidRPr="00AE428B" w:rsidRDefault="0028075D" w:rsidP="0028075D">
            <w:pPr>
              <w:jc w:val="center"/>
            </w:pPr>
            <w:r w:rsidRPr="00AE428B">
              <w:t>ФИО</w:t>
            </w:r>
          </w:p>
        </w:tc>
        <w:tc>
          <w:tcPr>
            <w:tcW w:w="1134" w:type="dxa"/>
            <w:shd w:val="clear" w:color="auto" w:fill="auto"/>
          </w:tcPr>
          <w:p w14:paraId="7DAEDB11" w14:textId="77777777" w:rsidR="0028075D" w:rsidRPr="00AE428B" w:rsidRDefault="0028075D" w:rsidP="0028075D">
            <w:pPr>
              <w:jc w:val="center"/>
            </w:pPr>
            <w:r w:rsidRPr="00AE428B">
              <w:t>С</w:t>
            </w:r>
          </w:p>
        </w:tc>
        <w:tc>
          <w:tcPr>
            <w:tcW w:w="1119" w:type="dxa"/>
            <w:shd w:val="clear" w:color="auto" w:fill="auto"/>
          </w:tcPr>
          <w:p w14:paraId="381709FF" w14:textId="77777777" w:rsidR="0028075D" w:rsidRPr="00AE428B" w:rsidRDefault="0028075D" w:rsidP="0028075D">
            <w:pPr>
              <w:jc w:val="center"/>
            </w:pPr>
            <w:r w:rsidRPr="00AE428B">
              <w:t> </w:t>
            </w:r>
          </w:p>
        </w:tc>
        <w:tc>
          <w:tcPr>
            <w:tcW w:w="1910" w:type="dxa"/>
            <w:shd w:val="clear" w:color="auto" w:fill="auto"/>
          </w:tcPr>
          <w:p w14:paraId="66E747FD" w14:textId="77777777" w:rsidR="0028075D" w:rsidRPr="00AE428B" w:rsidRDefault="0028075D" w:rsidP="0028075D">
            <w:pPr>
              <w:jc w:val="center"/>
            </w:pPr>
            <w:r w:rsidRPr="00AE428B">
              <w:t>О</w:t>
            </w:r>
          </w:p>
        </w:tc>
        <w:tc>
          <w:tcPr>
            <w:tcW w:w="4512" w:type="dxa"/>
            <w:shd w:val="clear" w:color="auto" w:fill="auto"/>
          </w:tcPr>
          <w:p w14:paraId="51C19245" w14:textId="77777777" w:rsidR="0028075D" w:rsidRPr="00AE428B" w:rsidRDefault="0028075D" w:rsidP="0028075D">
            <w:r w:rsidRPr="00AE428B">
              <w:t>Типовой класс &lt;</w:t>
            </w:r>
            <w:proofErr w:type="spellStart"/>
            <w:r w:rsidRPr="00AE428B">
              <w:t>ФИОТип</w:t>
            </w:r>
            <w:proofErr w:type="spellEnd"/>
            <w:r w:rsidRPr="00AE428B">
              <w:t>&gt;.</w:t>
            </w:r>
          </w:p>
          <w:p w14:paraId="0A154759" w14:textId="3DA6F612"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p w14:paraId="6D5ED27C" w14:textId="77777777" w:rsidR="0028075D" w:rsidRPr="00AE428B" w:rsidRDefault="0028075D" w:rsidP="0028075D">
            <w:pPr>
              <w:autoSpaceDE w:val="0"/>
              <w:autoSpaceDN w:val="0"/>
              <w:adjustRightInd w:val="0"/>
            </w:pPr>
            <w:r w:rsidRPr="00AE428B">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AE428B" w:rsidRPr="00AE428B" w14:paraId="2E5E0FF0" w14:textId="77777777" w:rsidTr="00AE428B">
        <w:trPr>
          <w:trHeight w:val="23"/>
        </w:trPr>
        <w:tc>
          <w:tcPr>
            <w:tcW w:w="4111" w:type="dxa"/>
            <w:shd w:val="clear" w:color="auto" w:fill="auto"/>
          </w:tcPr>
          <w:p w14:paraId="2F50A3DE" w14:textId="77777777" w:rsidR="0028075D" w:rsidRPr="00AE428B" w:rsidRDefault="0028075D" w:rsidP="0028075D">
            <w:r w:rsidRPr="00AE428B">
              <w:rPr>
                <w:szCs w:val="22"/>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AE428B" w:rsidRDefault="0028075D" w:rsidP="0028075D">
            <w:pPr>
              <w:jc w:val="center"/>
            </w:pPr>
            <w:proofErr w:type="spellStart"/>
            <w:r w:rsidRPr="00AE428B">
              <w:t>СвДовер</w:t>
            </w:r>
            <w:proofErr w:type="spellEnd"/>
          </w:p>
        </w:tc>
        <w:tc>
          <w:tcPr>
            <w:tcW w:w="1134" w:type="dxa"/>
            <w:shd w:val="clear" w:color="auto" w:fill="auto"/>
          </w:tcPr>
          <w:p w14:paraId="1C8BAA26" w14:textId="77777777" w:rsidR="0028075D" w:rsidRPr="00AE428B" w:rsidRDefault="0028075D" w:rsidP="0028075D">
            <w:pPr>
              <w:jc w:val="center"/>
            </w:pPr>
            <w:r w:rsidRPr="00AE428B">
              <w:t>С</w:t>
            </w:r>
          </w:p>
        </w:tc>
        <w:tc>
          <w:tcPr>
            <w:tcW w:w="1119" w:type="dxa"/>
            <w:shd w:val="clear" w:color="auto" w:fill="auto"/>
          </w:tcPr>
          <w:p w14:paraId="350B32BF" w14:textId="77777777" w:rsidR="0028075D" w:rsidRPr="00AE428B" w:rsidRDefault="0028075D" w:rsidP="0028075D">
            <w:pPr>
              <w:jc w:val="center"/>
            </w:pPr>
            <w:r w:rsidRPr="00AE428B">
              <w:t> </w:t>
            </w:r>
          </w:p>
        </w:tc>
        <w:tc>
          <w:tcPr>
            <w:tcW w:w="1910" w:type="dxa"/>
            <w:shd w:val="clear" w:color="auto" w:fill="auto"/>
          </w:tcPr>
          <w:p w14:paraId="09A6930B" w14:textId="77777777" w:rsidR="0028075D" w:rsidRPr="00AE428B" w:rsidRDefault="0028075D" w:rsidP="0028075D">
            <w:pPr>
              <w:jc w:val="center"/>
            </w:pPr>
            <w:r w:rsidRPr="00AE428B">
              <w:t>Н</w:t>
            </w:r>
          </w:p>
        </w:tc>
        <w:tc>
          <w:tcPr>
            <w:tcW w:w="4512" w:type="dxa"/>
            <w:shd w:val="clear" w:color="auto" w:fill="auto"/>
          </w:tcPr>
          <w:p w14:paraId="5663D5AD" w14:textId="493AE728" w:rsidR="0028075D" w:rsidRPr="00AE428B" w:rsidRDefault="0028075D" w:rsidP="0028075D">
            <w:r w:rsidRPr="00AE428B">
              <w:t xml:space="preserve">Состав элемента представлен в </w:t>
            </w:r>
            <w:r w:rsidR="00AB1937" w:rsidRPr="00AE428B">
              <w:fldChar w:fldCharType="begin"/>
            </w:r>
            <w:r w:rsidR="00AB1937" w:rsidRPr="00AE428B">
              <w:instrText xml:space="preserve"> REF _Ref106353312 \h </w:instrText>
            </w:r>
            <w:r w:rsidR="00AE428B" w:rsidRPr="00AE428B">
              <w:instrText xml:space="preserve"> \* MERGEFORMAT </w:instrText>
            </w:r>
            <w:r w:rsidR="00AB1937" w:rsidRPr="00AE428B">
              <w:fldChar w:fldCharType="separate"/>
            </w:r>
            <w:r w:rsidR="00BF16F8" w:rsidRPr="00AE428B">
              <w:t xml:space="preserve">Таблица </w:t>
            </w:r>
            <w:r w:rsidR="00BF16F8" w:rsidRPr="00AE428B">
              <w:rPr>
                <w:noProof/>
              </w:rPr>
              <w:t>14</w:t>
            </w:r>
            <w:r w:rsidR="00AB1937" w:rsidRPr="00AE428B">
              <w:fldChar w:fldCharType="end"/>
            </w:r>
            <w:r w:rsidRPr="00AE428B">
              <w:t>.</w:t>
            </w:r>
          </w:p>
          <w:p w14:paraId="4F092F07" w14:textId="77777777" w:rsidR="0028075D" w:rsidRPr="00AE428B" w:rsidRDefault="0028075D" w:rsidP="0028075D">
            <w:pPr>
              <w:pStyle w:val="ConsPlusNormal"/>
              <w:ind w:firstLine="0"/>
              <w:rPr>
                <w:strike/>
              </w:rPr>
            </w:pPr>
          </w:p>
        </w:tc>
      </w:tr>
      <w:tr w:rsidR="00AE428B" w:rsidRPr="00AE428B" w14:paraId="17DB7C48" w14:textId="77777777" w:rsidTr="00AE428B">
        <w:trPr>
          <w:trHeight w:val="23"/>
        </w:trPr>
        <w:tc>
          <w:tcPr>
            <w:tcW w:w="4111" w:type="dxa"/>
            <w:shd w:val="clear" w:color="auto" w:fill="auto"/>
          </w:tcPr>
          <w:p w14:paraId="69962F58" w14:textId="77777777" w:rsidR="0028075D" w:rsidRPr="00AE428B" w:rsidRDefault="0028075D" w:rsidP="0028075D">
            <w:r w:rsidRPr="00AE428B">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AE428B" w:rsidRDefault="0028075D" w:rsidP="0028075D">
            <w:pPr>
              <w:jc w:val="center"/>
            </w:pPr>
            <w:proofErr w:type="spellStart"/>
            <w:r w:rsidRPr="00AE428B">
              <w:t>СвДоверБум</w:t>
            </w:r>
            <w:proofErr w:type="spellEnd"/>
          </w:p>
        </w:tc>
        <w:tc>
          <w:tcPr>
            <w:tcW w:w="1134" w:type="dxa"/>
            <w:shd w:val="clear" w:color="auto" w:fill="auto"/>
          </w:tcPr>
          <w:p w14:paraId="2D57F78C" w14:textId="77777777" w:rsidR="0028075D" w:rsidRPr="00AE428B" w:rsidRDefault="0028075D" w:rsidP="0028075D">
            <w:pPr>
              <w:jc w:val="center"/>
            </w:pPr>
            <w:r w:rsidRPr="00AE428B">
              <w:t>С</w:t>
            </w:r>
          </w:p>
        </w:tc>
        <w:tc>
          <w:tcPr>
            <w:tcW w:w="1119" w:type="dxa"/>
            <w:shd w:val="clear" w:color="auto" w:fill="auto"/>
          </w:tcPr>
          <w:p w14:paraId="22C08FC7" w14:textId="77777777" w:rsidR="0028075D" w:rsidRPr="00AE428B" w:rsidRDefault="0028075D" w:rsidP="0028075D">
            <w:pPr>
              <w:jc w:val="center"/>
            </w:pPr>
            <w:r w:rsidRPr="00AE428B">
              <w:t> </w:t>
            </w:r>
          </w:p>
        </w:tc>
        <w:tc>
          <w:tcPr>
            <w:tcW w:w="1910" w:type="dxa"/>
            <w:shd w:val="clear" w:color="auto" w:fill="auto"/>
          </w:tcPr>
          <w:p w14:paraId="50587792" w14:textId="77777777" w:rsidR="0028075D" w:rsidRPr="00AE428B" w:rsidRDefault="0028075D" w:rsidP="0028075D">
            <w:pPr>
              <w:jc w:val="center"/>
            </w:pPr>
            <w:r w:rsidRPr="00AE428B">
              <w:t>Н</w:t>
            </w:r>
          </w:p>
        </w:tc>
        <w:tc>
          <w:tcPr>
            <w:tcW w:w="4512" w:type="dxa"/>
            <w:shd w:val="clear" w:color="auto" w:fill="auto"/>
          </w:tcPr>
          <w:p w14:paraId="6CEFF14E" w14:textId="73C2C278" w:rsidR="0028075D" w:rsidRPr="00AE428B" w:rsidRDefault="0028075D" w:rsidP="0028075D">
            <w:r w:rsidRPr="00AE428B">
              <w:t xml:space="preserve">Состав элемента представлен в </w:t>
            </w:r>
            <w:r w:rsidR="00C74808" w:rsidRPr="00AE428B">
              <w:fldChar w:fldCharType="begin"/>
            </w:r>
            <w:r w:rsidR="00C74808" w:rsidRPr="00AE428B">
              <w:instrText xml:space="preserve"> REF _Ref106353506 \h </w:instrText>
            </w:r>
            <w:r w:rsidR="00AE428B" w:rsidRPr="00AE428B">
              <w:instrText xml:space="preserve"> \* MERGEFORMAT </w:instrText>
            </w:r>
            <w:r w:rsidR="00C74808" w:rsidRPr="00AE428B">
              <w:fldChar w:fldCharType="separate"/>
            </w:r>
            <w:r w:rsidR="00BF16F8" w:rsidRPr="00AE428B">
              <w:rPr>
                <w:bCs/>
              </w:rPr>
              <w:t xml:space="preserve">Таблица </w:t>
            </w:r>
            <w:r w:rsidR="00BF16F8" w:rsidRPr="00AE428B">
              <w:rPr>
                <w:bCs/>
                <w:noProof/>
              </w:rPr>
              <w:t>15</w:t>
            </w:r>
            <w:r w:rsidR="00C74808" w:rsidRPr="00AE428B">
              <w:fldChar w:fldCharType="end"/>
            </w:r>
            <w:r w:rsidRPr="00AE428B">
              <w:t>.</w:t>
            </w:r>
          </w:p>
          <w:p w14:paraId="4C09324C" w14:textId="77777777" w:rsidR="0028075D" w:rsidRPr="00AE428B" w:rsidRDefault="0028075D" w:rsidP="0028075D"/>
        </w:tc>
      </w:tr>
    </w:tbl>
    <w:p w14:paraId="5A3B947F" w14:textId="77777777" w:rsidR="0028075D" w:rsidRPr="00AE428B" w:rsidRDefault="0028075D" w:rsidP="0028075D">
      <w:pPr>
        <w:spacing w:before="360"/>
        <w:jc w:val="right"/>
      </w:pPr>
    </w:p>
    <w:p w14:paraId="7E137186" w14:textId="7FBAD4ED" w:rsidR="005C6B1F" w:rsidRPr="00AE428B" w:rsidRDefault="005C6B1F" w:rsidP="00AE428B">
      <w:pPr>
        <w:pStyle w:val="3"/>
      </w:pPr>
      <w:bookmarkStart w:id="18" w:name="_Ref106353312"/>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14</w:t>
      </w:r>
      <w:r w:rsidR="00363187">
        <w:rPr>
          <w:noProof/>
        </w:rPr>
        <w:fldChar w:fldCharType="end"/>
      </w:r>
      <w:bookmarkEnd w:id="18"/>
      <w:r w:rsidRPr="00AE428B">
        <w:t xml:space="preserve">. </w:t>
      </w:r>
      <w:r w:rsidR="00FC6CA1" w:rsidRPr="00AE428B">
        <w:t>«Сведения о доверенности, используемой для подтверждения полномочий в электронной форме»</w:t>
      </w:r>
      <w:r w:rsidR="00FC6CA1" w:rsidRPr="00AE428B">
        <w:rPr>
          <w:szCs w:val="28"/>
        </w:rPr>
        <w:t xml:space="preserve"> </w:t>
      </w:r>
      <w:r w:rsidR="00FC6CA1" w:rsidRPr="00AE428B">
        <w:rPr>
          <w:bCs/>
        </w:rPr>
        <w:t>‹</w:t>
      </w:r>
      <w:proofErr w:type="spellStart"/>
      <w:r w:rsidR="00FC6CA1" w:rsidRPr="00AE428B">
        <w:t>СвДовер</w:t>
      </w:r>
      <w:proofErr w:type="spellEnd"/>
      <w:r w:rsidR="00FC6CA1" w:rsidRPr="00AE428B">
        <w:rPr>
          <w:bCs/>
        </w:rPr>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4"/>
        <w:gridCol w:w="2067"/>
        <w:gridCol w:w="1208"/>
        <w:gridCol w:w="1208"/>
        <w:gridCol w:w="1910"/>
        <w:gridCol w:w="4225"/>
      </w:tblGrid>
      <w:tr w:rsidR="00AE428B" w:rsidRPr="00AE428B" w14:paraId="6443CC9E" w14:textId="77777777" w:rsidTr="00AE428B">
        <w:trPr>
          <w:trHeight w:val="23"/>
          <w:tblHeader/>
        </w:trPr>
        <w:tc>
          <w:tcPr>
            <w:tcW w:w="4418" w:type="dxa"/>
            <w:shd w:val="clear" w:color="auto" w:fill="EAEAEA"/>
            <w:vAlign w:val="center"/>
          </w:tcPr>
          <w:p w14:paraId="039CE92B" w14:textId="77777777" w:rsidR="0028075D" w:rsidRPr="00AE428B" w:rsidRDefault="0028075D" w:rsidP="0028075D">
            <w:pPr>
              <w:jc w:val="center"/>
              <w:rPr>
                <w:b/>
              </w:rPr>
            </w:pPr>
            <w:r w:rsidRPr="00AE428B">
              <w:rPr>
                <w:b/>
              </w:rPr>
              <w:t>Наименование элемента</w:t>
            </w:r>
          </w:p>
        </w:tc>
        <w:tc>
          <w:tcPr>
            <w:tcW w:w="2083" w:type="dxa"/>
            <w:shd w:val="clear" w:color="auto" w:fill="EAEAEA"/>
            <w:vAlign w:val="center"/>
          </w:tcPr>
          <w:p w14:paraId="35A9D689"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auto" w:fill="EAEAEA"/>
            <w:vAlign w:val="center"/>
          </w:tcPr>
          <w:p w14:paraId="4F981D49" w14:textId="77777777" w:rsidR="0028075D" w:rsidRPr="00AE428B" w:rsidRDefault="0028075D" w:rsidP="0028075D">
            <w:pPr>
              <w:jc w:val="center"/>
              <w:rPr>
                <w:b/>
              </w:rPr>
            </w:pPr>
            <w:r w:rsidRPr="00AE428B">
              <w:rPr>
                <w:b/>
              </w:rPr>
              <w:t>Признак типа элемента</w:t>
            </w:r>
          </w:p>
        </w:tc>
        <w:tc>
          <w:tcPr>
            <w:tcW w:w="1208" w:type="dxa"/>
            <w:shd w:val="clear" w:color="auto" w:fill="EAEAEA"/>
            <w:vAlign w:val="center"/>
          </w:tcPr>
          <w:p w14:paraId="19A8595B" w14:textId="77777777" w:rsidR="0028075D" w:rsidRPr="00AE428B" w:rsidRDefault="0028075D" w:rsidP="0028075D">
            <w:pPr>
              <w:jc w:val="center"/>
              <w:rPr>
                <w:b/>
              </w:rPr>
            </w:pPr>
            <w:r w:rsidRPr="00AE428B">
              <w:rPr>
                <w:b/>
              </w:rPr>
              <w:t>Формат элемента</w:t>
            </w:r>
          </w:p>
        </w:tc>
        <w:tc>
          <w:tcPr>
            <w:tcW w:w="1910" w:type="dxa"/>
            <w:shd w:val="clear" w:color="auto" w:fill="EAEAEA"/>
            <w:vAlign w:val="center"/>
          </w:tcPr>
          <w:p w14:paraId="6A78B7BF" w14:textId="77777777" w:rsidR="0028075D" w:rsidRPr="00AE428B" w:rsidRDefault="0028075D" w:rsidP="0028075D">
            <w:pPr>
              <w:jc w:val="center"/>
              <w:rPr>
                <w:b/>
              </w:rPr>
            </w:pPr>
            <w:r w:rsidRPr="00AE428B">
              <w:rPr>
                <w:b/>
              </w:rPr>
              <w:t>Признак обязательности элемента</w:t>
            </w:r>
          </w:p>
        </w:tc>
        <w:tc>
          <w:tcPr>
            <w:tcW w:w="4511" w:type="dxa"/>
            <w:shd w:val="clear" w:color="auto" w:fill="EAEAEA"/>
            <w:vAlign w:val="center"/>
          </w:tcPr>
          <w:p w14:paraId="342E035D" w14:textId="77777777" w:rsidR="0028075D" w:rsidRPr="00AE428B" w:rsidRDefault="0028075D" w:rsidP="0028075D">
            <w:pPr>
              <w:jc w:val="center"/>
              <w:rPr>
                <w:b/>
              </w:rPr>
            </w:pPr>
            <w:r w:rsidRPr="00AE428B">
              <w:rPr>
                <w:b/>
              </w:rPr>
              <w:t>Дополнительная информация</w:t>
            </w:r>
          </w:p>
        </w:tc>
      </w:tr>
      <w:tr w:rsidR="00AE428B" w:rsidRPr="00AE428B" w14:paraId="50FE5D1A" w14:textId="77777777" w:rsidTr="00AE428B">
        <w:trPr>
          <w:trHeight w:val="23"/>
        </w:trPr>
        <w:tc>
          <w:tcPr>
            <w:tcW w:w="4418" w:type="dxa"/>
            <w:shd w:val="clear" w:color="auto" w:fill="auto"/>
          </w:tcPr>
          <w:p w14:paraId="180DAE54" w14:textId="77777777" w:rsidR="0028075D" w:rsidRPr="00AE428B" w:rsidRDefault="0028075D" w:rsidP="0028075D">
            <w:r w:rsidRPr="00AE428B">
              <w:rPr>
                <w:szCs w:val="22"/>
              </w:rPr>
              <w:t>Единый регистрационный номер доверенности</w:t>
            </w:r>
          </w:p>
        </w:tc>
        <w:tc>
          <w:tcPr>
            <w:tcW w:w="2083" w:type="dxa"/>
            <w:shd w:val="clear" w:color="auto" w:fill="auto"/>
          </w:tcPr>
          <w:p w14:paraId="5FE599B1" w14:textId="77777777" w:rsidR="0028075D" w:rsidRPr="00AE428B" w:rsidRDefault="0028075D" w:rsidP="0028075D">
            <w:pPr>
              <w:jc w:val="center"/>
            </w:pPr>
            <w:proofErr w:type="spellStart"/>
            <w:r w:rsidRPr="00AE428B">
              <w:rPr>
                <w:szCs w:val="22"/>
              </w:rPr>
              <w:t>НомДовер</w:t>
            </w:r>
            <w:proofErr w:type="spellEnd"/>
          </w:p>
        </w:tc>
        <w:tc>
          <w:tcPr>
            <w:tcW w:w="1208" w:type="dxa"/>
            <w:shd w:val="clear" w:color="auto" w:fill="auto"/>
          </w:tcPr>
          <w:p w14:paraId="0645F897" w14:textId="77777777" w:rsidR="0028075D" w:rsidRPr="00AE428B" w:rsidRDefault="0028075D" w:rsidP="0028075D">
            <w:pPr>
              <w:jc w:val="center"/>
            </w:pPr>
            <w:r w:rsidRPr="00AE428B">
              <w:rPr>
                <w:szCs w:val="22"/>
              </w:rPr>
              <w:t>A</w:t>
            </w:r>
          </w:p>
        </w:tc>
        <w:tc>
          <w:tcPr>
            <w:tcW w:w="1208" w:type="dxa"/>
            <w:shd w:val="clear" w:color="auto" w:fill="auto"/>
          </w:tcPr>
          <w:p w14:paraId="455E71CD" w14:textId="77777777" w:rsidR="0028075D" w:rsidRPr="00AE428B" w:rsidRDefault="0028075D" w:rsidP="0028075D">
            <w:pPr>
              <w:jc w:val="center"/>
            </w:pPr>
            <w:proofErr w:type="gramStart"/>
            <w:r w:rsidRPr="00AE428B">
              <w:rPr>
                <w:szCs w:val="22"/>
              </w:rPr>
              <w:t>Т(</w:t>
            </w:r>
            <w:proofErr w:type="gramEnd"/>
            <w:r w:rsidRPr="00AE428B">
              <w:rPr>
                <w:szCs w:val="22"/>
              </w:rPr>
              <w:t>=36)</w:t>
            </w:r>
          </w:p>
        </w:tc>
        <w:tc>
          <w:tcPr>
            <w:tcW w:w="1910" w:type="dxa"/>
            <w:shd w:val="clear" w:color="auto" w:fill="auto"/>
          </w:tcPr>
          <w:p w14:paraId="5340A11C" w14:textId="77777777" w:rsidR="0028075D" w:rsidRPr="00AE428B" w:rsidRDefault="0028075D" w:rsidP="0028075D">
            <w:pPr>
              <w:jc w:val="center"/>
            </w:pPr>
            <w:r w:rsidRPr="00AE428B">
              <w:rPr>
                <w:szCs w:val="22"/>
              </w:rPr>
              <w:t>Н</w:t>
            </w:r>
          </w:p>
        </w:tc>
        <w:tc>
          <w:tcPr>
            <w:tcW w:w="4511" w:type="dxa"/>
            <w:shd w:val="clear" w:color="auto" w:fill="auto"/>
          </w:tcPr>
          <w:p w14:paraId="2C79A010" w14:textId="77777777" w:rsidR="0028075D" w:rsidRPr="00AE428B" w:rsidRDefault="0028075D" w:rsidP="0028075D">
            <w:r w:rsidRPr="00AE428B">
              <w:rPr>
                <w:szCs w:val="26"/>
              </w:rPr>
              <w:t>Уникальный идентификатор доверенности в виде 36-разрядного GUID из имени файла</w:t>
            </w:r>
          </w:p>
        </w:tc>
      </w:tr>
      <w:tr w:rsidR="00AE428B" w:rsidRPr="00AE428B" w14:paraId="76A072F1" w14:textId="77777777" w:rsidTr="00AE428B">
        <w:trPr>
          <w:trHeight w:val="23"/>
        </w:trPr>
        <w:tc>
          <w:tcPr>
            <w:tcW w:w="4418" w:type="dxa"/>
            <w:shd w:val="clear" w:color="auto" w:fill="auto"/>
          </w:tcPr>
          <w:p w14:paraId="49469FBD" w14:textId="77777777" w:rsidR="0028075D" w:rsidRPr="00AE428B" w:rsidRDefault="0028075D" w:rsidP="0028075D">
            <w:r w:rsidRPr="00AE428B">
              <w:lastRenderedPageBreak/>
              <w:t>Дата совершения (выдачи) доверенности</w:t>
            </w:r>
          </w:p>
        </w:tc>
        <w:tc>
          <w:tcPr>
            <w:tcW w:w="2083" w:type="dxa"/>
            <w:shd w:val="clear" w:color="auto" w:fill="auto"/>
          </w:tcPr>
          <w:p w14:paraId="356AE1B7" w14:textId="77777777" w:rsidR="0028075D" w:rsidRPr="00AE428B" w:rsidRDefault="0028075D" w:rsidP="0028075D">
            <w:pPr>
              <w:jc w:val="center"/>
            </w:pPr>
            <w:proofErr w:type="spellStart"/>
            <w:r w:rsidRPr="00AE428B">
              <w:t>ДатаНач</w:t>
            </w:r>
            <w:proofErr w:type="spellEnd"/>
          </w:p>
        </w:tc>
        <w:tc>
          <w:tcPr>
            <w:tcW w:w="1208" w:type="dxa"/>
            <w:shd w:val="clear" w:color="auto" w:fill="auto"/>
          </w:tcPr>
          <w:p w14:paraId="6061EAF7" w14:textId="77777777" w:rsidR="0028075D" w:rsidRPr="00AE428B" w:rsidRDefault="0028075D" w:rsidP="0028075D">
            <w:pPr>
              <w:jc w:val="center"/>
            </w:pPr>
            <w:r w:rsidRPr="00AE428B">
              <w:t>A</w:t>
            </w:r>
          </w:p>
        </w:tc>
        <w:tc>
          <w:tcPr>
            <w:tcW w:w="1208" w:type="dxa"/>
            <w:shd w:val="clear" w:color="auto" w:fill="auto"/>
          </w:tcPr>
          <w:p w14:paraId="277FFC7E"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tcPr>
          <w:p w14:paraId="740643CA" w14:textId="77777777" w:rsidR="0028075D" w:rsidRPr="00AE428B" w:rsidRDefault="0028075D" w:rsidP="0028075D">
            <w:pPr>
              <w:jc w:val="center"/>
            </w:pPr>
            <w:r w:rsidRPr="00AE428B">
              <w:t>Н</w:t>
            </w:r>
          </w:p>
        </w:tc>
        <w:tc>
          <w:tcPr>
            <w:tcW w:w="4511" w:type="dxa"/>
            <w:shd w:val="clear" w:color="auto" w:fill="auto"/>
            <w:vAlign w:val="center"/>
          </w:tcPr>
          <w:p w14:paraId="2F638A4E" w14:textId="77777777" w:rsidR="0028075D" w:rsidRPr="00AE428B" w:rsidRDefault="0028075D" w:rsidP="0028075D">
            <w:pPr>
              <w:pStyle w:val="ConsPlusNormal"/>
              <w:ind w:firstLine="0"/>
              <w:rPr>
                <w:rFonts w:ascii="Times New Roman" w:hAnsi="Times New Roman"/>
                <w:sz w:val="24"/>
              </w:rPr>
            </w:pPr>
            <w:r w:rsidRPr="00AE428B">
              <w:rPr>
                <w:rFonts w:ascii="Times New Roman" w:hAnsi="Times New Roman"/>
                <w:sz w:val="24"/>
              </w:rPr>
              <w:t>Типовой класс &lt;</w:t>
            </w:r>
            <w:proofErr w:type="spellStart"/>
            <w:r w:rsidRPr="00AE428B">
              <w:rPr>
                <w:rFonts w:ascii="Times New Roman" w:hAnsi="Times New Roman"/>
                <w:sz w:val="24"/>
              </w:rPr>
              <w:t>ДатаТип</w:t>
            </w:r>
            <w:proofErr w:type="spellEnd"/>
            <w:r w:rsidRPr="00AE428B">
              <w:rPr>
                <w:rFonts w:ascii="Times New Roman" w:hAnsi="Times New Roman"/>
                <w:sz w:val="24"/>
              </w:rPr>
              <w:t>&gt;.</w:t>
            </w:r>
          </w:p>
          <w:p w14:paraId="18BD97CC" w14:textId="77777777" w:rsidR="0028075D" w:rsidRPr="00AE428B" w:rsidRDefault="0028075D" w:rsidP="0028075D">
            <w:r w:rsidRPr="00AE428B">
              <w:t>Код назначения элемента (6).</w:t>
            </w:r>
          </w:p>
          <w:p w14:paraId="3C752F32" w14:textId="77777777" w:rsidR="0028075D" w:rsidRPr="00AE428B" w:rsidRDefault="0028075D" w:rsidP="0028075D"/>
        </w:tc>
      </w:tr>
      <w:tr w:rsidR="00AE428B" w:rsidRPr="00AE428B" w14:paraId="5AB47DD1" w14:textId="77777777" w:rsidTr="00AE428B">
        <w:trPr>
          <w:trHeight w:val="23"/>
        </w:trPr>
        <w:tc>
          <w:tcPr>
            <w:tcW w:w="4418" w:type="dxa"/>
            <w:shd w:val="clear" w:color="auto" w:fill="auto"/>
          </w:tcPr>
          <w:p w14:paraId="04668955" w14:textId="77777777" w:rsidR="0028075D" w:rsidRPr="00AE428B" w:rsidRDefault="0028075D" w:rsidP="0028075D">
            <w:r w:rsidRPr="00AE428B">
              <w:t>Внутренний регистрационный номер доверенности</w:t>
            </w:r>
          </w:p>
        </w:tc>
        <w:tc>
          <w:tcPr>
            <w:tcW w:w="2083" w:type="dxa"/>
            <w:shd w:val="clear" w:color="auto" w:fill="auto"/>
          </w:tcPr>
          <w:p w14:paraId="6CAF2611"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tcPr>
          <w:p w14:paraId="1654501E" w14:textId="77777777" w:rsidR="0028075D" w:rsidRPr="00AE428B" w:rsidRDefault="0028075D" w:rsidP="0028075D">
            <w:pPr>
              <w:jc w:val="center"/>
            </w:pPr>
            <w:r w:rsidRPr="00AE428B">
              <w:t>A</w:t>
            </w:r>
          </w:p>
        </w:tc>
        <w:tc>
          <w:tcPr>
            <w:tcW w:w="1208" w:type="dxa"/>
            <w:shd w:val="clear" w:color="auto" w:fill="auto"/>
          </w:tcPr>
          <w:p w14:paraId="3B923E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tcPr>
          <w:p w14:paraId="747F34C0" w14:textId="77777777" w:rsidR="0028075D" w:rsidRPr="00AE428B" w:rsidRDefault="0028075D" w:rsidP="0028075D">
            <w:pPr>
              <w:jc w:val="center"/>
            </w:pPr>
            <w:r w:rsidRPr="00AE428B">
              <w:t>Н</w:t>
            </w:r>
          </w:p>
        </w:tc>
        <w:tc>
          <w:tcPr>
            <w:tcW w:w="4511" w:type="dxa"/>
            <w:shd w:val="clear" w:color="auto" w:fill="auto"/>
          </w:tcPr>
          <w:p w14:paraId="4F17AF7F" w14:textId="0DBE76F3" w:rsidR="0028075D" w:rsidRPr="00AE428B" w:rsidRDefault="0028075D" w:rsidP="0028075D">
            <w:pPr>
              <w:rPr>
                <w:lang w:val="en-US"/>
              </w:rPr>
            </w:pPr>
          </w:p>
        </w:tc>
      </w:tr>
      <w:tr w:rsidR="00AE428B" w:rsidRPr="00AE428B" w14:paraId="113E22D9" w14:textId="77777777" w:rsidTr="00AE428B">
        <w:trPr>
          <w:trHeight w:val="23"/>
        </w:trPr>
        <w:tc>
          <w:tcPr>
            <w:tcW w:w="4418" w:type="dxa"/>
            <w:shd w:val="clear" w:color="auto" w:fill="auto"/>
          </w:tcPr>
          <w:p w14:paraId="594B9D3B" w14:textId="77777777" w:rsidR="0028075D" w:rsidRPr="00AE428B" w:rsidRDefault="0028075D" w:rsidP="0028075D">
            <w:r w:rsidRPr="00AE428B">
              <w:rPr>
                <w:szCs w:val="22"/>
              </w:rPr>
              <w:t>Дата внутренней регистрации доверенности</w:t>
            </w:r>
          </w:p>
        </w:tc>
        <w:tc>
          <w:tcPr>
            <w:tcW w:w="2083" w:type="dxa"/>
            <w:shd w:val="clear" w:color="auto" w:fill="auto"/>
          </w:tcPr>
          <w:p w14:paraId="44DBC643" w14:textId="77777777" w:rsidR="0028075D" w:rsidRPr="00AE428B" w:rsidRDefault="0028075D" w:rsidP="0028075D">
            <w:pPr>
              <w:jc w:val="center"/>
            </w:pPr>
            <w:proofErr w:type="spellStart"/>
            <w:r w:rsidRPr="00AE428B">
              <w:rPr>
                <w:szCs w:val="22"/>
              </w:rPr>
              <w:t>ДатаВнРегДовер</w:t>
            </w:r>
            <w:proofErr w:type="spellEnd"/>
          </w:p>
        </w:tc>
        <w:tc>
          <w:tcPr>
            <w:tcW w:w="1208" w:type="dxa"/>
            <w:shd w:val="clear" w:color="auto" w:fill="auto"/>
          </w:tcPr>
          <w:p w14:paraId="3E51CC69" w14:textId="77777777" w:rsidR="0028075D" w:rsidRPr="00AE428B" w:rsidRDefault="0028075D" w:rsidP="0028075D">
            <w:pPr>
              <w:jc w:val="center"/>
            </w:pPr>
            <w:r w:rsidRPr="00AE428B">
              <w:rPr>
                <w:szCs w:val="22"/>
              </w:rPr>
              <w:t>A</w:t>
            </w:r>
          </w:p>
        </w:tc>
        <w:tc>
          <w:tcPr>
            <w:tcW w:w="1208" w:type="dxa"/>
            <w:shd w:val="clear" w:color="auto" w:fill="auto"/>
          </w:tcPr>
          <w:p w14:paraId="631BAA57" w14:textId="77777777" w:rsidR="0028075D" w:rsidRPr="00AE428B" w:rsidRDefault="0028075D" w:rsidP="0028075D">
            <w:pPr>
              <w:jc w:val="center"/>
            </w:pPr>
            <w:proofErr w:type="gramStart"/>
            <w:r w:rsidRPr="00AE428B">
              <w:rPr>
                <w:szCs w:val="22"/>
              </w:rPr>
              <w:t>T(</w:t>
            </w:r>
            <w:proofErr w:type="gramEnd"/>
            <w:r w:rsidRPr="00AE428B">
              <w:rPr>
                <w:szCs w:val="22"/>
              </w:rPr>
              <w:t>=10)</w:t>
            </w:r>
          </w:p>
        </w:tc>
        <w:tc>
          <w:tcPr>
            <w:tcW w:w="1910" w:type="dxa"/>
            <w:shd w:val="clear" w:color="auto" w:fill="auto"/>
          </w:tcPr>
          <w:p w14:paraId="3762AF69" w14:textId="77777777" w:rsidR="0028075D" w:rsidRPr="00AE428B" w:rsidRDefault="0028075D" w:rsidP="0028075D">
            <w:pPr>
              <w:jc w:val="center"/>
            </w:pPr>
            <w:r w:rsidRPr="00AE428B">
              <w:rPr>
                <w:szCs w:val="22"/>
              </w:rPr>
              <w:t>Н</w:t>
            </w:r>
          </w:p>
        </w:tc>
        <w:tc>
          <w:tcPr>
            <w:tcW w:w="4511" w:type="dxa"/>
            <w:shd w:val="clear" w:color="auto" w:fill="auto"/>
          </w:tcPr>
          <w:p w14:paraId="5FF026E2"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1B10A0D8" w14:textId="77777777" w:rsidR="0028075D" w:rsidRPr="00AE428B" w:rsidRDefault="0028075D" w:rsidP="0028075D">
            <w:r w:rsidRPr="00AE428B">
              <w:t>Дата в формате ДД.ММ.ГГГГ.</w:t>
            </w:r>
          </w:p>
          <w:p w14:paraId="67F731CB" w14:textId="77777777" w:rsidR="0028075D" w:rsidRPr="00AE428B" w:rsidRDefault="0028075D" w:rsidP="0028075D"/>
        </w:tc>
      </w:tr>
      <w:tr w:rsidR="00AE428B" w:rsidRPr="00AE428B" w14:paraId="4746F528" w14:textId="77777777" w:rsidTr="00AE428B">
        <w:trPr>
          <w:trHeight w:val="23"/>
        </w:trPr>
        <w:tc>
          <w:tcPr>
            <w:tcW w:w="4418" w:type="dxa"/>
            <w:shd w:val="clear" w:color="auto" w:fill="auto"/>
          </w:tcPr>
          <w:p w14:paraId="17CB9A1A" w14:textId="77777777" w:rsidR="0028075D" w:rsidRPr="00AE428B" w:rsidRDefault="0028075D" w:rsidP="0028075D">
            <w:r w:rsidRPr="00AE428B">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AE428B" w:rsidRDefault="0028075D" w:rsidP="0028075D">
            <w:pPr>
              <w:jc w:val="center"/>
            </w:pPr>
            <w:proofErr w:type="spellStart"/>
            <w:r w:rsidRPr="00AE428B">
              <w:t>СведСистОтм</w:t>
            </w:r>
            <w:proofErr w:type="spellEnd"/>
          </w:p>
        </w:tc>
        <w:tc>
          <w:tcPr>
            <w:tcW w:w="1208" w:type="dxa"/>
            <w:shd w:val="clear" w:color="auto" w:fill="auto"/>
          </w:tcPr>
          <w:p w14:paraId="503AC488" w14:textId="77777777" w:rsidR="0028075D" w:rsidRPr="00AE428B" w:rsidRDefault="0028075D" w:rsidP="0028075D">
            <w:pPr>
              <w:jc w:val="center"/>
            </w:pPr>
            <w:r w:rsidRPr="00AE428B">
              <w:t>A</w:t>
            </w:r>
          </w:p>
        </w:tc>
        <w:tc>
          <w:tcPr>
            <w:tcW w:w="1208" w:type="dxa"/>
            <w:shd w:val="clear" w:color="auto" w:fill="auto"/>
          </w:tcPr>
          <w:p w14:paraId="7992644D" w14:textId="77777777" w:rsidR="0028075D" w:rsidRPr="00AE428B" w:rsidRDefault="0028075D" w:rsidP="0028075D">
            <w:pPr>
              <w:jc w:val="center"/>
            </w:pPr>
            <w:proofErr w:type="gramStart"/>
            <w:r w:rsidRPr="00AE428B">
              <w:t>T(</w:t>
            </w:r>
            <w:proofErr w:type="gramEnd"/>
            <w:r w:rsidRPr="00AE428B">
              <w:t>1-500)</w:t>
            </w:r>
          </w:p>
        </w:tc>
        <w:tc>
          <w:tcPr>
            <w:tcW w:w="1910" w:type="dxa"/>
            <w:shd w:val="clear" w:color="auto" w:fill="auto"/>
          </w:tcPr>
          <w:p w14:paraId="001EE872" w14:textId="77777777" w:rsidR="0028075D" w:rsidRPr="00AE428B" w:rsidRDefault="0028075D" w:rsidP="0028075D">
            <w:pPr>
              <w:jc w:val="center"/>
            </w:pPr>
            <w:r w:rsidRPr="00AE428B">
              <w:t>Н</w:t>
            </w:r>
          </w:p>
        </w:tc>
        <w:tc>
          <w:tcPr>
            <w:tcW w:w="4511" w:type="dxa"/>
            <w:shd w:val="clear" w:color="auto" w:fill="auto"/>
          </w:tcPr>
          <w:p w14:paraId="6059E23A" w14:textId="77777777" w:rsidR="0028075D" w:rsidRPr="00AE428B" w:rsidRDefault="0028075D" w:rsidP="0028075D">
            <w:pPr>
              <w:rPr>
                <w:szCs w:val="26"/>
              </w:rPr>
            </w:pPr>
            <w:r w:rsidRPr="00AE428B">
              <w:t xml:space="preserve">Унифицированный указатель (URL) </w:t>
            </w:r>
            <w:r w:rsidRPr="00AE428B">
              <w:rPr>
                <w:szCs w:val="26"/>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AE428B" w:rsidRDefault="0028075D" w:rsidP="0028075D">
            <w:pPr>
              <w:pStyle w:val="ConsPlusNormal"/>
              <w:ind w:firstLine="0"/>
            </w:pPr>
          </w:p>
        </w:tc>
      </w:tr>
      <w:bookmarkEnd w:id="16"/>
    </w:tbl>
    <w:p w14:paraId="52FFC40C" w14:textId="77777777" w:rsidR="00C34355" w:rsidRPr="00AE428B" w:rsidRDefault="00C34355" w:rsidP="0028075D">
      <w:pPr>
        <w:spacing w:after="120"/>
        <w:jc w:val="center"/>
        <w:rPr>
          <w:b/>
        </w:rPr>
      </w:pPr>
    </w:p>
    <w:p w14:paraId="2C3DBE46" w14:textId="63F2BE9B" w:rsidR="00C74808" w:rsidRPr="00AE428B" w:rsidRDefault="00C74808" w:rsidP="00AE428B">
      <w:pPr>
        <w:pStyle w:val="3"/>
      </w:pPr>
      <w:bookmarkStart w:id="19" w:name="_Ref106353506"/>
      <w:bookmarkStart w:id="20" w:name="_Hlk106137691"/>
      <w:r w:rsidRPr="00AE428B">
        <w:rPr>
          <w:bCs/>
          <w:sz w:val="24"/>
        </w:rPr>
        <w:t xml:space="preserve">Таблица </w:t>
      </w:r>
      <w:r w:rsidRPr="00AE428B">
        <w:rPr>
          <w:bCs/>
          <w:sz w:val="24"/>
        </w:rPr>
        <w:fldChar w:fldCharType="begin"/>
      </w:r>
      <w:r w:rsidRPr="00AE428B">
        <w:rPr>
          <w:bCs/>
          <w:sz w:val="24"/>
        </w:rPr>
        <w:instrText xml:space="preserve"> SEQ Таблица \* ARABIC </w:instrText>
      </w:r>
      <w:r w:rsidRPr="00AE428B">
        <w:rPr>
          <w:bCs/>
          <w:sz w:val="24"/>
        </w:rPr>
        <w:fldChar w:fldCharType="separate"/>
      </w:r>
      <w:r w:rsidR="00BF16F8" w:rsidRPr="00AE428B">
        <w:rPr>
          <w:bCs/>
          <w:noProof/>
          <w:sz w:val="24"/>
        </w:rPr>
        <w:t>15</w:t>
      </w:r>
      <w:r w:rsidRPr="00AE428B">
        <w:rPr>
          <w:bCs/>
          <w:sz w:val="24"/>
        </w:rPr>
        <w:fldChar w:fldCharType="end"/>
      </w:r>
      <w:bookmarkEnd w:id="19"/>
      <w:r w:rsidRPr="00AE428B">
        <w:rPr>
          <w:bCs/>
          <w:sz w:val="24"/>
        </w:rPr>
        <w:t xml:space="preserve">. </w:t>
      </w:r>
      <w:r w:rsidR="00377194" w:rsidRPr="00AE428B">
        <w:t>«Сведения о доверенности, используемой для подтверждения полномочий в бумажном виде»</w:t>
      </w:r>
      <w:r w:rsidR="00377194" w:rsidRPr="00AE428B">
        <w:rPr>
          <w:szCs w:val="28"/>
        </w:rPr>
        <w:t xml:space="preserve"> </w:t>
      </w:r>
      <w:r w:rsidR="00377194" w:rsidRPr="00AE428B">
        <w:rPr>
          <w:bCs/>
        </w:rPr>
        <w:t>‹</w:t>
      </w:r>
      <w:proofErr w:type="spellStart"/>
      <w:r w:rsidR="00377194" w:rsidRPr="00AE428B">
        <w:t>СвДоверБум</w:t>
      </w:r>
      <w:proofErr w:type="spellEnd"/>
      <w:r w:rsidR="00377194"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7"/>
        <w:gridCol w:w="2047"/>
        <w:gridCol w:w="1208"/>
        <w:gridCol w:w="1208"/>
        <w:gridCol w:w="1910"/>
        <w:gridCol w:w="4062"/>
      </w:tblGrid>
      <w:tr w:rsidR="00AE428B" w:rsidRPr="00AE428B" w14:paraId="6F220617" w14:textId="77777777" w:rsidTr="00AE428B">
        <w:trPr>
          <w:trHeight w:val="23"/>
          <w:tblHeader/>
        </w:trPr>
        <w:tc>
          <w:tcPr>
            <w:tcW w:w="4584" w:type="dxa"/>
            <w:shd w:val="clear" w:color="000000" w:fill="EAEAEA"/>
            <w:vAlign w:val="center"/>
            <w:hideMark/>
          </w:tcPr>
          <w:p w14:paraId="062556EE" w14:textId="77777777" w:rsidR="0028075D" w:rsidRPr="00AE428B" w:rsidRDefault="0028075D" w:rsidP="0028075D">
            <w:pPr>
              <w:jc w:val="center"/>
              <w:rPr>
                <w:b/>
              </w:rPr>
            </w:pPr>
            <w:r w:rsidRPr="00AE428B">
              <w:rPr>
                <w:b/>
              </w:rPr>
              <w:t>Наименование элемента</w:t>
            </w:r>
          </w:p>
        </w:tc>
        <w:tc>
          <w:tcPr>
            <w:tcW w:w="2085" w:type="dxa"/>
            <w:shd w:val="clear" w:color="000000" w:fill="EAEAEA"/>
            <w:vAlign w:val="center"/>
            <w:hideMark/>
          </w:tcPr>
          <w:p w14:paraId="6184A3E1" w14:textId="77777777" w:rsidR="0028075D" w:rsidRPr="00AE428B" w:rsidRDefault="0028075D" w:rsidP="0028075D">
            <w:pPr>
              <w:jc w:val="center"/>
              <w:rPr>
                <w:b/>
              </w:rPr>
            </w:pPr>
            <w:r w:rsidRPr="00AE428B">
              <w:rPr>
                <w:b/>
              </w:rPr>
              <w:t>Сокращенное наименование (код) элемента</w:t>
            </w:r>
          </w:p>
        </w:tc>
        <w:tc>
          <w:tcPr>
            <w:tcW w:w="1208" w:type="dxa"/>
            <w:shd w:val="clear" w:color="000000" w:fill="EAEAEA"/>
            <w:vAlign w:val="center"/>
            <w:hideMark/>
          </w:tcPr>
          <w:p w14:paraId="388FCA27" w14:textId="77777777" w:rsidR="0028075D" w:rsidRPr="00AE428B" w:rsidRDefault="0028075D" w:rsidP="0028075D">
            <w:pPr>
              <w:jc w:val="center"/>
              <w:rPr>
                <w:b/>
              </w:rPr>
            </w:pPr>
            <w:r w:rsidRPr="00AE428B">
              <w:rPr>
                <w:b/>
              </w:rPr>
              <w:t>Признак типа элемента</w:t>
            </w:r>
          </w:p>
        </w:tc>
        <w:tc>
          <w:tcPr>
            <w:tcW w:w="1208" w:type="dxa"/>
            <w:shd w:val="clear" w:color="000000" w:fill="EAEAEA"/>
            <w:vAlign w:val="center"/>
            <w:hideMark/>
          </w:tcPr>
          <w:p w14:paraId="7F4B04B8" w14:textId="77777777" w:rsidR="0028075D" w:rsidRPr="00AE428B" w:rsidRDefault="0028075D" w:rsidP="0028075D">
            <w:pPr>
              <w:jc w:val="center"/>
              <w:rPr>
                <w:b/>
              </w:rPr>
            </w:pPr>
            <w:r w:rsidRPr="00AE428B">
              <w:rPr>
                <w:b/>
              </w:rPr>
              <w:t>Формат элемента</w:t>
            </w:r>
          </w:p>
        </w:tc>
        <w:tc>
          <w:tcPr>
            <w:tcW w:w="1910" w:type="dxa"/>
            <w:shd w:val="clear" w:color="000000" w:fill="EAEAEA"/>
            <w:vAlign w:val="center"/>
            <w:hideMark/>
          </w:tcPr>
          <w:p w14:paraId="7C00FCC7" w14:textId="77777777" w:rsidR="0028075D" w:rsidRPr="00AE428B" w:rsidRDefault="0028075D" w:rsidP="0028075D">
            <w:pPr>
              <w:jc w:val="center"/>
              <w:rPr>
                <w:b/>
              </w:rPr>
            </w:pPr>
            <w:r w:rsidRPr="00AE428B">
              <w:rPr>
                <w:b/>
              </w:rPr>
              <w:t>Признак обязательности элемента</w:t>
            </w:r>
          </w:p>
        </w:tc>
        <w:tc>
          <w:tcPr>
            <w:tcW w:w="4343" w:type="dxa"/>
            <w:shd w:val="clear" w:color="000000" w:fill="EAEAEA"/>
            <w:vAlign w:val="center"/>
            <w:hideMark/>
          </w:tcPr>
          <w:p w14:paraId="4CEE5AE6" w14:textId="77777777" w:rsidR="0028075D" w:rsidRPr="00AE428B" w:rsidRDefault="0028075D" w:rsidP="0028075D">
            <w:pPr>
              <w:jc w:val="center"/>
              <w:rPr>
                <w:b/>
              </w:rPr>
            </w:pPr>
            <w:r w:rsidRPr="00AE428B">
              <w:rPr>
                <w:b/>
              </w:rPr>
              <w:t>Дополнительная информация</w:t>
            </w:r>
          </w:p>
        </w:tc>
      </w:tr>
      <w:tr w:rsidR="00AE428B" w:rsidRPr="00AE428B" w14:paraId="51A2EFF9" w14:textId="77777777" w:rsidTr="00AE428B">
        <w:trPr>
          <w:trHeight w:val="23"/>
        </w:trPr>
        <w:tc>
          <w:tcPr>
            <w:tcW w:w="4584" w:type="dxa"/>
            <w:shd w:val="clear" w:color="auto" w:fill="auto"/>
            <w:hideMark/>
          </w:tcPr>
          <w:p w14:paraId="075086B6" w14:textId="77777777" w:rsidR="0028075D" w:rsidRPr="00AE428B" w:rsidRDefault="0028075D" w:rsidP="0028075D">
            <w:r w:rsidRPr="00AE428B">
              <w:t>Дата совершения (выдачи) доверенности</w:t>
            </w:r>
          </w:p>
        </w:tc>
        <w:tc>
          <w:tcPr>
            <w:tcW w:w="2085" w:type="dxa"/>
            <w:shd w:val="clear" w:color="auto" w:fill="auto"/>
            <w:hideMark/>
          </w:tcPr>
          <w:p w14:paraId="374CAC64" w14:textId="77777777" w:rsidR="0028075D" w:rsidRPr="00AE428B" w:rsidRDefault="0028075D" w:rsidP="0028075D">
            <w:pPr>
              <w:jc w:val="center"/>
              <w:rPr>
                <w:lang w:val="en-US"/>
              </w:rPr>
            </w:pPr>
            <w:proofErr w:type="spellStart"/>
            <w:r w:rsidRPr="00AE428B">
              <w:t>ДатаНач</w:t>
            </w:r>
            <w:proofErr w:type="spellEnd"/>
          </w:p>
        </w:tc>
        <w:tc>
          <w:tcPr>
            <w:tcW w:w="1208" w:type="dxa"/>
            <w:shd w:val="clear" w:color="auto" w:fill="auto"/>
            <w:hideMark/>
          </w:tcPr>
          <w:p w14:paraId="137E3B9E" w14:textId="77777777" w:rsidR="0028075D" w:rsidRPr="00AE428B" w:rsidRDefault="0028075D" w:rsidP="0028075D">
            <w:pPr>
              <w:jc w:val="center"/>
            </w:pPr>
            <w:r w:rsidRPr="00AE428B">
              <w:t>A</w:t>
            </w:r>
          </w:p>
        </w:tc>
        <w:tc>
          <w:tcPr>
            <w:tcW w:w="1208" w:type="dxa"/>
            <w:shd w:val="clear" w:color="auto" w:fill="auto"/>
            <w:hideMark/>
          </w:tcPr>
          <w:p w14:paraId="6CC1D438" w14:textId="77777777" w:rsidR="0028075D" w:rsidRPr="00AE428B" w:rsidRDefault="0028075D" w:rsidP="0028075D">
            <w:pPr>
              <w:jc w:val="center"/>
            </w:pPr>
            <w:proofErr w:type="gramStart"/>
            <w:r w:rsidRPr="00AE428B">
              <w:t>T(</w:t>
            </w:r>
            <w:proofErr w:type="gramEnd"/>
            <w:r w:rsidRPr="00AE428B">
              <w:t>=10)</w:t>
            </w:r>
          </w:p>
        </w:tc>
        <w:tc>
          <w:tcPr>
            <w:tcW w:w="1910" w:type="dxa"/>
            <w:shd w:val="clear" w:color="auto" w:fill="auto"/>
            <w:hideMark/>
          </w:tcPr>
          <w:p w14:paraId="62F74E8B" w14:textId="77777777" w:rsidR="0028075D" w:rsidRPr="00AE428B" w:rsidRDefault="0028075D" w:rsidP="0028075D">
            <w:pPr>
              <w:jc w:val="center"/>
            </w:pPr>
            <w:r w:rsidRPr="00AE428B">
              <w:t>Н</w:t>
            </w:r>
          </w:p>
        </w:tc>
        <w:tc>
          <w:tcPr>
            <w:tcW w:w="4343" w:type="dxa"/>
            <w:shd w:val="clear" w:color="auto" w:fill="auto"/>
            <w:hideMark/>
          </w:tcPr>
          <w:p w14:paraId="448D2168" w14:textId="77777777" w:rsidR="0028075D" w:rsidRPr="00AE428B" w:rsidRDefault="0028075D" w:rsidP="0028075D">
            <w:r w:rsidRPr="00AE428B">
              <w:t>Типовой класс &lt;</w:t>
            </w:r>
            <w:proofErr w:type="spellStart"/>
            <w:r w:rsidRPr="00AE428B">
              <w:t>ДатаТип</w:t>
            </w:r>
            <w:proofErr w:type="spellEnd"/>
            <w:r w:rsidRPr="00AE428B">
              <w:t>&gt;.</w:t>
            </w:r>
          </w:p>
          <w:p w14:paraId="754776BC" w14:textId="77777777" w:rsidR="0028075D" w:rsidRPr="00AE428B" w:rsidRDefault="0028075D" w:rsidP="0028075D">
            <w:r w:rsidRPr="00AE428B">
              <w:t>Дата в формате ДД.ММ.ГГГГ</w:t>
            </w:r>
          </w:p>
        </w:tc>
      </w:tr>
      <w:tr w:rsidR="00AE428B" w:rsidRPr="00AE428B" w14:paraId="2EE29AAE" w14:textId="77777777" w:rsidTr="00AE428B">
        <w:trPr>
          <w:trHeight w:val="23"/>
        </w:trPr>
        <w:tc>
          <w:tcPr>
            <w:tcW w:w="4584" w:type="dxa"/>
            <w:shd w:val="clear" w:color="auto" w:fill="auto"/>
            <w:hideMark/>
          </w:tcPr>
          <w:p w14:paraId="72DD1006" w14:textId="77777777" w:rsidR="0028075D" w:rsidRPr="00AE428B" w:rsidRDefault="0028075D" w:rsidP="0028075D">
            <w:r w:rsidRPr="00AE428B">
              <w:rPr>
                <w:szCs w:val="22"/>
              </w:rPr>
              <w:t xml:space="preserve">Внутренний регистрационный номер доверенности </w:t>
            </w:r>
          </w:p>
        </w:tc>
        <w:tc>
          <w:tcPr>
            <w:tcW w:w="2085" w:type="dxa"/>
            <w:shd w:val="clear" w:color="auto" w:fill="auto"/>
            <w:hideMark/>
          </w:tcPr>
          <w:p w14:paraId="25BCBDF4" w14:textId="77777777" w:rsidR="0028075D" w:rsidRPr="00AE428B" w:rsidRDefault="0028075D" w:rsidP="0028075D">
            <w:pPr>
              <w:jc w:val="center"/>
            </w:pPr>
            <w:proofErr w:type="spellStart"/>
            <w:r w:rsidRPr="00AE428B">
              <w:t>ВнНомДовер</w:t>
            </w:r>
            <w:proofErr w:type="spellEnd"/>
          </w:p>
        </w:tc>
        <w:tc>
          <w:tcPr>
            <w:tcW w:w="1208" w:type="dxa"/>
            <w:shd w:val="clear" w:color="auto" w:fill="auto"/>
            <w:hideMark/>
          </w:tcPr>
          <w:p w14:paraId="54CFF236" w14:textId="77777777" w:rsidR="0028075D" w:rsidRPr="00AE428B" w:rsidRDefault="0028075D" w:rsidP="0028075D">
            <w:pPr>
              <w:jc w:val="center"/>
            </w:pPr>
            <w:r w:rsidRPr="00AE428B">
              <w:t>A</w:t>
            </w:r>
          </w:p>
        </w:tc>
        <w:tc>
          <w:tcPr>
            <w:tcW w:w="1208" w:type="dxa"/>
            <w:shd w:val="clear" w:color="auto" w:fill="auto"/>
            <w:hideMark/>
          </w:tcPr>
          <w:p w14:paraId="488BE0C7" w14:textId="77777777" w:rsidR="0028075D" w:rsidRPr="00AE428B" w:rsidRDefault="0028075D" w:rsidP="0028075D">
            <w:pPr>
              <w:jc w:val="center"/>
            </w:pPr>
            <w:proofErr w:type="gramStart"/>
            <w:r w:rsidRPr="00AE428B">
              <w:t>T(</w:t>
            </w:r>
            <w:proofErr w:type="gramEnd"/>
            <w:r w:rsidRPr="00AE428B">
              <w:t>1-50)</w:t>
            </w:r>
          </w:p>
        </w:tc>
        <w:tc>
          <w:tcPr>
            <w:tcW w:w="1910" w:type="dxa"/>
            <w:shd w:val="clear" w:color="auto" w:fill="auto"/>
            <w:hideMark/>
          </w:tcPr>
          <w:p w14:paraId="393AFFFF" w14:textId="77777777" w:rsidR="0028075D" w:rsidRPr="00AE428B" w:rsidRDefault="0028075D" w:rsidP="0028075D">
            <w:pPr>
              <w:jc w:val="center"/>
            </w:pPr>
            <w:r w:rsidRPr="00AE428B">
              <w:t>Н</w:t>
            </w:r>
          </w:p>
        </w:tc>
        <w:tc>
          <w:tcPr>
            <w:tcW w:w="4343" w:type="dxa"/>
            <w:shd w:val="clear" w:color="auto" w:fill="auto"/>
            <w:hideMark/>
          </w:tcPr>
          <w:p w14:paraId="4BF52B48" w14:textId="77777777" w:rsidR="0028075D" w:rsidRPr="00AE428B" w:rsidRDefault="0028075D" w:rsidP="0028075D">
            <w:r w:rsidRPr="00AE428B">
              <w:t>При отсутствии номера принимает значение: без номера (б/н).</w:t>
            </w:r>
          </w:p>
          <w:p w14:paraId="178A476B" w14:textId="77777777" w:rsidR="0028075D" w:rsidRPr="00AE428B" w:rsidRDefault="0028075D" w:rsidP="0028075D"/>
        </w:tc>
      </w:tr>
      <w:tr w:rsidR="00AE428B" w:rsidRPr="00AE428B" w14:paraId="6F45933C" w14:textId="77777777" w:rsidTr="00AE428B">
        <w:trPr>
          <w:trHeight w:val="23"/>
        </w:trPr>
        <w:tc>
          <w:tcPr>
            <w:tcW w:w="4584" w:type="dxa"/>
            <w:shd w:val="clear" w:color="auto" w:fill="auto"/>
            <w:hideMark/>
          </w:tcPr>
          <w:p w14:paraId="4654D1A3" w14:textId="77777777" w:rsidR="0028075D" w:rsidRPr="00AE428B" w:rsidRDefault="0028075D" w:rsidP="0028075D">
            <w:r w:rsidRPr="00AE428B">
              <w:t>Сведения, идентифицирующие доверителя</w:t>
            </w:r>
          </w:p>
        </w:tc>
        <w:tc>
          <w:tcPr>
            <w:tcW w:w="2085" w:type="dxa"/>
            <w:shd w:val="clear" w:color="auto" w:fill="auto"/>
            <w:hideMark/>
          </w:tcPr>
          <w:p w14:paraId="3EFB3E8B" w14:textId="77777777" w:rsidR="0028075D" w:rsidRPr="00AE428B" w:rsidRDefault="0028075D" w:rsidP="0028075D">
            <w:pPr>
              <w:jc w:val="center"/>
            </w:pPr>
            <w:proofErr w:type="spellStart"/>
            <w:r w:rsidRPr="00AE428B">
              <w:t>СвИдДовер</w:t>
            </w:r>
            <w:proofErr w:type="spellEnd"/>
            <w:r w:rsidRPr="00AE428B">
              <w:t xml:space="preserve"> </w:t>
            </w:r>
          </w:p>
        </w:tc>
        <w:tc>
          <w:tcPr>
            <w:tcW w:w="1208" w:type="dxa"/>
            <w:shd w:val="clear" w:color="auto" w:fill="auto"/>
            <w:hideMark/>
          </w:tcPr>
          <w:p w14:paraId="479B3CA7" w14:textId="77777777" w:rsidR="0028075D" w:rsidRPr="00AE428B" w:rsidRDefault="0028075D" w:rsidP="0028075D">
            <w:pPr>
              <w:jc w:val="center"/>
            </w:pPr>
            <w:r w:rsidRPr="00AE428B">
              <w:t>A</w:t>
            </w:r>
          </w:p>
        </w:tc>
        <w:tc>
          <w:tcPr>
            <w:tcW w:w="1208" w:type="dxa"/>
            <w:shd w:val="clear" w:color="auto" w:fill="auto"/>
            <w:hideMark/>
          </w:tcPr>
          <w:p w14:paraId="2972AA90" w14:textId="77777777" w:rsidR="0028075D" w:rsidRPr="00AE428B" w:rsidRDefault="0028075D" w:rsidP="0028075D">
            <w:pPr>
              <w:jc w:val="center"/>
            </w:pPr>
            <w:proofErr w:type="gramStart"/>
            <w:r w:rsidRPr="00AE428B">
              <w:t>T(</w:t>
            </w:r>
            <w:proofErr w:type="gramEnd"/>
            <w:r w:rsidRPr="00AE428B">
              <w:t>1-1000)</w:t>
            </w:r>
          </w:p>
        </w:tc>
        <w:tc>
          <w:tcPr>
            <w:tcW w:w="1910" w:type="dxa"/>
            <w:shd w:val="clear" w:color="auto" w:fill="auto"/>
            <w:hideMark/>
          </w:tcPr>
          <w:p w14:paraId="2F060C43" w14:textId="77777777" w:rsidR="0028075D" w:rsidRPr="00AE428B" w:rsidRDefault="0028075D" w:rsidP="0028075D">
            <w:pPr>
              <w:jc w:val="center"/>
            </w:pPr>
            <w:r w:rsidRPr="00AE428B">
              <w:t>Н</w:t>
            </w:r>
          </w:p>
        </w:tc>
        <w:tc>
          <w:tcPr>
            <w:tcW w:w="4343" w:type="dxa"/>
            <w:shd w:val="clear" w:color="auto" w:fill="auto"/>
            <w:hideMark/>
          </w:tcPr>
          <w:p w14:paraId="2D9604DE" w14:textId="68554B6D" w:rsidR="0028075D" w:rsidRPr="00AE428B" w:rsidRDefault="0028075D" w:rsidP="0028075D">
            <w:r w:rsidRPr="00AE428B">
              <w:t> </w:t>
            </w:r>
          </w:p>
        </w:tc>
      </w:tr>
      <w:tr w:rsidR="00AE428B" w:rsidRPr="00AE428B" w14:paraId="207B5705" w14:textId="77777777" w:rsidTr="00AE428B">
        <w:trPr>
          <w:trHeight w:val="23"/>
        </w:trPr>
        <w:tc>
          <w:tcPr>
            <w:tcW w:w="4584" w:type="dxa"/>
            <w:shd w:val="clear" w:color="auto" w:fill="auto"/>
            <w:hideMark/>
          </w:tcPr>
          <w:p w14:paraId="5B2E55CA" w14:textId="77777777" w:rsidR="0028075D" w:rsidRPr="00AE428B" w:rsidRDefault="0028075D" w:rsidP="0028075D">
            <w:r w:rsidRPr="00AE428B">
              <w:lastRenderedPageBreak/>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AE428B" w:rsidRDefault="0028075D" w:rsidP="0028075D">
            <w:pPr>
              <w:jc w:val="center"/>
            </w:pPr>
            <w:r w:rsidRPr="00AE428B">
              <w:t>ФИО</w:t>
            </w:r>
          </w:p>
        </w:tc>
        <w:tc>
          <w:tcPr>
            <w:tcW w:w="1208" w:type="dxa"/>
            <w:shd w:val="clear" w:color="auto" w:fill="auto"/>
            <w:hideMark/>
          </w:tcPr>
          <w:p w14:paraId="16FCE212" w14:textId="77777777" w:rsidR="0028075D" w:rsidRPr="00AE428B" w:rsidRDefault="0028075D" w:rsidP="0028075D">
            <w:pPr>
              <w:jc w:val="center"/>
            </w:pPr>
            <w:r w:rsidRPr="00AE428B">
              <w:t>С</w:t>
            </w:r>
          </w:p>
        </w:tc>
        <w:tc>
          <w:tcPr>
            <w:tcW w:w="1208" w:type="dxa"/>
            <w:shd w:val="clear" w:color="auto" w:fill="auto"/>
            <w:hideMark/>
          </w:tcPr>
          <w:p w14:paraId="7E799B6F" w14:textId="77777777" w:rsidR="0028075D" w:rsidRPr="00AE428B" w:rsidRDefault="0028075D" w:rsidP="0028075D">
            <w:pPr>
              <w:jc w:val="center"/>
            </w:pPr>
            <w:r w:rsidRPr="00AE428B">
              <w:t> </w:t>
            </w:r>
          </w:p>
        </w:tc>
        <w:tc>
          <w:tcPr>
            <w:tcW w:w="1910" w:type="dxa"/>
            <w:shd w:val="clear" w:color="auto" w:fill="auto"/>
            <w:hideMark/>
          </w:tcPr>
          <w:p w14:paraId="1A4CFBCB" w14:textId="77777777" w:rsidR="0028075D" w:rsidRPr="00AE428B" w:rsidRDefault="0028075D" w:rsidP="0028075D">
            <w:pPr>
              <w:jc w:val="center"/>
            </w:pPr>
            <w:r w:rsidRPr="00AE428B">
              <w:t>Н</w:t>
            </w:r>
          </w:p>
        </w:tc>
        <w:tc>
          <w:tcPr>
            <w:tcW w:w="4343" w:type="dxa"/>
            <w:shd w:val="clear" w:color="auto" w:fill="auto"/>
            <w:hideMark/>
          </w:tcPr>
          <w:p w14:paraId="16646800" w14:textId="77777777" w:rsidR="0028075D" w:rsidRPr="00AE428B" w:rsidRDefault="0028075D" w:rsidP="0028075D">
            <w:r w:rsidRPr="00AE428B">
              <w:t>Типовой класс &lt;</w:t>
            </w:r>
            <w:proofErr w:type="spellStart"/>
            <w:r w:rsidRPr="00AE428B">
              <w:t>ФИОТип</w:t>
            </w:r>
            <w:proofErr w:type="spellEnd"/>
            <w:r w:rsidRPr="00AE428B">
              <w:t>&gt;.</w:t>
            </w:r>
          </w:p>
          <w:p w14:paraId="24F685E5" w14:textId="11AB66BD" w:rsidR="0028075D" w:rsidRPr="00AE428B" w:rsidRDefault="00C026E6" w:rsidP="0028075D">
            <w:r w:rsidRPr="00AE428B">
              <w:t xml:space="preserve">Состав элемента представлен в </w:t>
            </w:r>
            <w:r w:rsidRPr="00AE428B">
              <w:fldChar w:fldCharType="begin"/>
            </w:r>
            <w:r w:rsidRPr="00AE428B">
              <w:instrText xml:space="preserve"> REF _Ref106285333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16</w:t>
            </w:r>
            <w:r w:rsidRPr="00AE428B">
              <w:fldChar w:fldCharType="end"/>
            </w:r>
            <w:r w:rsidRPr="00AE428B">
              <w:t>.</w:t>
            </w:r>
          </w:p>
        </w:tc>
      </w:tr>
      <w:bookmarkEnd w:id="20"/>
    </w:tbl>
    <w:p w14:paraId="36C61077" w14:textId="32CF340A" w:rsidR="0028075D" w:rsidRPr="00AE428B" w:rsidRDefault="0028075D" w:rsidP="0028075D">
      <w:pPr>
        <w:spacing w:after="120"/>
        <w:jc w:val="right"/>
        <w:rPr>
          <w:b/>
        </w:rPr>
      </w:pPr>
    </w:p>
    <w:p w14:paraId="5F6C6692" w14:textId="3415F42A" w:rsidR="0028075D" w:rsidRPr="00AE428B" w:rsidRDefault="0028075D" w:rsidP="0028075D">
      <w:pPr>
        <w:spacing w:after="120"/>
        <w:rPr>
          <w:b/>
          <w:bCs/>
        </w:rPr>
      </w:pPr>
    </w:p>
    <w:p w14:paraId="5CA7E98C" w14:textId="2A5827FE" w:rsidR="0028075D" w:rsidRPr="00AE428B" w:rsidRDefault="0028075D" w:rsidP="0028075D">
      <w:pPr>
        <w:spacing w:after="120"/>
        <w:jc w:val="right"/>
        <w:rPr>
          <w:b/>
          <w:bCs/>
        </w:rPr>
      </w:pPr>
    </w:p>
    <w:p w14:paraId="355D288D" w14:textId="702F96D0" w:rsidR="0028075D" w:rsidRPr="00AE428B" w:rsidRDefault="0028075D" w:rsidP="0028075D">
      <w:pPr>
        <w:spacing w:after="160" w:line="259" w:lineRule="auto"/>
      </w:pPr>
      <w:r w:rsidRPr="00AE428B">
        <w:br w:type="page"/>
      </w:r>
    </w:p>
    <w:p w14:paraId="2DA9A7CC" w14:textId="416F9C19" w:rsidR="00974B77" w:rsidRPr="00AE428B" w:rsidRDefault="00C023EF" w:rsidP="00AE428B">
      <w:pPr>
        <w:pStyle w:val="1"/>
      </w:pPr>
      <w:r w:rsidRPr="00AE428B">
        <w:lastRenderedPageBreak/>
        <w:t>Типовые классы</w:t>
      </w:r>
    </w:p>
    <w:p w14:paraId="61DBDE3B" w14:textId="0886E36B" w:rsidR="00C023EF" w:rsidRPr="00AE428B" w:rsidRDefault="00C023EF" w:rsidP="00AE428B">
      <w:pPr>
        <w:pStyle w:val="2"/>
      </w:pPr>
      <w:bookmarkStart w:id="21" w:name="_Ref106285333"/>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16</w:t>
      </w:r>
      <w:r w:rsidR="00363187">
        <w:rPr>
          <w:noProof/>
        </w:rPr>
        <w:fldChar w:fldCharType="end"/>
      </w:r>
      <w:bookmarkEnd w:id="21"/>
      <w:r w:rsidRPr="00AE428B">
        <w:t>. «Фамилия, имя, отчество физического лица»</w:t>
      </w:r>
      <w:r w:rsidRPr="00AE428B">
        <w:rPr>
          <w:szCs w:val="28"/>
        </w:rPr>
        <w:t xml:space="preserve"> </w:t>
      </w:r>
      <w:r w:rsidRPr="00AE428B">
        <w:t>‹</w:t>
      </w:r>
      <w:proofErr w:type="spellStart"/>
      <w:r w:rsidRPr="00AE428B">
        <w:t>ФИОТип</w:t>
      </w:r>
      <w:proofErr w:type="spellEnd"/>
      <w:r w:rsidRPr="00AE428B">
        <w:t>›</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29"/>
        <w:gridCol w:w="2045"/>
        <w:gridCol w:w="1208"/>
        <w:gridCol w:w="1208"/>
        <w:gridCol w:w="1910"/>
        <w:gridCol w:w="4242"/>
      </w:tblGrid>
      <w:tr w:rsidR="00AE428B" w:rsidRPr="00AE428B" w14:paraId="4BD026F0" w14:textId="77777777" w:rsidTr="00AE428B">
        <w:trPr>
          <w:trHeight w:val="23"/>
          <w:tblHeader/>
        </w:trPr>
        <w:tc>
          <w:tcPr>
            <w:tcW w:w="4417" w:type="dxa"/>
            <w:shd w:val="clear" w:color="auto" w:fill="EAEAEA"/>
            <w:vAlign w:val="center"/>
          </w:tcPr>
          <w:p w14:paraId="4AE956AC" w14:textId="77777777" w:rsidR="00C023EF" w:rsidRPr="00AE428B" w:rsidRDefault="00C023EF" w:rsidP="00117128">
            <w:pPr>
              <w:jc w:val="center"/>
              <w:rPr>
                <w:b/>
              </w:rPr>
            </w:pPr>
            <w:r w:rsidRPr="00AE428B">
              <w:rPr>
                <w:b/>
              </w:rPr>
              <w:t>Наименование элемента</w:t>
            </w:r>
          </w:p>
        </w:tc>
        <w:tc>
          <w:tcPr>
            <w:tcW w:w="2079" w:type="dxa"/>
            <w:shd w:val="clear" w:color="auto" w:fill="EAEAEA"/>
            <w:vAlign w:val="center"/>
          </w:tcPr>
          <w:p w14:paraId="74AEEB22" w14:textId="77777777" w:rsidR="00C023EF" w:rsidRPr="00AE428B" w:rsidRDefault="00C023EF" w:rsidP="00117128">
            <w:pPr>
              <w:jc w:val="center"/>
              <w:rPr>
                <w:b/>
              </w:rPr>
            </w:pPr>
            <w:r w:rsidRPr="00AE428B">
              <w:rPr>
                <w:b/>
              </w:rPr>
              <w:t>Сокращенное наименование (код) элемента</w:t>
            </w:r>
          </w:p>
        </w:tc>
        <w:tc>
          <w:tcPr>
            <w:tcW w:w="1208" w:type="dxa"/>
            <w:shd w:val="clear" w:color="auto" w:fill="EAEAEA"/>
            <w:vAlign w:val="center"/>
          </w:tcPr>
          <w:p w14:paraId="757F71B5" w14:textId="77777777" w:rsidR="00C023EF" w:rsidRPr="00AE428B" w:rsidRDefault="00C023EF" w:rsidP="00117128">
            <w:pPr>
              <w:jc w:val="center"/>
              <w:rPr>
                <w:b/>
              </w:rPr>
            </w:pPr>
            <w:r w:rsidRPr="00AE428B">
              <w:rPr>
                <w:b/>
              </w:rPr>
              <w:t>Признак типа элемента</w:t>
            </w:r>
          </w:p>
        </w:tc>
        <w:tc>
          <w:tcPr>
            <w:tcW w:w="1208" w:type="dxa"/>
            <w:shd w:val="clear" w:color="auto" w:fill="EAEAEA"/>
            <w:vAlign w:val="center"/>
          </w:tcPr>
          <w:p w14:paraId="353A1E6C" w14:textId="77777777" w:rsidR="00C023EF" w:rsidRPr="00AE428B" w:rsidRDefault="00C023EF" w:rsidP="00117128">
            <w:pPr>
              <w:jc w:val="center"/>
              <w:rPr>
                <w:b/>
              </w:rPr>
            </w:pPr>
            <w:r w:rsidRPr="00AE428B">
              <w:rPr>
                <w:b/>
              </w:rPr>
              <w:t>Формат элемента</w:t>
            </w:r>
          </w:p>
        </w:tc>
        <w:tc>
          <w:tcPr>
            <w:tcW w:w="1910" w:type="dxa"/>
            <w:shd w:val="clear" w:color="auto" w:fill="EAEAEA"/>
            <w:vAlign w:val="center"/>
          </w:tcPr>
          <w:p w14:paraId="11ADDDD8" w14:textId="77777777" w:rsidR="00C023EF" w:rsidRPr="00AE428B" w:rsidRDefault="00C023EF" w:rsidP="00117128">
            <w:pPr>
              <w:jc w:val="center"/>
              <w:rPr>
                <w:b/>
              </w:rPr>
            </w:pPr>
            <w:r w:rsidRPr="00AE428B">
              <w:rPr>
                <w:b/>
              </w:rPr>
              <w:t>Признак обязательности элемента</w:t>
            </w:r>
          </w:p>
        </w:tc>
        <w:tc>
          <w:tcPr>
            <w:tcW w:w="4516" w:type="dxa"/>
            <w:shd w:val="clear" w:color="auto" w:fill="EAEAEA"/>
            <w:vAlign w:val="center"/>
          </w:tcPr>
          <w:p w14:paraId="56245B51" w14:textId="77777777" w:rsidR="00C023EF" w:rsidRPr="00AE428B" w:rsidRDefault="00C023EF" w:rsidP="00117128">
            <w:pPr>
              <w:jc w:val="center"/>
              <w:rPr>
                <w:b/>
              </w:rPr>
            </w:pPr>
            <w:r w:rsidRPr="00AE428B">
              <w:rPr>
                <w:b/>
              </w:rPr>
              <w:t>Дополнительная информация</w:t>
            </w:r>
          </w:p>
        </w:tc>
      </w:tr>
      <w:tr w:rsidR="00AE428B" w:rsidRPr="00AE428B" w14:paraId="2D9C635A" w14:textId="77777777" w:rsidTr="00AE428B">
        <w:trPr>
          <w:trHeight w:val="23"/>
        </w:trPr>
        <w:tc>
          <w:tcPr>
            <w:tcW w:w="4417" w:type="dxa"/>
            <w:shd w:val="clear" w:color="auto" w:fill="auto"/>
          </w:tcPr>
          <w:p w14:paraId="0B72B057" w14:textId="77777777" w:rsidR="00C023EF" w:rsidRPr="00AE428B" w:rsidRDefault="00C023EF" w:rsidP="00117128">
            <w:r w:rsidRPr="00AE428B">
              <w:t>Фамилия</w:t>
            </w:r>
          </w:p>
        </w:tc>
        <w:tc>
          <w:tcPr>
            <w:tcW w:w="2079" w:type="dxa"/>
            <w:shd w:val="clear" w:color="auto" w:fill="auto"/>
          </w:tcPr>
          <w:p w14:paraId="49E3A357" w14:textId="77777777" w:rsidR="00C023EF" w:rsidRPr="00AE428B" w:rsidRDefault="00C023EF" w:rsidP="00117128">
            <w:pPr>
              <w:jc w:val="center"/>
            </w:pPr>
            <w:r w:rsidRPr="00AE428B">
              <w:t>Фамилия</w:t>
            </w:r>
          </w:p>
        </w:tc>
        <w:tc>
          <w:tcPr>
            <w:tcW w:w="1208" w:type="dxa"/>
            <w:shd w:val="clear" w:color="auto" w:fill="auto"/>
          </w:tcPr>
          <w:p w14:paraId="3CFE211D" w14:textId="77777777" w:rsidR="00C023EF" w:rsidRPr="00AE428B" w:rsidRDefault="00C023EF" w:rsidP="00117128">
            <w:pPr>
              <w:jc w:val="center"/>
            </w:pPr>
            <w:r w:rsidRPr="00AE428B">
              <w:t>A</w:t>
            </w:r>
          </w:p>
        </w:tc>
        <w:tc>
          <w:tcPr>
            <w:tcW w:w="1208" w:type="dxa"/>
            <w:shd w:val="clear" w:color="auto" w:fill="auto"/>
          </w:tcPr>
          <w:p w14:paraId="7C492D9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E664AA7" w14:textId="77777777" w:rsidR="00C023EF" w:rsidRPr="00AE428B" w:rsidRDefault="00C023EF" w:rsidP="00117128">
            <w:pPr>
              <w:jc w:val="center"/>
            </w:pPr>
            <w:r w:rsidRPr="00AE428B">
              <w:t>О</w:t>
            </w:r>
          </w:p>
        </w:tc>
        <w:tc>
          <w:tcPr>
            <w:tcW w:w="4516" w:type="dxa"/>
            <w:shd w:val="clear" w:color="auto" w:fill="auto"/>
          </w:tcPr>
          <w:p w14:paraId="554AB206" w14:textId="77777777" w:rsidR="00C023EF" w:rsidRPr="00AE428B" w:rsidRDefault="00C023EF" w:rsidP="00117128">
            <w:pPr>
              <w:ind w:firstLine="708"/>
            </w:pPr>
          </w:p>
        </w:tc>
      </w:tr>
      <w:tr w:rsidR="00AE428B" w:rsidRPr="00AE428B" w14:paraId="16D59CDE" w14:textId="77777777" w:rsidTr="00AE428B">
        <w:trPr>
          <w:trHeight w:val="23"/>
        </w:trPr>
        <w:tc>
          <w:tcPr>
            <w:tcW w:w="4417" w:type="dxa"/>
            <w:shd w:val="clear" w:color="auto" w:fill="auto"/>
          </w:tcPr>
          <w:p w14:paraId="639C3EFF" w14:textId="77777777" w:rsidR="00C023EF" w:rsidRPr="00AE428B" w:rsidRDefault="00C023EF" w:rsidP="00117128">
            <w:r w:rsidRPr="00AE428B">
              <w:t>Имя</w:t>
            </w:r>
          </w:p>
        </w:tc>
        <w:tc>
          <w:tcPr>
            <w:tcW w:w="2079" w:type="dxa"/>
            <w:shd w:val="clear" w:color="auto" w:fill="auto"/>
          </w:tcPr>
          <w:p w14:paraId="7C29AB87" w14:textId="77777777" w:rsidR="00C023EF" w:rsidRPr="00AE428B" w:rsidRDefault="00C023EF" w:rsidP="00117128">
            <w:pPr>
              <w:jc w:val="center"/>
            </w:pPr>
            <w:r w:rsidRPr="00AE428B">
              <w:t>Имя</w:t>
            </w:r>
          </w:p>
        </w:tc>
        <w:tc>
          <w:tcPr>
            <w:tcW w:w="1208" w:type="dxa"/>
            <w:shd w:val="clear" w:color="auto" w:fill="auto"/>
          </w:tcPr>
          <w:p w14:paraId="65A653A6" w14:textId="77777777" w:rsidR="00C023EF" w:rsidRPr="00AE428B" w:rsidRDefault="00C023EF" w:rsidP="00117128">
            <w:pPr>
              <w:jc w:val="center"/>
            </w:pPr>
            <w:r w:rsidRPr="00AE428B">
              <w:t>A</w:t>
            </w:r>
          </w:p>
        </w:tc>
        <w:tc>
          <w:tcPr>
            <w:tcW w:w="1208" w:type="dxa"/>
            <w:shd w:val="clear" w:color="auto" w:fill="auto"/>
          </w:tcPr>
          <w:p w14:paraId="38E40004"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1DE164D5" w14:textId="77777777" w:rsidR="00C023EF" w:rsidRPr="00AE428B" w:rsidRDefault="00C023EF" w:rsidP="00117128">
            <w:pPr>
              <w:jc w:val="center"/>
            </w:pPr>
            <w:r w:rsidRPr="00AE428B">
              <w:t>О</w:t>
            </w:r>
          </w:p>
        </w:tc>
        <w:tc>
          <w:tcPr>
            <w:tcW w:w="4516" w:type="dxa"/>
            <w:shd w:val="clear" w:color="auto" w:fill="auto"/>
          </w:tcPr>
          <w:p w14:paraId="6AE60EE0" w14:textId="77777777" w:rsidR="00C023EF" w:rsidRPr="00AE428B" w:rsidRDefault="00C023EF" w:rsidP="00117128"/>
        </w:tc>
      </w:tr>
      <w:tr w:rsidR="00AE428B" w:rsidRPr="00AE428B" w14:paraId="386C00B1" w14:textId="77777777" w:rsidTr="00AE428B">
        <w:trPr>
          <w:trHeight w:val="23"/>
        </w:trPr>
        <w:tc>
          <w:tcPr>
            <w:tcW w:w="4417" w:type="dxa"/>
            <w:shd w:val="clear" w:color="auto" w:fill="auto"/>
          </w:tcPr>
          <w:p w14:paraId="1BEF9CEF" w14:textId="77777777" w:rsidR="00C023EF" w:rsidRPr="00AE428B" w:rsidRDefault="00C023EF" w:rsidP="00117128">
            <w:r w:rsidRPr="00AE428B">
              <w:t>Отчество</w:t>
            </w:r>
          </w:p>
        </w:tc>
        <w:tc>
          <w:tcPr>
            <w:tcW w:w="2079" w:type="dxa"/>
            <w:shd w:val="clear" w:color="auto" w:fill="auto"/>
          </w:tcPr>
          <w:p w14:paraId="52643DB6" w14:textId="77777777" w:rsidR="00C023EF" w:rsidRPr="00AE428B" w:rsidRDefault="00C023EF" w:rsidP="00117128">
            <w:pPr>
              <w:jc w:val="center"/>
            </w:pPr>
            <w:r w:rsidRPr="00AE428B">
              <w:t>Отчество</w:t>
            </w:r>
          </w:p>
        </w:tc>
        <w:tc>
          <w:tcPr>
            <w:tcW w:w="1208" w:type="dxa"/>
            <w:shd w:val="clear" w:color="auto" w:fill="auto"/>
          </w:tcPr>
          <w:p w14:paraId="6AA0547E" w14:textId="77777777" w:rsidR="00C023EF" w:rsidRPr="00AE428B" w:rsidRDefault="00C023EF" w:rsidP="00117128">
            <w:pPr>
              <w:jc w:val="center"/>
            </w:pPr>
            <w:r w:rsidRPr="00AE428B">
              <w:t>A</w:t>
            </w:r>
          </w:p>
        </w:tc>
        <w:tc>
          <w:tcPr>
            <w:tcW w:w="1208" w:type="dxa"/>
            <w:shd w:val="clear" w:color="auto" w:fill="auto"/>
          </w:tcPr>
          <w:p w14:paraId="23D65CC3" w14:textId="77777777" w:rsidR="00C023EF" w:rsidRPr="00AE428B" w:rsidRDefault="00C023EF" w:rsidP="00117128">
            <w:pPr>
              <w:jc w:val="center"/>
            </w:pPr>
            <w:proofErr w:type="gramStart"/>
            <w:r w:rsidRPr="00AE428B">
              <w:t>T(</w:t>
            </w:r>
            <w:proofErr w:type="gramEnd"/>
            <w:r w:rsidRPr="00AE428B">
              <w:t>1-60)</w:t>
            </w:r>
          </w:p>
        </w:tc>
        <w:tc>
          <w:tcPr>
            <w:tcW w:w="1910" w:type="dxa"/>
            <w:shd w:val="clear" w:color="auto" w:fill="auto"/>
          </w:tcPr>
          <w:p w14:paraId="71B16966" w14:textId="77777777" w:rsidR="00C023EF" w:rsidRPr="00AE428B" w:rsidRDefault="00C023EF" w:rsidP="00117128">
            <w:pPr>
              <w:jc w:val="center"/>
            </w:pPr>
            <w:r w:rsidRPr="00AE428B">
              <w:t>Н</w:t>
            </w:r>
          </w:p>
        </w:tc>
        <w:tc>
          <w:tcPr>
            <w:tcW w:w="4516" w:type="dxa"/>
            <w:shd w:val="clear" w:color="auto" w:fill="auto"/>
            <w:vAlign w:val="center"/>
          </w:tcPr>
          <w:p w14:paraId="3E254F9D" w14:textId="77777777" w:rsidR="00C023EF" w:rsidRPr="00AE428B" w:rsidRDefault="00C023EF" w:rsidP="00117128"/>
        </w:tc>
      </w:tr>
    </w:tbl>
    <w:p w14:paraId="269EF07B" w14:textId="77777777" w:rsidR="0028075D" w:rsidRPr="00AE428B" w:rsidRDefault="0028075D" w:rsidP="0028075D">
      <w:pPr>
        <w:spacing w:before="360"/>
        <w:jc w:val="right"/>
      </w:pPr>
    </w:p>
    <w:p w14:paraId="445485CB" w14:textId="1F497FD8" w:rsidR="00AC5774" w:rsidRPr="00AE428B" w:rsidRDefault="00AC5774" w:rsidP="00AE428B">
      <w:pPr>
        <w:pStyle w:val="2"/>
      </w:pPr>
      <w:bookmarkStart w:id="22" w:name="_Ref106891461"/>
      <w:bookmarkStart w:id="23" w:name="_Ref106293863"/>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17</w:t>
      </w:r>
      <w:r w:rsidR="00363187">
        <w:rPr>
          <w:noProof/>
        </w:rPr>
        <w:fldChar w:fldCharType="end"/>
      </w:r>
      <w:bookmarkEnd w:id="22"/>
      <w:r w:rsidRPr="00AE428B">
        <w:t>. «Адрес местонахождения»</w:t>
      </w:r>
      <w:r w:rsidRPr="00AE428B">
        <w:rPr>
          <w:szCs w:val="28"/>
        </w:rPr>
        <w:t xml:space="preserve"> </w:t>
      </w:r>
      <w:r w:rsidRPr="00AE428B">
        <w:t>‹</w:t>
      </w:r>
      <w:proofErr w:type="spellStart"/>
      <w:r w:rsidRPr="00AE428B">
        <w:t>АдресТип</w:t>
      </w:r>
      <w:proofErr w:type="spellEnd"/>
      <w:r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AC5774" w:rsidRPr="00AE428B" w14:paraId="5BAAA056" w14:textId="77777777" w:rsidTr="00117128">
        <w:trPr>
          <w:trHeight w:val="170"/>
          <w:tblHeader/>
        </w:trPr>
        <w:tc>
          <w:tcPr>
            <w:tcW w:w="3803" w:type="dxa"/>
            <w:shd w:val="clear" w:color="000000" w:fill="EAEAEA"/>
            <w:vAlign w:val="center"/>
            <w:hideMark/>
          </w:tcPr>
          <w:p w14:paraId="799D8CEB" w14:textId="77777777" w:rsidR="00AC5774" w:rsidRPr="00AE428B" w:rsidRDefault="00AC5774" w:rsidP="00117128">
            <w:pPr>
              <w:jc w:val="center"/>
              <w:rPr>
                <w:b/>
                <w:bCs/>
              </w:rPr>
            </w:pPr>
            <w:r w:rsidRPr="00AE428B">
              <w:rPr>
                <w:b/>
                <w:bCs/>
              </w:rPr>
              <w:t>Наименование элемента</w:t>
            </w:r>
          </w:p>
        </w:tc>
        <w:tc>
          <w:tcPr>
            <w:tcW w:w="2593" w:type="dxa"/>
            <w:shd w:val="clear" w:color="000000" w:fill="EAEAEA"/>
            <w:vAlign w:val="center"/>
            <w:hideMark/>
          </w:tcPr>
          <w:p w14:paraId="2C33FAD9" w14:textId="77777777" w:rsidR="00AC5774" w:rsidRPr="00AE428B" w:rsidRDefault="00AC5774"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612B2AD3" w14:textId="77777777" w:rsidR="00AC5774" w:rsidRPr="00AE428B" w:rsidRDefault="00AC5774" w:rsidP="00117128">
            <w:pPr>
              <w:jc w:val="center"/>
              <w:rPr>
                <w:b/>
                <w:bCs/>
              </w:rPr>
            </w:pPr>
            <w:r w:rsidRPr="00AE428B">
              <w:rPr>
                <w:b/>
                <w:bCs/>
              </w:rPr>
              <w:t>Признак типа элемента</w:t>
            </w:r>
          </w:p>
        </w:tc>
        <w:tc>
          <w:tcPr>
            <w:tcW w:w="1208" w:type="dxa"/>
            <w:shd w:val="clear" w:color="000000" w:fill="EAEAEA"/>
            <w:vAlign w:val="center"/>
            <w:hideMark/>
          </w:tcPr>
          <w:p w14:paraId="5016D23E" w14:textId="77777777" w:rsidR="00AC5774" w:rsidRPr="00AE428B" w:rsidRDefault="00AC5774" w:rsidP="00117128">
            <w:pPr>
              <w:jc w:val="center"/>
              <w:rPr>
                <w:b/>
                <w:bCs/>
              </w:rPr>
            </w:pPr>
            <w:r w:rsidRPr="00AE428B">
              <w:rPr>
                <w:b/>
                <w:bCs/>
              </w:rPr>
              <w:t>Формат элемента</w:t>
            </w:r>
          </w:p>
        </w:tc>
        <w:tc>
          <w:tcPr>
            <w:tcW w:w="1910" w:type="dxa"/>
            <w:shd w:val="clear" w:color="000000" w:fill="EAEAEA"/>
            <w:vAlign w:val="center"/>
            <w:hideMark/>
          </w:tcPr>
          <w:p w14:paraId="168C7C74" w14:textId="77777777" w:rsidR="00AC5774" w:rsidRPr="00AE428B" w:rsidRDefault="00AC5774" w:rsidP="00117128">
            <w:pPr>
              <w:jc w:val="center"/>
              <w:rPr>
                <w:b/>
                <w:bCs/>
              </w:rPr>
            </w:pPr>
            <w:r w:rsidRPr="00AE428B">
              <w:rPr>
                <w:b/>
                <w:bCs/>
              </w:rPr>
              <w:t>Признак обязательности элемента</w:t>
            </w:r>
          </w:p>
        </w:tc>
        <w:tc>
          <w:tcPr>
            <w:tcW w:w="4866" w:type="dxa"/>
            <w:shd w:val="clear" w:color="000000" w:fill="EAEAEA"/>
            <w:vAlign w:val="center"/>
            <w:hideMark/>
          </w:tcPr>
          <w:p w14:paraId="268F1F25" w14:textId="77777777" w:rsidR="00AC5774" w:rsidRPr="00AE428B" w:rsidRDefault="00AC5774" w:rsidP="00117128">
            <w:pPr>
              <w:jc w:val="center"/>
              <w:rPr>
                <w:b/>
                <w:bCs/>
              </w:rPr>
            </w:pPr>
            <w:r w:rsidRPr="00AE428B">
              <w:rPr>
                <w:b/>
                <w:bCs/>
              </w:rPr>
              <w:t>Дополнительная информация</w:t>
            </w:r>
          </w:p>
        </w:tc>
      </w:tr>
      <w:tr w:rsidR="00AC5774" w:rsidRPr="00AE428B" w14:paraId="1ADBCDB8" w14:textId="77777777" w:rsidTr="00117128">
        <w:trPr>
          <w:trHeight w:val="2502"/>
        </w:trPr>
        <w:tc>
          <w:tcPr>
            <w:tcW w:w="3803" w:type="dxa"/>
            <w:tcBorders>
              <w:bottom w:val="nil"/>
            </w:tcBorders>
            <w:shd w:val="clear" w:color="auto" w:fill="auto"/>
          </w:tcPr>
          <w:p w14:paraId="3BD5F18A" w14:textId="77777777" w:rsidR="00AC5774" w:rsidRPr="00AE428B" w:rsidRDefault="00AC5774" w:rsidP="00117128">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199FFCFF" w14:textId="77777777" w:rsidR="00AC5774" w:rsidRPr="00AE428B" w:rsidRDefault="00AC5774" w:rsidP="00117128">
            <w:r w:rsidRPr="00AE428B">
              <w:t>|</w:t>
            </w:r>
          </w:p>
        </w:tc>
        <w:tc>
          <w:tcPr>
            <w:tcW w:w="2593" w:type="dxa"/>
            <w:tcBorders>
              <w:bottom w:val="nil"/>
            </w:tcBorders>
            <w:shd w:val="clear" w:color="auto" w:fill="auto"/>
          </w:tcPr>
          <w:p w14:paraId="29B98F84" w14:textId="77777777" w:rsidR="00AC5774" w:rsidRPr="00AE428B" w:rsidRDefault="00AC5774" w:rsidP="00117128">
            <w:pPr>
              <w:jc w:val="center"/>
            </w:pPr>
            <w:proofErr w:type="spellStart"/>
            <w:r w:rsidRPr="00AE428B">
              <w:t>АдрРФ</w:t>
            </w:r>
            <w:proofErr w:type="spellEnd"/>
          </w:p>
          <w:p w14:paraId="4EC37C5D" w14:textId="77777777" w:rsidR="00AC5774" w:rsidRPr="00AE428B" w:rsidRDefault="00AC5774" w:rsidP="00117128">
            <w:pPr>
              <w:jc w:val="center"/>
              <w:rPr>
                <w:szCs w:val="22"/>
              </w:rPr>
            </w:pPr>
          </w:p>
        </w:tc>
        <w:tc>
          <w:tcPr>
            <w:tcW w:w="1208" w:type="dxa"/>
            <w:tcBorders>
              <w:bottom w:val="nil"/>
            </w:tcBorders>
            <w:shd w:val="clear" w:color="auto" w:fill="auto"/>
          </w:tcPr>
          <w:p w14:paraId="3C86EB94" w14:textId="77777777" w:rsidR="00AC5774" w:rsidRPr="00AE428B" w:rsidRDefault="00AC5774" w:rsidP="00117128">
            <w:pPr>
              <w:jc w:val="center"/>
            </w:pPr>
            <w:r w:rsidRPr="00AE428B">
              <w:t>С</w:t>
            </w:r>
          </w:p>
        </w:tc>
        <w:tc>
          <w:tcPr>
            <w:tcW w:w="1208" w:type="dxa"/>
            <w:tcBorders>
              <w:bottom w:val="nil"/>
            </w:tcBorders>
            <w:shd w:val="clear" w:color="auto" w:fill="auto"/>
          </w:tcPr>
          <w:p w14:paraId="1F0866E8" w14:textId="77777777" w:rsidR="00AC5774" w:rsidRPr="00AE428B" w:rsidRDefault="00AC5774" w:rsidP="00117128">
            <w:pPr>
              <w:jc w:val="center"/>
            </w:pPr>
            <w:r w:rsidRPr="00AE428B">
              <w:t> </w:t>
            </w:r>
          </w:p>
        </w:tc>
        <w:tc>
          <w:tcPr>
            <w:tcW w:w="1910" w:type="dxa"/>
            <w:tcBorders>
              <w:bottom w:val="nil"/>
            </w:tcBorders>
            <w:shd w:val="clear" w:color="auto" w:fill="auto"/>
          </w:tcPr>
          <w:p w14:paraId="20609977" w14:textId="77777777" w:rsidR="00AC5774" w:rsidRPr="00AE428B" w:rsidRDefault="00AC5774" w:rsidP="00117128">
            <w:pPr>
              <w:jc w:val="center"/>
            </w:pPr>
            <w:r w:rsidRPr="00AE428B">
              <w:t>О</w:t>
            </w:r>
          </w:p>
        </w:tc>
        <w:tc>
          <w:tcPr>
            <w:tcW w:w="4866" w:type="dxa"/>
            <w:tcBorders>
              <w:bottom w:val="nil"/>
            </w:tcBorders>
            <w:shd w:val="clear" w:color="auto" w:fill="auto"/>
          </w:tcPr>
          <w:p w14:paraId="34EC3323" w14:textId="77777777" w:rsidR="00AC5774" w:rsidRPr="00AE428B" w:rsidRDefault="00AC5774" w:rsidP="00117128">
            <w:r w:rsidRPr="00AE428B">
              <w:t>Типовой элемент &lt;</w:t>
            </w:r>
            <w:proofErr w:type="spellStart"/>
            <w:r w:rsidRPr="00AE428B">
              <w:t>АдрРФТип</w:t>
            </w:r>
            <w:proofErr w:type="spellEnd"/>
            <w:r w:rsidRPr="00AE428B">
              <w:t xml:space="preserve">&gt;. </w:t>
            </w:r>
          </w:p>
          <w:p w14:paraId="64729570" w14:textId="77911EEC"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_Ref106285599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18</w:t>
            </w:r>
            <w:r w:rsidRPr="00AE428B">
              <w:fldChar w:fldCharType="end"/>
            </w:r>
            <w:r w:rsidRPr="00AE428B">
              <w:t>.</w:t>
            </w:r>
          </w:p>
        </w:tc>
      </w:tr>
      <w:tr w:rsidR="00AC5774" w:rsidRPr="00AE428B" w14:paraId="6A6B5667" w14:textId="77777777" w:rsidTr="00117128">
        <w:trPr>
          <w:trHeight w:val="170"/>
        </w:trPr>
        <w:tc>
          <w:tcPr>
            <w:tcW w:w="3803" w:type="dxa"/>
            <w:tcBorders>
              <w:top w:val="nil"/>
              <w:bottom w:val="nil"/>
            </w:tcBorders>
            <w:shd w:val="clear" w:color="auto" w:fill="auto"/>
          </w:tcPr>
          <w:p w14:paraId="7D6FD220" w14:textId="77777777" w:rsidR="00AC5774" w:rsidRPr="00AE428B" w:rsidRDefault="00AC5774" w:rsidP="00117128">
            <w:pPr>
              <w:spacing w:before="60"/>
            </w:pPr>
            <w:r w:rsidRPr="00AE428B">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w:t>
            </w:r>
            <w:r w:rsidRPr="00AE428B">
              <w:lastRenderedPageBreak/>
              <w:t>об адресе, в том числе об адресе за пределами территории Российской Федерации)</w:t>
            </w:r>
          </w:p>
          <w:p w14:paraId="45DCFE00" w14:textId="77777777" w:rsidR="00AC5774" w:rsidRPr="00AE428B" w:rsidRDefault="00AC5774" w:rsidP="00117128">
            <w:r w:rsidRPr="00AE428B">
              <w:t>|</w:t>
            </w:r>
          </w:p>
        </w:tc>
        <w:tc>
          <w:tcPr>
            <w:tcW w:w="2593" w:type="dxa"/>
            <w:tcBorders>
              <w:top w:val="nil"/>
              <w:bottom w:val="nil"/>
            </w:tcBorders>
            <w:shd w:val="clear" w:color="auto" w:fill="auto"/>
          </w:tcPr>
          <w:p w14:paraId="4A0920E3" w14:textId="77777777" w:rsidR="00AC5774" w:rsidRPr="00AE428B" w:rsidRDefault="00AC5774" w:rsidP="00117128">
            <w:pPr>
              <w:jc w:val="center"/>
            </w:pPr>
            <w:proofErr w:type="spellStart"/>
            <w:r w:rsidRPr="00AE428B">
              <w:lastRenderedPageBreak/>
              <w:t>АдрИнф</w:t>
            </w:r>
            <w:proofErr w:type="spellEnd"/>
          </w:p>
        </w:tc>
        <w:tc>
          <w:tcPr>
            <w:tcW w:w="1208" w:type="dxa"/>
            <w:tcBorders>
              <w:top w:val="nil"/>
              <w:bottom w:val="nil"/>
            </w:tcBorders>
            <w:shd w:val="clear" w:color="auto" w:fill="auto"/>
          </w:tcPr>
          <w:p w14:paraId="5B3F8AF7" w14:textId="77777777" w:rsidR="00AC5774" w:rsidRPr="00AE428B" w:rsidRDefault="00AC5774" w:rsidP="00117128">
            <w:pPr>
              <w:spacing w:before="60"/>
              <w:jc w:val="center"/>
            </w:pPr>
            <w:r w:rsidRPr="00AE428B">
              <w:t>С</w:t>
            </w:r>
          </w:p>
        </w:tc>
        <w:tc>
          <w:tcPr>
            <w:tcW w:w="1208" w:type="dxa"/>
            <w:tcBorders>
              <w:top w:val="nil"/>
              <w:bottom w:val="nil"/>
            </w:tcBorders>
            <w:shd w:val="clear" w:color="auto" w:fill="auto"/>
          </w:tcPr>
          <w:p w14:paraId="2FC31227" w14:textId="77777777" w:rsidR="00AC5774" w:rsidRPr="00AE428B" w:rsidRDefault="00AC5774" w:rsidP="00117128">
            <w:pPr>
              <w:jc w:val="center"/>
            </w:pPr>
          </w:p>
        </w:tc>
        <w:tc>
          <w:tcPr>
            <w:tcW w:w="1910" w:type="dxa"/>
            <w:tcBorders>
              <w:top w:val="nil"/>
              <w:bottom w:val="nil"/>
            </w:tcBorders>
            <w:shd w:val="clear" w:color="auto" w:fill="auto"/>
          </w:tcPr>
          <w:p w14:paraId="699C35A3" w14:textId="77777777" w:rsidR="00AC5774" w:rsidRPr="00AE428B" w:rsidRDefault="00AC5774" w:rsidP="00117128">
            <w:pPr>
              <w:jc w:val="center"/>
            </w:pPr>
            <w:r w:rsidRPr="00AE428B">
              <w:t>О</w:t>
            </w:r>
          </w:p>
        </w:tc>
        <w:tc>
          <w:tcPr>
            <w:tcW w:w="4866" w:type="dxa"/>
            <w:tcBorders>
              <w:top w:val="nil"/>
              <w:bottom w:val="nil"/>
            </w:tcBorders>
            <w:shd w:val="clear" w:color="auto" w:fill="auto"/>
          </w:tcPr>
          <w:p w14:paraId="28C29565" w14:textId="77777777" w:rsidR="00AC5774" w:rsidRPr="00AE428B" w:rsidRDefault="00AC5774" w:rsidP="00117128">
            <w:pPr>
              <w:spacing w:before="60"/>
            </w:pPr>
            <w:r w:rsidRPr="00AE428B">
              <w:t>Типовой элемент &lt;</w:t>
            </w:r>
            <w:proofErr w:type="spellStart"/>
            <w:r w:rsidRPr="00AE428B">
              <w:t>АдрИнфТип</w:t>
            </w:r>
            <w:proofErr w:type="spellEnd"/>
            <w:r w:rsidRPr="00AE428B">
              <w:t xml:space="preserve">&gt;. </w:t>
            </w:r>
          </w:p>
          <w:p w14:paraId="4BE9FBBD" w14:textId="155C41C4" w:rsidR="00AC5774" w:rsidRPr="00AE428B" w:rsidRDefault="00AC5774" w:rsidP="00117128">
            <w:r w:rsidRPr="00AE428B">
              <w:t xml:space="preserve">Состав элемента представлен в </w:t>
            </w:r>
            <w:r w:rsidRPr="00AE428B">
              <w:fldChar w:fldCharType="begin"/>
            </w:r>
            <w:r w:rsidRPr="00AE428B">
              <w:instrText xml:space="preserve"> REF _Ref106795513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19</w:t>
            </w:r>
            <w:r w:rsidRPr="00AE428B">
              <w:fldChar w:fldCharType="end"/>
            </w:r>
            <w:r w:rsidRPr="00AE428B">
              <w:t>.</w:t>
            </w:r>
          </w:p>
        </w:tc>
      </w:tr>
      <w:tr w:rsidR="00AC5774" w:rsidRPr="00AE428B" w14:paraId="05D14024" w14:textId="77777777" w:rsidTr="00117128">
        <w:trPr>
          <w:trHeight w:val="170"/>
        </w:trPr>
        <w:tc>
          <w:tcPr>
            <w:tcW w:w="3803" w:type="dxa"/>
            <w:tcBorders>
              <w:top w:val="nil"/>
            </w:tcBorders>
            <w:shd w:val="clear" w:color="auto" w:fill="auto"/>
          </w:tcPr>
          <w:p w14:paraId="32DE97F8" w14:textId="77777777" w:rsidR="00AC5774" w:rsidRPr="00AE428B" w:rsidRDefault="00AC5774" w:rsidP="00117128">
            <w:r w:rsidRPr="00AE428B">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2078C3D0" w14:textId="77777777" w:rsidR="00AC5774" w:rsidRPr="00AE428B" w:rsidRDefault="00AC5774" w:rsidP="00117128">
            <w:pPr>
              <w:jc w:val="center"/>
            </w:pPr>
            <w:proofErr w:type="spellStart"/>
            <w:r w:rsidRPr="00AE428B">
              <w:t>КодГАР</w:t>
            </w:r>
            <w:proofErr w:type="spellEnd"/>
          </w:p>
        </w:tc>
        <w:tc>
          <w:tcPr>
            <w:tcW w:w="1208" w:type="dxa"/>
            <w:tcBorders>
              <w:top w:val="nil"/>
            </w:tcBorders>
            <w:shd w:val="clear" w:color="auto" w:fill="auto"/>
          </w:tcPr>
          <w:p w14:paraId="53FCB750" w14:textId="77777777" w:rsidR="00AC5774" w:rsidRPr="00AE428B" w:rsidRDefault="00AC5774" w:rsidP="00117128">
            <w:pPr>
              <w:jc w:val="center"/>
            </w:pPr>
            <w:r w:rsidRPr="00AE428B">
              <w:t>П</w:t>
            </w:r>
          </w:p>
        </w:tc>
        <w:tc>
          <w:tcPr>
            <w:tcW w:w="1208" w:type="dxa"/>
            <w:tcBorders>
              <w:top w:val="nil"/>
            </w:tcBorders>
            <w:shd w:val="clear" w:color="auto" w:fill="auto"/>
          </w:tcPr>
          <w:p w14:paraId="21114D1C" w14:textId="77777777" w:rsidR="00AC5774" w:rsidRPr="00AE428B" w:rsidRDefault="00AC5774" w:rsidP="00117128">
            <w:pPr>
              <w:jc w:val="center"/>
            </w:pPr>
            <w:proofErr w:type="gramStart"/>
            <w:r w:rsidRPr="00AE428B">
              <w:t>T(</w:t>
            </w:r>
            <w:proofErr w:type="gramEnd"/>
            <w:r w:rsidRPr="00AE428B">
              <w:t>1-36)</w:t>
            </w:r>
          </w:p>
        </w:tc>
        <w:tc>
          <w:tcPr>
            <w:tcW w:w="1910" w:type="dxa"/>
            <w:tcBorders>
              <w:top w:val="nil"/>
            </w:tcBorders>
            <w:shd w:val="clear" w:color="auto" w:fill="auto"/>
          </w:tcPr>
          <w:p w14:paraId="2FC7E4DE" w14:textId="77777777" w:rsidR="00AC5774" w:rsidRPr="00AE428B" w:rsidRDefault="00AC5774" w:rsidP="00117128">
            <w:pPr>
              <w:jc w:val="center"/>
            </w:pPr>
            <w:r w:rsidRPr="00AE428B">
              <w:t>О</w:t>
            </w:r>
          </w:p>
        </w:tc>
        <w:tc>
          <w:tcPr>
            <w:tcW w:w="4866" w:type="dxa"/>
            <w:tcBorders>
              <w:top w:val="nil"/>
            </w:tcBorders>
            <w:shd w:val="clear" w:color="auto" w:fill="auto"/>
          </w:tcPr>
          <w:p w14:paraId="22A3ED3F" w14:textId="77777777" w:rsidR="00AC5774" w:rsidRPr="00AE428B" w:rsidRDefault="00AC5774" w:rsidP="00117128"/>
        </w:tc>
      </w:tr>
      <w:bookmarkEnd w:id="23"/>
    </w:tbl>
    <w:p w14:paraId="3A7C5861" w14:textId="53607CA3" w:rsidR="0028075D" w:rsidRPr="00AE428B" w:rsidRDefault="0028075D" w:rsidP="0028075D">
      <w:pPr>
        <w:spacing w:before="360"/>
        <w:jc w:val="right"/>
        <w:rPr>
          <w:sz w:val="8"/>
          <w:szCs w:val="8"/>
        </w:rPr>
      </w:pPr>
    </w:p>
    <w:p w14:paraId="0B26DDBC" w14:textId="00F1F1A5" w:rsidR="00372715" w:rsidRPr="00AE428B" w:rsidRDefault="00372715" w:rsidP="00372715">
      <w:pPr>
        <w:pStyle w:val="3"/>
      </w:pPr>
      <w:bookmarkStart w:id="24" w:name="_Ref106285599"/>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18</w:t>
      </w:r>
      <w:r w:rsidR="00363187">
        <w:rPr>
          <w:noProof/>
        </w:rPr>
        <w:fldChar w:fldCharType="end"/>
      </w:r>
      <w:bookmarkEnd w:id="24"/>
      <w:r w:rsidRPr="00AE428B">
        <w:t>. «Адрес в Российской Федерации»</w:t>
      </w:r>
      <w:r w:rsidRPr="00AE428B">
        <w:rPr>
          <w:szCs w:val="28"/>
        </w:rPr>
        <w:t xml:space="preserve"> </w:t>
      </w:r>
      <w:r w:rsidRPr="00AE428B">
        <w:t>‹</w:t>
      </w:r>
      <w:proofErr w:type="spellStart"/>
      <w:r w:rsidRPr="00AE428B">
        <w:t>АдрРФТип</w:t>
      </w:r>
      <w:proofErr w:type="spellEnd"/>
      <w:r w:rsidRPr="00AE428B">
        <w:t>›</w:t>
      </w:r>
    </w:p>
    <w:tbl>
      <w:tblPr>
        <w:tblW w:w="14879" w:type="dxa"/>
        <w:jc w:val="center"/>
        <w:tblLook w:val="04A0" w:firstRow="1" w:lastRow="0" w:firstColumn="1" w:lastColumn="0" w:noHBand="0" w:noVBand="1"/>
      </w:tblPr>
      <w:tblGrid>
        <w:gridCol w:w="4381"/>
        <w:gridCol w:w="2497"/>
        <w:gridCol w:w="1208"/>
        <w:gridCol w:w="1208"/>
        <w:gridCol w:w="1910"/>
        <w:gridCol w:w="3675"/>
      </w:tblGrid>
      <w:tr w:rsidR="00372715" w:rsidRPr="00AE428B" w14:paraId="2334BDA2" w14:textId="77777777" w:rsidTr="00117128">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D151A9C" w14:textId="77777777" w:rsidR="00372715" w:rsidRPr="00AE428B" w:rsidRDefault="00372715" w:rsidP="00117128">
            <w:pPr>
              <w:jc w:val="center"/>
              <w:rPr>
                <w:b/>
                <w:bCs/>
              </w:rPr>
            </w:pPr>
            <w:r w:rsidRPr="00AE428B">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5DAABE0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499112"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4F6103"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749AB7F" w14:textId="77777777" w:rsidR="00372715" w:rsidRPr="00AE428B" w:rsidRDefault="00372715" w:rsidP="00117128">
            <w:pPr>
              <w:jc w:val="center"/>
              <w:rPr>
                <w:b/>
                <w:bCs/>
              </w:rPr>
            </w:pPr>
            <w:r w:rsidRPr="00AE428B">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450744"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3D238F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95BA221" w14:textId="77777777" w:rsidR="00372715" w:rsidRPr="00AE428B" w:rsidRDefault="00372715" w:rsidP="00117128">
            <w:r w:rsidRPr="00AE428B">
              <w:t>Индекс</w:t>
            </w:r>
          </w:p>
        </w:tc>
        <w:tc>
          <w:tcPr>
            <w:tcW w:w="2497" w:type="dxa"/>
            <w:tcBorders>
              <w:top w:val="nil"/>
              <w:left w:val="nil"/>
              <w:bottom w:val="single" w:sz="4" w:space="0" w:color="auto"/>
              <w:right w:val="single" w:sz="4" w:space="0" w:color="auto"/>
            </w:tcBorders>
            <w:shd w:val="clear" w:color="auto" w:fill="auto"/>
            <w:hideMark/>
          </w:tcPr>
          <w:p w14:paraId="0B67A143" w14:textId="77777777" w:rsidR="00372715" w:rsidRPr="00AE428B" w:rsidRDefault="00372715" w:rsidP="00117128">
            <w:pPr>
              <w:jc w:val="center"/>
            </w:pPr>
            <w:r w:rsidRPr="00AE428B">
              <w:t>Индекс</w:t>
            </w:r>
          </w:p>
        </w:tc>
        <w:tc>
          <w:tcPr>
            <w:tcW w:w="1208" w:type="dxa"/>
            <w:tcBorders>
              <w:top w:val="nil"/>
              <w:left w:val="nil"/>
              <w:bottom w:val="single" w:sz="4" w:space="0" w:color="auto"/>
              <w:right w:val="single" w:sz="4" w:space="0" w:color="auto"/>
            </w:tcBorders>
            <w:shd w:val="clear" w:color="auto" w:fill="auto"/>
            <w:hideMark/>
          </w:tcPr>
          <w:p w14:paraId="21A22F9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660808FF" w14:textId="77777777" w:rsidR="00372715" w:rsidRPr="00AE428B" w:rsidRDefault="00372715" w:rsidP="00117128">
            <w:pPr>
              <w:jc w:val="center"/>
            </w:pPr>
            <w:proofErr w:type="gramStart"/>
            <w:r w:rsidRPr="00AE428B">
              <w:t>T(</w:t>
            </w:r>
            <w:proofErr w:type="gramEnd"/>
            <w:r w:rsidRPr="00AE428B">
              <w:t>=6)</w:t>
            </w:r>
          </w:p>
        </w:tc>
        <w:tc>
          <w:tcPr>
            <w:tcW w:w="1910" w:type="dxa"/>
            <w:tcBorders>
              <w:top w:val="nil"/>
              <w:left w:val="nil"/>
              <w:bottom w:val="single" w:sz="4" w:space="0" w:color="auto"/>
              <w:right w:val="single" w:sz="4" w:space="0" w:color="auto"/>
            </w:tcBorders>
            <w:shd w:val="clear" w:color="auto" w:fill="auto"/>
            <w:hideMark/>
          </w:tcPr>
          <w:p w14:paraId="5D4DFC5F" w14:textId="77777777" w:rsidR="00372715" w:rsidRPr="00AE428B" w:rsidRDefault="00372715" w:rsidP="00117128">
            <w:pPr>
              <w:jc w:val="center"/>
            </w:pPr>
            <w:r w:rsidRPr="00AE428B">
              <w:t>О</w:t>
            </w:r>
          </w:p>
        </w:tc>
        <w:tc>
          <w:tcPr>
            <w:tcW w:w="3675" w:type="dxa"/>
            <w:tcBorders>
              <w:top w:val="nil"/>
              <w:left w:val="nil"/>
              <w:bottom w:val="single" w:sz="4" w:space="0" w:color="auto"/>
              <w:right w:val="single" w:sz="4" w:space="0" w:color="auto"/>
            </w:tcBorders>
            <w:shd w:val="clear" w:color="auto" w:fill="auto"/>
            <w:hideMark/>
          </w:tcPr>
          <w:p w14:paraId="13D7AB45" w14:textId="77777777" w:rsidR="00372715" w:rsidRPr="00AE428B" w:rsidRDefault="00372715" w:rsidP="00117128">
            <w:r w:rsidRPr="00AE428B">
              <w:t> </w:t>
            </w:r>
          </w:p>
        </w:tc>
      </w:tr>
      <w:tr w:rsidR="00372715" w:rsidRPr="00AE428B" w14:paraId="041CA0F9"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2E0B087" w14:textId="77777777" w:rsidR="00372715" w:rsidRPr="00AE428B" w:rsidRDefault="00372715" w:rsidP="00117128">
            <w:r w:rsidRPr="00AE428B">
              <w:t>Код региона</w:t>
            </w:r>
          </w:p>
        </w:tc>
        <w:tc>
          <w:tcPr>
            <w:tcW w:w="2497" w:type="dxa"/>
            <w:tcBorders>
              <w:top w:val="nil"/>
              <w:left w:val="nil"/>
              <w:bottom w:val="single" w:sz="4" w:space="0" w:color="auto"/>
              <w:right w:val="single" w:sz="4" w:space="0" w:color="auto"/>
            </w:tcBorders>
            <w:shd w:val="clear" w:color="auto" w:fill="auto"/>
            <w:hideMark/>
          </w:tcPr>
          <w:p w14:paraId="40E0FF7D" w14:textId="77777777" w:rsidR="00372715" w:rsidRPr="00AE428B" w:rsidRDefault="00372715" w:rsidP="00117128">
            <w:pPr>
              <w:jc w:val="center"/>
            </w:pPr>
            <w:proofErr w:type="spellStart"/>
            <w:r w:rsidRPr="00AE428B">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12B62D1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1EC7430" w14:textId="77777777" w:rsidR="00372715" w:rsidRPr="00AE428B" w:rsidRDefault="00372715" w:rsidP="00117128">
            <w:pPr>
              <w:jc w:val="center"/>
            </w:pPr>
            <w:proofErr w:type="gramStart"/>
            <w:r w:rsidRPr="00AE428B">
              <w:t>T(</w:t>
            </w:r>
            <w:proofErr w:type="gramEnd"/>
            <w:r w:rsidRPr="00AE428B">
              <w:t>=2)</w:t>
            </w:r>
          </w:p>
        </w:tc>
        <w:tc>
          <w:tcPr>
            <w:tcW w:w="1910" w:type="dxa"/>
            <w:tcBorders>
              <w:top w:val="nil"/>
              <w:left w:val="nil"/>
              <w:bottom w:val="single" w:sz="4" w:space="0" w:color="auto"/>
              <w:right w:val="single" w:sz="4" w:space="0" w:color="auto"/>
            </w:tcBorders>
            <w:shd w:val="clear" w:color="auto" w:fill="auto"/>
            <w:hideMark/>
          </w:tcPr>
          <w:p w14:paraId="1732556B" w14:textId="77777777" w:rsidR="00372715" w:rsidRPr="00AE428B" w:rsidRDefault="00372715" w:rsidP="00117128">
            <w:pPr>
              <w:jc w:val="center"/>
            </w:pPr>
            <w:r w:rsidRPr="00AE428B">
              <w:t>ОК</w:t>
            </w:r>
          </w:p>
        </w:tc>
        <w:tc>
          <w:tcPr>
            <w:tcW w:w="3675" w:type="dxa"/>
            <w:tcBorders>
              <w:top w:val="nil"/>
              <w:left w:val="nil"/>
              <w:bottom w:val="single" w:sz="4" w:space="0" w:color="auto"/>
              <w:right w:val="single" w:sz="4" w:space="0" w:color="auto"/>
            </w:tcBorders>
            <w:shd w:val="clear" w:color="auto" w:fill="auto"/>
            <w:hideMark/>
          </w:tcPr>
          <w:p w14:paraId="0103A6A4" w14:textId="77777777" w:rsidR="00372715" w:rsidRPr="00AE428B" w:rsidRDefault="00372715" w:rsidP="00117128">
            <w:r w:rsidRPr="00AE428B">
              <w:t>Типовой класс &lt;</w:t>
            </w:r>
            <w:proofErr w:type="spellStart"/>
            <w:r w:rsidRPr="00AE428B">
              <w:t>ССРФТип</w:t>
            </w:r>
            <w:proofErr w:type="spellEnd"/>
            <w:r w:rsidRPr="00AE428B">
              <w:t xml:space="preserve">&gt; </w:t>
            </w:r>
          </w:p>
        </w:tc>
      </w:tr>
      <w:tr w:rsidR="00372715" w:rsidRPr="00AE428B" w14:paraId="6CE11DBC"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581732" w14:textId="77777777" w:rsidR="00372715" w:rsidRPr="00AE428B" w:rsidRDefault="00372715" w:rsidP="00117128">
            <w:r w:rsidRPr="00AE428B">
              <w:t>Район</w:t>
            </w:r>
          </w:p>
        </w:tc>
        <w:tc>
          <w:tcPr>
            <w:tcW w:w="2497" w:type="dxa"/>
            <w:tcBorders>
              <w:top w:val="nil"/>
              <w:left w:val="nil"/>
              <w:bottom w:val="single" w:sz="4" w:space="0" w:color="auto"/>
              <w:right w:val="single" w:sz="4" w:space="0" w:color="auto"/>
            </w:tcBorders>
            <w:shd w:val="clear" w:color="auto" w:fill="auto"/>
            <w:hideMark/>
          </w:tcPr>
          <w:p w14:paraId="237EBAFB" w14:textId="77777777" w:rsidR="00372715" w:rsidRPr="00AE428B" w:rsidRDefault="00372715" w:rsidP="00117128">
            <w:pPr>
              <w:jc w:val="center"/>
            </w:pPr>
            <w:r w:rsidRPr="00AE428B">
              <w:t>Район</w:t>
            </w:r>
          </w:p>
        </w:tc>
        <w:tc>
          <w:tcPr>
            <w:tcW w:w="1208" w:type="dxa"/>
            <w:tcBorders>
              <w:top w:val="nil"/>
              <w:left w:val="nil"/>
              <w:bottom w:val="single" w:sz="4" w:space="0" w:color="auto"/>
              <w:right w:val="single" w:sz="4" w:space="0" w:color="auto"/>
            </w:tcBorders>
            <w:shd w:val="clear" w:color="auto" w:fill="auto"/>
            <w:hideMark/>
          </w:tcPr>
          <w:p w14:paraId="4FD7F34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2A9D625C"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2D31C4A"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27F13DEB" w14:textId="77777777" w:rsidR="00372715" w:rsidRPr="00AE428B" w:rsidRDefault="00372715" w:rsidP="00117128">
            <w:r w:rsidRPr="00AE428B">
              <w:t> </w:t>
            </w:r>
          </w:p>
        </w:tc>
      </w:tr>
      <w:tr w:rsidR="00372715" w:rsidRPr="00AE428B" w14:paraId="2FE874DF"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133EAC70" w14:textId="77777777" w:rsidR="00372715" w:rsidRPr="00AE428B" w:rsidRDefault="00372715" w:rsidP="00117128">
            <w:r w:rsidRPr="00AE428B">
              <w:t>Город</w:t>
            </w:r>
          </w:p>
        </w:tc>
        <w:tc>
          <w:tcPr>
            <w:tcW w:w="2497" w:type="dxa"/>
            <w:tcBorders>
              <w:top w:val="nil"/>
              <w:left w:val="nil"/>
              <w:bottom w:val="single" w:sz="4" w:space="0" w:color="auto"/>
              <w:right w:val="single" w:sz="4" w:space="0" w:color="auto"/>
            </w:tcBorders>
            <w:shd w:val="clear" w:color="auto" w:fill="auto"/>
            <w:hideMark/>
          </w:tcPr>
          <w:p w14:paraId="6669F0F8" w14:textId="77777777" w:rsidR="00372715" w:rsidRPr="00AE428B" w:rsidRDefault="00372715" w:rsidP="00117128">
            <w:pPr>
              <w:jc w:val="center"/>
            </w:pPr>
            <w:r w:rsidRPr="00AE428B">
              <w:t>Город</w:t>
            </w:r>
          </w:p>
        </w:tc>
        <w:tc>
          <w:tcPr>
            <w:tcW w:w="1208" w:type="dxa"/>
            <w:tcBorders>
              <w:top w:val="nil"/>
              <w:left w:val="nil"/>
              <w:bottom w:val="single" w:sz="4" w:space="0" w:color="auto"/>
              <w:right w:val="single" w:sz="4" w:space="0" w:color="auto"/>
            </w:tcBorders>
            <w:shd w:val="clear" w:color="auto" w:fill="auto"/>
            <w:hideMark/>
          </w:tcPr>
          <w:p w14:paraId="094E4159"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A2DB259"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661FD0F4"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6DA00B90" w14:textId="77777777" w:rsidR="00372715" w:rsidRPr="00AE428B" w:rsidRDefault="00372715" w:rsidP="00117128">
            <w:r w:rsidRPr="00AE428B">
              <w:t> </w:t>
            </w:r>
          </w:p>
        </w:tc>
      </w:tr>
      <w:tr w:rsidR="00372715" w:rsidRPr="00AE428B" w14:paraId="7DA83DFD"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03D855AC" w14:textId="77777777" w:rsidR="00372715" w:rsidRPr="00AE428B" w:rsidRDefault="00372715" w:rsidP="00117128">
            <w:r w:rsidRPr="00AE428B">
              <w:t>Населенный пункт</w:t>
            </w:r>
          </w:p>
        </w:tc>
        <w:tc>
          <w:tcPr>
            <w:tcW w:w="2497" w:type="dxa"/>
            <w:tcBorders>
              <w:top w:val="nil"/>
              <w:left w:val="nil"/>
              <w:bottom w:val="single" w:sz="4" w:space="0" w:color="auto"/>
              <w:right w:val="single" w:sz="4" w:space="0" w:color="auto"/>
            </w:tcBorders>
            <w:shd w:val="clear" w:color="auto" w:fill="auto"/>
            <w:hideMark/>
          </w:tcPr>
          <w:p w14:paraId="1D5B65FA" w14:textId="77777777" w:rsidR="00372715" w:rsidRPr="00AE428B" w:rsidRDefault="00372715" w:rsidP="00117128">
            <w:pPr>
              <w:jc w:val="center"/>
            </w:pPr>
            <w:proofErr w:type="spellStart"/>
            <w:r w:rsidRPr="00AE428B">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5663EE07"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2AF63F3"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2D9A4037"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19E36C7" w14:textId="77777777" w:rsidR="00372715" w:rsidRPr="00AE428B" w:rsidRDefault="00372715" w:rsidP="00117128">
            <w:r w:rsidRPr="00AE428B">
              <w:t> </w:t>
            </w:r>
          </w:p>
        </w:tc>
      </w:tr>
      <w:tr w:rsidR="00372715" w:rsidRPr="00AE428B" w14:paraId="214BF323"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3A5F20FA" w14:textId="77777777" w:rsidR="00372715" w:rsidRPr="00AE428B" w:rsidRDefault="00372715" w:rsidP="00117128">
            <w:r w:rsidRPr="00AE428B">
              <w:t>Улица</w:t>
            </w:r>
          </w:p>
        </w:tc>
        <w:tc>
          <w:tcPr>
            <w:tcW w:w="2497" w:type="dxa"/>
            <w:tcBorders>
              <w:top w:val="nil"/>
              <w:left w:val="nil"/>
              <w:bottom w:val="single" w:sz="4" w:space="0" w:color="auto"/>
              <w:right w:val="single" w:sz="4" w:space="0" w:color="auto"/>
            </w:tcBorders>
            <w:shd w:val="clear" w:color="auto" w:fill="auto"/>
            <w:hideMark/>
          </w:tcPr>
          <w:p w14:paraId="6E80D947" w14:textId="77777777" w:rsidR="00372715" w:rsidRPr="00AE428B" w:rsidRDefault="00372715" w:rsidP="00117128">
            <w:pPr>
              <w:jc w:val="center"/>
            </w:pPr>
            <w:r w:rsidRPr="00AE428B">
              <w:t>Улица</w:t>
            </w:r>
          </w:p>
        </w:tc>
        <w:tc>
          <w:tcPr>
            <w:tcW w:w="1208" w:type="dxa"/>
            <w:tcBorders>
              <w:top w:val="nil"/>
              <w:left w:val="nil"/>
              <w:bottom w:val="single" w:sz="4" w:space="0" w:color="auto"/>
              <w:right w:val="single" w:sz="4" w:space="0" w:color="auto"/>
            </w:tcBorders>
            <w:shd w:val="clear" w:color="auto" w:fill="auto"/>
            <w:hideMark/>
          </w:tcPr>
          <w:p w14:paraId="601C7D6A"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400438D4" w14:textId="77777777" w:rsidR="00372715" w:rsidRPr="00AE428B" w:rsidRDefault="00372715" w:rsidP="00117128">
            <w:pPr>
              <w:jc w:val="center"/>
            </w:pPr>
            <w:proofErr w:type="gramStart"/>
            <w:r w:rsidRPr="00AE428B">
              <w:t>T(</w:t>
            </w:r>
            <w:proofErr w:type="gramEnd"/>
            <w:r w:rsidRPr="00AE428B">
              <w:t>1-50)</w:t>
            </w:r>
          </w:p>
        </w:tc>
        <w:tc>
          <w:tcPr>
            <w:tcW w:w="1910" w:type="dxa"/>
            <w:tcBorders>
              <w:top w:val="nil"/>
              <w:left w:val="nil"/>
              <w:bottom w:val="single" w:sz="4" w:space="0" w:color="auto"/>
              <w:right w:val="single" w:sz="4" w:space="0" w:color="auto"/>
            </w:tcBorders>
            <w:shd w:val="clear" w:color="auto" w:fill="auto"/>
            <w:hideMark/>
          </w:tcPr>
          <w:p w14:paraId="7D04F760"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42932053" w14:textId="77777777" w:rsidR="00372715" w:rsidRPr="00AE428B" w:rsidRDefault="00372715" w:rsidP="00117128">
            <w:r w:rsidRPr="00AE428B">
              <w:t> </w:t>
            </w:r>
          </w:p>
        </w:tc>
      </w:tr>
      <w:tr w:rsidR="00372715" w:rsidRPr="00AE428B" w14:paraId="7B79013A"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9BB372A" w14:textId="77777777" w:rsidR="00372715" w:rsidRPr="00AE428B" w:rsidRDefault="00372715" w:rsidP="00117128">
            <w:r w:rsidRPr="00AE428B">
              <w:t>Дом</w:t>
            </w:r>
          </w:p>
        </w:tc>
        <w:tc>
          <w:tcPr>
            <w:tcW w:w="2497" w:type="dxa"/>
            <w:tcBorders>
              <w:top w:val="nil"/>
              <w:left w:val="nil"/>
              <w:bottom w:val="single" w:sz="4" w:space="0" w:color="auto"/>
              <w:right w:val="single" w:sz="4" w:space="0" w:color="auto"/>
            </w:tcBorders>
            <w:shd w:val="clear" w:color="auto" w:fill="auto"/>
            <w:hideMark/>
          </w:tcPr>
          <w:p w14:paraId="1E4041F8" w14:textId="77777777" w:rsidR="00372715" w:rsidRPr="00AE428B" w:rsidRDefault="00372715" w:rsidP="00117128">
            <w:pPr>
              <w:jc w:val="center"/>
            </w:pPr>
            <w:r w:rsidRPr="00AE428B">
              <w:t>Дом</w:t>
            </w:r>
          </w:p>
        </w:tc>
        <w:tc>
          <w:tcPr>
            <w:tcW w:w="1208" w:type="dxa"/>
            <w:tcBorders>
              <w:top w:val="nil"/>
              <w:left w:val="nil"/>
              <w:bottom w:val="single" w:sz="4" w:space="0" w:color="auto"/>
              <w:right w:val="single" w:sz="4" w:space="0" w:color="auto"/>
            </w:tcBorders>
            <w:shd w:val="clear" w:color="auto" w:fill="auto"/>
            <w:hideMark/>
          </w:tcPr>
          <w:p w14:paraId="222F7660"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DD0BF5"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82069A1"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E812519" w14:textId="77777777" w:rsidR="00372715" w:rsidRPr="00AE428B" w:rsidRDefault="00372715" w:rsidP="00117128">
            <w:r w:rsidRPr="00AE428B">
              <w:t> </w:t>
            </w:r>
          </w:p>
        </w:tc>
      </w:tr>
      <w:tr w:rsidR="00372715" w:rsidRPr="00AE428B" w14:paraId="2B40D3DE"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C310368" w14:textId="77777777" w:rsidR="00372715" w:rsidRPr="00AE428B" w:rsidRDefault="00372715" w:rsidP="00117128">
            <w:r w:rsidRPr="00AE428B">
              <w:t>Корпус</w:t>
            </w:r>
          </w:p>
        </w:tc>
        <w:tc>
          <w:tcPr>
            <w:tcW w:w="2497" w:type="dxa"/>
            <w:tcBorders>
              <w:top w:val="nil"/>
              <w:left w:val="nil"/>
              <w:bottom w:val="single" w:sz="4" w:space="0" w:color="auto"/>
              <w:right w:val="single" w:sz="4" w:space="0" w:color="auto"/>
            </w:tcBorders>
            <w:shd w:val="clear" w:color="auto" w:fill="auto"/>
            <w:hideMark/>
          </w:tcPr>
          <w:p w14:paraId="2F5C9801" w14:textId="77777777" w:rsidR="00372715" w:rsidRPr="00AE428B" w:rsidRDefault="00372715" w:rsidP="00117128">
            <w:pPr>
              <w:jc w:val="center"/>
            </w:pPr>
            <w:r w:rsidRPr="00AE428B">
              <w:t>Корпус</w:t>
            </w:r>
          </w:p>
        </w:tc>
        <w:tc>
          <w:tcPr>
            <w:tcW w:w="1208" w:type="dxa"/>
            <w:tcBorders>
              <w:top w:val="nil"/>
              <w:left w:val="nil"/>
              <w:bottom w:val="single" w:sz="4" w:space="0" w:color="auto"/>
              <w:right w:val="single" w:sz="4" w:space="0" w:color="auto"/>
            </w:tcBorders>
            <w:shd w:val="clear" w:color="auto" w:fill="auto"/>
            <w:hideMark/>
          </w:tcPr>
          <w:p w14:paraId="0E403582"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50517938"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60A42DA3"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1577AD52" w14:textId="77777777" w:rsidR="00372715" w:rsidRPr="00AE428B" w:rsidRDefault="00372715" w:rsidP="00117128">
            <w:r w:rsidRPr="00AE428B">
              <w:t> </w:t>
            </w:r>
          </w:p>
        </w:tc>
      </w:tr>
      <w:tr w:rsidR="00372715" w:rsidRPr="00AE428B" w14:paraId="130ED6B0" w14:textId="77777777" w:rsidTr="00117128">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10CC483" w14:textId="77777777" w:rsidR="00372715" w:rsidRPr="00AE428B" w:rsidRDefault="00372715" w:rsidP="00117128">
            <w:r w:rsidRPr="00AE428B">
              <w:t>Квартира</w:t>
            </w:r>
          </w:p>
        </w:tc>
        <w:tc>
          <w:tcPr>
            <w:tcW w:w="2497" w:type="dxa"/>
            <w:tcBorders>
              <w:top w:val="nil"/>
              <w:left w:val="nil"/>
              <w:bottom w:val="single" w:sz="4" w:space="0" w:color="auto"/>
              <w:right w:val="single" w:sz="4" w:space="0" w:color="auto"/>
            </w:tcBorders>
            <w:shd w:val="clear" w:color="auto" w:fill="auto"/>
            <w:hideMark/>
          </w:tcPr>
          <w:p w14:paraId="11DBBFC4" w14:textId="77777777" w:rsidR="00372715" w:rsidRPr="00AE428B" w:rsidRDefault="00372715" w:rsidP="00117128">
            <w:pPr>
              <w:jc w:val="center"/>
            </w:pPr>
            <w:r w:rsidRPr="00AE428B">
              <w:t>Кварт</w:t>
            </w:r>
          </w:p>
        </w:tc>
        <w:tc>
          <w:tcPr>
            <w:tcW w:w="1208" w:type="dxa"/>
            <w:tcBorders>
              <w:top w:val="nil"/>
              <w:left w:val="nil"/>
              <w:bottom w:val="single" w:sz="4" w:space="0" w:color="auto"/>
              <w:right w:val="single" w:sz="4" w:space="0" w:color="auto"/>
            </w:tcBorders>
            <w:shd w:val="clear" w:color="auto" w:fill="auto"/>
            <w:hideMark/>
          </w:tcPr>
          <w:p w14:paraId="36588484"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CE08C46" w14:textId="77777777" w:rsidR="00372715" w:rsidRPr="00AE428B" w:rsidRDefault="00372715"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4D724ED8" w14:textId="77777777" w:rsidR="00372715" w:rsidRPr="00AE428B" w:rsidRDefault="00372715" w:rsidP="00117128">
            <w:pPr>
              <w:jc w:val="center"/>
            </w:pPr>
            <w:r w:rsidRPr="00AE428B">
              <w:t>Н</w:t>
            </w:r>
          </w:p>
        </w:tc>
        <w:tc>
          <w:tcPr>
            <w:tcW w:w="3675" w:type="dxa"/>
            <w:tcBorders>
              <w:top w:val="nil"/>
              <w:left w:val="nil"/>
              <w:bottom w:val="single" w:sz="4" w:space="0" w:color="auto"/>
              <w:right w:val="single" w:sz="4" w:space="0" w:color="auto"/>
            </w:tcBorders>
            <w:shd w:val="clear" w:color="auto" w:fill="auto"/>
            <w:hideMark/>
          </w:tcPr>
          <w:p w14:paraId="35478039" w14:textId="77777777" w:rsidR="00372715" w:rsidRPr="00AE428B" w:rsidRDefault="00372715" w:rsidP="00117128">
            <w:r w:rsidRPr="00AE428B">
              <w:t> </w:t>
            </w:r>
          </w:p>
        </w:tc>
      </w:tr>
    </w:tbl>
    <w:p w14:paraId="3B4ED875" w14:textId="77777777" w:rsidR="00372715" w:rsidRPr="00AE428B" w:rsidRDefault="00372715" w:rsidP="00372715">
      <w:pPr>
        <w:spacing w:before="360"/>
        <w:jc w:val="right"/>
      </w:pPr>
    </w:p>
    <w:p w14:paraId="5AD2D506" w14:textId="3F356700" w:rsidR="00372715" w:rsidRPr="00AE428B" w:rsidRDefault="00372715" w:rsidP="00372715">
      <w:pPr>
        <w:pStyle w:val="3"/>
      </w:pPr>
      <w:bookmarkStart w:id="25" w:name="_Ref106795513"/>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19</w:t>
      </w:r>
      <w:r w:rsidR="00363187">
        <w:rPr>
          <w:noProof/>
        </w:rPr>
        <w:fldChar w:fldCharType="end"/>
      </w:r>
      <w:bookmarkEnd w:id="25"/>
      <w:r w:rsidRPr="00AE428B">
        <w:t>. Информация об адресе, в том числе об адресе за пределами территории Российской Федерации (</w:t>
      </w:r>
      <w:proofErr w:type="spellStart"/>
      <w:r w:rsidRPr="00AE428B">
        <w:t>АдрИнфТип</w:t>
      </w:r>
      <w:proofErr w:type="spellEnd"/>
      <w:r w:rsidRPr="00AE428B">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372715" w:rsidRPr="00AE428B" w14:paraId="54B6C175" w14:textId="77777777" w:rsidTr="00117128">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5431CD2" w14:textId="77777777" w:rsidR="00372715" w:rsidRPr="00AE428B" w:rsidRDefault="00372715"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AB595BB" w14:textId="77777777" w:rsidR="00372715" w:rsidRPr="00AE428B" w:rsidRDefault="00372715"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33E00ED" w14:textId="77777777" w:rsidR="00372715" w:rsidRPr="00AE428B" w:rsidRDefault="00372715"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CB63D57" w14:textId="77777777" w:rsidR="00372715" w:rsidRPr="00AE428B" w:rsidRDefault="00372715"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65C2A1E" w14:textId="77777777" w:rsidR="00372715" w:rsidRPr="00AE428B" w:rsidRDefault="00372715" w:rsidP="00117128">
            <w:pPr>
              <w:jc w:val="center"/>
              <w:rPr>
                <w:b/>
                <w:bCs/>
              </w:rPr>
            </w:pPr>
            <w:r w:rsidRPr="00AE428B">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48C8A6E0" w14:textId="77777777" w:rsidR="00372715" w:rsidRPr="00AE428B" w:rsidRDefault="00372715" w:rsidP="00117128">
            <w:pPr>
              <w:jc w:val="center"/>
              <w:rPr>
                <w:b/>
                <w:bCs/>
              </w:rPr>
            </w:pPr>
            <w:r w:rsidRPr="00AE428B">
              <w:rPr>
                <w:b/>
                <w:bCs/>
              </w:rPr>
              <w:t>Дополнительная информация</w:t>
            </w:r>
          </w:p>
        </w:tc>
      </w:tr>
      <w:tr w:rsidR="00372715" w:rsidRPr="00AE428B" w14:paraId="592D6BCC"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0228766E" w14:textId="77777777" w:rsidR="00372715" w:rsidRPr="00AE428B" w:rsidRDefault="00372715" w:rsidP="00117128">
            <w:r w:rsidRPr="00AE428B">
              <w:t>Код страны</w:t>
            </w:r>
          </w:p>
        </w:tc>
        <w:tc>
          <w:tcPr>
            <w:tcW w:w="2610" w:type="dxa"/>
            <w:tcBorders>
              <w:top w:val="nil"/>
              <w:left w:val="nil"/>
              <w:bottom w:val="single" w:sz="4" w:space="0" w:color="auto"/>
              <w:right w:val="single" w:sz="4" w:space="0" w:color="auto"/>
            </w:tcBorders>
            <w:shd w:val="clear" w:color="auto" w:fill="auto"/>
            <w:hideMark/>
          </w:tcPr>
          <w:p w14:paraId="65541407" w14:textId="77777777" w:rsidR="00372715" w:rsidRPr="00AE428B" w:rsidRDefault="00372715" w:rsidP="00117128">
            <w:pPr>
              <w:jc w:val="center"/>
            </w:pPr>
            <w:proofErr w:type="spellStart"/>
            <w:r w:rsidRPr="00AE428B">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659147FB"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11834732" w14:textId="77777777" w:rsidR="00372715" w:rsidRPr="00AE428B" w:rsidRDefault="00372715" w:rsidP="00117128">
            <w:pPr>
              <w:jc w:val="center"/>
            </w:pPr>
            <w:proofErr w:type="gramStart"/>
            <w:r w:rsidRPr="00AE428B">
              <w:t>T(</w:t>
            </w:r>
            <w:proofErr w:type="gramEnd"/>
            <w:r w:rsidRPr="00AE428B">
              <w:t>=3)</w:t>
            </w:r>
          </w:p>
        </w:tc>
        <w:tc>
          <w:tcPr>
            <w:tcW w:w="1910" w:type="dxa"/>
            <w:tcBorders>
              <w:top w:val="nil"/>
              <w:left w:val="nil"/>
              <w:bottom w:val="single" w:sz="4" w:space="0" w:color="auto"/>
              <w:right w:val="single" w:sz="4" w:space="0" w:color="auto"/>
            </w:tcBorders>
            <w:shd w:val="clear" w:color="auto" w:fill="auto"/>
            <w:hideMark/>
          </w:tcPr>
          <w:p w14:paraId="744F08ED" w14:textId="77777777" w:rsidR="00372715" w:rsidRPr="00AE428B" w:rsidRDefault="00372715" w:rsidP="00117128">
            <w:pPr>
              <w:jc w:val="center"/>
            </w:pPr>
            <w:r w:rsidRPr="00AE428B">
              <w:t>НКУ</w:t>
            </w:r>
          </w:p>
        </w:tc>
        <w:tc>
          <w:tcPr>
            <w:tcW w:w="4056" w:type="dxa"/>
            <w:tcBorders>
              <w:top w:val="nil"/>
              <w:left w:val="nil"/>
              <w:bottom w:val="single" w:sz="4" w:space="0" w:color="auto"/>
              <w:right w:val="single" w:sz="4" w:space="0" w:color="auto"/>
            </w:tcBorders>
            <w:shd w:val="clear" w:color="auto" w:fill="auto"/>
            <w:vAlign w:val="center"/>
            <w:hideMark/>
          </w:tcPr>
          <w:p w14:paraId="17165C0B" w14:textId="77777777" w:rsidR="00372715" w:rsidRPr="00AE428B" w:rsidRDefault="00372715" w:rsidP="00117128">
            <w:pPr>
              <w:pStyle w:val="ConsPlusNormal"/>
              <w:ind w:firstLine="0"/>
              <w:rPr>
                <w:rFonts w:ascii="Times New Roman" w:hAnsi="Times New Roman" w:cs="Times New Roman"/>
                <w:sz w:val="24"/>
                <w:szCs w:val="24"/>
              </w:rPr>
            </w:pPr>
            <w:r w:rsidRPr="00AE428B">
              <w:rPr>
                <w:rFonts w:ascii="Times New Roman" w:hAnsi="Times New Roman" w:cs="Times New Roman"/>
                <w:sz w:val="24"/>
                <w:szCs w:val="24"/>
              </w:rPr>
              <w:t>Типовой класс &lt;</w:t>
            </w:r>
            <w:proofErr w:type="spellStart"/>
            <w:r w:rsidRPr="00AE428B">
              <w:rPr>
                <w:rFonts w:ascii="Times New Roman" w:hAnsi="Times New Roman" w:cs="Times New Roman"/>
                <w:sz w:val="24"/>
                <w:szCs w:val="24"/>
              </w:rPr>
              <w:t>ОКСМТип</w:t>
            </w:r>
            <w:proofErr w:type="spellEnd"/>
            <w:r w:rsidRPr="00AE428B">
              <w:rPr>
                <w:rFonts w:ascii="Times New Roman" w:hAnsi="Times New Roman" w:cs="Times New Roman"/>
                <w:sz w:val="24"/>
                <w:szCs w:val="24"/>
              </w:rPr>
              <w:t>&gt;.</w:t>
            </w:r>
          </w:p>
          <w:p w14:paraId="4FD5D3DC" w14:textId="77777777" w:rsidR="00372715" w:rsidRPr="00AE428B" w:rsidRDefault="00372715" w:rsidP="00117128">
            <w:r w:rsidRPr="00AE428B">
              <w:t xml:space="preserve">Принимает значение в соответствии с Общероссийским классификатором стран мира (обязателен для адреса </w:t>
            </w:r>
            <w:proofErr w:type="spellStart"/>
            <w:r w:rsidRPr="00AE428B">
              <w:t>зат</w:t>
            </w:r>
            <w:proofErr w:type="spellEnd"/>
            <w:r w:rsidRPr="00AE428B">
              <w:t xml:space="preserve"> </w:t>
            </w:r>
            <w:proofErr w:type="spellStart"/>
            <w:r w:rsidRPr="00AE428B">
              <w:t>пределамиРФ</w:t>
            </w:r>
            <w:proofErr w:type="spellEnd"/>
            <w:r w:rsidRPr="00AE428B">
              <w:t>)</w:t>
            </w:r>
          </w:p>
        </w:tc>
      </w:tr>
      <w:tr w:rsidR="00372715" w:rsidRPr="00AE428B" w14:paraId="15D7723F" w14:textId="77777777" w:rsidTr="00117128">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E8D58E3" w14:textId="77777777" w:rsidR="00372715" w:rsidRPr="00AE428B" w:rsidRDefault="00372715" w:rsidP="00117128">
            <w:r w:rsidRPr="00AE428B">
              <w:t>Адрес</w:t>
            </w:r>
          </w:p>
        </w:tc>
        <w:tc>
          <w:tcPr>
            <w:tcW w:w="2610" w:type="dxa"/>
            <w:tcBorders>
              <w:top w:val="nil"/>
              <w:left w:val="nil"/>
              <w:bottom w:val="single" w:sz="4" w:space="0" w:color="auto"/>
              <w:right w:val="single" w:sz="4" w:space="0" w:color="auto"/>
            </w:tcBorders>
            <w:shd w:val="clear" w:color="auto" w:fill="auto"/>
            <w:hideMark/>
          </w:tcPr>
          <w:p w14:paraId="4F97C5E5" w14:textId="77777777" w:rsidR="00372715" w:rsidRPr="00AE428B" w:rsidRDefault="00372715" w:rsidP="00117128">
            <w:pPr>
              <w:jc w:val="center"/>
            </w:pPr>
            <w:proofErr w:type="spellStart"/>
            <w:r w:rsidRPr="00AE428B">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0C8FBC55" w14:textId="77777777" w:rsidR="00372715" w:rsidRPr="00AE428B" w:rsidRDefault="00372715"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0138D011" w14:textId="77777777" w:rsidR="00372715" w:rsidRPr="00AE428B" w:rsidRDefault="00372715" w:rsidP="00117128">
            <w:pPr>
              <w:jc w:val="center"/>
            </w:pPr>
            <w:proofErr w:type="gramStart"/>
            <w:r w:rsidRPr="00AE428B">
              <w:t>T(</w:t>
            </w:r>
            <w:proofErr w:type="gramEnd"/>
            <w:r w:rsidRPr="00AE428B">
              <w:t>1-1000)</w:t>
            </w:r>
          </w:p>
        </w:tc>
        <w:tc>
          <w:tcPr>
            <w:tcW w:w="1910" w:type="dxa"/>
            <w:tcBorders>
              <w:top w:val="nil"/>
              <w:left w:val="nil"/>
              <w:bottom w:val="single" w:sz="4" w:space="0" w:color="auto"/>
              <w:right w:val="single" w:sz="4" w:space="0" w:color="auto"/>
            </w:tcBorders>
            <w:shd w:val="clear" w:color="auto" w:fill="auto"/>
            <w:hideMark/>
          </w:tcPr>
          <w:p w14:paraId="7B92BEB7" w14:textId="77777777" w:rsidR="00372715" w:rsidRPr="00AE428B" w:rsidRDefault="00372715" w:rsidP="00117128">
            <w:pPr>
              <w:jc w:val="center"/>
            </w:pPr>
            <w:r w:rsidRPr="00AE428B">
              <w:t>О</w:t>
            </w:r>
          </w:p>
        </w:tc>
        <w:tc>
          <w:tcPr>
            <w:tcW w:w="4056" w:type="dxa"/>
            <w:tcBorders>
              <w:top w:val="nil"/>
              <w:left w:val="nil"/>
              <w:bottom w:val="single" w:sz="4" w:space="0" w:color="auto"/>
              <w:right w:val="single" w:sz="4" w:space="0" w:color="auto"/>
            </w:tcBorders>
            <w:shd w:val="clear" w:color="auto" w:fill="auto"/>
            <w:hideMark/>
          </w:tcPr>
          <w:p w14:paraId="47AB6892" w14:textId="77777777" w:rsidR="00372715" w:rsidRPr="00AE428B" w:rsidRDefault="00372715" w:rsidP="00117128">
            <w:r w:rsidRPr="00AE428B">
              <w:t> </w:t>
            </w:r>
          </w:p>
        </w:tc>
      </w:tr>
    </w:tbl>
    <w:p w14:paraId="6AB88900" w14:textId="77777777" w:rsidR="0028075D" w:rsidRPr="00AE428B" w:rsidRDefault="0028075D" w:rsidP="0028075D">
      <w:pPr>
        <w:spacing w:after="120"/>
        <w:jc w:val="right"/>
        <w:rPr>
          <w:bCs/>
        </w:rPr>
      </w:pPr>
    </w:p>
    <w:p w14:paraId="77CAC453" w14:textId="5E7DAF13" w:rsidR="004A7C2F" w:rsidRPr="00AE428B" w:rsidRDefault="00B7286D" w:rsidP="00AE428B">
      <w:pPr>
        <w:pStyle w:val="2"/>
        <w:numPr>
          <w:ilvl w:val="0"/>
          <w:numId w:val="0"/>
        </w:numPr>
        <w:ind w:firstLine="737"/>
      </w:pPr>
      <w:r w:rsidRPr="00AE428B">
        <w:br w:type="page"/>
      </w:r>
      <w:bookmarkStart w:id="26" w:name="_Ref106286047"/>
      <w:r w:rsidR="004A7C2F"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20</w:t>
      </w:r>
      <w:r w:rsidR="00363187">
        <w:rPr>
          <w:noProof/>
        </w:rPr>
        <w:fldChar w:fldCharType="end"/>
      </w:r>
      <w:bookmarkEnd w:id="26"/>
      <w:r w:rsidR="004A7C2F" w:rsidRPr="00AE428B">
        <w:t>. «Контактные данные»</w:t>
      </w:r>
      <w:r w:rsidR="004A7C2F" w:rsidRPr="00AE428B">
        <w:rPr>
          <w:szCs w:val="28"/>
        </w:rPr>
        <w:t xml:space="preserve"> </w:t>
      </w:r>
      <w:r w:rsidR="004A7C2F" w:rsidRPr="00AE428B">
        <w:t>‹</w:t>
      </w:r>
      <w:proofErr w:type="spellStart"/>
      <w:r w:rsidR="004A7C2F" w:rsidRPr="00AE428B">
        <w:t>КонтактТип</w:t>
      </w:r>
      <w:proofErr w:type="spellEnd"/>
      <w:r w:rsidR="004A7C2F" w:rsidRPr="00AE428B">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1"/>
        <w:gridCol w:w="2042"/>
        <w:gridCol w:w="1208"/>
        <w:gridCol w:w="1208"/>
        <w:gridCol w:w="1910"/>
        <w:gridCol w:w="4133"/>
      </w:tblGrid>
      <w:tr w:rsidR="00AE428B" w:rsidRPr="00AE428B" w14:paraId="19EFCE8F" w14:textId="77777777" w:rsidTr="00AE428B">
        <w:trPr>
          <w:cantSplit/>
          <w:trHeight w:val="170"/>
          <w:tblHeader/>
        </w:trPr>
        <w:tc>
          <w:tcPr>
            <w:tcW w:w="4543" w:type="dxa"/>
            <w:shd w:val="clear" w:color="000000" w:fill="EAEAEA"/>
            <w:vAlign w:val="center"/>
            <w:hideMark/>
          </w:tcPr>
          <w:p w14:paraId="38DAA8ED" w14:textId="77777777" w:rsidR="004A7C2F" w:rsidRPr="00AE428B" w:rsidRDefault="004A7C2F" w:rsidP="00117128">
            <w:pPr>
              <w:jc w:val="center"/>
              <w:rPr>
                <w:b/>
                <w:bCs/>
              </w:rPr>
            </w:pPr>
            <w:r w:rsidRPr="00AE428B">
              <w:rPr>
                <w:b/>
                <w:bCs/>
              </w:rPr>
              <w:t>Наименование элемента</w:t>
            </w:r>
          </w:p>
        </w:tc>
        <w:tc>
          <w:tcPr>
            <w:tcW w:w="2075" w:type="dxa"/>
            <w:shd w:val="clear" w:color="000000" w:fill="EAEAEA"/>
            <w:vAlign w:val="center"/>
            <w:hideMark/>
          </w:tcPr>
          <w:p w14:paraId="378F60D8" w14:textId="77777777" w:rsidR="004A7C2F" w:rsidRPr="00AE428B" w:rsidRDefault="004A7C2F"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128302A8" w14:textId="77777777" w:rsidR="004A7C2F" w:rsidRPr="00AE428B" w:rsidRDefault="004A7C2F" w:rsidP="00117128">
            <w:pPr>
              <w:jc w:val="center"/>
              <w:rPr>
                <w:b/>
                <w:bCs/>
              </w:rPr>
            </w:pPr>
            <w:r w:rsidRPr="00AE428B">
              <w:rPr>
                <w:b/>
                <w:bCs/>
              </w:rPr>
              <w:t>Признак типа элемента</w:t>
            </w:r>
          </w:p>
        </w:tc>
        <w:tc>
          <w:tcPr>
            <w:tcW w:w="1208" w:type="dxa"/>
            <w:shd w:val="clear" w:color="000000" w:fill="EAEAEA"/>
            <w:vAlign w:val="center"/>
            <w:hideMark/>
          </w:tcPr>
          <w:p w14:paraId="4709A5BF" w14:textId="77777777" w:rsidR="004A7C2F" w:rsidRPr="00AE428B" w:rsidRDefault="004A7C2F" w:rsidP="00117128">
            <w:pPr>
              <w:jc w:val="center"/>
              <w:rPr>
                <w:b/>
                <w:bCs/>
              </w:rPr>
            </w:pPr>
            <w:r w:rsidRPr="00AE428B">
              <w:rPr>
                <w:b/>
                <w:bCs/>
              </w:rPr>
              <w:t>Формат элемента</w:t>
            </w:r>
          </w:p>
        </w:tc>
        <w:tc>
          <w:tcPr>
            <w:tcW w:w="1910" w:type="dxa"/>
            <w:shd w:val="clear" w:color="000000" w:fill="EAEAEA"/>
            <w:vAlign w:val="center"/>
            <w:hideMark/>
          </w:tcPr>
          <w:p w14:paraId="58286B80" w14:textId="77777777" w:rsidR="004A7C2F" w:rsidRPr="00AE428B" w:rsidRDefault="004A7C2F" w:rsidP="00117128">
            <w:pPr>
              <w:jc w:val="center"/>
              <w:rPr>
                <w:b/>
                <w:bCs/>
              </w:rPr>
            </w:pPr>
            <w:r w:rsidRPr="00AE428B">
              <w:rPr>
                <w:b/>
                <w:bCs/>
              </w:rPr>
              <w:t>Признак обязательности элемента</w:t>
            </w:r>
          </w:p>
        </w:tc>
        <w:tc>
          <w:tcPr>
            <w:tcW w:w="4394" w:type="dxa"/>
            <w:shd w:val="clear" w:color="000000" w:fill="EAEAEA"/>
            <w:vAlign w:val="center"/>
            <w:hideMark/>
          </w:tcPr>
          <w:p w14:paraId="21B0E28C" w14:textId="77777777" w:rsidR="004A7C2F" w:rsidRPr="00AE428B" w:rsidRDefault="004A7C2F" w:rsidP="00117128">
            <w:pPr>
              <w:jc w:val="center"/>
              <w:rPr>
                <w:b/>
                <w:bCs/>
              </w:rPr>
            </w:pPr>
            <w:r w:rsidRPr="00AE428B">
              <w:rPr>
                <w:b/>
                <w:bCs/>
              </w:rPr>
              <w:t>Дополнительная информация</w:t>
            </w:r>
          </w:p>
        </w:tc>
      </w:tr>
      <w:tr w:rsidR="00AE428B" w:rsidRPr="00AE428B" w14:paraId="40833714" w14:textId="77777777" w:rsidTr="00AE428B">
        <w:trPr>
          <w:cantSplit/>
          <w:trHeight w:val="170"/>
        </w:trPr>
        <w:tc>
          <w:tcPr>
            <w:tcW w:w="4543" w:type="dxa"/>
            <w:shd w:val="clear" w:color="auto" w:fill="auto"/>
            <w:hideMark/>
          </w:tcPr>
          <w:p w14:paraId="1FD3F22F" w14:textId="77777777" w:rsidR="004A7C2F" w:rsidRPr="00AE428B" w:rsidRDefault="004A7C2F" w:rsidP="00117128">
            <w:pPr>
              <w:rPr>
                <w:szCs w:val="22"/>
              </w:rPr>
            </w:pPr>
            <w:r w:rsidRPr="00AE428B">
              <w:rPr>
                <w:szCs w:val="22"/>
              </w:rPr>
              <w:t>Номер контактного телефона/факс</w:t>
            </w:r>
          </w:p>
        </w:tc>
        <w:tc>
          <w:tcPr>
            <w:tcW w:w="2075" w:type="dxa"/>
            <w:shd w:val="clear" w:color="auto" w:fill="auto"/>
            <w:hideMark/>
          </w:tcPr>
          <w:p w14:paraId="20FEAB53" w14:textId="77777777" w:rsidR="004A7C2F" w:rsidRPr="00AE428B" w:rsidRDefault="004A7C2F" w:rsidP="00117128">
            <w:pPr>
              <w:jc w:val="center"/>
              <w:rPr>
                <w:szCs w:val="22"/>
              </w:rPr>
            </w:pPr>
            <w:proofErr w:type="spellStart"/>
            <w:r w:rsidRPr="00AE428B">
              <w:rPr>
                <w:szCs w:val="22"/>
              </w:rPr>
              <w:t>Тлф</w:t>
            </w:r>
            <w:proofErr w:type="spellEnd"/>
          </w:p>
        </w:tc>
        <w:tc>
          <w:tcPr>
            <w:tcW w:w="1208" w:type="dxa"/>
            <w:shd w:val="clear" w:color="auto" w:fill="auto"/>
            <w:hideMark/>
          </w:tcPr>
          <w:p w14:paraId="64FF561C"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2974A89"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711345D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B6BC578" w14:textId="77777777" w:rsidR="004A7C2F" w:rsidRPr="00AE428B" w:rsidRDefault="004A7C2F" w:rsidP="00117128">
            <w:pPr>
              <w:rPr>
                <w:szCs w:val="22"/>
              </w:rPr>
            </w:pPr>
          </w:p>
        </w:tc>
      </w:tr>
      <w:tr w:rsidR="00AE428B" w:rsidRPr="00AE428B" w14:paraId="6120EE1C" w14:textId="77777777" w:rsidTr="00AE428B">
        <w:trPr>
          <w:cantSplit/>
          <w:trHeight w:val="170"/>
        </w:trPr>
        <w:tc>
          <w:tcPr>
            <w:tcW w:w="4543" w:type="dxa"/>
            <w:shd w:val="clear" w:color="auto" w:fill="auto"/>
            <w:hideMark/>
          </w:tcPr>
          <w:p w14:paraId="04E4D3BC" w14:textId="77777777" w:rsidR="004A7C2F" w:rsidRPr="00AE428B" w:rsidRDefault="004A7C2F" w:rsidP="00117128">
            <w:pPr>
              <w:rPr>
                <w:szCs w:val="22"/>
              </w:rPr>
            </w:pPr>
            <w:r w:rsidRPr="00AE428B">
              <w:rPr>
                <w:szCs w:val="22"/>
              </w:rPr>
              <w:t>Адрес электронной почты</w:t>
            </w:r>
          </w:p>
        </w:tc>
        <w:tc>
          <w:tcPr>
            <w:tcW w:w="2075" w:type="dxa"/>
            <w:shd w:val="clear" w:color="auto" w:fill="auto"/>
            <w:hideMark/>
          </w:tcPr>
          <w:p w14:paraId="599B8220" w14:textId="77777777" w:rsidR="004A7C2F" w:rsidRPr="00AE428B" w:rsidRDefault="004A7C2F" w:rsidP="00117128">
            <w:pPr>
              <w:jc w:val="center"/>
              <w:rPr>
                <w:szCs w:val="22"/>
              </w:rPr>
            </w:pPr>
            <w:proofErr w:type="spellStart"/>
            <w:r w:rsidRPr="00AE428B">
              <w:rPr>
                <w:szCs w:val="22"/>
              </w:rPr>
              <w:t>ЭлПочта</w:t>
            </w:r>
            <w:proofErr w:type="spellEnd"/>
          </w:p>
        </w:tc>
        <w:tc>
          <w:tcPr>
            <w:tcW w:w="1208" w:type="dxa"/>
            <w:shd w:val="clear" w:color="auto" w:fill="auto"/>
            <w:hideMark/>
          </w:tcPr>
          <w:p w14:paraId="3DDBF39F" w14:textId="77777777" w:rsidR="004A7C2F" w:rsidRPr="00AE428B" w:rsidRDefault="004A7C2F" w:rsidP="00117128">
            <w:pPr>
              <w:jc w:val="center"/>
              <w:rPr>
                <w:szCs w:val="22"/>
              </w:rPr>
            </w:pPr>
            <w:r w:rsidRPr="00AE428B">
              <w:rPr>
                <w:szCs w:val="22"/>
              </w:rPr>
              <w:t>А</w:t>
            </w:r>
          </w:p>
        </w:tc>
        <w:tc>
          <w:tcPr>
            <w:tcW w:w="1208" w:type="dxa"/>
            <w:shd w:val="clear" w:color="auto" w:fill="auto"/>
            <w:hideMark/>
          </w:tcPr>
          <w:p w14:paraId="3A1DE71D"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283820E6"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0C52D779" w14:textId="77777777" w:rsidR="004A7C2F" w:rsidRPr="00AE428B" w:rsidRDefault="004A7C2F" w:rsidP="00117128">
            <w:pPr>
              <w:rPr>
                <w:szCs w:val="22"/>
              </w:rPr>
            </w:pPr>
          </w:p>
        </w:tc>
      </w:tr>
      <w:tr w:rsidR="00AE428B" w:rsidRPr="00AE428B" w14:paraId="637036E5" w14:textId="77777777" w:rsidTr="00AE428B">
        <w:trPr>
          <w:cantSplit/>
          <w:trHeight w:val="170"/>
        </w:trPr>
        <w:tc>
          <w:tcPr>
            <w:tcW w:w="4543" w:type="dxa"/>
            <w:shd w:val="clear" w:color="auto" w:fill="auto"/>
            <w:hideMark/>
          </w:tcPr>
          <w:p w14:paraId="475B8801" w14:textId="77777777" w:rsidR="004A7C2F" w:rsidRPr="00AE428B" w:rsidRDefault="004A7C2F" w:rsidP="00117128">
            <w:pPr>
              <w:rPr>
                <w:szCs w:val="22"/>
              </w:rPr>
            </w:pPr>
            <w:r w:rsidRPr="00AE428B">
              <w:rPr>
                <w:szCs w:val="22"/>
              </w:rPr>
              <w:t>Иные контактные данные</w:t>
            </w:r>
          </w:p>
        </w:tc>
        <w:tc>
          <w:tcPr>
            <w:tcW w:w="2075" w:type="dxa"/>
            <w:shd w:val="clear" w:color="auto" w:fill="auto"/>
            <w:hideMark/>
          </w:tcPr>
          <w:p w14:paraId="1D7D746B" w14:textId="77777777" w:rsidR="004A7C2F" w:rsidRPr="00AE428B" w:rsidRDefault="004A7C2F" w:rsidP="00117128">
            <w:pPr>
              <w:jc w:val="center"/>
              <w:rPr>
                <w:szCs w:val="22"/>
              </w:rPr>
            </w:pPr>
            <w:proofErr w:type="spellStart"/>
            <w:r w:rsidRPr="00AE428B">
              <w:rPr>
                <w:szCs w:val="22"/>
              </w:rPr>
              <w:t>ИнКонт</w:t>
            </w:r>
            <w:proofErr w:type="spellEnd"/>
          </w:p>
        </w:tc>
        <w:tc>
          <w:tcPr>
            <w:tcW w:w="1208" w:type="dxa"/>
            <w:shd w:val="clear" w:color="auto" w:fill="auto"/>
            <w:hideMark/>
          </w:tcPr>
          <w:p w14:paraId="70E7EF7B" w14:textId="77777777" w:rsidR="004A7C2F" w:rsidRPr="00AE428B" w:rsidRDefault="004A7C2F" w:rsidP="00117128">
            <w:pPr>
              <w:jc w:val="center"/>
              <w:rPr>
                <w:szCs w:val="22"/>
              </w:rPr>
            </w:pPr>
            <w:r w:rsidRPr="00AE428B">
              <w:rPr>
                <w:szCs w:val="22"/>
              </w:rPr>
              <w:t>A</w:t>
            </w:r>
          </w:p>
        </w:tc>
        <w:tc>
          <w:tcPr>
            <w:tcW w:w="1208" w:type="dxa"/>
            <w:shd w:val="clear" w:color="auto" w:fill="auto"/>
            <w:hideMark/>
          </w:tcPr>
          <w:p w14:paraId="0CDB2DE2" w14:textId="77777777" w:rsidR="004A7C2F" w:rsidRPr="00AE428B" w:rsidRDefault="004A7C2F" w:rsidP="00117128">
            <w:pPr>
              <w:jc w:val="center"/>
              <w:rPr>
                <w:szCs w:val="22"/>
              </w:rPr>
            </w:pPr>
            <w:proofErr w:type="gramStart"/>
            <w:r w:rsidRPr="00AE428B">
              <w:rPr>
                <w:szCs w:val="22"/>
              </w:rPr>
              <w:t>T(</w:t>
            </w:r>
            <w:proofErr w:type="gramEnd"/>
            <w:r w:rsidRPr="00AE428B">
              <w:rPr>
                <w:szCs w:val="22"/>
              </w:rPr>
              <w:t>1-255)</w:t>
            </w:r>
          </w:p>
        </w:tc>
        <w:tc>
          <w:tcPr>
            <w:tcW w:w="1910" w:type="dxa"/>
            <w:shd w:val="clear" w:color="auto" w:fill="auto"/>
            <w:hideMark/>
          </w:tcPr>
          <w:p w14:paraId="4F7BF5AB" w14:textId="77777777" w:rsidR="004A7C2F" w:rsidRPr="00AE428B" w:rsidRDefault="004A7C2F" w:rsidP="00117128">
            <w:pPr>
              <w:jc w:val="center"/>
              <w:rPr>
                <w:szCs w:val="22"/>
              </w:rPr>
            </w:pPr>
            <w:r w:rsidRPr="00AE428B">
              <w:rPr>
                <w:szCs w:val="22"/>
              </w:rPr>
              <w:t>Н</w:t>
            </w:r>
          </w:p>
        </w:tc>
        <w:tc>
          <w:tcPr>
            <w:tcW w:w="4394" w:type="dxa"/>
            <w:shd w:val="clear" w:color="auto" w:fill="auto"/>
          </w:tcPr>
          <w:p w14:paraId="618C6E4C" w14:textId="77777777" w:rsidR="004A7C2F" w:rsidRPr="00AE428B" w:rsidRDefault="004A7C2F" w:rsidP="00117128">
            <w:pPr>
              <w:rPr>
                <w:szCs w:val="22"/>
              </w:rPr>
            </w:pPr>
          </w:p>
        </w:tc>
      </w:tr>
    </w:tbl>
    <w:p w14:paraId="330FB076" w14:textId="27FA0DC4" w:rsidR="00B7286D" w:rsidRPr="00AE428B" w:rsidRDefault="00B7286D" w:rsidP="000F12BA"/>
    <w:p w14:paraId="27E73200" w14:textId="4B7910B8" w:rsidR="00CB409E" w:rsidRPr="00AE428B" w:rsidRDefault="00CB409E" w:rsidP="00AE428B">
      <w:pPr>
        <w:pStyle w:val="2"/>
      </w:pPr>
      <w:bookmarkStart w:id="27" w:name="_Ref106276065"/>
      <w:r w:rsidRPr="00AE428B">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21</w:t>
      </w:r>
      <w:r w:rsidR="00363187">
        <w:rPr>
          <w:noProof/>
        </w:rPr>
        <w:fldChar w:fldCharType="end"/>
      </w:r>
      <w:bookmarkEnd w:id="27"/>
      <w:r w:rsidRPr="00AE428B">
        <w:t>. «Сведения о юридическом лице, состоящем на учете в налоговых органах»</w:t>
      </w:r>
      <w:r w:rsidRPr="00AE428B">
        <w:rPr>
          <w:szCs w:val="28"/>
        </w:rPr>
        <w:t xml:space="preserve"> </w:t>
      </w:r>
      <w:r w:rsidRPr="00AE428B">
        <w:rPr>
          <w:bCs/>
        </w:rPr>
        <w:t>‹</w:t>
      </w:r>
      <w:proofErr w:type="spellStart"/>
      <w:r w:rsidRPr="00AE428B">
        <w:t>СвЮЛУчТип</w:t>
      </w:r>
      <w:proofErr w:type="spellEnd"/>
      <w:r w:rsidRPr="00AE428B">
        <w:rPr>
          <w:bCs/>
        </w:rPr>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1"/>
        <w:gridCol w:w="2047"/>
        <w:gridCol w:w="1208"/>
        <w:gridCol w:w="1208"/>
        <w:gridCol w:w="1910"/>
        <w:gridCol w:w="4628"/>
      </w:tblGrid>
      <w:tr w:rsidR="00CB409E" w:rsidRPr="00AE428B" w14:paraId="4D141A95" w14:textId="77777777" w:rsidTr="00117128">
        <w:trPr>
          <w:cantSplit/>
          <w:trHeight w:val="170"/>
          <w:tblHeader/>
        </w:trPr>
        <w:tc>
          <w:tcPr>
            <w:tcW w:w="3741" w:type="dxa"/>
            <w:shd w:val="clear" w:color="000000" w:fill="EAEAEA"/>
            <w:vAlign w:val="center"/>
            <w:hideMark/>
          </w:tcPr>
          <w:p w14:paraId="6B75FF4E" w14:textId="77777777" w:rsidR="00CB409E" w:rsidRPr="00AE428B" w:rsidRDefault="00CB409E" w:rsidP="00117128">
            <w:pPr>
              <w:jc w:val="center"/>
              <w:rPr>
                <w:b/>
                <w:bCs/>
              </w:rPr>
            </w:pPr>
            <w:r w:rsidRPr="00AE428B">
              <w:rPr>
                <w:b/>
                <w:bCs/>
              </w:rPr>
              <w:t>Наименование элемента</w:t>
            </w:r>
          </w:p>
        </w:tc>
        <w:tc>
          <w:tcPr>
            <w:tcW w:w="2047" w:type="dxa"/>
            <w:shd w:val="clear" w:color="000000" w:fill="EAEAEA"/>
            <w:vAlign w:val="center"/>
            <w:hideMark/>
          </w:tcPr>
          <w:p w14:paraId="28D0389A" w14:textId="77777777" w:rsidR="00CB409E" w:rsidRPr="00AE428B" w:rsidRDefault="00CB409E" w:rsidP="00117128">
            <w:pPr>
              <w:jc w:val="center"/>
              <w:rPr>
                <w:b/>
                <w:bCs/>
              </w:rPr>
            </w:pPr>
            <w:r w:rsidRPr="00AE428B">
              <w:rPr>
                <w:b/>
                <w:bCs/>
              </w:rPr>
              <w:t>Сокращенное наименование (код) элемента</w:t>
            </w:r>
          </w:p>
        </w:tc>
        <w:tc>
          <w:tcPr>
            <w:tcW w:w="1208" w:type="dxa"/>
            <w:shd w:val="clear" w:color="000000" w:fill="EAEAEA"/>
            <w:vAlign w:val="center"/>
            <w:hideMark/>
          </w:tcPr>
          <w:p w14:paraId="57184555" w14:textId="77777777" w:rsidR="00CB409E" w:rsidRPr="00AE428B" w:rsidRDefault="00CB409E" w:rsidP="00117128">
            <w:pPr>
              <w:jc w:val="center"/>
              <w:rPr>
                <w:b/>
                <w:bCs/>
              </w:rPr>
            </w:pPr>
            <w:r w:rsidRPr="00AE428B">
              <w:rPr>
                <w:b/>
                <w:bCs/>
              </w:rPr>
              <w:t>Признак типа элемента</w:t>
            </w:r>
          </w:p>
        </w:tc>
        <w:tc>
          <w:tcPr>
            <w:tcW w:w="1208" w:type="dxa"/>
            <w:shd w:val="clear" w:color="000000" w:fill="EAEAEA"/>
            <w:vAlign w:val="center"/>
            <w:hideMark/>
          </w:tcPr>
          <w:p w14:paraId="5928C277" w14:textId="77777777" w:rsidR="00CB409E" w:rsidRPr="00AE428B" w:rsidRDefault="00CB409E" w:rsidP="00117128">
            <w:pPr>
              <w:jc w:val="center"/>
              <w:rPr>
                <w:b/>
                <w:bCs/>
              </w:rPr>
            </w:pPr>
            <w:r w:rsidRPr="00AE428B">
              <w:rPr>
                <w:b/>
                <w:bCs/>
              </w:rPr>
              <w:t>Формат элемента</w:t>
            </w:r>
          </w:p>
        </w:tc>
        <w:tc>
          <w:tcPr>
            <w:tcW w:w="1910" w:type="dxa"/>
            <w:shd w:val="clear" w:color="000000" w:fill="EAEAEA"/>
            <w:vAlign w:val="center"/>
            <w:hideMark/>
          </w:tcPr>
          <w:p w14:paraId="0BB9415A" w14:textId="77777777" w:rsidR="00CB409E" w:rsidRPr="00AE428B" w:rsidRDefault="00CB409E" w:rsidP="00117128">
            <w:pPr>
              <w:jc w:val="center"/>
              <w:rPr>
                <w:b/>
                <w:bCs/>
              </w:rPr>
            </w:pPr>
            <w:r w:rsidRPr="00AE428B">
              <w:rPr>
                <w:b/>
                <w:bCs/>
              </w:rPr>
              <w:t>Признак обязательности элемента</w:t>
            </w:r>
          </w:p>
        </w:tc>
        <w:tc>
          <w:tcPr>
            <w:tcW w:w="4628" w:type="dxa"/>
            <w:shd w:val="clear" w:color="000000" w:fill="EAEAEA"/>
            <w:vAlign w:val="center"/>
            <w:hideMark/>
          </w:tcPr>
          <w:p w14:paraId="5D0CBF4F" w14:textId="77777777" w:rsidR="00CB409E" w:rsidRPr="00AE428B" w:rsidRDefault="00CB409E" w:rsidP="00117128">
            <w:pPr>
              <w:jc w:val="center"/>
              <w:rPr>
                <w:b/>
                <w:bCs/>
              </w:rPr>
            </w:pPr>
            <w:r w:rsidRPr="00AE428B">
              <w:rPr>
                <w:b/>
                <w:bCs/>
              </w:rPr>
              <w:t>Дополнительная информация</w:t>
            </w:r>
          </w:p>
        </w:tc>
      </w:tr>
      <w:tr w:rsidR="00CB409E" w:rsidRPr="00AE428B" w14:paraId="53F77CE7" w14:textId="77777777" w:rsidTr="00117128">
        <w:trPr>
          <w:cantSplit/>
          <w:trHeight w:val="170"/>
        </w:trPr>
        <w:tc>
          <w:tcPr>
            <w:tcW w:w="3741" w:type="dxa"/>
            <w:shd w:val="clear" w:color="auto" w:fill="auto"/>
          </w:tcPr>
          <w:p w14:paraId="174C9AA7" w14:textId="77777777" w:rsidR="00CB409E" w:rsidRPr="00AE428B" w:rsidRDefault="00CB409E" w:rsidP="00117128">
            <w:pPr>
              <w:rPr>
                <w:szCs w:val="22"/>
              </w:rPr>
            </w:pPr>
            <w:r w:rsidRPr="00AE428B">
              <w:rPr>
                <w:szCs w:val="22"/>
              </w:rPr>
              <w:t>Полное наименование юридического лица</w:t>
            </w:r>
          </w:p>
        </w:tc>
        <w:tc>
          <w:tcPr>
            <w:tcW w:w="2047" w:type="dxa"/>
            <w:shd w:val="clear" w:color="auto" w:fill="auto"/>
          </w:tcPr>
          <w:p w14:paraId="70D5A7F2" w14:textId="77777777" w:rsidR="00CB409E" w:rsidRPr="00AE428B" w:rsidRDefault="00CB409E" w:rsidP="00117128">
            <w:pPr>
              <w:jc w:val="center"/>
              <w:rPr>
                <w:szCs w:val="22"/>
              </w:rPr>
            </w:pPr>
            <w:proofErr w:type="spellStart"/>
            <w:r w:rsidRPr="00AE428B">
              <w:rPr>
                <w:szCs w:val="22"/>
              </w:rPr>
              <w:t>НаимОрг</w:t>
            </w:r>
            <w:proofErr w:type="spellEnd"/>
          </w:p>
        </w:tc>
        <w:tc>
          <w:tcPr>
            <w:tcW w:w="1208" w:type="dxa"/>
            <w:shd w:val="clear" w:color="auto" w:fill="auto"/>
          </w:tcPr>
          <w:p w14:paraId="4F98E05B"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36E3DD33"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1-1000)</w:t>
            </w:r>
          </w:p>
        </w:tc>
        <w:tc>
          <w:tcPr>
            <w:tcW w:w="1910" w:type="dxa"/>
            <w:shd w:val="clear" w:color="auto" w:fill="auto"/>
          </w:tcPr>
          <w:p w14:paraId="5EA9B4B5" w14:textId="77777777" w:rsidR="00CB409E" w:rsidRPr="00AE428B" w:rsidRDefault="00CB409E" w:rsidP="00117128">
            <w:pPr>
              <w:jc w:val="center"/>
              <w:rPr>
                <w:szCs w:val="22"/>
              </w:rPr>
            </w:pPr>
            <w:r w:rsidRPr="00AE428B">
              <w:rPr>
                <w:szCs w:val="22"/>
              </w:rPr>
              <w:t>О</w:t>
            </w:r>
          </w:p>
        </w:tc>
        <w:tc>
          <w:tcPr>
            <w:tcW w:w="4628" w:type="dxa"/>
            <w:shd w:val="clear" w:color="auto" w:fill="auto"/>
          </w:tcPr>
          <w:p w14:paraId="2F867306" w14:textId="77777777" w:rsidR="00CB409E" w:rsidRPr="00AE428B" w:rsidRDefault="00CB409E" w:rsidP="00117128">
            <w:pPr>
              <w:rPr>
                <w:szCs w:val="22"/>
              </w:rPr>
            </w:pPr>
          </w:p>
        </w:tc>
      </w:tr>
      <w:tr w:rsidR="00CB409E" w:rsidRPr="00AE428B" w14:paraId="5A249B32" w14:textId="77777777" w:rsidTr="00117128">
        <w:trPr>
          <w:cantSplit/>
          <w:trHeight w:val="170"/>
        </w:trPr>
        <w:tc>
          <w:tcPr>
            <w:tcW w:w="3741" w:type="dxa"/>
            <w:shd w:val="clear" w:color="auto" w:fill="auto"/>
          </w:tcPr>
          <w:p w14:paraId="587F8DF2" w14:textId="77777777" w:rsidR="00CB409E" w:rsidRPr="00AE428B" w:rsidRDefault="00CB409E" w:rsidP="00117128">
            <w:pPr>
              <w:rPr>
                <w:szCs w:val="22"/>
              </w:rPr>
            </w:pPr>
            <w:r w:rsidRPr="00AE428B">
              <w:rPr>
                <w:szCs w:val="22"/>
              </w:rPr>
              <w:t>ИНН юридического лица</w:t>
            </w:r>
          </w:p>
        </w:tc>
        <w:tc>
          <w:tcPr>
            <w:tcW w:w="2047" w:type="dxa"/>
            <w:shd w:val="clear" w:color="auto" w:fill="auto"/>
          </w:tcPr>
          <w:p w14:paraId="30756990" w14:textId="77777777" w:rsidR="00CB409E" w:rsidRPr="00AE428B" w:rsidRDefault="00CB409E" w:rsidP="00117128">
            <w:pPr>
              <w:jc w:val="center"/>
              <w:rPr>
                <w:szCs w:val="22"/>
              </w:rPr>
            </w:pPr>
            <w:r w:rsidRPr="00AE428B">
              <w:rPr>
                <w:szCs w:val="22"/>
              </w:rPr>
              <w:t>ИННЮЛ</w:t>
            </w:r>
          </w:p>
        </w:tc>
        <w:tc>
          <w:tcPr>
            <w:tcW w:w="1208" w:type="dxa"/>
            <w:shd w:val="clear" w:color="auto" w:fill="auto"/>
          </w:tcPr>
          <w:p w14:paraId="235F7B54" w14:textId="77777777" w:rsidR="00CB409E" w:rsidRPr="00AE428B" w:rsidRDefault="00CB409E" w:rsidP="00117128">
            <w:pPr>
              <w:jc w:val="center"/>
              <w:rPr>
                <w:szCs w:val="22"/>
              </w:rPr>
            </w:pPr>
            <w:r w:rsidRPr="00AE428B">
              <w:rPr>
                <w:szCs w:val="22"/>
              </w:rPr>
              <w:t>A</w:t>
            </w:r>
          </w:p>
        </w:tc>
        <w:tc>
          <w:tcPr>
            <w:tcW w:w="1208" w:type="dxa"/>
            <w:shd w:val="clear" w:color="auto" w:fill="auto"/>
          </w:tcPr>
          <w:p w14:paraId="210AF9F8"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=10)</w:t>
            </w:r>
          </w:p>
        </w:tc>
        <w:tc>
          <w:tcPr>
            <w:tcW w:w="1910" w:type="dxa"/>
            <w:shd w:val="clear" w:color="auto" w:fill="auto"/>
          </w:tcPr>
          <w:p w14:paraId="3D245844" w14:textId="5F15C9E4" w:rsidR="00CB409E" w:rsidRPr="00AE428B" w:rsidRDefault="007024EE" w:rsidP="00117128">
            <w:pPr>
              <w:jc w:val="center"/>
              <w:rPr>
                <w:szCs w:val="22"/>
              </w:rPr>
            </w:pPr>
            <w:r>
              <w:rPr>
                <w:szCs w:val="22"/>
              </w:rPr>
              <w:t>О</w:t>
            </w:r>
          </w:p>
        </w:tc>
        <w:tc>
          <w:tcPr>
            <w:tcW w:w="4628" w:type="dxa"/>
            <w:shd w:val="clear" w:color="auto" w:fill="auto"/>
          </w:tcPr>
          <w:p w14:paraId="365AF2E2" w14:textId="77777777" w:rsidR="00CB409E" w:rsidRPr="00AE428B" w:rsidRDefault="00CB409E" w:rsidP="00117128">
            <w:pPr>
              <w:rPr>
                <w:szCs w:val="22"/>
              </w:rPr>
            </w:pPr>
            <w:r w:rsidRPr="00AE428B">
              <w:rPr>
                <w:szCs w:val="22"/>
              </w:rPr>
              <w:t>Типовой класс &lt;</w:t>
            </w:r>
            <w:proofErr w:type="spellStart"/>
            <w:r w:rsidRPr="00AE428B">
              <w:rPr>
                <w:szCs w:val="22"/>
              </w:rPr>
              <w:t>ИННЮЛТип</w:t>
            </w:r>
            <w:proofErr w:type="spellEnd"/>
            <w:r w:rsidRPr="00AE428B">
              <w:rPr>
                <w:szCs w:val="22"/>
              </w:rPr>
              <w:t>&gt;.</w:t>
            </w:r>
          </w:p>
        </w:tc>
      </w:tr>
      <w:tr w:rsidR="00CB409E" w:rsidRPr="00AE428B" w14:paraId="41866A3E" w14:textId="77777777" w:rsidTr="00117128">
        <w:trPr>
          <w:cantSplit/>
          <w:trHeight w:val="170"/>
        </w:trPr>
        <w:tc>
          <w:tcPr>
            <w:tcW w:w="3741" w:type="dxa"/>
            <w:shd w:val="clear" w:color="auto" w:fill="auto"/>
          </w:tcPr>
          <w:p w14:paraId="4962B7DD" w14:textId="77777777" w:rsidR="00CB409E" w:rsidRPr="00AE428B" w:rsidRDefault="00CB409E" w:rsidP="00117128">
            <w:pPr>
              <w:rPr>
                <w:szCs w:val="22"/>
              </w:rPr>
            </w:pPr>
            <w:r w:rsidRPr="00AE428B">
              <w:rPr>
                <w:szCs w:val="22"/>
              </w:rPr>
              <w:t>КПП</w:t>
            </w:r>
          </w:p>
        </w:tc>
        <w:tc>
          <w:tcPr>
            <w:tcW w:w="2047" w:type="dxa"/>
            <w:shd w:val="clear" w:color="auto" w:fill="auto"/>
          </w:tcPr>
          <w:p w14:paraId="6B3465EF" w14:textId="77777777" w:rsidR="00CB409E" w:rsidRPr="00AE428B" w:rsidRDefault="00CB409E" w:rsidP="00117128">
            <w:pPr>
              <w:jc w:val="center"/>
              <w:rPr>
                <w:szCs w:val="22"/>
              </w:rPr>
            </w:pPr>
            <w:r w:rsidRPr="00AE428B">
              <w:rPr>
                <w:szCs w:val="22"/>
              </w:rPr>
              <w:t>КПП</w:t>
            </w:r>
          </w:p>
        </w:tc>
        <w:tc>
          <w:tcPr>
            <w:tcW w:w="1208" w:type="dxa"/>
            <w:shd w:val="clear" w:color="auto" w:fill="auto"/>
          </w:tcPr>
          <w:p w14:paraId="54377B0F" w14:textId="77777777" w:rsidR="00CB409E" w:rsidRPr="00AE428B" w:rsidRDefault="00CB409E" w:rsidP="00117128">
            <w:pPr>
              <w:jc w:val="center"/>
              <w:rPr>
                <w:szCs w:val="22"/>
              </w:rPr>
            </w:pPr>
            <w:r w:rsidRPr="00AE428B">
              <w:rPr>
                <w:szCs w:val="22"/>
              </w:rPr>
              <w:t>А</w:t>
            </w:r>
          </w:p>
        </w:tc>
        <w:tc>
          <w:tcPr>
            <w:tcW w:w="1208" w:type="dxa"/>
            <w:shd w:val="clear" w:color="auto" w:fill="auto"/>
          </w:tcPr>
          <w:p w14:paraId="6F78C464" w14:textId="77777777" w:rsidR="00CB409E" w:rsidRPr="00AE428B" w:rsidRDefault="00CB409E" w:rsidP="00117128">
            <w:pPr>
              <w:jc w:val="center"/>
              <w:rPr>
                <w:szCs w:val="22"/>
              </w:rPr>
            </w:pPr>
            <w:proofErr w:type="gramStart"/>
            <w:r w:rsidRPr="00AE428B">
              <w:rPr>
                <w:szCs w:val="22"/>
              </w:rPr>
              <w:t>T(</w:t>
            </w:r>
            <w:proofErr w:type="gramEnd"/>
            <w:r w:rsidRPr="00AE428B">
              <w:rPr>
                <w:szCs w:val="22"/>
              </w:rPr>
              <w:t>=9)</w:t>
            </w:r>
          </w:p>
        </w:tc>
        <w:tc>
          <w:tcPr>
            <w:tcW w:w="1910" w:type="dxa"/>
            <w:shd w:val="clear" w:color="auto" w:fill="auto"/>
          </w:tcPr>
          <w:p w14:paraId="07131749" w14:textId="61EF0EFC" w:rsidR="00CB409E" w:rsidRPr="00AE428B" w:rsidRDefault="007024EE" w:rsidP="00117128">
            <w:pPr>
              <w:jc w:val="center"/>
              <w:rPr>
                <w:szCs w:val="22"/>
              </w:rPr>
            </w:pPr>
            <w:r>
              <w:rPr>
                <w:szCs w:val="22"/>
              </w:rPr>
              <w:t>О</w:t>
            </w:r>
          </w:p>
        </w:tc>
        <w:tc>
          <w:tcPr>
            <w:tcW w:w="4628" w:type="dxa"/>
            <w:shd w:val="clear" w:color="auto" w:fill="auto"/>
          </w:tcPr>
          <w:p w14:paraId="0270EED1" w14:textId="77777777" w:rsidR="00CB409E" w:rsidRPr="00AE428B" w:rsidRDefault="00CB409E" w:rsidP="00117128">
            <w:pPr>
              <w:rPr>
                <w:szCs w:val="22"/>
              </w:rPr>
            </w:pPr>
            <w:r w:rsidRPr="00AE428B">
              <w:rPr>
                <w:szCs w:val="22"/>
              </w:rPr>
              <w:t>Типовой класс &lt;</w:t>
            </w:r>
            <w:proofErr w:type="spellStart"/>
            <w:r w:rsidRPr="00AE428B">
              <w:rPr>
                <w:szCs w:val="22"/>
              </w:rPr>
              <w:t>КППТип</w:t>
            </w:r>
            <w:proofErr w:type="spellEnd"/>
            <w:r w:rsidRPr="00AE428B">
              <w:rPr>
                <w:szCs w:val="22"/>
              </w:rPr>
              <w:t>&gt;.</w:t>
            </w:r>
          </w:p>
        </w:tc>
      </w:tr>
      <w:tr w:rsidR="00CB409E" w:rsidRPr="00AE428B" w14:paraId="42F12268" w14:textId="77777777" w:rsidTr="00117128">
        <w:trPr>
          <w:cantSplit/>
          <w:trHeight w:val="170"/>
        </w:trPr>
        <w:tc>
          <w:tcPr>
            <w:tcW w:w="3741" w:type="dxa"/>
            <w:tcBorders>
              <w:top w:val="nil"/>
              <w:left w:val="single" w:sz="4" w:space="0" w:color="auto"/>
              <w:bottom w:val="single" w:sz="4" w:space="0" w:color="auto"/>
              <w:right w:val="single" w:sz="4" w:space="0" w:color="auto"/>
            </w:tcBorders>
            <w:shd w:val="clear" w:color="auto" w:fill="auto"/>
          </w:tcPr>
          <w:p w14:paraId="5CA6ADB5" w14:textId="77777777" w:rsidR="00CB409E" w:rsidRPr="00AE428B" w:rsidRDefault="00CB409E" w:rsidP="00117128">
            <w:pPr>
              <w:rPr>
                <w:szCs w:val="22"/>
              </w:rPr>
            </w:pPr>
            <w:r w:rsidRPr="00AE428B">
              <w:t>Адрес</w:t>
            </w:r>
          </w:p>
        </w:tc>
        <w:tc>
          <w:tcPr>
            <w:tcW w:w="2047" w:type="dxa"/>
            <w:tcBorders>
              <w:top w:val="nil"/>
              <w:left w:val="nil"/>
              <w:bottom w:val="single" w:sz="4" w:space="0" w:color="auto"/>
              <w:right w:val="single" w:sz="4" w:space="0" w:color="auto"/>
            </w:tcBorders>
            <w:shd w:val="clear" w:color="auto" w:fill="auto"/>
          </w:tcPr>
          <w:p w14:paraId="0162D9CA" w14:textId="77777777" w:rsidR="00CB409E" w:rsidRPr="00AE428B" w:rsidRDefault="00CB409E" w:rsidP="00117128">
            <w:pPr>
              <w:jc w:val="center"/>
              <w:rPr>
                <w:szCs w:val="22"/>
              </w:rPr>
            </w:pPr>
            <w:r w:rsidRPr="00AE428B">
              <w:t>Адрес</w:t>
            </w:r>
          </w:p>
        </w:tc>
        <w:tc>
          <w:tcPr>
            <w:tcW w:w="1208" w:type="dxa"/>
            <w:tcBorders>
              <w:top w:val="nil"/>
              <w:left w:val="nil"/>
              <w:bottom w:val="single" w:sz="4" w:space="0" w:color="auto"/>
              <w:right w:val="single" w:sz="4" w:space="0" w:color="auto"/>
            </w:tcBorders>
            <w:shd w:val="clear" w:color="auto" w:fill="auto"/>
          </w:tcPr>
          <w:p w14:paraId="4849D67A" w14:textId="77777777" w:rsidR="00CB409E" w:rsidRPr="00AE428B" w:rsidRDefault="00CB409E" w:rsidP="00117128">
            <w:pPr>
              <w:jc w:val="center"/>
              <w:rPr>
                <w:szCs w:val="22"/>
              </w:rPr>
            </w:pPr>
            <w:r w:rsidRPr="00AE428B">
              <w:t>С</w:t>
            </w:r>
          </w:p>
        </w:tc>
        <w:tc>
          <w:tcPr>
            <w:tcW w:w="1208" w:type="dxa"/>
            <w:tcBorders>
              <w:top w:val="nil"/>
              <w:left w:val="nil"/>
              <w:bottom w:val="single" w:sz="4" w:space="0" w:color="auto"/>
              <w:right w:val="single" w:sz="4" w:space="0" w:color="auto"/>
            </w:tcBorders>
            <w:shd w:val="clear" w:color="auto" w:fill="auto"/>
          </w:tcPr>
          <w:p w14:paraId="53B5D3B9" w14:textId="77777777" w:rsidR="00CB409E" w:rsidRPr="00AE428B" w:rsidRDefault="00CB409E" w:rsidP="00117128">
            <w:pPr>
              <w:jc w:val="center"/>
              <w:rPr>
                <w:szCs w:val="22"/>
              </w:rPr>
            </w:pPr>
            <w:r w:rsidRPr="00AE428B">
              <w:t> </w:t>
            </w:r>
          </w:p>
        </w:tc>
        <w:tc>
          <w:tcPr>
            <w:tcW w:w="1910" w:type="dxa"/>
            <w:tcBorders>
              <w:top w:val="nil"/>
              <w:left w:val="nil"/>
              <w:bottom w:val="single" w:sz="4" w:space="0" w:color="auto"/>
              <w:right w:val="single" w:sz="4" w:space="0" w:color="auto"/>
            </w:tcBorders>
            <w:shd w:val="clear" w:color="auto" w:fill="auto"/>
          </w:tcPr>
          <w:p w14:paraId="01883781" w14:textId="77777777" w:rsidR="00CB409E" w:rsidRPr="00AE428B" w:rsidRDefault="00CB409E" w:rsidP="00117128">
            <w:pPr>
              <w:jc w:val="center"/>
              <w:rPr>
                <w:szCs w:val="22"/>
              </w:rPr>
            </w:pPr>
            <w:r w:rsidRPr="00AE428B">
              <w:t>Н</w:t>
            </w:r>
          </w:p>
        </w:tc>
        <w:tc>
          <w:tcPr>
            <w:tcW w:w="4628" w:type="dxa"/>
            <w:tcBorders>
              <w:top w:val="nil"/>
              <w:left w:val="nil"/>
              <w:bottom w:val="single" w:sz="4" w:space="0" w:color="auto"/>
              <w:right w:val="single" w:sz="4" w:space="0" w:color="auto"/>
            </w:tcBorders>
            <w:shd w:val="clear" w:color="auto" w:fill="auto"/>
          </w:tcPr>
          <w:p w14:paraId="61C5F46D" w14:textId="77777777" w:rsidR="00CB409E" w:rsidRPr="00AE428B" w:rsidRDefault="00CB409E" w:rsidP="00117128">
            <w:pPr>
              <w:spacing w:after="60"/>
              <w:ind w:right="567"/>
            </w:pPr>
            <w:r w:rsidRPr="00AE428B">
              <w:t>Типовой класс &lt;</w:t>
            </w:r>
            <w:proofErr w:type="spellStart"/>
            <w:r w:rsidRPr="00AE428B">
              <w:t>АдресТип</w:t>
            </w:r>
            <w:proofErr w:type="spellEnd"/>
            <w:r w:rsidRPr="00AE428B">
              <w:t xml:space="preserve">&gt;. </w:t>
            </w:r>
          </w:p>
          <w:p w14:paraId="023EEC05" w14:textId="1BFC8441"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_Ref106891461 \h  \* MERGEFORMAT </w:instrText>
            </w:r>
            <w:r w:rsidRPr="00AE428B">
              <w:fldChar w:fldCharType="separate"/>
            </w:r>
            <w:r w:rsidR="00BF16F8" w:rsidRPr="00AE428B">
              <w:rPr>
                <w:bCs/>
              </w:rPr>
              <w:t xml:space="preserve">Таблица </w:t>
            </w:r>
            <w:r w:rsidR="00BF16F8" w:rsidRPr="00AE428B">
              <w:rPr>
                <w:b/>
                <w:noProof/>
              </w:rPr>
              <w:t>17</w:t>
            </w:r>
            <w:r w:rsidRPr="00AE428B">
              <w:fldChar w:fldCharType="end"/>
            </w:r>
            <w:r w:rsidRPr="00AE428B">
              <w:t>.</w:t>
            </w:r>
          </w:p>
        </w:tc>
      </w:tr>
      <w:tr w:rsidR="00CB409E" w:rsidRPr="00AE428B" w14:paraId="492BD4C9"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7C1B82A" w14:textId="77777777" w:rsidR="00CB409E" w:rsidRPr="00AE428B" w:rsidRDefault="00CB409E" w:rsidP="00117128">
            <w:pPr>
              <w:rPr>
                <w:szCs w:val="22"/>
              </w:rPr>
            </w:pPr>
            <w:r w:rsidRPr="00AE428B">
              <w:t>Контактные данные</w:t>
            </w:r>
          </w:p>
        </w:tc>
        <w:tc>
          <w:tcPr>
            <w:tcW w:w="2047" w:type="dxa"/>
            <w:tcBorders>
              <w:top w:val="single" w:sz="4" w:space="0" w:color="auto"/>
              <w:left w:val="nil"/>
              <w:bottom w:val="single" w:sz="4" w:space="0" w:color="auto"/>
              <w:right w:val="single" w:sz="4" w:space="0" w:color="auto"/>
            </w:tcBorders>
            <w:shd w:val="clear" w:color="auto" w:fill="auto"/>
          </w:tcPr>
          <w:p w14:paraId="1DC2FF92" w14:textId="77777777" w:rsidR="00CB409E" w:rsidRPr="00AE428B" w:rsidRDefault="00CB409E" w:rsidP="00117128">
            <w:pPr>
              <w:jc w:val="center"/>
              <w:rPr>
                <w:szCs w:val="22"/>
              </w:rPr>
            </w:pPr>
            <w:r w:rsidRPr="00AE428B">
              <w:t>Контакт</w:t>
            </w:r>
          </w:p>
        </w:tc>
        <w:tc>
          <w:tcPr>
            <w:tcW w:w="1208" w:type="dxa"/>
            <w:tcBorders>
              <w:top w:val="single" w:sz="4" w:space="0" w:color="auto"/>
              <w:left w:val="nil"/>
              <w:bottom w:val="single" w:sz="4" w:space="0" w:color="auto"/>
              <w:right w:val="single" w:sz="4" w:space="0" w:color="auto"/>
            </w:tcBorders>
            <w:shd w:val="clear" w:color="auto" w:fill="auto"/>
          </w:tcPr>
          <w:p w14:paraId="5CD3557C" w14:textId="77777777" w:rsidR="00CB409E" w:rsidRPr="00AE428B" w:rsidRDefault="00CB409E" w:rsidP="00117128">
            <w:pPr>
              <w:jc w:val="center"/>
              <w:rPr>
                <w:szCs w:val="22"/>
              </w:rP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328360E5" w14:textId="77777777" w:rsidR="00CB409E" w:rsidRPr="00AE428B" w:rsidRDefault="00CB409E" w:rsidP="00117128">
            <w:pPr>
              <w:jc w:val="center"/>
              <w:rPr>
                <w:szCs w:val="22"/>
              </w:rP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5290BC7" w14:textId="77777777" w:rsidR="00CB409E" w:rsidRPr="00AE428B" w:rsidRDefault="00CB409E" w:rsidP="00117128">
            <w:pPr>
              <w:jc w:val="center"/>
              <w:rPr>
                <w:szCs w:val="22"/>
              </w:rPr>
            </w:pPr>
            <w:r w:rsidRPr="00AE428B">
              <w:t>НМ</w:t>
            </w:r>
          </w:p>
        </w:tc>
        <w:tc>
          <w:tcPr>
            <w:tcW w:w="4628" w:type="dxa"/>
            <w:tcBorders>
              <w:top w:val="single" w:sz="4" w:space="0" w:color="auto"/>
              <w:left w:val="nil"/>
              <w:bottom w:val="single" w:sz="4" w:space="0" w:color="auto"/>
              <w:right w:val="single" w:sz="4" w:space="0" w:color="auto"/>
            </w:tcBorders>
            <w:shd w:val="clear" w:color="auto" w:fill="auto"/>
          </w:tcPr>
          <w:p w14:paraId="42B5C249" w14:textId="77777777" w:rsidR="00CB409E" w:rsidRPr="00AE428B" w:rsidRDefault="00CB409E" w:rsidP="00117128">
            <w:r w:rsidRPr="00AE428B">
              <w:t xml:space="preserve">Типовой </w:t>
            </w:r>
            <w:r w:rsidRPr="00AE428B">
              <w:rPr>
                <w:szCs w:val="22"/>
              </w:rPr>
              <w:t>класс</w:t>
            </w:r>
            <w:r w:rsidRPr="00AE428B">
              <w:t xml:space="preserve"> &lt;</w:t>
            </w:r>
            <w:proofErr w:type="spellStart"/>
            <w:r w:rsidRPr="00AE428B">
              <w:t>КонтактТип</w:t>
            </w:r>
            <w:proofErr w:type="spellEnd"/>
            <w:r w:rsidRPr="00AE428B">
              <w:t xml:space="preserve">&gt;. </w:t>
            </w:r>
          </w:p>
          <w:p w14:paraId="51EB4110" w14:textId="0F53C3C3" w:rsidR="00CB409E" w:rsidRPr="00AE428B" w:rsidRDefault="00CB409E" w:rsidP="00117128">
            <w:pPr>
              <w:rPr>
                <w:szCs w:val="22"/>
              </w:rPr>
            </w:pPr>
            <w:r w:rsidRPr="00AE428B">
              <w:t xml:space="preserve">Состав элемента представлен в </w:t>
            </w:r>
            <w:r w:rsidRPr="00AE428B">
              <w:fldChar w:fldCharType="begin"/>
            </w:r>
            <w:r w:rsidRPr="00AE428B">
              <w:instrText xml:space="preserve"> REF _Ref106286047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20</w:t>
            </w:r>
            <w:r w:rsidRPr="00AE428B">
              <w:fldChar w:fldCharType="end"/>
            </w:r>
            <w:r w:rsidRPr="00AE428B">
              <w:t>.</w:t>
            </w:r>
          </w:p>
        </w:tc>
      </w:tr>
      <w:tr w:rsidR="00CB409E" w:rsidRPr="00AE428B" w14:paraId="2CB2E32E" w14:textId="77777777" w:rsidTr="00117128">
        <w:trPr>
          <w:cantSplit/>
          <w:trHeight w:val="170"/>
        </w:trPr>
        <w:tc>
          <w:tcPr>
            <w:tcW w:w="3741" w:type="dxa"/>
            <w:tcBorders>
              <w:top w:val="single" w:sz="4" w:space="0" w:color="auto"/>
              <w:left w:val="single" w:sz="4" w:space="0" w:color="auto"/>
              <w:bottom w:val="single" w:sz="4" w:space="0" w:color="auto"/>
              <w:right w:val="single" w:sz="4" w:space="0" w:color="auto"/>
            </w:tcBorders>
            <w:shd w:val="clear" w:color="auto" w:fill="auto"/>
          </w:tcPr>
          <w:p w14:paraId="318EF1EC" w14:textId="77777777" w:rsidR="00CB409E" w:rsidRPr="00AE428B" w:rsidRDefault="00CB409E" w:rsidP="00117128">
            <w:r w:rsidRPr="00AE428B">
              <w:t>Банковские реквизиты</w:t>
            </w:r>
          </w:p>
        </w:tc>
        <w:tc>
          <w:tcPr>
            <w:tcW w:w="2047" w:type="dxa"/>
            <w:tcBorders>
              <w:top w:val="single" w:sz="4" w:space="0" w:color="auto"/>
              <w:left w:val="nil"/>
              <w:bottom w:val="single" w:sz="4" w:space="0" w:color="auto"/>
              <w:right w:val="single" w:sz="4" w:space="0" w:color="auto"/>
            </w:tcBorders>
            <w:shd w:val="clear" w:color="auto" w:fill="auto"/>
          </w:tcPr>
          <w:p w14:paraId="53E3A879" w14:textId="77777777" w:rsidR="00CB409E" w:rsidRPr="00AE428B" w:rsidRDefault="00CB409E" w:rsidP="00117128">
            <w:pPr>
              <w:jc w:val="center"/>
            </w:pPr>
            <w:proofErr w:type="spellStart"/>
            <w:r w:rsidRPr="00AE428B">
              <w:t>БанкРекв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FC31D92" w14:textId="77777777" w:rsidR="00CB409E" w:rsidRPr="00AE428B" w:rsidRDefault="00CB409E" w:rsidP="00117128">
            <w:pPr>
              <w:jc w:val="center"/>
            </w:pPr>
            <w:r w:rsidRPr="00AE428B">
              <w:t>С</w:t>
            </w:r>
          </w:p>
        </w:tc>
        <w:tc>
          <w:tcPr>
            <w:tcW w:w="1208" w:type="dxa"/>
            <w:tcBorders>
              <w:top w:val="single" w:sz="4" w:space="0" w:color="auto"/>
              <w:left w:val="nil"/>
              <w:bottom w:val="single" w:sz="4" w:space="0" w:color="auto"/>
              <w:right w:val="single" w:sz="4" w:space="0" w:color="auto"/>
            </w:tcBorders>
            <w:shd w:val="clear" w:color="auto" w:fill="auto"/>
          </w:tcPr>
          <w:p w14:paraId="5B524E4B" w14:textId="77777777" w:rsidR="00CB409E" w:rsidRPr="00AE428B" w:rsidRDefault="00CB409E" w:rsidP="00117128">
            <w:pPr>
              <w:jc w:val="center"/>
            </w:pPr>
            <w:r w:rsidRPr="00AE428B">
              <w:t> </w:t>
            </w:r>
          </w:p>
        </w:tc>
        <w:tc>
          <w:tcPr>
            <w:tcW w:w="1910" w:type="dxa"/>
            <w:tcBorders>
              <w:top w:val="single" w:sz="4" w:space="0" w:color="auto"/>
              <w:left w:val="nil"/>
              <w:bottom w:val="single" w:sz="4" w:space="0" w:color="auto"/>
              <w:right w:val="single" w:sz="4" w:space="0" w:color="auto"/>
            </w:tcBorders>
            <w:shd w:val="clear" w:color="auto" w:fill="auto"/>
          </w:tcPr>
          <w:p w14:paraId="7F926E6E" w14:textId="77777777" w:rsidR="00CB409E" w:rsidRPr="00AE428B" w:rsidRDefault="00CB409E" w:rsidP="00117128">
            <w:pPr>
              <w:jc w:val="center"/>
            </w:pPr>
            <w:r w:rsidRPr="00AE428B">
              <w:t>Н</w:t>
            </w:r>
          </w:p>
        </w:tc>
        <w:tc>
          <w:tcPr>
            <w:tcW w:w="4628" w:type="dxa"/>
            <w:tcBorders>
              <w:top w:val="single" w:sz="4" w:space="0" w:color="auto"/>
              <w:left w:val="nil"/>
              <w:bottom w:val="single" w:sz="4" w:space="0" w:color="auto"/>
              <w:right w:val="single" w:sz="4" w:space="0" w:color="auto"/>
            </w:tcBorders>
            <w:shd w:val="clear" w:color="auto" w:fill="auto"/>
          </w:tcPr>
          <w:p w14:paraId="2FA37456" w14:textId="1B89D53A" w:rsidR="00CB409E" w:rsidRPr="00AE428B" w:rsidRDefault="00CB409E" w:rsidP="00117128">
            <w:r w:rsidRPr="00AE428B">
              <w:t xml:space="preserve">Состав элемента представлен в </w:t>
            </w:r>
            <w:r w:rsidRPr="00AE428B">
              <w:fldChar w:fldCharType="begin"/>
            </w:r>
            <w:r w:rsidRPr="00AE428B">
              <w:instrText xml:space="preserve"> REF _Ref106352490 \h </w:instrText>
            </w:r>
            <w:r w:rsidR="00AE428B" w:rsidRPr="00AE428B">
              <w:instrText xml:space="preserve"> \* MERGEFORMAT </w:instrText>
            </w:r>
            <w:r w:rsidRPr="00AE428B">
              <w:fldChar w:fldCharType="separate"/>
            </w:r>
            <w:r w:rsidR="00BF16F8" w:rsidRPr="00AE428B">
              <w:t xml:space="preserve">Таблица </w:t>
            </w:r>
            <w:r w:rsidR="00BF16F8" w:rsidRPr="00AE428B">
              <w:rPr>
                <w:noProof/>
              </w:rPr>
              <w:t>22</w:t>
            </w:r>
            <w:r w:rsidRPr="00AE428B">
              <w:fldChar w:fldCharType="end"/>
            </w:r>
            <w:r w:rsidRPr="00AE428B">
              <w:t>.</w:t>
            </w:r>
          </w:p>
        </w:tc>
      </w:tr>
    </w:tbl>
    <w:p w14:paraId="3354D143" w14:textId="77777777" w:rsidR="002240B6" w:rsidRPr="00AE428B" w:rsidRDefault="002240B6" w:rsidP="000F12BA"/>
    <w:p w14:paraId="7DD006F8" w14:textId="2CC5380D" w:rsidR="00C420B0" w:rsidRPr="00AE428B" w:rsidRDefault="00C420B0" w:rsidP="00C420B0">
      <w:pPr>
        <w:pStyle w:val="3"/>
      </w:pPr>
      <w:bookmarkStart w:id="28" w:name="_Ref106352490"/>
      <w:r w:rsidRPr="00AE428B">
        <w:lastRenderedPageBreak/>
        <w:t xml:space="preserve">Таблица </w:t>
      </w:r>
      <w:r w:rsidR="00363187">
        <w:fldChar w:fldCharType="begin"/>
      </w:r>
      <w:r w:rsidR="00363187">
        <w:instrText xml:space="preserve"> SEQ Таблица \* ARABIC </w:instrText>
      </w:r>
      <w:r w:rsidR="00363187">
        <w:fldChar w:fldCharType="separate"/>
      </w:r>
      <w:r w:rsidR="00BF16F8" w:rsidRPr="00AE428B">
        <w:rPr>
          <w:noProof/>
        </w:rPr>
        <w:t>22</w:t>
      </w:r>
      <w:r w:rsidR="00363187">
        <w:rPr>
          <w:noProof/>
        </w:rPr>
        <w:fldChar w:fldCharType="end"/>
      </w:r>
      <w:bookmarkEnd w:id="28"/>
      <w:r w:rsidRPr="00AE428B">
        <w:t>. «Банковские реквизиты»</w:t>
      </w:r>
      <w:r w:rsidRPr="00AE428B">
        <w:rPr>
          <w:szCs w:val="28"/>
        </w:rPr>
        <w:t xml:space="preserve"> </w:t>
      </w:r>
      <w:r w:rsidRPr="00AE428B">
        <w:t>‹</w:t>
      </w:r>
      <w:proofErr w:type="spellStart"/>
      <w:r w:rsidRPr="00AE428B">
        <w:t>БанкРекв</w:t>
      </w:r>
      <w:proofErr w:type="spellEnd"/>
      <w:r w:rsidRPr="00AE428B">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420B0" w:rsidRPr="00AE428B" w14:paraId="09B9C12A" w14:textId="77777777" w:rsidTr="00117128">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0A85DB1" w14:textId="77777777" w:rsidR="00C420B0" w:rsidRPr="00AE428B" w:rsidRDefault="00C420B0" w:rsidP="00117128">
            <w:pPr>
              <w:jc w:val="center"/>
              <w:rPr>
                <w:b/>
                <w:bCs/>
              </w:rPr>
            </w:pPr>
            <w:r w:rsidRPr="00AE428B">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61F240B" w14:textId="77777777" w:rsidR="00C420B0" w:rsidRPr="00AE428B" w:rsidRDefault="00C420B0" w:rsidP="00117128">
            <w:pPr>
              <w:jc w:val="center"/>
              <w:rPr>
                <w:b/>
                <w:bCs/>
              </w:rPr>
            </w:pPr>
            <w:r w:rsidRPr="00AE428B">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3B6A48C" w14:textId="77777777" w:rsidR="00C420B0" w:rsidRPr="00AE428B" w:rsidRDefault="00C420B0" w:rsidP="00117128">
            <w:pPr>
              <w:jc w:val="center"/>
              <w:rPr>
                <w:b/>
                <w:bCs/>
              </w:rPr>
            </w:pPr>
            <w:r w:rsidRPr="00AE428B">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D34D94" w14:textId="77777777" w:rsidR="00C420B0" w:rsidRPr="00AE428B" w:rsidRDefault="00C420B0" w:rsidP="00117128">
            <w:pPr>
              <w:jc w:val="center"/>
              <w:rPr>
                <w:b/>
                <w:bCs/>
              </w:rPr>
            </w:pPr>
            <w:r w:rsidRPr="00AE428B">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553DB84" w14:textId="77777777" w:rsidR="00C420B0" w:rsidRPr="00AE428B" w:rsidRDefault="00C420B0" w:rsidP="00117128">
            <w:pPr>
              <w:jc w:val="center"/>
              <w:rPr>
                <w:b/>
                <w:bCs/>
              </w:rPr>
            </w:pPr>
            <w:r w:rsidRPr="00AE428B">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3D192C00" w14:textId="77777777" w:rsidR="00C420B0" w:rsidRPr="00AE428B" w:rsidRDefault="00C420B0" w:rsidP="00117128">
            <w:pPr>
              <w:jc w:val="center"/>
              <w:rPr>
                <w:b/>
                <w:bCs/>
              </w:rPr>
            </w:pPr>
            <w:r w:rsidRPr="00AE428B">
              <w:rPr>
                <w:b/>
                <w:bCs/>
              </w:rPr>
              <w:t>Дополнительная информация</w:t>
            </w:r>
          </w:p>
        </w:tc>
      </w:tr>
      <w:tr w:rsidR="00C420B0" w:rsidRPr="00AE428B" w14:paraId="5B0EEC07" w14:textId="77777777" w:rsidTr="00117128">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6340E79" w14:textId="77777777" w:rsidR="00C420B0" w:rsidRPr="00AE428B" w:rsidRDefault="00C420B0" w:rsidP="00117128">
            <w:r w:rsidRPr="00AE428B">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61C03DD" w14:textId="77777777" w:rsidR="00C420B0" w:rsidRPr="00AE428B" w:rsidRDefault="00C420B0" w:rsidP="00117128">
            <w:pPr>
              <w:jc w:val="center"/>
            </w:pPr>
            <w:proofErr w:type="spellStart"/>
            <w:r w:rsidRPr="00AE428B">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7BCCE8D5" w14:textId="77777777" w:rsidR="00C420B0" w:rsidRPr="00AE428B" w:rsidRDefault="00C420B0" w:rsidP="00117128">
            <w:pPr>
              <w:jc w:val="center"/>
            </w:pPr>
            <w:r w:rsidRPr="00AE428B">
              <w:t>A</w:t>
            </w:r>
          </w:p>
        </w:tc>
        <w:tc>
          <w:tcPr>
            <w:tcW w:w="1208" w:type="dxa"/>
            <w:tcBorders>
              <w:top w:val="nil"/>
              <w:left w:val="nil"/>
              <w:bottom w:val="single" w:sz="4" w:space="0" w:color="auto"/>
              <w:right w:val="single" w:sz="4" w:space="0" w:color="auto"/>
            </w:tcBorders>
            <w:shd w:val="clear" w:color="auto" w:fill="auto"/>
            <w:hideMark/>
          </w:tcPr>
          <w:p w14:paraId="7F0D3261" w14:textId="77777777" w:rsidR="00C420B0" w:rsidRPr="00AE428B" w:rsidRDefault="00C420B0" w:rsidP="00117128">
            <w:pPr>
              <w:jc w:val="center"/>
            </w:pPr>
            <w:proofErr w:type="gramStart"/>
            <w:r w:rsidRPr="00AE428B">
              <w:t>T(</w:t>
            </w:r>
            <w:proofErr w:type="gramEnd"/>
            <w:r w:rsidRPr="00AE428B">
              <w:t>1-20)</w:t>
            </w:r>
          </w:p>
        </w:tc>
        <w:tc>
          <w:tcPr>
            <w:tcW w:w="1910" w:type="dxa"/>
            <w:tcBorders>
              <w:top w:val="nil"/>
              <w:left w:val="nil"/>
              <w:bottom w:val="single" w:sz="4" w:space="0" w:color="auto"/>
              <w:right w:val="single" w:sz="4" w:space="0" w:color="auto"/>
            </w:tcBorders>
            <w:shd w:val="clear" w:color="auto" w:fill="auto"/>
            <w:hideMark/>
          </w:tcPr>
          <w:p w14:paraId="3852AEF2" w14:textId="77777777" w:rsidR="00C420B0" w:rsidRPr="00AE428B" w:rsidRDefault="00C420B0" w:rsidP="00117128">
            <w:pPr>
              <w:jc w:val="center"/>
            </w:pPr>
            <w:r w:rsidRPr="00AE428B">
              <w:t>Н</w:t>
            </w:r>
          </w:p>
        </w:tc>
        <w:tc>
          <w:tcPr>
            <w:tcW w:w="4760" w:type="dxa"/>
            <w:tcBorders>
              <w:top w:val="nil"/>
              <w:left w:val="nil"/>
              <w:bottom w:val="single" w:sz="4" w:space="0" w:color="auto"/>
              <w:right w:val="single" w:sz="4" w:space="0" w:color="auto"/>
            </w:tcBorders>
            <w:shd w:val="clear" w:color="auto" w:fill="auto"/>
            <w:hideMark/>
          </w:tcPr>
          <w:p w14:paraId="570E4F8E" w14:textId="77777777" w:rsidR="00C420B0" w:rsidRPr="00AE428B" w:rsidRDefault="00C420B0" w:rsidP="00117128">
            <w:r w:rsidRPr="00AE428B">
              <w:t> </w:t>
            </w:r>
          </w:p>
        </w:tc>
      </w:tr>
      <w:tr w:rsidR="00C420B0" w:rsidRPr="00AE428B" w14:paraId="4A0BD7E8"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681A288" w14:textId="77777777" w:rsidR="00C420B0" w:rsidRPr="00AE428B" w:rsidRDefault="00C420B0" w:rsidP="00117128">
            <w:r w:rsidRPr="00AE428B">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16451B05" w14:textId="77777777" w:rsidR="00C420B0" w:rsidRPr="00AE428B" w:rsidRDefault="00C420B0" w:rsidP="00117128">
            <w:pPr>
              <w:jc w:val="center"/>
            </w:pPr>
            <w:proofErr w:type="spellStart"/>
            <w:r w:rsidRPr="00AE428B">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42A3999"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12F097EC" w14:textId="77777777" w:rsidR="00C420B0" w:rsidRPr="00AE428B" w:rsidRDefault="00C420B0" w:rsidP="00117128">
            <w:pPr>
              <w:jc w:val="center"/>
            </w:pPr>
            <w:proofErr w:type="gramStart"/>
            <w:r w:rsidRPr="00AE428B">
              <w:t>T(</w:t>
            </w:r>
            <w:proofErr w:type="gramEnd"/>
            <w:r w:rsidRPr="00AE428B">
              <w:t>1-1000)</w:t>
            </w:r>
          </w:p>
        </w:tc>
        <w:tc>
          <w:tcPr>
            <w:tcW w:w="1910" w:type="dxa"/>
            <w:tcBorders>
              <w:top w:val="single" w:sz="4" w:space="0" w:color="auto"/>
              <w:left w:val="nil"/>
              <w:bottom w:val="single" w:sz="4" w:space="0" w:color="auto"/>
              <w:right w:val="single" w:sz="4" w:space="0" w:color="auto"/>
            </w:tcBorders>
            <w:shd w:val="clear" w:color="auto" w:fill="auto"/>
          </w:tcPr>
          <w:p w14:paraId="3300FD98"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480D8749" w14:textId="77777777" w:rsidR="00C420B0" w:rsidRPr="00AE428B" w:rsidRDefault="00C420B0" w:rsidP="00117128">
            <w:r w:rsidRPr="00AE428B">
              <w:t> </w:t>
            </w:r>
          </w:p>
        </w:tc>
      </w:tr>
      <w:tr w:rsidR="00C420B0" w:rsidRPr="00AE428B" w14:paraId="08D4186A"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366B7B2" w14:textId="77777777" w:rsidR="00C420B0" w:rsidRPr="00AE428B" w:rsidRDefault="00C420B0" w:rsidP="00117128">
            <w:r w:rsidRPr="00AE428B">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56A20E64" w14:textId="77777777" w:rsidR="00C420B0" w:rsidRPr="00AE428B" w:rsidRDefault="00C420B0" w:rsidP="00117128">
            <w:pPr>
              <w:jc w:val="center"/>
            </w:pPr>
            <w:r w:rsidRPr="00AE428B">
              <w:t>БИК</w:t>
            </w:r>
          </w:p>
        </w:tc>
        <w:tc>
          <w:tcPr>
            <w:tcW w:w="1208" w:type="dxa"/>
            <w:tcBorders>
              <w:top w:val="single" w:sz="4" w:space="0" w:color="auto"/>
              <w:left w:val="nil"/>
              <w:bottom w:val="single" w:sz="4" w:space="0" w:color="auto"/>
              <w:right w:val="single" w:sz="4" w:space="0" w:color="auto"/>
            </w:tcBorders>
            <w:shd w:val="clear" w:color="auto" w:fill="auto"/>
          </w:tcPr>
          <w:p w14:paraId="220EED4B"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31B21D5B" w14:textId="77777777" w:rsidR="00C420B0" w:rsidRPr="00AE428B" w:rsidRDefault="00C420B0" w:rsidP="00117128">
            <w:pPr>
              <w:jc w:val="center"/>
            </w:pPr>
            <w:proofErr w:type="gramStart"/>
            <w:r w:rsidRPr="00AE428B">
              <w:t>T(</w:t>
            </w:r>
            <w:proofErr w:type="gramEnd"/>
            <w:r w:rsidRPr="00AE428B">
              <w:t>=9)</w:t>
            </w:r>
          </w:p>
        </w:tc>
        <w:tc>
          <w:tcPr>
            <w:tcW w:w="1910" w:type="dxa"/>
            <w:tcBorders>
              <w:top w:val="single" w:sz="4" w:space="0" w:color="auto"/>
              <w:left w:val="nil"/>
              <w:bottom w:val="single" w:sz="4" w:space="0" w:color="auto"/>
              <w:right w:val="single" w:sz="4" w:space="0" w:color="auto"/>
            </w:tcBorders>
            <w:shd w:val="clear" w:color="auto" w:fill="auto"/>
          </w:tcPr>
          <w:p w14:paraId="191CEE00" w14:textId="77777777" w:rsidR="00C420B0" w:rsidRPr="00AE428B" w:rsidRDefault="00C420B0" w:rsidP="00117128">
            <w:pPr>
              <w:jc w:val="center"/>
            </w:pPr>
            <w:r w:rsidRPr="00AE428B">
              <w:t>НК</w:t>
            </w:r>
          </w:p>
        </w:tc>
        <w:tc>
          <w:tcPr>
            <w:tcW w:w="4760" w:type="dxa"/>
            <w:tcBorders>
              <w:top w:val="single" w:sz="4" w:space="0" w:color="auto"/>
              <w:left w:val="nil"/>
              <w:bottom w:val="single" w:sz="4" w:space="0" w:color="auto"/>
              <w:right w:val="single" w:sz="4" w:space="0" w:color="auto"/>
            </w:tcBorders>
            <w:shd w:val="clear" w:color="auto" w:fill="auto"/>
          </w:tcPr>
          <w:p w14:paraId="05E3237C" w14:textId="77777777" w:rsidR="00C420B0" w:rsidRPr="00AE428B" w:rsidRDefault="00C420B0" w:rsidP="00117128">
            <w:r w:rsidRPr="00AE428B">
              <w:t>Типовой класс &lt;</w:t>
            </w:r>
            <w:proofErr w:type="spellStart"/>
            <w:r w:rsidRPr="00AE428B">
              <w:t>БИКТип</w:t>
            </w:r>
            <w:proofErr w:type="spellEnd"/>
            <w:r w:rsidRPr="00AE428B">
              <w:t xml:space="preserve">&gt;. </w:t>
            </w:r>
          </w:p>
          <w:p w14:paraId="75D50956" w14:textId="77777777" w:rsidR="00C420B0" w:rsidRPr="00AE428B" w:rsidRDefault="00C420B0" w:rsidP="00117128">
            <w:r w:rsidRPr="00AE428B">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420B0" w:rsidRPr="00AE428B" w14:paraId="42CCDF5E" w14:textId="77777777" w:rsidTr="00117128">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4BB94AD6" w14:textId="77777777" w:rsidR="00C420B0" w:rsidRPr="00AE428B" w:rsidRDefault="00C420B0" w:rsidP="00117128">
            <w:r w:rsidRPr="00AE428B">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1E78D3A7" w14:textId="77777777" w:rsidR="00C420B0" w:rsidRPr="00AE428B" w:rsidRDefault="00C420B0" w:rsidP="00117128">
            <w:pPr>
              <w:jc w:val="center"/>
            </w:pPr>
            <w:proofErr w:type="spellStart"/>
            <w:r w:rsidRPr="00AE428B">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C5C7454" w14:textId="77777777" w:rsidR="00C420B0" w:rsidRPr="00AE428B" w:rsidRDefault="00C420B0" w:rsidP="00117128">
            <w:pPr>
              <w:jc w:val="center"/>
            </w:pPr>
            <w:r w:rsidRPr="00AE428B">
              <w:t>A</w:t>
            </w:r>
          </w:p>
        </w:tc>
        <w:tc>
          <w:tcPr>
            <w:tcW w:w="1208" w:type="dxa"/>
            <w:tcBorders>
              <w:top w:val="single" w:sz="4" w:space="0" w:color="auto"/>
              <w:left w:val="nil"/>
              <w:bottom w:val="single" w:sz="4" w:space="0" w:color="auto"/>
              <w:right w:val="single" w:sz="4" w:space="0" w:color="auto"/>
            </w:tcBorders>
            <w:shd w:val="clear" w:color="auto" w:fill="auto"/>
          </w:tcPr>
          <w:p w14:paraId="21E77902" w14:textId="77777777" w:rsidR="00C420B0" w:rsidRPr="00AE428B" w:rsidRDefault="00C420B0" w:rsidP="00117128">
            <w:pPr>
              <w:jc w:val="center"/>
            </w:pPr>
            <w:proofErr w:type="gramStart"/>
            <w:r w:rsidRPr="00AE428B">
              <w:t>T(</w:t>
            </w:r>
            <w:proofErr w:type="gramEnd"/>
            <w:r w:rsidRPr="00AE428B">
              <w:t>1-20)</w:t>
            </w:r>
          </w:p>
        </w:tc>
        <w:tc>
          <w:tcPr>
            <w:tcW w:w="1910" w:type="dxa"/>
            <w:tcBorders>
              <w:top w:val="single" w:sz="4" w:space="0" w:color="auto"/>
              <w:left w:val="nil"/>
              <w:bottom w:val="single" w:sz="4" w:space="0" w:color="auto"/>
              <w:right w:val="single" w:sz="4" w:space="0" w:color="auto"/>
            </w:tcBorders>
            <w:shd w:val="clear" w:color="auto" w:fill="auto"/>
          </w:tcPr>
          <w:p w14:paraId="481A07EF" w14:textId="77777777" w:rsidR="00C420B0" w:rsidRPr="00AE428B" w:rsidRDefault="00C420B0" w:rsidP="00117128">
            <w:pPr>
              <w:jc w:val="center"/>
            </w:pPr>
            <w:r w:rsidRPr="00AE428B">
              <w:t>Н</w:t>
            </w:r>
          </w:p>
        </w:tc>
        <w:tc>
          <w:tcPr>
            <w:tcW w:w="4760" w:type="dxa"/>
            <w:tcBorders>
              <w:top w:val="single" w:sz="4" w:space="0" w:color="auto"/>
              <w:left w:val="nil"/>
              <w:bottom w:val="single" w:sz="4" w:space="0" w:color="auto"/>
              <w:right w:val="single" w:sz="4" w:space="0" w:color="auto"/>
            </w:tcBorders>
            <w:shd w:val="clear" w:color="auto" w:fill="auto"/>
          </w:tcPr>
          <w:p w14:paraId="29AF3D3C" w14:textId="77777777" w:rsidR="00C420B0" w:rsidRPr="00AE428B" w:rsidRDefault="00C420B0" w:rsidP="00117128">
            <w:r w:rsidRPr="00AE428B">
              <w:t> </w:t>
            </w:r>
          </w:p>
        </w:tc>
      </w:tr>
    </w:tbl>
    <w:p w14:paraId="67F4F6C0" w14:textId="521F164D" w:rsidR="00CE135C" w:rsidRPr="00AE428B" w:rsidRDefault="00CE135C" w:rsidP="000F12BA"/>
    <w:p w14:paraId="265DE819" w14:textId="36F4AA8A" w:rsidR="00305AD4" w:rsidRPr="00534EC0" w:rsidRDefault="00305AD4" w:rsidP="00305AD4">
      <w:pPr>
        <w:pStyle w:val="2"/>
        <w:numPr>
          <w:ilvl w:val="1"/>
          <w:numId w:val="49"/>
        </w:numPr>
      </w:pPr>
      <w:r w:rsidRPr="00AA0AF7">
        <w:t xml:space="preserve">Таблица </w:t>
      </w:r>
      <w:r>
        <w:t>23</w:t>
      </w:r>
      <w:r w:rsidRPr="00AA0AF7">
        <w:t xml:space="preserve">. </w:t>
      </w:r>
      <w:r w:rsidRPr="00DA760E">
        <w:t>Информационное поле (</w:t>
      </w:r>
      <w:proofErr w:type="spellStart"/>
      <w:proofErr w:type="gramStart"/>
      <w:r w:rsidRPr="00DA760E">
        <w:t>ИнфПолТип</w:t>
      </w:r>
      <w:proofErr w:type="spellEnd"/>
      <w:r w:rsidRPr="00DA760E" w:rsidDel="003F1870">
        <w:t xml:space="preserve"> </w:t>
      </w:r>
      <w:r w:rsidRPr="00DA760E">
        <w:t>)</w:t>
      </w:r>
      <w:proofErr w:type="gramEnd"/>
    </w:p>
    <w:p w14:paraId="7B9DE124" w14:textId="77777777" w:rsidR="00305AD4" w:rsidRPr="00DA760E" w:rsidRDefault="00305AD4" w:rsidP="00305AD4">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288295D0"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2D32F04"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ABF9FEB"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466D0C4"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763B33D"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6E0024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6AC52753"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6034785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4BA0D60" w14:textId="77777777" w:rsidR="00305AD4" w:rsidRPr="00DA760E" w:rsidRDefault="00305AD4" w:rsidP="00605467">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609FFA48" w14:textId="77777777" w:rsidR="00305AD4" w:rsidRPr="00DA760E" w:rsidRDefault="00305AD4" w:rsidP="00605467">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74519743"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24CFE2" w14:textId="77777777" w:rsidR="00305AD4" w:rsidRPr="00DA760E" w:rsidRDefault="00305AD4" w:rsidP="00605467">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4481CB2" w14:textId="77777777" w:rsidR="00305AD4" w:rsidRPr="00DA760E" w:rsidRDefault="00305AD4" w:rsidP="00605467">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2D819B6D" w14:textId="77777777" w:rsidR="00305AD4" w:rsidRPr="00DA760E" w:rsidRDefault="00305AD4" w:rsidP="00605467">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305AD4" w:rsidRPr="00DA760E" w14:paraId="0948133E"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57FA8AD5" w14:textId="77777777" w:rsidR="00305AD4" w:rsidRPr="00DA760E" w:rsidRDefault="00305AD4" w:rsidP="00605467">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41AD01AB" w14:textId="77777777" w:rsidR="00305AD4" w:rsidRPr="00DA760E" w:rsidRDefault="00305AD4" w:rsidP="00605467">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2525D35E" w14:textId="77777777" w:rsidR="00305AD4" w:rsidRPr="00DA760E" w:rsidRDefault="00305AD4" w:rsidP="00605467">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372A733F" w14:textId="77777777" w:rsidR="00305AD4" w:rsidRPr="00605467" w:rsidRDefault="00305AD4" w:rsidP="00605467">
            <w:pPr>
              <w:jc w:val="center"/>
              <w:rPr>
                <w:lang w:val="en-US"/>
              </w:rPr>
            </w:pPr>
            <w:r w:rsidRPr="00DA760E">
              <w:t> </w:t>
            </w:r>
          </w:p>
        </w:tc>
        <w:tc>
          <w:tcPr>
            <w:tcW w:w="1910" w:type="dxa"/>
            <w:tcBorders>
              <w:top w:val="nil"/>
              <w:left w:val="nil"/>
              <w:bottom w:val="single" w:sz="4" w:space="0" w:color="auto"/>
              <w:right w:val="single" w:sz="4" w:space="0" w:color="auto"/>
            </w:tcBorders>
            <w:shd w:val="clear" w:color="auto" w:fill="auto"/>
            <w:hideMark/>
          </w:tcPr>
          <w:p w14:paraId="72941745" w14:textId="77777777" w:rsidR="00305AD4" w:rsidRPr="00DA760E" w:rsidRDefault="00305AD4" w:rsidP="00605467">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364D94AC" w14:textId="77777777" w:rsidR="00305AD4" w:rsidRPr="00DA760E" w:rsidRDefault="00305AD4" w:rsidP="00605467">
            <w:r w:rsidRPr="00DA760E">
              <w:t>Типовой класс &lt;</w:t>
            </w:r>
            <w:proofErr w:type="spellStart"/>
            <w:r w:rsidRPr="00DA760E">
              <w:t>ТекстИнфТип</w:t>
            </w:r>
            <w:proofErr w:type="spellEnd"/>
            <w:r w:rsidRPr="00DA760E">
              <w:t xml:space="preserve">&gt;. </w:t>
            </w:r>
          </w:p>
          <w:p w14:paraId="594D65D2" w14:textId="77777777" w:rsidR="00305AD4" w:rsidRPr="00DA760E" w:rsidRDefault="00305AD4" w:rsidP="00605467">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DA760E">
              <w:rPr>
                <w:bCs/>
              </w:rPr>
              <w:t xml:space="preserve">Таблица </w:t>
            </w:r>
            <w:r w:rsidRPr="00DA760E">
              <w:rPr>
                <w:b/>
                <w:noProof/>
              </w:rPr>
              <w:t>18</w:t>
            </w:r>
            <w:r w:rsidRPr="00DA760E">
              <w:fldChar w:fldCharType="end"/>
            </w:r>
            <w:r w:rsidRPr="00DA760E">
              <w:t>.</w:t>
            </w:r>
          </w:p>
        </w:tc>
      </w:tr>
    </w:tbl>
    <w:p w14:paraId="2D16DEDB" w14:textId="62C79F23" w:rsidR="00305AD4" w:rsidRPr="00746830" w:rsidRDefault="00305AD4" w:rsidP="00305AD4">
      <w:pPr>
        <w:pStyle w:val="3"/>
        <w:numPr>
          <w:ilvl w:val="2"/>
          <w:numId w:val="3"/>
        </w:numPr>
        <w:ind w:left="5104"/>
        <w:rPr>
          <w:rFonts w:eastAsiaTheme="minorHAnsi"/>
          <w:lang w:eastAsia="en-US"/>
        </w:rPr>
      </w:pPr>
      <w:r w:rsidRPr="00954F46">
        <w:lastRenderedPageBreak/>
        <w:t xml:space="preserve">Таблица </w:t>
      </w:r>
      <w:r>
        <w:t>24</w:t>
      </w:r>
      <w:r w:rsidRPr="00954F46">
        <w:t xml:space="preserve">. </w:t>
      </w:r>
      <w:r w:rsidRPr="00DA760E">
        <w:t>Текстовая информация (</w:t>
      </w:r>
      <w:proofErr w:type="spellStart"/>
      <w:r w:rsidRPr="00DA760E">
        <w:t>ТекстИнфТип</w:t>
      </w:r>
      <w:proofErr w:type="spellEnd"/>
      <w:r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305AD4" w:rsidRPr="00DA760E" w14:paraId="127692B7" w14:textId="77777777" w:rsidTr="0060546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1704D46" w14:textId="77777777" w:rsidR="00305AD4" w:rsidRPr="00DA760E" w:rsidRDefault="00305AD4" w:rsidP="00605467">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2C516ED7" w14:textId="77777777" w:rsidR="00305AD4" w:rsidRPr="00DA760E" w:rsidRDefault="00305AD4" w:rsidP="00605467">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B1603F9" w14:textId="77777777" w:rsidR="00305AD4" w:rsidRPr="00DA760E" w:rsidRDefault="00305AD4" w:rsidP="00605467">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6A34771" w14:textId="77777777" w:rsidR="00305AD4" w:rsidRPr="00DA760E" w:rsidRDefault="00305AD4" w:rsidP="00605467">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0F887AD" w14:textId="77777777" w:rsidR="00305AD4" w:rsidRPr="00DA760E" w:rsidRDefault="00305AD4" w:rsidP="00605467">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979D895" w14:textId="77777777" w:rsidR="00305AD4" w:rsidRPr="00DA760E" w:rsidRDefault="00305AD4" w:rsidP="00605467">
            <w:pPr>
              <w:jc w:val="center"/>
              <w:rPr>
                <w:b/>
                <w:bCs/>
              </w:rPr>
            </w:pPr>
            <w:r w:rsidRPr="00DA760E">
              <w:rPr>
                <w:b/>
                <w:bCs/>
              </w:rPr>
              <w:t>Дополнительная информация</w:t>
            </w:r>
          </w:p>
        </w:tc>
      </w:tr>
      <w:tr w:rsidR="00305AD4" w:rsidRPr="00DA760E" w14:paraId="30B38D4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69E72E00" w14:textId="77777777" w:rsidR="00305AD4" w:rsidRPr="00DA760E" w:rsidRDefault="00305AD4" w:rsidP="00605467">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64DCA6B1" w14:textId="77777777" w:rsidR="00305AD4" w:rsidRPr="00DA760E" w:rsidRDefault="00305AD4" w:rsidP="00605467">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7FF3B554"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806056" w14:textId="77777777" w:rsidR="00305AD4" w:rsidRPr="00DA760E" w:rsidRDefault="00305AD4" w:rsidP="00605467">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2EFC90CB"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A4B9583" w14:textId="77777777" w:rsidR="00305AD4" w:rsidRPr="00DA760E" w:rsidRDefault="00305AD4" w:rsidP="00605467">
            <w:r w:rsidRPr="00DA760E">
              <w:t> </w:t>
            </w:r>
          </w:p>
        </w:tc>
      </w:tr>
      <w:tr w:rsidR="00305AD4" w:rsidRPr="00DA760E" w14:paraId="673464CB" w14:textId="77777777" w:rsidTr="0060546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4053C1" w14:textId="77777777" w:rsidR="00305AD4" w:rsidRPr="00DA760E" w:rsidRDefault="00305AD4" w:rsidP="00605467">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05DA0755" w14:textId="77777777" w:rsidR="00305AD4" w:rsidRPr="00DA760E" w:rsidRDefault="00305AD4" w:rsidP="00605467">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1857F0DE" w14:textId="77777777" w:rsidR="00305AD4" w:rsidRPr="00DA760E" w:rsidRDefault="00305AD4" w:rsidP="00605467">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C035D7" w14:textId="77777777" w:rsidR="00305AD4" w:rsidRPr="00DA760E" w:rsidRDefault="00305AD4" w:rsidP="00605467">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68DE2DA1" w14:textId="77777777" w:rsidR="00305AD4" w:rsidRPr="00DA760E" w:rsidRDefault="00305AD4" w:rsidP="00605467">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2E895FFE" w14:textId="77777777" w:rsidR="00305AD4" w:rsidRPr="00DA760E" w:rsidRDefault="00305AD4" w:rsidP="00605467">
            <w:r w:rsidRPr="00DA760E">
              <w:t> </w:t>
            </w:r>
          </w:p>
        </w:tc>
      </w:tr>
    </w:tbl>
    <w:p w14:paraId="3167E531" w14:textId="77777777" w:rsidR="00D44A5B" w:rsidRPr="00605467" w:rsidRDefault="00D44A5B" w:rsidP="000F12BA"/>
    <w:sectPr w:rsidR="00D44A5B" w:rsidRPr="00605467" w:rsidSect="00AE428B">
      <w:headerReference w:type="even" r:id="rId16"/>
      <w:headerReference w:type="default" r:id="rId17"/>
      <w:footerReference w:type="default" r:id="rId18"/>
      <w:headerReference w:type="first" r:id="rId19"/>
      <w:footerReference w:type="first" r:id="rId20"/>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1EB60" w14:textId="77777777" w:rsidR="00363187" w:rsidRDefault="00363187">
      <w:r>
        <w:separator/>
      </w:r>
    </w:p>
  </w:endnote>
  <w:endnote w:type="continuationSeparator" w:id="0">
    <w:p w14:paraId="33CF86F2" w14:textId="77777777" w:rsidR="00363187" w:rsidRDefault="00363187">
      <w:r>
        <w:continuationSeparator/>
      </w:r>
    </w:p>
  </w:endnote>
  <w:endnote w:type="continuationNotice" w:id="1">
    <w:p w14:paraId="233647E9" w14:textId="77777777" w:rsidR="00363187" w:rsidRDefault="003631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7C5DE83E" w:rsidR="00605467" w:rsidRDefault="00605467"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605467" w:rsidRDefault="006054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5E0D5061" w:rsidR="00605467" w:rsidRDefault="00605467">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605467" w:rsidRDefault="00605467">
    <w:pPr>
      <w:pStyle w:val="aff3"/>
    </w:pPr>
  </w:p>
  <w:p w14:paraId="6A5D76B1" w14:textId="77777777" w:rsidR="00605467" w:rsidRDefault="0060546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EndPr/>
    <w:sdtContent>
      <w:p w14:paraId="517D8871" w14:textId="15F33279" w:rsidR="00605467" w:rsidRDefault="00605467">
        <w:pPr>
          <w:pStyle w:val="aff3"/>
          <w:jc w:val="center"/>
        </w:pPr>
        <w:r>
          <w:fldChar w:fldCharType="begin"/>
        </w:r>
        <w:r>
          <w:instrText>PAGE   \* MERGEFORMAT</w:instrText>
        </w:r>
        <w:r>
          <w:fldChar w:fldCharType="separate"/>
        </w:r>
        <w:r>
          <w:rPr>
            <w:noProof/>
          </w:rPr>
          <w:t>14</w:t>
        </w:r>
        <w:r>
          <w:fldChar w:fldCharType="end"/>
        </w:r>
      </w:p>
    </w:sdtContent>
  </w:sdt>
  <w:p w14:paraId="57E84A24" w14:textId="77777777" w:rsidR="00605467" w:rsidRPr="006A6ADF" w:rsidRDefault="00605467" w:rsidP="009E1E54">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EndPr/>
    <w:sdtContent>
      <w:p w14:paraId="78CB7830" w14:textId="0A8B0630" w:rsidR="00605467" w:rsidRDefault="00605467">
        <w:pPr>
          <w:pStyle w:val="aff3"/>
          <w:jc w:val="center"/>
        </w:pPr>
        <w:r>
          <w:fldChar w:fldCharType="begin"/>
        </w:r>
        <w:r>
          <w:instrText>PAGE   \* MERGEFORMAT</w:instrText>
        </w:r>
        <w:r>
          <w:fldChar w:fldCharType="separate"/>
        </w:r>
        <w:r>
          <w:rPr>
            <w:noProof/>
          </w:rPr>
          <w:t>6</w:t>
        </w:r>
        <w:r>
          <w:fldChar w:fldCharType="end"/>
        </w:r>
      </w:p>
    </w:sdtContent>
  </w:sdt>
  <w:p w14:paraId="30CEBB8E" w14:textId="77777777" w:rsidR="00605467" w:rsidRPr="00724A6A" w:rsidRDefault="00605467"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8436F" w14:textId="77777777" w:rsidR="00363187" w:rsidRDefault="00363187">
      <w:r>
        <w:separator/>
      </w:r>
    </w:p>
  </w:footnote>
  <w:footnote w:type="continuationSeparator" w:id="0">
    <w:p w14:paraId="15914253" w14:textId="77777777" w:rsidR="00363187" w:rsidRDefault="00363187">
      <w:r>
        <w:continuationSeparator/>
      </w:r>
    </w:p>
  </w:footnote>
  <w:footnote w:type="continuationNotice" w:id="1">
    <w:p w14:paraId="1A958BC6" w14:textId="77777777" w:rsidR="00363187" w:rsidRDefault="003631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605467" w:rsidRDefault="00605467"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605467" w:rsidRDefault="00605467">
    <w:pPr>
      <w:pStyle w:val="a8"/>
    </w:pPr>
  </w:p>
  <w:p w14:paraId="002A5479" w14:textId="77777777" w:rsidR="00605467" w:rsidRDefault="006054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605467" w:rsidRDefault="00605467">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605467" w:rsidRDefault="00605467">
    <w:pPr>
      <w:ind w:right="360"/>
    </w:pPr>
  </w:p>
  <w:p w14:paraId="18DA1DA5" w14:textId="77777777" w:rsidR="00605467" w:rsidRDefault="0060546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605467" w:rsidRPr="00724A6A" w:rsidRDefault="00605467">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605467" w:rsidRDefault="006054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60865538"/>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42"/>
    <w:rsid w:val="00010D7A"/>
    <w:rsid w:val="0001139A"/>
    <w:rsid w:val="0001184B"/>
    <w:rsid w:val="000118BD"/>
    <w:rsid w:val="00011902"/>
    <w:rsid w:val="00011AB0"/>
    <w:rsid w:val="000124D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139"/>
    <w:rsid w:val="000233A1"/>
    <w:rsid w:val="00023872"/>
    <w:rsid w:val="00023B9A"/>
    <w:rsid w:val="00023CB5"/>
    <w:rsid w:val="00024350"/>
    <w:rsid w:val="00024421"/>
    <w:rsid w:val="00024680"/>
    <w:rsid w:val="00025015"/>
    <w:rsid w:val="00025912"/>
    <w:rsid w:val="00025C2A"/>
    <w:rsid w:val="00025F32"/>
    <w:rsid w:val="00025F9F"/>
    <w:rsid w:val="000261BA"/>
    <w:rsid w:val="00026B42"/>
    <w:rsid w:val="00026CB0"/>
    <w:rsid w:val="00026DAA"/>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C56"/>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21B"/>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8B2"/>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036"/>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2F71"/>
    <w:rsid w:val="000B315A"/>
    <w:rsid w:val="000B35D6"/>
    <w:rsid w:val="000B3AAC"/>
    <w:rsid w:val="000B40D8"/>
    <w:rsid w:val="000B46D8"/>
    <w:rsid w:val="000B48A5"/>
    <w:rsid w:val="000B4AB8"/>
    <w:rsid w:val="000B4ECB"/>
    <w:rsid w:val="000B550A"/>
    <w:rsid w:val="000B56D2"/>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6CE"/>
    <w:rsid w:val="000C1734"/>
    <w:rsid w:val="000C1C61"/>
    <w:rsid w:val="000C216D"/>
    <w:rsid w:val="000C21DC"/>
    <w:rsid w:val="000C228B"/>
    <w:rsid w:val="000C23A2"/>
    <w:rsid w:val="000C2961"/>
    <w:rsid w:val="000C326C"/>
    <w:rsid w:val="000C33C5"/>
    <w:rsid w:val="000C35B4"/>
    <w:rsid w:val="000C3E3E"/>
    <w:rsid w:val="000C4099"/>
    <w:rsid w:val="000C42AE"/>
    <w:rsid w:val="000C487B"/>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4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546"/>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C47"/>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28"/>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27F20"/>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0D5B"/>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3D7D"/>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DE0"/>
    <w:rsid w:val="001E0F6B"/>
    <w:rsid w:val="001E1182"/>
    <w:rsid w:val="001E15F0"/>
    <w:rsid w:val="001E1D49"/>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9B0"/>
    <w:rsid w:val="00206D14"/>
    <w:rsid w:val="0020705D"/>
    <w:rsid w:val="002070FC"/>
    <w:rsid w:val="002072D9"/>
    <w:rsid w:val="00207CB9"/>
    <w:rsid w:val="00207D40"/>
    <w:rsid w:val="00207D60"/>
    <w:rsid w:val="00210316"/>
    <w:rsid w:val="00210442"/>
    <w:rsid w:val="00210594"/>
    <w:rsid w:val="0021077C"/>
    <w:rsid w:val="00210A11"/>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7B7"/>
    <w:rsid w:val="00227865"/>
    <w:rsid w:val="00227FF7"/>
    <w:rsid w:val="002301D8"/>
    <w:rsid w:val="00230471"/>
    <w:rsid w:val="00230C75"/>
    <w:rsid w:val="00230FB6"/>
    <w:rsid w:val="00231248"/>
    <w:rsid w:val="002312AA"/>
    <w:rsid w:val="002325E9"/>
    <w:rsid w:val="0023291A"/>
    <w:rsid w:val="0023322C"/>
    <w:rsid w:val="00233298"/>
    <w:rsid w:val="002332D8"/>
    <w:rsid w:val="00233445"/>
    <w:rsid w:val="00233829"/>
    <w:rsid w:val="00233931"/>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8B3"/>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520"/>
    <w:rsid w:val="00263695"/>
    <w:rsid w:val="0026383B"/>
    <w:rsid w:val="00263E3F"/>
    <w:rsid w:val="00264312"/>
    <w:rsid w:val="00264386"/>
    <w:rsid w:val="002645EB"/>
    <w:rsid w:val="002646C5"/>
    <w:rsid w:val="00264AF0"/>
    <w:rsid w:val="00264E82"/>
    <w:rsid w:val="0026533E"/>
    <w:rsid w:val="002653E7"/>
    <w:rsid w:val="0026546A"/>
    <w:rsid w:val="0026560D"/>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40B"/>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3E23"/>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DE7"/>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AD4"/>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2A6"/>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A57"/>
    <w:rsid w:val="00361B1F"/>
    <w:rsid w:val="00361FF7"/>
    <w:rsid w:val="00362A2B"/>
    <w:rsid w:val="00362AD5"/>
    <w:rsid w:val="00362BF6"/>
    <w:rsid w:val="0036307B"/>
    <w:rsid w:val="00363187"/>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715"/>
    <w:rsid w:val="00372840"/>
    <w:rsid w:val="00372B9A"/>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194"/>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627"/>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4AA9"/>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10"/>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2C0"/>
    <w:rsid w:val="003E05E0"/>
    <w:rsid w:val="003E092C"/>
    <w:rsid w:val="003E167B"/>
    <w:rsid w:val="003E1CA4"/>
    <w:rsid w:val="003E1FC9"/>
    <w:rsid w:val="003E234F"/>
    <w:rsid w:val="003E23C0"/>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353"/>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3CC9"/>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2F5"/>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22D"/>
    <w:rsid w:val="0044060A"/>
    <w:rsid w:val="00440840"/>
    <w:rsid w:val="004409A4"/>
    <w:rsid w:val="00440BBA"/>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71E"/>
    <w:rsid w:val="004519D0"/>
    <w:rsid w:val="00451A9B"/>
    <w:rsid w:val="00451B04"/>
    <w:rsid w:val="00452384"/>
    <w:rsid w:val="004526FB"/>
    <w:rsid w:val="00452702"/>
    <w:rsid w:val="00452833"/>
    <w:rsid w:val="00452A17"/>
    <w:rsid w:val="00452ACF"/>
    <w:rsid w:val="00452D2D"/>
    <w:rsid w:val="004538D3"/>
    <w:rsid w:val="00453B1B"/>
    <w:rsid w:val="00453C51"/>
    <w:rsid w:val="00453CBD"/>
    <w:rsid w:val="00454272"/>
    <w:rsid w:val="004547E9"/>
    <w:rsid w:val="00454FC6"/>
    <w:rsid w:val="004551AB"/>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ADF"/>
    <w:rsid w:val="00460EC3"/>
    <w:rsid w:val="00460F02"/>
    <w:rsid w:val="0046126D"/>
    <w:rsid w:val="0046130A"/>
    <w:rsid w:val="0046162F"/>
    <w:rsid w:val="00461CCC"/>
    <w:rsid w:val="004620C2"/>
    <w:rsid w:val="00462121"/>
    <w:rsid w:val="00462568"/>
    <w:rsid w:val="00462950"/>
    <w:rsid w:val="004629B0"/>
    <w:rsid w:val="00462B47"/>
    <w:rsid w:val="0046341F"/>
    <w:rsid w:val="004637B8"/>
    <w:rsid w:val="00463DD5"/>
    <w:rsid w:val="00463EA5"/>
    <w:rsid w:val="00463ED8"/>
    <w:rsid w:val="004641E4"/>
    <w:rsid w:val="004642AC"/>
    <w:rsid w:val="0046451C"/>
    <w:rsid w:val="004649F3"/>
    <w:rsid w:val="00464FA4"/>
    <w:rsid w:val="004654A8"/>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3AE"/>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516"/>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4F0"/>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A7A"/>
    <w:rsid w:val="004A7BBF"/>
    <w:rsid w:val="004A7C2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2BD"/>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F011E"/>
    <w:rsid w:val="004F04A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6F5"/>
    <w:rsid w:val="00502BD7"/>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07F38"/>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8AD"/>
    <w:rsid w:val="00513FC1"/>
    <w:rsid w:val="00514102"/>
    <w:rsid w:val="005142B1"/>
    <w:rsid w:val="00514386"/>
    <w:rsid w:val="00514870"/>
    <w:rsid w:val="005149AC"/>
    <w:rsid w:val="00514D83"/>
    <w:rsid w:val="00514E55"/>
    <w:rsid w:val="00514FD6"/>
    <w:rsid w:val="0051503C"/>
    <w:rsid w:val="00515083"/>
    <w:rsid w:val="005159B9"/>
    <w:rsid w:val="00515D52"/>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62"/>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4B"/>
    <w:rsid w:val="005323C6"/>
    <w:rsid w:val="0053295C"/>
    <w:rsid w:val="00532A12"/>
    <w:rsid w:val="00532B5A"/>
    <w:rsid w:val="00533AB3"/>
    <w:rsid w:val="0053410B"/>
    <w:rsid w:val="005347E5"/>
    <w:rsid w:val="00534A5E"/>
    <w:rsid w:val="00534C6A"/>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CB5"/>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0A1"/>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2D17"/>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452"/>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8FD"/>
    <w:rsid w:val="005E0A80"/>
    <w:rsid w:val="005E1689"/>
    <w:rsid w:val="005E191E"/>
    <w:rsid w:val="005E1B77"/>
    <w:rsid w:val="005E1E24"/>
    <w:rsid w:val="005E218B"/>
    <w:rsid w:val="005E239C"/>
    <w:rsid w:val="005E29D1"/>
    <w:rsid w:val="005E2A3C"/>
    <w:rsid w:val="005E2B02"/>
    <w:rsid w:val="005E2F7F"/>
    <w:rsid w:val="005E3220"/>
    <w:rsid w:val="005E4073"/>
    <w:rsid w:val="005E4B11"/>
    <w:rsid w:val="005E4FC0"/>
    <w:rsid w:val="005E5418"/>
    <w:rsid w:val="005E58AB"/>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8BE"/>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467"/>
    <w:rsid w:val="006055AD"/>
    <w:rsid w:val="006056AD"/>
    <w:rsid w:val="00605762"/>
    <w:rsid w:val="006058F3"/>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BE3"/>
    <w:rsid w:val="00615DDB"/>
    <w:rsid w:val="0061626F"/>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86A"/>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F1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3CB6"/>
    <w:rsid w:val="006640F1"/>
    <w:rsid w:val="00664FB4"/>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44E"/>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05"/>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B4E"/>
    <w:rsid w:val="006C5BD5"/>
    <w:rsid w:val="006C658A"/>
    <w:rsid w:val="006C7023"/>
    <w:rsid w:val="006C720D"/>
    <w:rsid w:val="006C781E"/>
    <w:rsid w:val="006C7BA4"/>
    <w:rsid w:val="006C7F29"/>
    <w:rsid w:val="006D071D"/>
    <w:rsid w:val="006D117A"/>
    <w:rsid w:val="006D16CB"/>
    <w:rsid w:val="006D1DD9"/>
    <w:rsid w:val="006D1EAE"/>
    <w:rsid w:val="006D20D9"/>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78D"/>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4E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701"/>
    <w:rsid w:val="00720E19"/>
    <w:rsid w:val="00721451"/>
    <w:rsid w:val="007217EF"/>
    <w:rsid w:val="007223AD"/>
    <w:rsid w:val="00722EA9"/>
    <w:rsid w:val="007235EF"/>
    <w:rsid w:val="0072382D"/>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149A"/>
    <w:rsid w:val="00731A16"/>
    <w:rsid w:val="0073271F"/>
    <w:rsid w:val="00732A7A"/>
    <w:rsid w:val="00732D1D"/>
    <w:rsid w:val="00733157"/>
    <w:rsid w:val="00733446"/>
    <w:rsid w:val="0073354B"/>
    <w:rsid w:val="0073356C"/>
    <w:rsid w:val="007335E7"/>
    <w:rsid w:val="00733A18"/>
    <w:rsid w:val="00733A5E"/>
    <w:rsid w:val="00734320"/>
    <w:rsid w:val="0073436E"/>
    <w:rsid w:val="0073445C"/>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DF9"/>
    <w:rsid w:val="00761FB4"/>
    <w:rsid w:val="0076215F"/>
    <w:rsid w:val="00762276"/>
    <w:rsid w:val="0076256F"/>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E7D"/>
    <w:rsid w:val="00783190"/>
    <w:rsid w:val="00783258"/>
    <w:rsid w:val="00783C18"/>
    <w:rsid w:val="007843F0"/>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3EE8"/>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72C"/>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4E74"/>
    <w:rsid w:val="007B52F6"/>
    <w:rsid w:val="007B5480"/>
    <w:rsid w:val="007B54CF"/>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4581"/>
    <w:rsid w:val="007C6698"/>
    <w:rsid w:val="007C67A1"/>
    <w:rsid w:val="007C6C8C"/>
    <w:rsid w:val="007C6E6D"/>
    <w:rsid w:val="007C7BC7"/>
    <w:rsid w:val="007C7DC0"/>
    <w:rsid w:val="007C7E06"/>
    <w:rsid w:val="007D0154"/>
    <w:rsid w:val="007D0192"/>
    <w:rsid w:val="007D019C"/>
    <w:rsid w:val="007D0BC0"/>
    <w:rsid w:val="007D0E3E"/>
    <w:rsid w:val="007D0E9B"/>
    <w:rsid w:val="007D0F2C"/>
    <w:rsid w:val="007D0FC8"/>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0BD0"/>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962"/>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697"/>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57BB0"/>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648"/>
    <w:rsid w:val="00870D30"/>
    <w:rsid w:val="00870E0C"/>
    <w:rsid w:val="00871360"/>
    <w:rsid w:val="00871534"/>
    <w:rsid w:val="0087180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37"/>
    <w:rsid w:val="008922F2"/>
    <w:rsid w:val="00892CB4"/>
    <w:rsid w:val="00892D89"/>
    <w:rsid w:val="00892FBE"/>
    <w:rsid w:val="00893711"/>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D9B"/>
    <w:rsid w:val="008A1F9C"/>
    <w:rsid w:val="008A20DC"/>
    <w:rsid w:val="008A22C9"/>
    <w:rsid w:val="008A22FD"/>
    <w:rsid w:val="008A23A0"/>
    <w:rsid w:val="008A2421"/>
    <w:rsid w:val="008A2A17"/>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B7D89"/>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3F4C"/>
    <w:rsid w:val="008C452E"/>
    <w:rsid w:val="008C4628"/>
    <w:rsid w:val="008C4709"/>
    <w:rsid w:val="008C4E4E"/>
    <w:rsid w:val="008C56DB"/>
    <w:rsid w:val="008C6BDD"/>
    <w:rsid w:val="008C6C19"/>
    <w:rsid w:val="008C75DA"/>
    <w:rsid w:val="008C76FE"/>
    <w:rsid w:val="008C7986"/>
    <w:rsid w:val="008D0099"/>
    <w:rsid w:val="008D073D"/>
    <w:rsid w:val="008D0E18"/>
    <w:rsid w:val="008D0E2E"/>
    <w:rsid w:val="008D1090"/>
    <w:rsid w:val="008D165B"/>
    <w:rsid w:val="008D1715"/>
    <w:rsid w:val="008D18BF"/>
    <w:rsid w:val="008D19F0"/>
    <w:rsid w:val="008D1A56"/>
    <w:rsid w:val="008D1ECC"/>
    <w:rsid w:val="008D24FB"/>
    <w:rsid w:val="008D2EB8"/>
    <w:rsid w:val="008D3001"/>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44"/>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A4E"/>
    <w:rsid w:val="008F6D8D"/>
    <w:rsid w:val="008F6ED2"/>
    <w:rsid w:val="008F7632"/>
    <w:rsid w:val="008F7EB8"/>
    <w:rsid w:val="008F7FF0"/>
    <w:rsid w:val="009003B6"/>
    <w:rsid w:val="0090045E"/>
    <w:rsid w:val="0090051F"/>
    <w:rsid w:val="00900A43"/>
    <w:rsid w:val="009013BE"/>
    <w:rsid w:val="0090149C"/>
    <w:rsid w:val="009015A6"/>
    <w:rsid w:val="009016CD"/>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0ED"/>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16B98"/>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033"/>
    <w:rsid w:val="00927AF3"/>
    <w:rsid w:val="00927E5C"/>
    <w:rsid w:val="0093011B"/>
    <w:rsid w:val="00930236"/>
    <w:rsid w:val="009302A6"/>
    <w:rsid w:val="0093055F"/>
    <w:rsid w:val="00930766"/>
    <w:rsid w:val="009308CE"/>
    <w:rsid w:val="00930DB6"/>
    <w:rsid w:val="00930FF8"/>
    <w:rsid w:val="009311F1"/>
    <w:rsid w:val="0093129D"/>
    <w:rsid w:val="00931314"/>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08C"/>
    <w:rsid w:val="009378A3"/>
    <w:rsid w:val="009406B1"/>
    <w:rsid w:val="00941102"/>
    <w:rsid w:val="00941168"/>
    <w:rsid w:val="00942BD9"/>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E01"/>
    <w:rsid w:val="00954FC7"/>
    <w:rsid w:val="00955341"/>
    <w:rsid w:val="009558B6"/>
    <w:rsid w:val="00955B53"/>
    <w:rsid w:val="00955D0A"/>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12A"/>
    <w:rsid w:val="00962461"/>
    <w:rsid w:val="00962628"/>
    <w:rsid w:val="00962A13"/>
    <w:rsid w:val="00962D36"/>
    <w:rsid w:val="009635C9"/>
    <w:rsid w:val="00963A80"/>
    <w:rsid w:val="00963B19"/>
    <w:rsid w:val="0096435E"/>
    <w:rsid w:val="00964A9F"/>
    <w:rsid w:val="009652AB"/>
    <w:rsid w:val="009652B1"/>
    <w:rsid w:val="00965617"/>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6A"/>
    <w:rsid w:val="009967E0"/>
    <w:rsid w:val="009969F3"/>
    <w:rsid w:val="00996A44"/>
    <w:rsid w:val="0099719C"/>
    <w:rsid w:val="00997311"/>
    <w:rsid w:val="009975B2"/>
    <w:rsid w:val="0099785B"/>
    <w:rsid w:val="009979BB"/>
    <w:rsid w:val="00997A83"/>
    <w:rsid w:val="009A040A"/>
    <w:rsid w:val="009A0C82"/>
    <w:rsid w:val="009A0DDD"/>
    <w:rsid w:val="009A1384"/>
    <w:rsid w:val="009A15B1"/>
    <w:rsid w:val="009A1831"/>
    <w:rsid w:val="009A1D3C"/>
    <w:rsid w:val="009A1EB1"/>
    <w:rsid w:val="009A200B"/>
    <w:rsid w:val="009A2755"/>
    <w:rsid w:val="009A28BA"/>
    <w:rsid w:val="009A2A59"/>
    <w:rsid w:val="009A2B35"/>
    <w:rsid w:val="009A301F"/>
    <w:rsid w:val="009A32A9"/>
    <w:rsid w:val="009A3711"/>
    <w:rsid w:val="009A3812"/>
    <w:rsid w:val="009A3B90"/>
    <w:rsid w:val="009A3E22"/>
    <w:rsid w:val="009A465C"/>
    <w:rsid w:val="009A4C11"/>
    <w:rsid w:val="009A4DD5"/>
    <w:rsid w:val="009A510D"/>
    <w:rsid w:val="009A550E"/>
    <w:rsid w:val="009A5EBF"/>
    <w:rsid w:val="009A5FAB"/>
    <w:rsid w:val="009A62DA"/>
    <w:rsid w:val="009A6521"/>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7A"/>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3D7"/>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8EE"/>
    <w:rsid w:val="009F4BF8"/>
    <w:rsid w:val="009F5496"/>
    <w:rsid w:val="009F590B"/>
    <w:rsid w:val="009F5BF6"/>
    <w:rsid w:val="009F5DA7"/>
    <w:rsid w:val="009F5E1A"/>
    <w:rsid w:val="009F650E"/>
    <w:rsid w:val="009F6621"/>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B7A"/>
    <w:rsid w:val="00A17C53"/>
    <w:rsid w:val="00A17CD7"/>
    <w:rsid w:val="00A202E1"/>
    <w:rsid w:val="00A20469"/>
    <w:rsid w:val="00A204A5"/>
    <w:rsid w:val="00A2092A"/>
    <w:rsid w:val="00A20C10"/>
    <w:rsid w:val="00A20D35"/>
    <w:rsid w:val="00A20D9F"/>
    <w:rsid w:val="00A210A3"/>
    <w:rsid w:val="00A22986"/>
    <w:rsid w:val="00A22C06"/>
    <w:rsid w:val="00A22C3F"/>
    <w:rsid w:val="00A22C6E"/>
    <w:rsid w:val="00A22C89"/>
    <w:rsid w:val="00A22DCF"/>
    <w:rsid w:val="00A23060"/>
    <w:rsid w:val="00A234E1"/>
    <w:rsid w:val="00A2362A"/>
    <w:rsid w:val="00A23CE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95"/>
    <w:rsid w:val="00A3290A"/>
    <w:rsid w:val="00A329BD"/>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4A3"/>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6C0"/>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4A5"/>
    <w:rsid w:val="00A8151F"/>
    <w:rsid w:val="00A81852"/>
    <w:rsid w:val="00A819AF"/>
    <w:rsid w:val="00A81B5D"/>
    <w:rsid w:val="00A81C9A"/>
    <w:rsid w:val="00A8214D"/>
    <w:rsid w:val="00A82280"/>
    <w:rsid w:val="00A8269A"/>
    <w:rsid w:val="00A82DC5"/>
    <w:rsid w:val="00A82F41"/>
    <w:rsid w:val="00A8304D"/>
    <w:rsid w:val="00A83081"/>
    <w:rsid w:val="00A83211"/>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5774"/>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28B"/>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CF0"/>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4E18"/>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2E24"/>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141"/>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49B5"/>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86D"/>
    <w:rsid w:val="00B72A71"/>
    <w:rsid w:val="00B72BF6"/>
    <w:rsid w:val="00B72EAF"/>
    <w:rsid w:val="00B734E7"/>
    <w:rsid w:val="00B7382A"/>
    <w:rsid w:val="00B73969"/>
    <w:rsid w:val="00B739B9"/>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78B"/>
    <w:rsid w:val="00B92958"/>
    <w:rsid w:val="00B92A76"/>
    <w:rsid w:val="00B92C1C"/>
    <w:rsid w:val="00B937A7"/>
    <w:rsid w:val="00B9399E"/>
    <w:rsid w:val="00B93B44"/>
    <w:rsid w:val="00B93DF0"/>
    <w:rsid w:val="00B93E14"/>
    <w:rsid w:val="00B94621"/>
    <w:rsid w:val="00B94BDF"/>
    <w:rsid w:val="00B9526F"/>
    <w:rsid w:val="00B95664"/>
    <w:rsid w:val="00B95985"/>
    <w:rsid w:val="00B95C1B"/>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C19"/>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6F8"/>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3EF"/>
    <w:rsid w:val="00C025E6"/>
    <w:rsid w:val="00C025FB"/>
    <w:rsid w:val="00C026E6"/>
    <w:rsid w:val="00C027EB"/>
    <w:rsid w:val="00C02BA0"/>
    <w:rsid w:val="00C02C01"/>
    <w:rsid w:val="00C02C8D"/>
    <w:rsid w:val="00C02C9A"/>
    <w:rsid w:val="00C030F3"/>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C9A"/>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FC"/>
    <w:rsid w:val="00C21E46"/>
    <w:rsid w:val="00C2218B"/>
    <w:rsid w:val="00C222B9"/>
    <w:rsid w:val="00C223C2"/>
    <w:rsid w:val="00C22573"/>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5EF"/>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6F9"/>
    <w:rsid w:val="00C33D3E"/>
    <w:rsid w:val="00C33D4F"/>
    <w:rsid w:val="00C34093"/>
    <w:rsid w:val="00C34104"/>
    <w:rsid w:val="00C34267"/>
    <w:rsid w:val="00C34355"/>
    <w:rsid w:val="00C34370"/>
    <w:rsid w:val="00C34D49"/>
    <w:rsid w:val="00C352BA"/>
    <w:rsid w:val="00C354E7"/>
    <w:rsid w:val="00C35669"/>
    <w:rsid w:val="00C3630A"/>
    <w:rsid w:val="00C366A2"/>
    <w:rsid w:val="00C36E90"/>
    <w:rsid w:val="00C374E3"/>
    <w:rsid w:val="00C40B0B"/>
    <w:rsid w:val="00C40DD8"/>
    <w:rsid w:val="00C40E5C"/>
    <w:rsid w:val="00C41307"/>
    <w:rsid w:val="00C41972"/>
    <w:rsid w:val="00C41BB0"/>
    <w:rsid w:val="00C41D8A"/>
    <w:rsid w:val="00C420B0"/>
    <w:rsid w:val="00C426CD"/>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0F07"/>
    <w:rsid w:val="00C711FD"/>
    <w:rsid w:val="00C72067"/>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75B"/>
    <w:rsid w:val="00C90C57"/>
    <w:rsid w:val="00C90E21"/>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09E"/>
    <w:rsid w:val="00CB4232"/>
    <w:rsid w:val="00CB4237"/>
    <w:rsid w:val="00CB476D"/>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3457"/>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1CF2"/>
    <w:rsid w:val="00CE2016"/>
    <w:rsid w:val="00CE20C9"/>
    <w:rsid w:val="00CE22B9"/>
    <w:rsid w:val="00CE2793"/>
    <w:rsid w:val="00CE29D4"/>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4CE"/>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E46"/>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F95"/>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C42"/>
    <w:rsid w:val="00D440BC"/>
    <w:rsid w:val="00D44633"/>
    <w:rsid w:val="00D446BE"/>
    <w:rsid w:val="00D44738"/>
    <w:rsid w:val="00D449B8"/>
    <w:rsid w:val="00D44A0B"/>
    <w:rsid w:val="00D44A33"/>
    <w:rsid w:val="00D44A5B"/>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27F2"/>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DD5"/>
    <w:rsid w:val="00D85E34"/>
    <w:rsid w:val="00D860F1"/>
    <w:rsid w:val="00D8632A"/>
    <w:rsid w:val="00D86AC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33E"/>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FFD"/>
    <w:rsid w:val="00DC20AB"/>
    <w:rsid w:val="00DC246E"/>
    <w:rsid w:val="00DC256D"/>
    <w:rsid w:val="00DC258B"/>
    <w:rsid w:val="00DC26DE"/>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869"/>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AB3"/>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67F2A"/>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7E1"/>
    <w:rsid w:val="00E9088A"/>
    <w:rsid w:val="00E90A48"/>
    <w:rsid w:val="00E90ED6"/>
    <w:rsid w:val="00E912CD"/>
    <w:rsid w:val="00E916ED"/>
    <w:rsid w:val="00E91E49"/>
    <w:rsid w:val="00E91F75"/>
    <w:rsid w:val="00E928CC"/>
    <w:rsid w:val="00E93455"/>
    <w:rsid w:val="00E93E9B"/>
    <w:rsid w:val="00E94246"/>
    <w:rsid w:val="00E9424A"/>
    <w:rsid w:val="00E94990"/>
    <w:rsid w:val="00E949A0"/>
    <w:rsid w:val="00E94E78"/>
    <w:rsid w:val="00E9503D"/>
    <w:rsid w:val="00E95486"/>
    <w:rsid w:val="00E95D4A"/>
    <w:rsid w:val="00E95D7F"/>
    <w:rsid w:val="00E95E49"/>
    <w:rsid w:val="00E96118"/>
    <w:rsid w:val="00E96160"/>
    <w:rsid w:val="00E9693B"/>
    <w:rsid w:val="00E96EA7"/>
    <w:rsid w:val="00E977B9"/>
    <w:rsid w:val="00E97E43"/>
    <w:rsid w:val="00E97FCB"/>
    <w:rsid w:val="00EA00B5"/>
    <w:rsid w:val="00EA0A2D"/>
    <w:rsid w:val="00EA0BC2"/>
    <w:rsid w:val="00EA0DF9"/>
    <w:rsid w:val="00EA0EDC"/>
    <w:rsid w:val="00EA12C6"/>
    <w:rsid w:val="00EA1846"/>
    <w:rsid w:val="00EA1963"/>
    <w:rsid w:val="00EA1D6F"/>
    <w:rsid w:val="00EA20A3"/>
    <w:rsid w:val="00EA28C5"/>
    <w:rsid w:val="00EA2DDC"/>
    <w:rsid w:val="00EA33BB"/>
    <w:rsid w:val="00EA34BD"/>
    <w:rsid w:val="00EA376C"/>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300"/>
    <w:rsid w:val="00EF2788"/>
    <w:rsid w:val="00EF3078"/>
    <w:rsid w:val="00EF31BC"/>
    <w:rsid w:val="00EF37CD"/>
    <w:rsid w:val="00EF37D6"/>
    <w:rsid w:val="00EF391E"/>
    <w:rsid w:val="00EF3933"/>
    <w:rsid w:val="00EF3993"/>
    <w:rsid w:val="00EF3AB4"/>
    <w:rsid w:val="00EF3BDB"/>
    <w:rsid w:val="00EF400A"/>
    <w:rsid w:val="00EF4359"/>
    <w:rsid w:val="00EF4714"/>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84C"/>
    <w:rsid w:val="00F00940"/>
    <w:rsid w:val="00F012C0"/>
    <w:rsid w:val="00F0169A"/>
    <w:rsid w:val="00F01A02"/>
    <w:rsid w:val="00F01C23"/>
    <w:rsid w:val="00F01DB9"/>
    <w:rsid w:val="00F01E47"/>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76C"/>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286"/>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863"/>
    <w:rsid w:val="00F72C8E"/>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06A"/>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B98"/>
    <w:rsid w:val="00FB7E2B"/>
    <w:rsid w:val="00FC022D"/>
    <w:rsid w:val="00FC0883"/>
    <w:rsid w:val="00FC12AF"/>
    <w:rsid w:val="00FC1321"/>
    <w:rsid w:val="00FC1642"/>
    <w:rsid w:val="00FC170D"/>
    <w:rsid w:val="00FC1785"/>
    <w:rsid w:val="00FC19E6"/>
    <w:rsid w:val="00FC1B1D"/>
    <w:rsid w:val="00FC1CFE"/>
    <w:rsid w:val="00FC1D7E"/>
    <w:rsid w:val="00FC239C"/>
    <w:rsid w:val="00FC27F9"/>
    <w:rsid w:val="00FC2C89"/>
    <w:rsid w:val="00FC3D56"/>
    <w:rsid w:val="00FC411E"/>
    <w:rsid w:val="00FC4127"/>
    <w:rsid w:val="00FC43A7"/>
    <w:rsid w:val="00FC4A41"/>
    <w:rsid w:val="00FC4F12"/>
    <w:rsid w:val="00FC4FDD"/>
    <w:rsid w:val="00FC522E"/>
    <w:rsid w:val="00FC5E56"/>
    <w:rsid w:val="00FC638D"/>
    <w:rsid w:val="00FC67E1"/>
    <w:rsid w:val="00FC68FE"/>
    <w:rsid w:val="00FC6CA1"/>
    <w:rsid w:val="00FC742E"/>
    <w:rsid w:val="00FC7582"/>
    <w:rsid w:val="00FC77FE"/>
    <w:rsid w:val="00FC7D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572"/>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ind w:left="0" w:firstLine="737"/>
      <w:outlineLvl w:val="1"/>
    </w:pPr>
    <w:rPr>
      <w:sz w:val="32"/>
    </w:rPr>
  </w:style>
  <w:style w:type="paragraph" w:styleId="3">
    <w:name w:val="heading 3"/>
    <w:basedOn w:val="2"/>
    <w:next w:val="a4"/>
    <w:link w:val="30"/>
    <w:uiPriority w:val="99"/>
    <w:qFormat/>
    <w:rsid w:val="00A766E2"/>
    <w:pPr>
      <w:numPr>
        <w:ilvl w:val="2"/>
      </w:numPr>
      <w:spacing w:before="480"/>
      <w:ind w:firstLine="709"/>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A3DB62AA-7A79-45E9-8702-EAA6C46C7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23</Pages>
  <Words>4005</Words>
  <Characters>22833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6</cp:revision>
  <cp:lastPrinted>2022-06-16T10:01:00Z</cp:lastPrinted>
  <dcterms:created xsi:type="dcterms:W3CDTF">2022-08-19T16:36:00Z</dcterms:created>
  <dcterms:modified xsi:type="dcterms:W3CDTF">2022-09-01T07:04:00Z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