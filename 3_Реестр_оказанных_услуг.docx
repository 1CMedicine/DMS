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B4895" w14:textId="77777777" w:rsidR="00241828" w:rsidRPr="001E473C" w:rsidRDefault="00241828" w:rsidP="00241828">
      <w:pPr>
        <w:ind w:left="6096" w:right="397"/>
      </w:pPr>
      <w:r w:rsidRPr="001E473C">
        <w:t>УТВЕРЖДЕН</w:t>
      </w:r>
    </w:p>
    <w:p w14:paraId="66BC579D" w14:textId="77777777" w:rsidR="00241828" w:rsidRPr="001E473C" w:rsidRDefault="00241828" w:rsidP="00241828">
      <w:pPr>
        <w:ind w:left="6096" w:right="397"/>
      </w:pPr>
      <w:r w:rsidRPr="001E473C">
        <w:t>приказом ФНС России</w:t>
      </w:r>
    </w:p>
    <w:p w14:paraId="627A19EB" w14:textId="77777777" w:rsidR="00241828" w:rsidRPr="001E473C" w:rsidRDefault="00241828" w:rsidP="00241828">
      <w:pPr>
        <w:ind w:left="6096" w:right="397"/>
      </w:pPr>
      <w:r w:rsidRPr="001E473C">
        <w:t>от «___»____________</w:t>
      </w:r>
    </w:p>
    <w:p w14:paraId="01413E31" w14:textId="77777777" w:rsidR="00241828" w:rsidRPr="001E473C" w:rsidRDefault="00241828" w:rsidP="00241828">
      <w:pPr>
        <w:ind w:left="6096" w:right="397"/>
        <w:rPr>
          <w:b/>
          <w:sz w:val="32"/>
          <w:szCs w:val="28"/>
        </w:rPr>
      </w:pPr>
      <w:r w:rsidRPr="001E473C">
        <w:t>№_________________</w:t>
      </w:r>
    </w:p>
    <w:p w14:paraId="3EFB8DE8" w14:textId="77777777" w:rsidR="00241828" w:rsidRPr="001E473C" w:rsidRDefault="00241828" w:rsidP="00241828">
      <w:pPr>
        <w:ind w:right="397"/>
        <w:rPr>
          <w:b/>
          <w:sz w:val="32"/>
          <w:szCs w:val="28"/>
        </w:rPr>
      </w:pPr>
    </w:p>
    <w:p w14:paraId="537FC849" w14:textId="72EED5FD" w:rsidR="00241828" w:rsidRPr="001E473C" w:rsidRDefault="00BA6D57" w:rsidP="00241828">
      <w:pPr>
        <w:jc w:val="center"/>
        <w:rPr>
          <w:rFonts w:eastAsiaTheme="minorHAnsi"/>
          <w:b/>
          <w:sz w:val="28"/>
          <w:szCs w:val="28"/>
          <w:lang w:eastAsia="en-US"/>
        </w:rPr>
      </w:pPr>
      <w:r w:rsidRPr="001E473C">
        <w:rPr>
          <w:b/>
          <w:sz w:val="28"/>
          <w:szCs w:val="28"/>
        </w:rPr>
        <w:t>Описание формата представления  реестра оказанных услуг</w:t>
      </w:r>
      <w:r w:rsidRPr="001E473C" w:rsidDel="00BA6D57">
        <w:rPr>
          <w:b/>
          <w:sz w:val="28"/>
          <w:szCs w:val="28"/>
        </w:rPr>
        <w:t xml:space="preserve"> </w:t>
      </w:r>
    </w:p>
    <w:p w14:paraId="68337701"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1E473C"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1E473C" w:rsidRDefault="00241828" w:rsidP="00DB13DE">
      <w:pPr>
        <w:pStyle w:val="af5"/>
      </w:pPr>
      <w:r w:rsidRPr="001E473C">
        <w:t>ОБЩИЕ ПОЛОЖЕНИЯ</w:t>
      </w:r>
    </w:p>
    <w:p w14:paraId="4F6BC2F7" w14:textId="77777777" w:rsidR="00BA6D57" w:rsidRPr="001E473C" w:rsidRDefault="00BA6D57" w:rsidP="00BA6D57">
      <w:pPr>
        <w:pStyle w:val="ConsPlusNormal"/>
        <w:ind w:firstLine="0"/>
        <w:jc w:val="both"/>
        <w:rPr>
          <w:rFonts w:ascii="Times New Roman" w:hAnsi="Times New Roman" w:cs="Times New Roman"/>
          <w:sz w:val="28"/>
          <w:szCs w:val="28"/>
        </w:rPr>
      </w:pPr>
    </w:p>
    <w:p w14:paraId="74235671" w14:textId="77777777" w:rsidR="00BA6D57" w:rsidRPr="001E473C" w:rsidRDefault="00BA6D57" w:rsidP="00BA6D57">
      <w:pPr>
        <w:pStyle w:val="ab"/>
      </w:pPr>
      <w:r w:rsidRPr="001E473C">
        <w:t>1. Настоящий формат описывает требования к XML файлам, представляющим р</w:t>
      </w:r>
      <w:r w:rsidRPr="001E473C">
        <w:rPr>
          <w:szCs w:val="28"/>
        </w:rPr>
        <w:t xml:space="preserve">еестр оказанных  </w:t>
      </w:r>
      <w:r w:rsidRPr="001E473C">
        <w:t xml:space="preserve">медицинских услуг, для передачи  по телекоммуникационным каналам связи (далее - файл обмена). </w:t>
      </w:r>
    </w:p>
    <w:p w14:paraId="0AB82FA8" w14:textId="77777777" w:rsidR="00BA6D57" w:rsidRPr="001E473C" w:rsidRDefault="00BA6D57" w:rsidP="00BA6D57">
      <w:pPr>
        <w:pStyle w:val="ab"/>
      </w:pPr>
      <w:r w:rsidRPr="001E473C">
        <w:rPr>
          <w:szCs w:val="28"/>
        </w:rPr>
        <w:t>Реестр оказанных  медицинских услуг – документ, содержащий список  услуг, которые были оказаны медицинской организацией застрахованным лицам в соответствии с договорами (полисами) добровольного медицинского страхования за отчетный период. Документ является приложением к Акту выполненных работ за оказанные услуги в отчетном месяце.</w:t>
      </w:r>
    </w:p>
    <w:p w14:paraId="5708E438" w14:textId="77777777" w:rsidR="00BA6D57" w:rsidRPr="001E473C" w:rsidRDefault="00BA6D57" w:rsidP="00BA6D57">
      <w:pPr>
        <w:pStyle w:val="ab"/>
      </w:pPr>
      <w:r w:rsidRPr="001E473C">
        <w:t xml:space="preserve">2. </w:t>
      </w:r>
      <w:r w:rsidRPr="001E473C">
        <w:rPr>
          <w:szCs w:val="28"/>
        </w:rPr>
        <w:t>Реестр оказанных  медицинских услуг</w:t>
      </w:r>
      <w:r w:rsidRPr="001E473C">
        <w:t xml:space="preserve"> состоит из одного файла обмена, сге</w:t>
      </w:r>
      <w:r w:rsidRPr="001E473C">
        <w:softHyphen/>
        <w:t>не</w:t>
      </w:r>
      <w:r w:rsidRPr="001E473C">
        <w:softHyphen/>
        <w:t xml:space="preserve">рированного </w:t>
      </w:r>
      <w:r w:rsidRPr="001E473C">
        <w:rPr>
          <w:szCs w:val="28"/>
        </w:rPr>
        <w:t>медицинской организацией.</w:t>
      </w:r>
    </w:p>
    <w:p w14:paraId="0B282E49" w14:textId="77777777" w:rsidR="00BA6D57" w:rsidRPr="001E473C" w:rsidRDefault="00BA6D57" w:rsidP="00BA6D57">
      <w:pPr>
        <w:pStyle w:val="ab"/>
      </w:pPr>
      <w:r w:rsidRPr="001E473C">
        <w:t>Сформированный в электронном виде р</w:t>
      </w:r>
      <w:r w:rsidRPr="001E473C">
        <w:rPr>
          <w:szCs w:val="28"/>
        </w:rPr>
        <w:t>еестр оказанных  медицинских услуг</w:t>
      </w:r>
      <w:r w:rsidRPr="001E473C">
        <w:t xml:space="preserve"> подписывается  электронной подписью ответственного субъекта;</w:t>
      </w:r>
    </w:p>
    <w:p w14:paraId="3BECF6B1" w14:textId="2CF53112" w:rsidR="00241828" w:rsidRPr="001B7B23" w:rsidRDefault="00BA6D57" w:rsidP="00241828">
      <w:pPr>
        <w:pStyle w:val="ab"/>
      </w:pPr>
      <w:r w:rsidRPr="001E473C">
        <w:t>3. Номер версии настоящего формата …</w:t>
      </w:r>
    </w:p>
    <w:p w14:paraId="758A6EBF" w14:textId="77777777" w:rsidR="008372F2" w:rsidRPr="001B7B23" w:rsidRDefault="008372F2" w:rsidP="008372F2">
      <w:pPr>
        <w:autoSpaceDE w:val="0"/>
        <w:autoSpaceDN w:val="0"/>
        <w:adjustRightInd w:val="0"/>
        <w:rPr>
          <w:sz w:val="28"/>
          <w:szCs w:val="28"/>
        </w:rPr>
      </w:pPr>
    </w:p>
    <w:p w14:paraId="5AC79237" w14:textId="77777777" w:rsidR="008372F2" w:rsidRPr="001B7B23" w:rsidRDefault="008372F2" w:rsidP="008372F2">
      <w:pPr>
        <w:autoSpaceDE w:val="0"/>
        <w:autoSpaceDN w:val="0"/>
        <w:adjustRightInd w:val="0"/>
        <w:rPr>
          <w:sz w:val="28"/>
          <w:szCs w:val="28"/>
        </w:rPr>
      </w:pPr>
    </w:p>
    <w:p w14:paraId="3541397F" w14:textId="22A120B6" w:rsidR="008372F2" w:rsidRPr="001B7B23" w:rsidRDefault="004D2939" w:rsidP="001D7865">
      <w:pPr>
        <w:pStyle w:val="af5"/>
      </w:pPr>
      <w:bookmarkStart w:id="0" w:name="_Toc106366938"/>
      <w:r w:rsidRPr="001B7B23">
        <w:t>ОПИСАНИЕ ФАЙЛА ОБМЕНА  РЕЕСТРА ОКАЗАННЫХ  МЕДИЦИНСКИХ УСЛУГ</w:t>
      </w:r>
      <w:bookmarkEnd w:id="0"/>
      <w:r w:rsidRPr="001B7B23" w:rsidDel="004D2939">
        <w:t xml:space="preserve"> </w:t>
      </w:r>
    </w:p>
    <w:p w14:paraId="4E859DE6" w14:textId="40AF7163" w:rsidR="00A73814" w:rsidRPr="001B7B23" w:rsidRDefault="00A73814" w:rsidP="00A73814">
      <w:pPr>
        <w:pStyle w:val="af6"/>
      </w:pPr>
      <w:r w:rsidRPr="001B7B23">
        <w:t>Имя файла обмена</w:t>
      </w:r>
    </w:p>
    <w:p w14:paraId="141A7E9F" w14:textId="77777777" w:rsidR="004D2939" w:rsidRPr="001B7B23" w:rsidRDefault="004D2939" w:rsidP="004D2939">
      <w:pPr>
        <w:pStyle w:val="ab"/>
        <w:rPr>
          <w:rFonts w:eastAsia="SimSun"/>
        </w:rPr>
      </w:pPr>
      <w:r w:rsidRPr="001B7B23">
        <w:rPr>
          <w:b/>
        </w:rPr>
        <w:t xml:space="preserve">Имя файла обмена </w:t>
      </w:r>
      <w:r w:rsidRPr="001B7B23">
        <w:rPr>
          <w:rFonts w:eastAsia="SimSun"/>
        </w:rPr>
        <w:t xml:space="preserve">должно иметь следующий вид: </w:t>
      </w:r>
    </w:p>
    <w:p w14:paraId="577850FC" w14:textId="77777777" w:rsidR="004D2939" w:rsidRPr="001B7B23" w:rsidRDefault="004D2939" w:rsidP="004D2939">
      <w:pPr>
        <w:pStyle w:val="ab"/>
      </w:pPr>
      <w:r w:rsidRPr="001B7B23">
        <w:rPr>
          <w:b/>
          <w:i/>
          <w:lang w:val="en-US"/>
        </w:rPr>
        <w:t>R</w:t>
      </w:r>
      <w:r w:rsidRPr="001B7B23">
        <w:rPr>
          <w:b/>
          <w:i/>
        </w:rPr>
        <w:t>_Т_</w:t>
      </w:r>
      <w:r w:rsidRPr="001B7B23">
        <w:rPr>
          <w:b/>
          <w:i/>
          <w:lang w:val="en-US"/>
        </w:rPr>
        <w:t>A</w:t>
      </w:r>
      <w:r w:rsidRPr="001B7B23">
        <w:rPr>
          <w:b/>
          <w:i/>
        </w:rPr>
        <w:t>_О_</w:t>
      </w:r>
      <w:r w:rsidRPr="001B7B23">
        <w:rPr>
          <w:b/>
          <w:i/>
          <w:lang w:val="en-US"/>
        </w:rPr>
        <w:t>GGGGMMDD</w:t>
      </w:r>
      <w:r w:rsidRPr="001B7B23">
        <w:rPr>
          <w:b/>
          <w:i/>
        </w:rPr>
        <w:t>_</w:t>
      </w:r>
      <w:r w:rsidRPr="001B7B23">
        <w:rPr>
          <w:b/>
          <w:i/>
          <w:lang w:val="en-US"/>
        </w:rPr>
        <w:t>N</w:t>
      </w:r>
      <w:r w:rsidRPr="001B7B23">
        <w:t>, где:</w:t>
      </w:r>
    </w:p>
    <w:p w14:paraId="3DC7A85E" w14:textId="0AA10BCB" w:rsidR="004D2939" w:rsidRPr="001B7B23" w:rsidRDefault="004D2939" w:rsidP="004D2939">
      <w:pPr>
        <w:pStyle w:val="ab"/>
      </w:pPr>
      <w:r w:rsidRPr="001B7B23">
        <w:rPr>
          <w:b/>
          <w:i/>
        </w:rPr>
        <w:t xml:space="preserve">  R_Т</w:t>
      </w:r>
      <w:r w:rsidRPr="001B7B23">
        <w:t xml:space="preserve"> – префикс, принимающий значение </w:t>
      </w:r>
      <w:r w:rsidRPr="001B7B23">
        <w:rPr>
          <w:lang w:val="en-US"/>
        </w:rPr>
        <w:t>ON</w:t>
      </w:r>
      <w:r w:rsidRPr="001B7B23">
        <w:t>_</w:t>
      </w:r>
      <w:r w:rsidRPr="001B7B23">
        <w:rPr>
          <w:lang w:val="en-US"/>
        </w:rPr>
        <w:t>REESTR</w:t>
      </w:r>
      <w:r w:rsidRPr="001B7B23">
        <w:t>;</w:t>
      </w:r>
    </w:p>
    <w:p w14:paraId="2F92E94E" w14:textId="77777777" w:rsidR="004D2939" w:rsidRPr="001B7B23" w:rsidRDefault="004D2939" w:rsidP="004D2939">
      <w:pPr>
        <w:pStyle w:val="ab"/>
        <w:rPr>
          <w:b/>
        </w:rPr>
      </w:pPr>
      <w:r w:rsidRPr="001B7B23">
        <w:rPr>
          <w:i/>
        </w:rPr>
        <w:t>А</w:t>
      </w:r>
      <w:r w:rsidRPr="001B7B23">
        <w:rPr>
          <w:rFonts w:eastAsia="SimSun"/>
        </w:rPr>
        <w:t xml:space="preserve"> – </w:t>
      </w:r>
      <w:r w:rsidRPr="001B7B23">
        <w:t>идентификатор участника электронного документооборота - получателя файла обмена  реестра оказанных медицинских услуг. Значение элемента представляется в виде ИдОЭДОКодПол, где:</w:t>
      </w:r>
    </w:p>
    <w:p w14:paraId="320D0FEE" w14:textId="77777777" w:rsidR="004D2939" w:rsidRPr="001B7B23" w:rsidRDefault="004D2939" w:rsidP="004D2939">
      <w:pPr>
        <w:pStyle w:val="ab"/>
      </w:pPr>
      <w:r w:rsidRPr="001B7B23">
        <w:t xml:space="preserve">ИдОЭДО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w:t>
      </w:r>
      <w:r w:rsidRPr="001B7B23">
        <w:lastRenderedPageBreak/>
        <w:t>«000»;</w:t>
      </w:r>
    </w:p>
    <w:p w14:paraId="3A28F8F3" w14:textId="77777777" w:rsidR="004D2939" w:rsidRPr="001B7B23" w:rsidRDefault="004D2939" w:rsidP="004D2939">
      <w:pPr>
        <w:pStyle w:val="ab"/>
      </w:pPr>
      <w:r w:rsidRPr="001B7B23">
        <w:t>КодПол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КодПол - глобальный уникальный идентификатор (GUID)), однозначно идентифицирующий участника документооборота;</w:t>
      </w:r>
    </w:p>
    <w:p w14:paraId="50E353CC" w14:textId="77777777" w:rsidR="004D2939" w:rsidRPr="001B7B23" w:rsidRDefault="004D2939" w:rsidP="004D2939">
      <w:pPr>
        <w:pStyle w:val="ab"/>
      </w:pPr>
      <w:r w:rsidRPr="001B7B23">
        <w:rPr>
          <w:b/>
          <w:i/>
        </w:rPr>
        <w:t>О</w:t>
      </w:r>
      <w:r w:rsidRPr="001B7B23">
        <w:rPr>
          <w:rFonts w:eastAsia="SimSun"/>
        </w:rPr>
        <w:t xml:space="preserve"> – </w:t>
      </w:r>
      <w:r w:rsidRPr="001B7B23">
        <w:t>идентификатор участника электронного документооборота - отправителя файла обмена  реестра оказанных медицинских услуг. Значение элемента представляется в виде ИдОЭДОКодОтпр, где:</w:t>
      </w:r>
    </w:p>
    <w:p w14:paraId="3C12AAED" w14:textId="77777777" w:rsidR="004D2939" w:rsidRPr="001B7B23" w:rsidRDefault="004D2939" w:rsidP="004D2939">
      <w:pPr>
        <w:pStyle w:val="ab"/>
      </w:pPr>
      <w:r w:rsidRPr="001B7B23">
        <w:t>ИдОЭДО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регистронезависимо. При направлении документа не через оператора ЭДО идентификатор оператора электронного документооборота принимает значение «000»;</w:t>
      </w:r>
    </w:p>
    <w:p w14:paraId="33341C91" w14:textId="77777777" w:rsidR="004D2939" w:rsidRPr="001B7B23" w:rsidRDefault="004D2939" w:rsidP="004D2939">
      <w:pPr>
        <w:pStyle w:val="ab"/>
      </w:pPr>
      <w:r w:rsidRPr="001B7B23">
        <w:t>КодОтпр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КодОтпр - глобальный уникальный идентификатор (GUID), однозначно идентифицирующий участника документооборота;</w:t>
      </w:r>
    </w:p>
    <w:p w14:paraId="7138B1AD" w14:textId="77777777" w:rsidR="004D2939" w:rsidRPr="001B7B23" w:rsidRDefault="004D2939" w:rsidP="004D2939">
      <w:pPr>
        <w:pStyle w:val="ab"/>
      </w:pPr>
      <w:r w:rsidRPr="001B7B23">
        <w:rPr>
          <w:b/>
          <w:i/>
        </w:rPr>
        <w:t>GGGG</w:t>
      </w:r>
      <w:r w:rsidRPr="001B7B23">
        <w:rPr>
          <w:rFonts w:eastAsia="SimSun"/>
        </w:rPr>
        <w:t xml:space="preserve"> – </w:t>
      </w:r>
      <w:r w:rsidRPr="001B7B23">
        <w:t xml:space="preserve">год формирования передаваемого файла обмена, </w:t>
      </w:r>
      <w:r w:rsidRPr="001B7B23">
        <w:rPr>
          <w:b/>
          <w:i/>
        </w:rPr>
        <w:t>MM</w:t>
      </w:r>
      <w:r w:rsidRPr="001B7B23">
        <w:t xml:space="preserve"> - месяц, </w:t>
      </w:r>
      <w:r w:rsidRPr="001B7B23">
        <w:rPr>
          <w:b/>
          <w:i/>
        </w:rPr>
        <w:t>DD</w:t>
      </w:r>
      <w:r w:rsidRPr="001B7B23">
        <w:t xml:space="preserve"> - день;</w:t>
      </w:r>
    </w:p>
    <w:p w14:paraId="2705333C" w14:textId="77777777" w:rsidR="004D2939" w:rsidRPr="001B7B23" w:rsidRDefault="004D2939" w:rsidP="004D2939">
      <w:pPr>
        <w:pStyle w:val="ab"/>
      </w:pPr>
      <w:r w:rsidRPr="001B7B23">
        <w:rPr>
          <w:b/>
          <w:i/>
        </w:rPr>
        <w:t>N</w:t>
      </w:r>
      <w:r w:rsidRPr="001B7B23">
        <w:rPr>
          <w:rFonts w:eastAsia="SimSun"/>
        </w:rPr>
        <w:t xml:space="preserve"> – </w:t>
      </w:r>
      <w:r w:rsidRPr="001B7B23">
        <w:t>36 символьный глобально уникальный идентификатор GUID (Globally Unique IDentifier).</w:t>
      </w:r>
    </w:p>
    <w:p w14:paraId="0D8B422B" w14:textId="77777777" w:rsidR="004D2939" w:rsidRPr="001B7B23" w:rsidRDefault="004D2939" w:rsidP="004D2939">
      <w:pPr>
        <w:pStyle w:val="ab"/>
      </w:pPr>
      <w:r w:rsidRPr="001B7B23">
        <w:t>Расширение имени файла обмена - xml. Расширение имени файла обмена может указываться строчными или прописными буквами.</w:t>
      </w:r>
    </w:p>
    <w:p w14:paraId="32761608" w14:textId="77777777" w:rsidR="004D2939" w:rsidRPr="001B7B23" w:rsidRDefault="004D2939" w:rsidP="004D2939">
      <w:pPr>
        <w:pStyle w:val="ab"/>
        <w:rPr>
          <w:b/>
          <w:i/>
        </w:rPr>
      </w:pPr>
      <w:r w:rsidRPr="001B7B23">
        <w:rPr>
          <w:b/>
          <w:i/>
        </w:rPr>
        <w:t>Параметры первой строки файла обмена</w:t>
      </w:r>
    </w:p>
    <w:p w14:paraId="77380366" w14:textId="77777777" w:rsidR="004D2939" w:rsidRPr="001B7B23" w:rsidRDefault="004D2939" w:rsidP="004D2939">
      <w:pPr>
        <w:pStyle w:val="ab"/>
      </w:pPr>
      <w:r w:rsidRPr="001B7B23">
        <w:t>Первая строка XML файла должна иметь следующий вид:</w:t>
      </w:r>
    </w:p>
    <w:p w14:paraId="3AE75FBC" w14:textId="77777777" w:rsidR="004D2939" w:rsidRPr="001B7B23" w:rsidRDefault="004D2939" w:rsidP="004D2939">
      <w:pPr>
        <w:pStyle w:val="ab"/>
      </w:pPr>
      <w:r w:rsidRPr="001B7B23">
        <w:t>&lt;?</w:t>
      </w:r>
      <w:r w:rsidRPr="001B7B23">
        <w:rPr>
          <w:lang w:val="en-US"/>
        </w:rPr>
        <w:t>xml</w:t>
      </w:r>
      <w:r w:rsidRPr="001B7B23">
        <w:t xml:space="preserve"> </w:t>
      </w:r>
      <w:r w:rsidRPr="001B7B23">
        <w:rPr>
          <w:lang w:val="en-US"/>
        </w:rPr>
        <w:t>version</w:t>
      </w:r>
      <w:r w:rsidRPr="001B7B23">
        <w:t xml:space="preserve"> ="1.0" </w:t>
      </w:r>
      <w:r w:rsidRPr="001B7B23">
        <w:rPr>
          <w:lang w:val="en-US"/>
        </w:rPr>
        <w:t>encoding</w:t>
      </w:r>
      <w:r w:rsidRPr="001B7B23">
        <w:t xml:space="preserve"> ="</w:t>
      </w:r>
      <w:r w:rsidRPr="001B7B23">
        <w:rPr>
          <w:lang w:val="en-US"/>
        </w:rPr>
        <w:t>windows</w:t>
      </w:r>
      <w:r w:rsidRPr="001B7B23">
        <w:t>-1251"?&gt;</w:t>
      </w:r>
    </w:p>
    <w:p w14:paraId="5950768D" w14:textId="77777777" w:rsidR="004D2939" w:rsidRPr="001B7B23" w:rsidRDefault="004D2939" w:rsidP="004D2939">
      <w:pPr>
        <w:pStyle w:val="ab"/>
        <w:rPr>
          <w:rFonts w:eastAsia="SimSun"/>
        </w:rPr>
      </w:pPr>
      <w:r w:rsidRPr="001B7B23">
        <w:rPr>
          <w:rFonts w:eastAsia="SimSun"/>
          <w:b/>
        </w:rPr>
        <w:t>Имя файла, содержащего XML схему файла обмена</w:t>
      </w:r>
      <w:r w:rsidRPr="001B7B23">
        <w:rPr>
          <w:rFonts w:eastAsia="SimSun"/>
        </w:rPr>
        <w:t>, должно иметь следующий вид:</w:t>
      </w:r>
    </w:p>
    <w:p w14:paraId="7EE0F575" w14:textId="77777777" w:rsidR="004D2939" w:rsidRPr="001B7B23" w:rsidRDefault="004D2939" w:rsidP="004D2939">
      <w:pPr>
        <w:pStyle w:val="ab"/>
        <w:rPr>
          <w:rFonts w:eastAsia="SimSun"/>
        </w:rPr>
      </w:pPr>
      <w:r w:rsidRPr="001B7B23">
        <w:rPr>
          <w:lang w:val="en-US"/>
        </w:rPr>
        <w:t>ON</w:t>
      </w:r>
      <w:r w:rsidRPr="001B7B23">
        <w:t>_</w:t>
      </w:r>
      <w:r w:rsidRPr="001B7B23">
        <w:rPr>
          <w:lang w:val="en-US"/>
        </w:rPr>
        <w:t>REESTR</w:t>
      </w:r>
      <w:r w:rsidRPr="001B7B23">
        <w:rPr>
          <w:rFonts w:eastAsia="SimSun"/>
        </w:rPr>
        <w:t>_1_971_01_01_01_</w:t>
      </w:r>
      <w:r w:rsidRPr="001B7B23">
        <w:rPr>
          <w:rFonts w:eastAsia="SimSun"/>
          <w:lang w:val="en-US"/>
        </w:rPr>
        <w:t>xx</w:t>
      </w:r>
      <w:r w:rsidRPr="001B7B23">
        <w:rPr>
          <w:rFonts w:eastAsia="SimSun"/>
        </w:rPr>
        <w:t xml:space="preserve">, </w:t>
      </w:r>
      <w:r w:rsidRPr="001B7B23">
        <w:t>где хх – номер версии схемы.</w:t>
      </w:r>
    </w:p>
    <w:p w14:paraId="17357B79" w14:textId="77777777" w:rsidR="004D2939" w:rsidRPr="001B7B23" w:rsidRDefault="004D2939" w:rsidP="004D2939">
      <w:pPr>
        <w:pStyle w:val="ab"/>
        <w:rPr>
          <w:rFonts w:eastAsia="SimSun"/>
        </w:rPr>
      </w:pPr>
      <w:r w:rsidRPr="001B7B23">
        <w:rPr>
          <w:rFonts w:eastAsia="SimSun"/>
        </w:rPr>
        <w:t>Расширение имени файла – xsd.</w:t>
      </w:r>
    </w:p>
    <w:p w14:paraId="79CE8F12" w14:textId="77777777" w:rsidR="004D2939" w:rsidRPr="001B7B23" w:rsidRDefault="004D2939" w:rsidP="004D2939">
      <w:pPr>
        <w:pStyle w:val="ab"/>
      </w:pPr>
      <w:r w:rsidRPr="001B7B23">
        <w:rPr>
          <w:rFonts w:eastAsia="SimSun"/>
        </w:rPr>
        <w:t>X</w:t>
      </w:r>
      <w:r w:rsidRPr="001B7B23">
        <w:rPr>
          <w:rFonts w:eastAsia="SimSun"/>
          <w:lang w:val="en-US"/>
        </w:rPr>
        <w:t>ML</w:t>
      </w:r>
      <w:r w:rsidRPr="001B7B23">
        <w:rPr>
          <w:rFonts w:eastAsia="SimSun"/>
        </w:rPr>
        <w:t xml:space="preserve"> </w:t>
      </w:r>
      <w:r w:rsidRPr="001B7B23">
        <w:t>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непротиворечия требованиям данного документа (например, в новой версии может уточняться текст наименования отдельных элементов, может приводиться дополнительная информации, увеличиваться количества знаков в формате элемента).</w:t>
      </w:r>
    </w:p>
    <w:p w14:paraId="045395A3" w14:textId="77777777" w:rsidR="004D2939" w:rsidRPr="001B7B23" w:rsidRDefault="004D2939" w:rsidP="004D2939">
      <w:pPr>
        <w:pStyle w:val="2"/>
        <w:numPr>
          <w:ilvl w:val="1"/>
          <w:numId w:val="21"/>
        </w:numPr>
      </w:pPr>
      <w:bookmarkStart w:id="1" w:name="_Toc106366940"/>
      <w:r w:rsidRPr="001B7B23">
        <w:lastRenderedPageBreak/>
        <w:t>Логическая модель файла обмена</w:t>
      </w:r>
      <w:bookmarkEnd w:id="1"/>
    </w:p>
    <w:p w14:paraId="15A03781" w14:textId="77777777" w:rsidR="004D2939" w:rsidRPr="001B7B23" w:rsidRDefault="004D2939" w:rsidP="004D2939">
      <w:pPr>
        <w:pStyle w:val="ab"/>
      </w:pPr>
      <w:r w:rsidRPr="001B7B23">
        <w:rPr>
          <w:b/>
        </w:rPr>
        <w:t xml:space="preserve">Логическая модель файла обмена </w:t>
      </w:r>
      <w:r w:rsidRPr="001B7B23">
        <w:t xml:space="preserve">представлена в виде диаграммы структуры файла обмена на рисунке 1 настоящего описания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1B7B23">
        <w:rPr>
          <w:rFonts w:eastAsia="SimSun"/>
        </w:rPr>
        <w:t>– 5</w:t>
      </w:r>
      <w:r w:rsidRPr="001B7B23">
        <w:t>.24 настоящего описания формата.</w:t>
      </w:r>
    </w:p>
    <w:p w14:paraId="3E7E0690" w14:textId="77777777" w:rsidR="004D2939" w:rsidRPr="001B7B23" w:rsidRDefault="004D2939" w:rsidP="004D2939">
      <w:pPr>
        <w:pStyle w:val="ab"/>
      </w:pPr>
      <w:r w:rsidRPr="001B7B23">
        <w:t>Для каждого структурного элемента логической модели файла обмена приводятся следующие сведения:</w:t>
      </w:r>
    </w:p>
    <w:p w14:paraId="03CE8CB8" w14:textId="77777777" w:rsidR="004D2939" w:rsidRPr="001B7B23" w:rsidRDefault="004D2939" w:rsidP="004D2939">
      <w:pPr>
        <w:pStyle w:val="ab"/>
        <w:rPr>
          <w:rStyle w:val="afff8"/>
          <w:sz w:val="28"/>
        </w:rPr>
      </w:pPr>
      <w:r w:rsidRPr="001B7B23">
        <w:rPr>
          <w:rStyle w:val="afff9"/>
          <w:i w:val="0"/>
          <w:sz w:val="28"/>
        </w:rPr>
        <w:t>наименование элемента.</w:t>
      </w:r>
      <w:r w:rsidRPr="001B7B23">
        <w:t xml:space="preserve"> </w:t>
      </w:r>
      <w:r w:rsidRPr="001B7B23">
        <w:rPr>
          <w:rStyle w:val="afff8"/>
          <w:sz w:val="28"/>
        </w:rPr>
        <w:t xml:space="preserve">Приводится полное наименование элемента. </w:t>
      </w:r>
      <w:r w:rsidRPr="001B7B23">
        <w:rPr>
          <w:rStyle w:val="afff8"/>
          <w:sz w:val="28"/>
        </w:rPr>
        <w:br/>
        <w:t xml:space="preserve">В строке таблицы могут быть </w:t>
      </w:r>
      <w:r w:rsidRPr="001B7B23">
        <w:t>описаны несколько элементов, наименования которых разделены символом «|». Такая форма записи применяется при наличии в файле обмена только</w:t>
      </w:r>
      <w:r w:rsidRPr="001B7B23">
        <w:rPr>
          <w:rStyle w:val="afff8"/>
          <w:sz w:val="28"/>
        </w:rPr>
        <w:t xml:space="preserve"> одного элемента из описанных в этой строке;</w:t>
      </w:r>
    </w:p>
    <w:p w14:paraId="25F9307C" w14:textId="77777777" w:rsidR="004D2939" w:rsidRPr="001B7B23" w:rsidRDefault="004D2939" w:rsidP="004D2939">
      <w:pPr>
        <w:pStyle w:val="ab"/>
      </w:pPr>
      <w:r w:rsidRPr="001B7B23">
        <w:rPr>
          <w:rStyle w:val="afff9"/>
          <w:szCs w:val="28"/>
        </w:rPr>
        <w:t>сокращенное наименование (код) элемента.</w:t>
      </w:r>
      <w:r w:rsidRPr="001B7B23">
        <w:t xml:space="preserve"> </w:t>
      </w:r>
      <w:r w:rsidRPr="001B7B23">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1B7B23">
        <w:rPr>
          <w:rStyle w:val="afff8"/>
          <w:szCs w:val="28"/>
          <w:lang w:val="en-US"/>
        </w:rPr>
        <w:t>XML</w:t>
      </w:r>
      <w:r w:rsidRPr="001B7B23">
        <w:t>;</w:t>
      </w:r>
    </w:p>
    <w:p w14:paraId="63C5BD04"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типа элемента.</w:t>
      </w:r>
      <w:r w:rsidRPr="001B7B23">
        <w:rPr>
          <w:sz w:val="28"/>
          <w:szCs w:val="28"/>
        </w:rPr>
        <w:t xml:space="preserve"> </w:t>
      </w:r>
      <w:r w:rsidRPr="001B7B23">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1B7B23">
        <w:rPr>
          <w:rStyle w:val="afff8"/>
          <w:sz w:val="28"/>
          <w:szCs w:val="28"/>
          <w:lang w:val="en-US"/>
        </w:rPr>
        <w:t>XML</w:t>
      </w:r>
      <w:r w:rsidRPr="001B7B23">
        <w:rPr>
          <w:rStyle w:val="afff8"/>
          <w:sz w:val="28"/>
          <w:szCs w:val="28"/>
        </w:rPr>
        <w:t xml:space="preserve"> файла, «А» – простой элемент логической модели, реализованный в виде атрибута элемента </w:t>
      </w:r>
      <w:r w:rsidRPr="001B7B23">
        <w:rPr>
          <w:rStyle w:val="afff8"/>
          <w:sz w:val="28"/>
          <w:szCs w:val="28"/>
          <w:lang w:val="en-US"/>
        </w:rPr>
        <w:t>XML</w:t>
      </w:r>
      <w:r w:rsidRPr="001B7B23">
        <w:rPr>
          <w:rStyle w:val="afff8"/>
          <w:sz w:val="28"/>
          <w:szCs w:val="28"/>
        </w:rPr>
        <w:t xml:space="preserve"> файла. Простой элемент </w:t>
      </w:r>
      <w:r w:rsidRPr="001B7B23">
        <w:rPr>
          <w:sz w:val="28"/>
          <w:szCs w:val="28"/>
        </w:rPr>
        <w:t xml:space="preserve">логической модели </w:t>
      </w:r>
      <w:r w:rsidRPr="001B7B23">
        <w:rPr>
          <w:rStyle w:val="afff8"/>
          <w:sz w:val="28"/>
          <w:szCs w:val="28"/>
        </w:rPr>
        <w:t>не содержит вложенные элементы;</w:t>
      </w:r>
    </w:p>
    <w:p w14:paraId="33F13698"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формат элемента.</w:t>
      </w:r>
      <w:r w:rsidRPr="001B7B23">
        <w:rPr>
          <w:sz w:val="28"/>
          <w:szCs w:val="28"/>
        </w:rPr>
        <w:t xml:space="preserve"> Формат </w:t>
      </w:r>
      <w:r w:rsidRPr="001B7B23">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47C82D86"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5875262" w14:textId="77777777" w:rsidR="004D2939" w:rsidRPr="001B7B23" w:rsidRDefault="004D2939" w:rsidP="004D2939">
      <w:pPr>
        <w:pStyle w:val="a"/>
        <w:numPr>
          <w:ilvl w:val="0"/>
          <w:numId w:val="0"/>
        </w:numPr>
        <w:ind w:firstLine="709"/>
        <w:rPr>
          <w:sz w:val="28"/>
          <w:szCs w:val="28"/>
        </w:rPr>
      </w:pPr>
      <w:r w:rsidRPr="001B7B23">
        <w:rPr>
          <w:rStyle w:val="afff8"/>
          <w:sz w:val="28"/>
          <w:szCs w:val="28"/>
        </w:rPr>
        <w:t>Формат</w:t>
      </w:r>
      <w:r w:rsidRPr="001B7B23">
        <w:rPr>
          <w:sz w:val="28"/>
          <w:szCs w:val="28"/>
        </w:rPr>
        <w:t xml:space="preserve"> числового значения указывается в виде N(m.k),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1370583D" w14:textId="77777777" w:rsidR="004D2939" w:rsidRPr="001B7B23" w:rsidRDefault="004D2939" w:rsidP="004D2939">
      <w:pPr>
        <w:pStyle w:val="ab"/>
        <w:rPr>
          <w:szCs w:val="28"/>
        </w:rPr>
      </w:pPr>
      <w:r w:rsidRPr="001B7B23">
        <w:t>Для простых элементов, являющихся базовыми в XML, таких как, элемент с типом «date», поле «Формат элемента» не заполняется. Для таких элементов в поле «Дополнительная</w:t>
      </w:r>
      <w:r w:rsidRPr="001B7B23">
        <w:rPr>
          <w:szCs w:val="28"/>
        </w:rPr>
        <w:t xml:space="preserve"> информация» указывается тип базового элемента;</w:t>
      </w:r>
    </w:p>
    <w:p w14:paraId="57F5DF72" w14:textId="77777777" w:rsidR="004D2939" w:rsidRPr="001B7B23" w:rsidRDefault="004D2939" w:rsidP="004D2939">
      <w:pPr>
        <w:pStyle w:val="a"/>
        <w:numPr>
          <w:ilvl w:val="0"/>
          <w:numId w:val="0"/>
        </w:numPr>
        <w:ind w:firstLine="709"/>
        <w:rPr>
          <w:rStyle w:val="afff8"/>
          <w:sz w:val="28"/>
          <w:szCs w:val="28"/>
        </w:rPr>
      </w:pPr>
      <w:r w:rsidRPr="001B7B23">
        <w:rPr>
          <w:rStyle w:val="afff9"/>
          <w:sz w:val="28"/>
          <w:szCs w:val="28"/>
        </w:rPr>
        <w:t>признак обязательности элемента</w:t>
      </w:r>
      <w:r w:rsidRPr="001B7B23">
        <w:rPr>
          <w:sz w:val="28"/>
          <w:szCs w:val="28"/>
        </w:rPr>
        <w:t xml:space="preserve"> </w:t>
      </w:r>
      <w:r w:rsidRPr="001B7B23">
        <w:rPr>
          <w:rStyle w:val="afff8"/>
          <w:sz w:val="28"/>
          <w:szCs w:val="28"/>
        </w:rPr>
        <w:t>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0E89F69A" w14:textId="77777777" w:rsidR="004D2939" w:rsidRPr="001B7B23" w:rsidRDefault="004D2939" w:rsidP="004D2939">
      <w:pPr>
        <w:pStyle w:val="ab"/>
        <w:rPr>
          <w:rStyle w:val="afff8"/>
          <w:sz w:val="28"/>
        </w:rPr>
      </w:pPr>
      <w:r w:rsidRPr="001B7B23">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190466EB" w:rsidR="00F4056B" w:rsidRPr="001B7B23" w:rsidRDefault="004D2939" w:rsidP="005D081F">
      <w:pPr>
        <w:pStyle w:val="ab"/>
        <w:rPr>
          <w:rStyle w:val="afff8"/>
          <w:szCs w:val="28"/>
        </w:rPr>
      </w:pPr>
      <w:r w:rsidRPr="001B7B23">
        <w:rPr>
          <w:rStyle w:val="afff9"/>
          <w:i w:val="0"/>
          <w:sz w:val="28"/>
        </w:rPr>
        <w:t xml:space="preserve">Дополнительная информация </w:t>
      </w:r>
      <w:r w:rsidRPr="001B7B23">
        <w:t xml:space="preserve">содержит, при необходимости, требования к элементу файла обмена, не указанные ранее. </w:t>
      </w:r>
      <w:r w:rsidRPr="001B7B23">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класса.</w:t>
      </w:r>
      <w:r w:rsidR="00F4056B" w:rsidRPr="001B7B23">
        <w:rPr>
          <w:rStyle w:val="afff8"/>
          <w:szCs w:val="28"/>
        </w:rPr>
        <w:br w:type="page"/>
      </w:r>
    </w:p>
    <w:p w14:paraId="0954A38B" w14:textId="77777777" w:rsidR="00F4056B" w:rsidRPr="001B7B23" w:rsidRDefault="00F4056B" w:rsidP="00045C5E">
      <w:pPr>
        <w:pStyle w:val="ab"/>
        <w:rPr>
          <w:szCs w:val="28"/>
        </w:rPr>
      </w:pPr>
    </w:p>
    <w:p w14:paraId="29E86F31" w14:textId="0B9FF15E" w:rsidR="00F4056B" w:rsidRPr="001B7B23" w:rsidRDefault="00F4056B" w:rsidP="00045C5E">
      <w:pPr>
        <w:pStyle w:val="ab"/>
        <w:rPr>
          <w:szCs w:val="28"/>
        </w:rPr>
      </w:pPr>
    </w:p>
    <w:p w14:paraId="11FB5428" w14:textId="6DD3BEB3" w:rsidR="00F4056B" w:rsidRPr="001B7B23" w:rsidRDefault="00F4056B" w:rsidP="00045C5E">
      <w:pPr>
        <w:pStyle w:val="ab"/>
        <w:rPr>
          <w:szCs w:val="28"/>
        </w:rPr>
      </w:pPr>
    </w:p>
    <w:p w14:paraId="6F47B809" w14:textId="53DD123E" w:rsidR="00F4056B" w:rsidRPr="001B7B23" w:rsidRDefault="00F4056B" w:rsidP="00045C5E">
      <w:pPr>
        <w:pStyle w:val="ab"/>
        <w:rPr>
          <w:szCs w:val="28"/>
        </w:rPr>
      </w:pPr>
    </w:p>
    <w:p w14:paraId="6311C24B" w14:textId="00FBDBA9" w:rsidR="00F4056B" w:rsidRPr="001B7B23" w:rsidRDefault="00F4056B" w:rsidP="00045C5E">
      <w:pPr>
        <w:pStyle w:val="ab"/>
        <w:rPr>
          <w:szCs w:val="28"/>
        </w:rPr>
      </w:pPr>
    </w:p>
    <w:p w14:paraId="59268B01" w14:textId="6020D179" w:rsidR="00F4056B" w:rsidRPr="001B7B23" w:rsidRDefault="00F4056B" w:rsidP="00045C5E">
      <w:pPr>
        <w:pStyle w:val="ab"/>
        <w:rPr>
          <w:szCs w:val="28"/>
        </w:rPr>
      </w:pPr>
    </w:p>
    <w:p w14:paraId="6610FA54" w14:textId="5589A023" w:rsidR="00F4056B" w:rsidRPr="001B7B23" w:rsidRDefault="00F4056B" w:rsidP="00045C5E">
      <w:pPr>
        <w:pStyle w:val="ab"/>
        <w:rPr>
          <w:szCs w:val="28"/>
        </w:rPr>
      </w:pPr>
    </w:p>
    <w:p w14:paraId="1BD137E2" w14:textId="34531FA3" w:rsidR="00F4056B" w:rsidRPr="001B7B23" w:rsidRDefault="00F4056B" w:rsidP="00045C5E">
      <w:pPr>
        <w:pStyle w:val="ab"/>
        <w:rPr>
          <w:szCs w:val="28"/>
        </w:rPr>
      </w:pPr>
    </w:p>
    <w:p w14:paraId="73F17239" w14:textId="30F70E0B" w:rsidR="00F4056B" w:rsidRPr="001B7B23" w:rsidRDefault="00F4056B" w:rsidP="00045C5E">
      <w:pPr>
        <w:pStyle w:val="ab"/>
        <w:rPr>
          <w:szCs w:val="28"/>
        </w:rPr>
      </w:pPr>
    </w:p>
    <w:p w14:paraId="10E2916B" w14:textId="24794E9E" w:rsidR="00F4056B" w:rsidRPr="001B7B23" w:rsidRDefault="00F4056B" w:rsidP="00045C5E">
      <w:pPr>
        <w:pStyle w:val="ab"/>
        <w:rPr>
          <w:szCs w:val="28"/>
        </w:rPr>
      </w:pPr>
    </w:p>
    <w:p w14:paraId="5CC9BB4B" w14:textId="5288283E" w:rsidR="00F4056B" w:rsidRPr="001B7B23" w:rsidRDefault="00F4056B" w:rsidP="00045C5E">
      <w:pPr>
        <w:pStyle w:val="ab"/>
        <w:rPr>
          <w:szCs w:val="28"/>
        </w:rPr>
      </w:pPr>
    </w:p>
    <w:p w14:paraId="4C7CBD5F" w14:textId="35F69C17" w:rsidR="00F4056B" w:rsidRPr="001B7B23" w:rsidRDefault="00F4056B" w:rsidP="00045C5E">
      <w:pPr>
        <w:pStyle w:val="ab"/>
        <w:rPr>
          <w:szCs w:val="28"/>
        </w:rPr>
      </w:pPr>
    </w:p>
    <w:p w14:paraId="50CF017C" w14:textId="5B30C77B" w:rsidR="00F4056B" w:rsidRPr="001B7B23" w:rsidRDefault="00F4056B" w:rsidP="00045C5E">
      <w:pPr>
        <w:pStyle w:val="ab"/>
        <w:rPr>
          <w:szCs w:val="28"/>
        </w:rPr>
      </w:pPr>
    </w:p>
    <w:p w14:paraId="7961A1AE" w14:textId="318494E9" w:rsidR="00F4056B" w:rsidRPr="001B7B23" w:rsidRDefault="00F4056B" w:rsidP="00045C5E">
      <w:pPr>
        <w:pStyle w:val="ab"/>
        <w:rPr>
          <w:szCs w:val="28"/>
        </w:rPr>
      </w:pPr>
    </w:p>
    <w:p w14:paraId="46517C7F" w14:textId="00943F30" w:rsidR="00F4056B" w:rsidRPr="001B7B23" w:rsidRDefault="00F4056B" w:rsidP="00045C5E">
      <w:pPr>
        <w:pStyle w:val="ab"/>
        <w:rPr>
          <w:szCs w:val="28"/>
        </w:rPr>
      </w:pPr>
    </w:p>
    <w:p w14:paraId="5248C271" w14:textId="6444DB38" w:rsidR="00F4056B" w:rsidRPr="001B7B23" w:rsidRDefault="00F4056B" w:rsidP="00045C5E">
      <w:pPr>
        <w:pStyle w:val="ab"/>
        <w:rPr>
          <w:szCs w:val="28"/>
        </w:rPr>
      </w:pPr>
    </w:p>
    <w:p w14:paraId="409AF186" w14:textId="13307707" w:rsidR="00F4056B" w:rsidRPr="001B7B23" w:rsidRDefault="00F4056B" w:rsidP="00045C5E">
      <w:pPr>
        <w:pStyle w:val="ab"/>
        <w:rPr>
          <w:szCs w:val="28"/>
        </w:rPr>
      </w:pPr>
    </w:p>
    <w:p w14:paraId="4552F6BF" w14:textId="667D0572" w:rsidR="00F4056B" w:rsidRPr="001B7B23" w:rsidRDefault="00F4056B" w:rsidP="00045C5E">
      <w:pPr>
        <w:pStyle w:val="ab"/>
        <w:rPr>
          <w:szCs w:val="28"/>
        </w:rPr>
      </w:pPr>
    </w:p>
    <w:p w14:paraId="6546CA71" w14:textId="6DDB3120" w:rsidR="00F4056B" w:rsidRPr="001B7B23" w:rsidRDefault="00F4056B" w:rsidP="00045C5E">
      <w:pPr>
        <w:pStyle w:val="ab"/>
        <w:rPr>
          <w:szCs w:val="28"/>
        </w:rPr>
      </w:pPr>
    </w:p>
    <w:p w14:paraId="0CF89708" w14:textId="37C6D1DE" w:rsidR="00F4056B" w:rsidRPr="001B7B23" w:rsidRDefault="00F4056B" w:rsidP="00045C5E">
      <w:pPr>
        <w:pStyle w:val="ab"/>
        <w:rPr>
          <w:szCs w:val="28"/>
        </w:rPr>
      </w:pPr>
    </w:p>
    <w:p w14:paraId="616E01D2" w14:textId="0446328A" w:rsidR="00F4056B" w:rsidRPr="001B7B23" w:rsidRDefault="00F4056B" w:rsidP="00045C5E">
      <w:pPr>
        <w:pStyle w:val="ab"/>
        <w:rPr>
          <w:szCs w:val="28"/>
        </w:rPr>
      </w:pPr>
    </w:p>
    <w:p w14:paraId="140D9068" w14:textId="5D349858" w:rsidR="00F4056B" w:rsidRPr="001B7B23" w:rsidRDefault="00F4056B" w:rsidP="00045C5E">
      <w:pPr>
        <w:pStyle w:val="ab"/>
        <w:rPr>
          <w:szCs w:val="28"/>
        </w:rPr>
      </w:pPr>
    </w:p>
    <w:p w14:paraId="45C5482D" w14:textId="0B0A721B" w:rsidR="00F4056B" w:rsidRPr="001B7B23" w:rsidRDefault="00F4056B" w:rsidP="00045C5E">
      <w:pPr>
        <w:pStyle w:val="ab"/>
        <w:rPr>
          <w:szCs w:val="28"/>
        </w:rPr>
      </w:pPr>
    </w:p>
    <w:p w14:paraId="2AC81A3A" w14:textId="7AC4E682" w:rsidR="00F4056B" w:rsidRPr="001B7B23" w:rsidRDefault="00F4056B" w:rsidP="00045C5E">
      <w:pPr>
        <w:pStyle w:val="ab"/>
        <w:rPr>
          <w:szCs w:val="28"/>
        </w:rPr>
      </w:pPr>
    </w:p>
    <w:p w14:paraId="6ECBF558" w14:textId="3BFB42C0" w:rsidR="00F4056B" w:rsidRPr="001B7B23" w:rsidRDefault="00F4056B" w:rsidP="00045C5E">
      <w:pPr>
        <w:pStyle w:val="ab"/>
        <w:rPr>
          <w:szCs w:val="28"/>
        </w:rPr>
      </w:pPr>
    </w:p>
    <w:p w14:paraId="313C9A44" w14:textId="7CF6E65C" w:rsidR="00F4056B" w:rsidRPr="001B7B23" w:rsidRDefault="00F4056B" w:rsidP="00045C5E">
      <w:pPr>
        <w:pStyle w:val="ab"/>
        <w:rPr>
          <w:szCs w:val="28"/>
        </w:rPr>
      </w:pPr>
    </w:p>
    <w:p w14:paraId="26F05873" w14:textId="53148CD9" w:rsidR="00F4056B" w:rsidRPr="001B7B23" w:rsidRDefault="00F4056B" w:rsidP="00045C5E">
      <w:pPr>
        <w:pStyle w:val="ab"/>
        <w:rPr>
          <w:szCs w:val="28"/>
        </w:rPr>
      </w:pPr>
    </w:p>
    <w:p w14:paraId="566C3952" w14:textId="175EFC78" w:rsidR="00F4056B" w:rsidRPr="001B7B23" w:rsidRDefault="00F4056B" w:rsidP="00045C5E">
      <w:pPr>
        <w:pStyle w:val="ab"/>
        <w:rPr>
          <w:szCs w:val="28"/>
        </w:rPr>
      </w:pPr>
    </w:p>
    <w:p w14:paraId="32083753" w14:textId="003F39AE" w:rsidR="00F4056B" w:rsidRPr="001B7B23" w:rsidRDefault="00F4056B" w:rsidP="00045C5E">
      <w:pPr>
        <w:pStyle w:val="ab"/>
        <w:rPr>
          <w:szCs w:val="28"/>
        </w:rPr>
      </w:pPr>
    </w:p>
    <w:p w14:paraId="1494897A" w14:textId="7F74F103" w:rsidR="00F4056B" w:rsidRPr="001B7B23" w:rsidRDefault="00F4056B" w:rsidP="00045C5E">
      <w:pPr>
        <w:pStyle w:val="ab"/>
        <w:rPr>
          <w:szCs w:val="28"/>
        </w:rPr>
      </w:pPr>
    </w:p>
    <w:p w14:paraId="444F03BD" w14:textId="721CC977" w:rsidR="00F4056B" w:rsidRPr="001B7B23" w:rsidRDefault="00F4056B" w:rsidP="00045C5E">
      <w:pPr>
        <w:pStyle w:val="ab"/>
        <w:rPr>
          <w:szCs w:val="28"/>
        </w:rPr>
      </w:pPr>
    </w:p>
    <w:p w14:paraId="5569C633" w14:textId="1022EC45" w:rsidR="00F4056B" w:rsidRPr="001B7B23" w:rsidRDefault="00F4056B" w:rsidP="00045C5E">
      <w:pPr>
        <w:pStyle w:val="ab"/>
        <w:rPr>
          <w:szCs w:val="28"/>
        </w:rPr>
      </w:pPr>
    </w:p>
    <w:p w14:paraId="26CEC50C" w14:textId="79A2E639" w:rsidR="00F4056B" w:rsidRPr="001B7B23" w:rsidRDefault="00F4056B" w:rsidP="00045C5E">
      <w:pPr>
        <w:pStyle w:val="ab"/>
        <w:rPr>
          <w:szCs w:val="28"/>
        </w:rPr>
      </w:pPr>
    </w:p>
    <w:p w14:paraId="79670F8A" w14:textId="01CC24A3" w:rsidR="00F4056B" w:rsidRPr="001B7B23" w:rsidRDefault="00F4056B" w:rsidP="00045C5E">
      <w:pPr>
        <w:pStyle w:val="ab"/>
        <w:rPr>
          <w:szCs w:val="28"/>
        </w:rPr>
      </w:pPr>
    </w:p>
    <w:p w14:paraId="0FA62C4D" w14:textId="05926986" w:rsidR="00F4056B" w:rsidRPr="001B7B23" w:rsidRDefault="00F4056B" w:rsidP="00045C5E">
      <w:pPr>
        <w:pStyle w:val="ab"/>
        <w:rPr>
          <w:szCs w:val="28"/>
        </w:rPr>
      </w:pPr>
    </w:p>
    <w:p w14:paraId="5CE6E835" w14:textId="4E99B9EA" w:rsidR="00F4056B" w:rsidRPr="001B7B23" w:rsidRDefault="00F4056B" w:rsidP="00045C5E">
      <w:pPr>
        <w:pStyle w:val="ab"/>
        <w:rPr>
          <w:szCs w:val="28"/>
        </w:rPr>
      </w:pPr>
    </w:p>
    <w:p w14:paraId="7A7E2BC2" w14:textId="5561A4F1" w:rsidR="00F4056B" w:rsidRPr="001B7B23" w:rsidRDefault="00F4056B" w:rsidP="00045C5E">
      <w:pPr>
        <w:pStyle w:val="ab"/>
        <w:rPr>
          <w:szCs w:val="28"/>
        </w:rPr>
      </w:pPr>
    </w:p>
    <w:p w14:paraId="1E0187F2" w14:textId="2F25E8A0" w:rsidR="00F4056B" w:rsidRPr="001B7B23" w:rsidRDefault="00F4056B" w:rsidP="00045C5E">
      <w:pPr>
        <w:pStyle w:val="ab"/>
        <w:rPr>
          <w:szCs w:val="28"/>
        </w:rPr>
      </w:pPr>
    </w:p>
    <w:p w14:paraId="5C5A0077" w14:textId="03D0B3DE" w:rsidR="00F4056B" w:rsidRPr="001B7B23" w:rsidRDefault="00F4056B" w:rsidP="00045C5E">
      <w:pPr>
        <w:pStyle w:val="ab"/>
        <w:rPr>
          <w:szCs w:val="28"/>
        </w:rPr>
      </w:pPr>
    </w:p>
    <w:p w14:paraId="78910EEE" w14:textId="0D941A80" w:rsidR="00F4056B" w:rsidRPr="001B7B23" w:rsidRDefault="00F4056B" w:rsidP="00045C5E">
      <w:pPr>
        <w:pStyle w:val="ab"/>
        <w:rPr>
          <w:szCs w:val="28"/>
        </w:rPr>
      </w:pPr>
    </w:p>
    <w:p w14:paraId="05C96BF5" w14:textId="023E13AC" w:rsidR="00F4056B" w:rsidRPr="001B7B23" w:rsidRDefault="00F4056B" w:rsidP="00045C5E">
      <w:pPr>
        <w:pStyle w:val="ab"/>
        <w:rPr>
          <w:szCs w:val="28"/>
        </w:rPr>
      </w:pPr>
    </w:p>
    <w:p w14:paraId="2285611D" w14:textId="77777777" w:rsidR="00F4056B" w:rsidRPr="001B7B23" w:rsidRDefault="00F4056B" w:rsidP="00045C5E">
      <w:pPr>
        <w:pStyle w:val="ab"/>
        <w:rPr>
          <w:szCs w:val="28"/>
        </w:rPr>
      </w:pPr>
    </w:p>
    <w:p w14:paraId="7BB63E27" w14:textId="18F60118" w:rsidR="00045C5E" w:rsidRPr="001B7B23" w:rsidRDefault="00F4056B" w:rsidP="00045C5E">
      <w:pPr>
        <w:pStyle w:val="ab"/>
        <w:rPr>
          <w:szCs w:val="28"/>
        </w:rPr>
      </w:pPr>
      <w:r w:rsidRPr="001B7B23">
        <w:rPr>
          <w:szCs w:val="28"/>
        </w:rPr>
        <w:t xml:space="preserve">Рисунок 1. </w:t>
      </w:r>
      <w:r w:rsidR="004D2939" w:rsidRPr="001B7B23">
        <w:rPr>
          <w:szCs w:val="28"/>
        </w:rPr>
        <w:t>Диаграмма структуры файла обмена  реестра оказанных медицинских услуг</w:t>
      </w:r>
      <w:r w:rsidR="004D2939" w:rsidRPr="001B7B23" w:rsidDel="004D2939">
        <w:rPr>
          <w:szCs w:val="28"/>
        </w:rPr>
        <w:t xml:space="preserve"> </w:t>
      </w:r>
    </w:p>
    <w:p w14:paraId="0572ECC7" w14:textId="77777777" w:rsidR="008A3327" w:rsidRPr="001B7B23" w:rsidRDefault="008A3327" w:rsidP="00045C5E">
      <w:pPr>
        <w:pStyle w:val="ab"/>
        <w:rPr>
          <w:szCs w:val="28"/>
        </w:rPr>
      </w:pPr>
    </w:p>
    <w:p w14:paraId="47E96D6A" w14:textId="2102DA06" w:rsidR="00EB5262" w:rsidRPr="001B7B23" w:rsidRDefault="00EB5262" w:rsidP="00045C5E">
      <w:pPr>
        <w:pStyle w:val="ab"/>
        <w:rPr>
          <w:szCs w:val="28"/>
        </w:rPr>
        <w:sectPr w:rsidR="00EB5262" w:rsidRPr="001B7B23"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7FDBC190" w14:textId="2AAE6CEC" w:rsidR="00691BE3" w:rsidRPr="00470E82" w:rsidRDefault="00691BE3" w:rsidP="00CA3DFE">
      <w:pPr>
        <w:pStyle w:val="1"/>
      </w:pPr>
      <w:r w:rsidRPr="00CA3DFE">
        <w:rPr>
          <w:bCs/>
        </w:rPr>
        <w:t xml:space="preserve">Таблица </w:t>
      </w:r>
      <w:r w:rsidRPr="00CA3DFE">
        <w:rPr>
          <w:bCs/>
        </w:rPr>
        <w:fldChar w:fldCharType="begin"/>
      </w:r>
      <w:r w:rsidRPr="00CA3DFE">
        <w:rPr>
          <w:bCs/>
        </w:rPr>
        <w:instrText xml:space="preserve"> SEQ Таблица \* ARABIC </w:instrText>
      </w:r>
      <w:r w:rsidRPr="00CA3DFE">
        <w:rPr>
          <w:bCs/>
        </w:rPr>
        <w:fldChar w:fldCharType="separate"/>
      </w:r>
      <w:r w:rsidR="007A302E" w:rsidRPr="00CA3DFE">
        <w:rPr>
          <w:bCs/>
        </w:rPr>
        <w:t>1</w:t>
      </w:r>
      <w:r w:rsidRPr="00CA3DFE">
        <w:rPr>
          <w:bCs/>
        </w:rPr>
        <w:fldChar w:fldCharType="end"/>
      </w:r>
      <w:r w:rsidRPr="00CA3DFE">
        <w:rPr>
          <w:bCs/>
        </w:rPr>
        <w:t xml:space="preserve">. </w:t>
      </w:r>
      <w:r w:rsidR="00B01CF9" w:rsidRPr="00CA3DFE">
        <w:rPr>
          <w:bCs/>
        </w:rPr>
        <w:t>Элемент «Файл обмена» ‹Файл›</w:t>
      </w:r>
    </w:p>
    <w:tbl>
      <w:tblPr>
        <w:tblW w:w="14742" w:type="dxa"/>
        <w:jc w:val="center"/>
        <w:tblLook w:val="04A0" w:firstRow="1" w:lastRow="0" w:firstColumn="1" w:lastColumn="0" w:noHBand="0" w:noVBand="1"/>
      </w:tblPr>
      <w:tblGrid>
        <w:gridCol w:w="3529"/>
        <w:gridCol w:w="2104"/>
        <w:gridCol w:w="1295"/>
        <w:gridCol w:w="1208"/>
        <w:gridCol w:w="1918"/>
        <w:gridCol w:w="4688"/>
      </w:tblGrid>
      <w:tr w:rsidR="001E473C" w:rsidRPr="001B7B23" w14:paraId="3799F9D6" w14:textId="77777777" w:rsidTr="001E473C">
        <w:trPr>
          <w:trHeight w:val="23"/>
          <w:jc w:val="center"/>
        </w:trPr>
        <w:tc>
          <w:tcPr>
            <w:tcW w:w="35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5109FB7" w14:textId="77777777" w:rsidR="00EB1DE1" w:rsidRPr="001B7B23" w:rsidRDefault="00EB1DE1" w:rsidP="0061026F">
            <w:pPr>
              <w:jc w:val="center"/>
              <w:rPr>
                <w:b/>
                <w:bCs/>
              </w:rPr>
            </w:pPr>
            <w:r w:rsidRPr="001B7B23">
              <w:rPr>
                <w:b/>
                <w:bCs/>
              </w:rPr>
              <w:t>Наименование элемента</w:t>
            </w:r>
          </w:p>
        </w:tc>
        <w:tc>
          <w:tcPr>
            <w:tcW w:w="2104" w:type="dxa"/>
            <w:tcBorders>
              <w:top w:val="single" w:sz="4" w:space="0" w:color="auto"/>
              <w:left w:val="nil"/>
              <w:bottom w:val="single" w:sz="4" w:space="0" w:color="auto"/>
              <w:right w:val="single" w:sz="4" w:space="0" w:color="auto"/>
            </w:tcBorders>
            <w:shd w:val="clear" w:color="000000" w:fill="EAEAEA"/>
            <w:vAlign w:val="center"/>
            <w:hideMark/>
          </w:tcPr>
          <w:p w14:paraId="79CC0CEA" w14:textId="77777777" w:rsidR="00EB1DE1" w:rsidRPr="001B7B23" w:rsidRDefault="00EB1DE1" w:rsidP="0061026F">
            <w:pPr>
              <w:jc w:val="center"/>
              <w:rPr>
                <w:b/>
                <w:bCs/>
              </w:rPr>
            </w:pPr>
            <w:r w:rsidRPr="001B7B23">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24185A41" w14:textId="77777777" w:rsidR="00EB1DE1" w:rsidRPr="001B7B23" w:rsidRDefault="00EB1DE1"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4B4328" w14:textId="77777777" w:rsidR="00EB1DE1" w:rsidRPr="001B7B23" w:rsidRDefault="00EB1DE1" w:rsidP="0061026F">
            <w:pPr>
              <w:jc w:val="center"/>
              <w:rPr>
                <w:b/>
                <w:bCs/>
              </w:rPr>
            </w:pPr>
            <w:r w:rsidRPr="001B7B23">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435C43AD" w14:textId="77777777" w:rsidR="00EB1DE1" w:rsidRPr="001B7B23" w:rsidRDefault="00EB1DE1" w:rsidP="0061026F">
            <w:pPr>
              <w:jc w:val="center"/>
              <w:rPr>
                <w:b/>
                <w:bCs/>
              </w:rPr>
            </w:pPr>
            <w:r w:rsidRPr="001B7B23">
              <w:rPr>
                <w:b/>
                <w:bCs/>
              </w:rPr>
              <w:t>Признак обязательности элемента</w:t>
            </w:r>
          </w:p>
        </w:tc>
        <w:tc>
          <w:tcPr>
            <w:tcW w:w="4688" w:type="dxa"/>
            <w:tcBorders>
              <w:top w:val="single" w:sz="4" w:space="0" w:color="auto"/>
              <w:left w:val="nil"/>
              <w:bottom w:val="single" w:sz="4" w:space="0" w:color="auto"/>
              <w:right w:val="single" w:sz="4" w:space="0" w:color="auto"/>
            </w:tcBorders>
            <w:shd w:val="clear" w:color="000000" w:fill="EAEAEA"/>
            <w:vAlign w:val="center"/>
            <w:hideMark/>
          </w:tcPr>
          <w:p w14:paraId="459D1E23"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072D1E78"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9124768" w14:textId="77777777" w:rsidR="00EB1DE1" w:rsidRPr="001B7B23" w:rsidRDefault="00EB1DE1" w:rsidP="0061026F">
            <w:r w:rsidRPr="001B7B23">
              <w:t>Идентификатор файла</w:t>
            </w:r>
          </w:p>
        </w:tc>
        <w:tc>
          <w:tcPr>
            <w:tcW w:w="2104" w:type="dxa"/>
            <w:tcBorders>
              <w:top w:val="nil"/>
              <w:left w:val="nil"/>
              <w:bottom w:val="single" w:sz="4" w:space="0" w:color="auto"/>
              <w:right w:val="single" w:sz="4" w:space="0" w:color="auto"/>
            </w:tcBorders>
            <w:shd w:val="clear" w:color="auto" w:fill="auto"/>
            <w:hideMark/>
          </w:tcPr>
          <w:p w14:paraId="3D4A3141" w14:textId="77777777" w:rsidR="00EB1DE1" w:rsidRPr="001B7B23" w:rsidRDefault="00EB1DE1" w:rsidP="0061026F">
            <w:pPr>
              <w:jc w:val="center"/>
            </w:pPr>
            <w:r w:rsidRPr="001B7B23">
              <w:t>ИдФайл</w:t>
            </w:r>
          </w:p>
        </w:tc>
        <w:tc>
          <w:tcPr>
            <w:tcW w:w="1295" w:type="dxa"/>
            <w:tcBorders>
              <w:top w:val="nil"/>
              <w:left w:val="nil"/>
              <w:bottom w:val="single" w:sz="4" w:space="0" w:color="auto"/>
              <w:right w:val="single" w:sz="4" w:space="0" w:color="auto"/>
            </w:tcBorders>
            <w:shd w:val="clear" w:color="auto" w:fill="auto"/>
            <w:hideMark/>
          </w:tcPr>
          <w:p w14:paraId="62506799"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1A34262" w14:textId="77777777" w:rsidR="00EB1DE1" w:rsidRPr="001B7B23" w:rsidRDefault="00EB1DE1" w:rsidP="0061026F">
            <w:pPr>
              <w:jc w:val="center"/>
            </w:pPr>
            <w:r w:rsidRPr="001B7B23">
              <w:t>T(1-255)</w:t>
            </w:r>
          </w:p>
        </w:tc>
        <w:tc>
          <w:tcPr>
            <w:tcW w:w="1918" w:type="dxa"/>
            <w:tcBorders>
              <w:top w:val="nil"/>
              <w:left w:val="nil"/>
              <w:bottom w:val="single" w:sz="4" w:space="0" w:color="auto"/>
              <w:right w:val="single" w:sz="4" w:space="0" w:color="auto"/>
            </w:tcBorders>
            <w:shd w:val="clear" w:color="auto" w:fill="auto"/>
            <w:hideMark/>
          </w:tcPr>
          <w:p w14:paraId="2F366F5C" w14:textId="29C612F4" w:rsidR="00EB1DE1" w:rsidRPr="001B7B23" w:rsidRDefault="00EB1DE1">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B4452E5" w14:textId="77777777" w:rsidR="00EB1DE1" w:rsidRPr="001B7B23" w:rsidRDefault="00EB1DE1" w:rsidP="0061026F">
            <w:r w:rsidRPr="001B7B23">
              <w:t>Содержит (повторяет) имя сформированного файла (без расширения)</w:t>
            </w:r>
          </w:p>
        </w:tc>
      </w:tr>
      <w:tr w:rsidR="001E473C" w:rsidRPr="001B7B23" w14:paraId="411A49B0"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68F69E0F" w14:textId="77777777" w:rsidR="00EB1DE1" w:rsidRPr="001B7B23" w:rsidRDefault="00EB1DE1" w:rsidP="0061026F">
            <w:r w:rsidRPr="001B7B23">
              <w:t>Версия программы, с помощью которой сформирован файл</w:t>
            </w:r>
          </w:p>
        </w:tc>
        <w:tc>
          <w:tcPr>
            <w:tcW w:w="2104" w:type="dxa"/>
            <w:tcBorders>
              <w:top w:val="nil"/>
              <w:left w:val="nil"/>
              <w:bottom w:val="single" w:sz="4" w:space="0" w:color="auto"/>
              <w:right w:val="single" w:sz="4" w:space="0" w:color="auto"/>
            </w:tcBorders>
            <w:shd w:val="clear" w:color="auto" w:fill="auto"/>
            <w:hideMark/>
          </w:tcPr>
          <w:p w14:paraId="581A95B1" w14:textId="77777777" w:rsidR="00EB1DE1" w:rsidRPr="001B7B23" w:rsidRDefault="00EB1DE1" w:rsidP="0061026F">
            <w:pPr>
              <w:jc w:val="center"/>
            </w:pPr>
            <w:r w:rsidRPr="001B7B23">
              <w:t>ВерсПрог</w:t>
            </w:r>
          </w:p>
        </w:tc>
        <w:tc>
          <w:tcPr>
            <w:tcW w:w="1295" w:type="dxa"/>
            <w:tcBorders>
              <w:top w:val="nil"/>
              <w:left w:val="nil"/>
              <w:bottom w:val="single" w:sz="4" w:space="0" w:color="auto"/>
              <w:right w:val="single" w:sz="4" w:space="0" w:color="auto"/>
            </w:tcBorders>
            <w:shd w:val="clear" w:color="auto" w:fill="auto"/>
            <w:hideMark/>
          </w:tcPr>
          <w:p w14:paraId="0EED84E4"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90FCD49" w14:textId="77777777" w:rsidR="00EB1DE1" w:rsidRPr="001B7B23" w:rsidRDefault="00EB1DE1" w:rsidP="0061026F">
            <w:pPr>
              <w:jc w:val="center"/>
            </w:pPr>
            <w:r w:rsidRPr="001B7B23">
              <w:t>T(1-40)</w:t>
            </w:r>
          </w:p>
        </w:tc>
        <w:tc>
          <w:tcPr>
            <w:tcW w:w="1918" w:type="dxa"/>
            <w:tcBorders>
              <w:top w:val="nil"/>
              <w:left w:val="nil"/>
              <w:bottom w:val="single" w:sz="4" w:space="0" w:color="auto"/>
              <w:right w:val="single" w:sz="4" w:space="0" w:color="auto"/>
            </w:tcBorders>
            <w:shd w:val="clear" w:color="auto" w:fill="auto"/>
            <w:hideMark/>
          </w:tcPr>
          <w:p w14:paraId="7E4334AB"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73488B70" w14:textId="01195647" w:rsidR="00EB1DE1" w:rsidRPr="001B7B23" w:rsidRDefault="00EB1DE1">
            <w:r w:rsidRPr="001B7B23">
              <w:t> </w:t>
            </w:r>
          </w:p>
        </w:tc>
      </w:tr>
      <w:tr w:rsidR="001E473C" w:rsidRPr="001B7B23" w14:paraId="3A439E5A"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2889C479" w14:textId="77777777" w:rsidR="00EB1DE1" w:rsidRPr="001B7B23" w:rsidRDefault="00EB1DE1" w:rsidP="0061026F">
            <w:r w:rsidRPr="001B7B23">
              <w:t>Версия формата</w:t>
            </w:r>
          </w:p>
        </w:tc>
        <w:tc>
          <w:tcPr>
            <w:tcW w:w="2104" w:type="dxa"/>
            <w:tcBorders>
              <w:top w:val="nil"/>
              <w:left w:val="nil"/>
              <w:bottom w:val="single" w:sz="4" w:space="0" w:color="auto"/>
              <w:right w:val="single" w:sz="4" w:space="0" w:color="auto"/>
            </w:tcBorders>
            <w:shd w:val="clear" w:color="auto" w:fill="auto"/>
            <w:hideMark/>
          </w:tcPr>
          <w:p w14:paraId="48432023" w14:textId="77777777" w:rsidR="00EB1DE1" w:rsidRPr="001B7B23" w:rsidRDefault="00EB1DE1" w:rsidP="0061026F">
            <w:pPr>
              <w:jc w:val="center"/>
            </w:pPr>
            <w:r w:rsidRPr="001B7B23">
              <w:t>ВерсФорм</w:t>
            </w:r>
          </w:p>
        </w:tc>
        <w:tc>
          <w:tcPr>
            <w:tcW w:w="1295" w:type="dxa"/>
            <w:tcBorders>
              <w:top w:val="nil"/>
              <w:left w:val="nil"/>
              <w:bottom w:val="single" w:sz="4" w:space="0" w:color="auto"/>
              <w:right w:val="single" w:sz="4" w:space="0" w:color="auto"/>
            </w:tcBorders>
            <w:shd w:val="clear" w:color="auto" w:fill="auto"/>
            <w:hideMark/>
          </w:tcPr>
          <w:p w14:paraId="5234B1CF" w14:textId="77777777" w:rsidR="00EB1DE1" w:rsidRPr="001B7B23" w:rsidRDefault="00EB1DE1"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A963CE6" w14:textId="77777777" w:rsidR="00EB1DE1" w:rsidRPr="001B7B23" w:rsidRDefault="00EB1DE1" w:rsidP="0061026F">
            <w:pPr>
              <w:jc w:val="center"/>
            </w:pPr>
            <w:r w:rsidRPr="001B7B23">
              <w:t>T(1-5)</w:t>
            </w:r>
          </w:p>
        </w:tc>
        <w:tc>
          <w:tcPr>
            <w:tcW w:w="1918" w:type="dxa"/>
            <w:tcBorders>
              <w:top w:val="nil"/>
              <w:left w:val="nil"/>
              <w:bottom w:val="single" w:sz="4" w:space="0" w:color="auto"/>
              <w:right w:val="single" w:sz="4" w:space="0" w:color="auto"/>
            </w:tcBorders>
            <w:shd w:val="clear" w:color="auto" w:fill="auto"/>
            <w:hideMark/>
          </w:tcPr>
          <w:p w14:paraId="00AB10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7D4656B" w14:textId="77777777" w:rsidR="00EB1DE1" w:rsidRPr="001B7B23" w:rsidRDefault="00EB1DE1" w:rsidP="0061026F">
            <w:r w:rsidRPr="001B7B23">
              <w:t xml:space="preserve">Принимает значение: 1.00  </w:t>
            </w:r>
          </w:p>
        </w:tc>
      </w:tr>
      <w:tr w:rsidR="001E473C" w:rsidRPr="001B7B23" w14:paraId="1FC2606B" w14:textId="77777777" w:rsidTr="001E473C">
        <w:trPr>
          <w:trHeight w:val="23"/>
          <w:jc w:val="center"/>
        </w:trPr>
        <w:tc>
          <w:tcPr>
            <w:tcW w:w="3529" w:type="dxa"/>
            <w:tcBorders>
              <w:top w:val="nil"/>
              <w:left w:val="single" w:sz="4" w:space="0" w:color="auto"/>
              <w:bottom w:val="single" w:sz="4" w:space="0" w:color="auto"/>
              <w:right w:val="single" w:sz="4" w:space="0" w:color="auto"/>
            </w:tcBorders>
            <w:shd w:val="clear" w:color="auto" w:fill="auto"/>
            <w:hideMark/>
          </w:tcPr>
          <w:p w14:paraId="4F1EAC6D" w14:textId="77777777" w:rsidR="00EB1DE1" w:rsidRPr="001B7B23" w:rsidRDefault="00EB1DE1" w:rsidP="0061026F">
            <w:r w:rsidRPr="001B7B23">
              <w:rPr>
                <w:szCs w:val="28"/>
              </w:rPr>
              <w:t>Реестр оказанных медицинских услуг</w:t>
            </w:r>
          </w:p>
        </w:tc>
        <w:tc>
          <w:tcPr>
            <w:tcW w:w="2104" w:type="dxa"/>
            <w:tcBorders>
              <w:top w:val="nil"/>
              <w:left w:val="nil"/>
              <w:bottom w:val="single" w:sz="4" w:space="0" w:color="auto"/>
              <w:right w:val="single" w:sz="4" w:space="0" w:color="auto"/>
            </w:tcBorders>
            <w:shd w:val="clear" w:color="auto" w:fill="auto"/>
            <w:hideMark/>
          </w:tcPr>
          <w:p w14:paraId="66C9A13F" w14:textId="77777777" w:rsidR="00EB1DE1" w:rsidRPr="001B7B23" w:rsidRDefault="00EB1DE1" w:rsidP="0061026F">
            <w:pPr>
              <w:jc w:val="center"/>
            </w:pPr>
            <w:r w:rsidRPr="001B7B23">
              <w:t>Документ</w:t>
            </w:r>
          </w:p>
        </w:tc>
        <w:tc>
          <w:tcPr>
            <w:tcW w:w="1295" w:type="dxa"/>
            <w:tcBorders>
              <w:top w:val="nil"/>
              <w:left w:val="nil"/>
              <w:bottom w:val="single" w:sz="4" w:space="0" w:color="auto"/>
              <w:right w:val="single" w:sz="4" w:space="0" w:color="auto"/>
            </w:tcBorders>
            <w:shd w:val="clear" w:color="auto" w:fill="auto"/>
            <w:hideMark/>
          </w:tcPr>
          <w:p w14:paraId="603BCAF2" w14:textId="77777777" w:rsidR="00EB1DE1" w:rsidRPr="001B7B23" w:rsidRDefault="00EB1DE1" w:rsidP="0061026F">
            <w:pPr>
              <w:jc w:val="center"/>
            </w:pPr>
            <w:r w:rsidRPr="001B7B23">
              <w:t>С</w:t>
            </w:r>
          </w:p>
        </w:tc>
        <w:tc>
          <w:tcPr>
            <w:tcW w:w="1208" w:type="dxa"/>
            <w:tcBorders>
              <w:top w:val="nil"/>
              <w:left w:val="nil"/>
              <w:bottom w:val="single" w:sz="4" w:space="0" w:color="auto"/>
              <w:right w:val="single" w:sz="4" w:space="0" w:color="auto"/>
            </w:tcBorders>
            <w:shd w:val="clear" w:color="auto" w:fill="auto"/>
            <w:hideMark/>
          </w:tcPr>
          <w:p w14:paraId="70E596AE" w14:textId="77777777" w:rsidR="00EB1DE1" w:rsidRPr="001B7B23" w:rsidRDefault="00EB1DE1" w:rsidP="0061026F">
            <w:pPr>
              <w:jc w:val="center"/>
            </w:pPr>
            <w:r w:rsidRPr="001B7B23">
              <w:t> </w:t>
            </w:r>
          </w:p>
        </w:tc>
        <w:tc>
          <w:tcPr>
            <w:tcW w:w="1918" w:type="dxa"/>
            <w:tcBorders>
              <w:top w:val="nil"/>
              <w:left w:val="nil"/>
              <w:bottom w:val="single" w:sz="4" w:space="0" w:color="auto"/>
              <w:right w:val="single" w:sz="4" w:space="0" w:color="auto"/>
            </w:tcBorders>
            <w:shd w:val="clear" w:color="auto" w:fill="auto"/>
            <w:hideMark/>
          </w:tcPr>
          <w:p w14:paraId="32D27936" w14:textId="77777777" w:rsidR="00EB1DE1" w:rsidRPr="001B7B23" w:rsidRDefault="00EB1DE1" w:rsidP="0061026F">
            <w:pPr>
              <w:jc w:val="center"/>
            </w:pPr>
            <w:r w:rsidRPr="001B7B23">
              <w:t>О</w:t>
            </w:r>
          </w:p>
        </w:tc>
        <w:tc>
          <w:tcPr>
            <w:tcW w:w="4688" w:type="dxa"/>
            <w:tcBorders>
              <w:top w:val="nil"/>
              <w:left w:val="nil"/>
              <w:bottom w:val="single" w:sz="4" w:space="0" w:color="auto"/>
              <w:right w:val="single" w:sz="4" w:space="0" w:color="auto"/>
            </w:tcBorders>
            <w:shd w:val="clear" w:color="auto" w:fill="auto"/>
            <w:hideMark/>
          </w:tcPr>
          <w:p w14:paraId="4F80EAF4" w14:textId="7D5F01CB" w:rsidR="00EB1DE1" w:rsidRPr="001B7B23" w:rsidRDefault="00EB1DE1" w:rsidP="0061026F">
            <w:r w:rsidRPr="001B7B23">
              <w:t xml:space="preserve">Состав элемента представлен в </w:t>
            </w:r>
            <w:r w:rsidR="00DA4DA9" w:rsidRPr="001B7B23">
              <w:fldChar w:fldCharType="begin"/>
            </w:r>
            <w:r w:rsidR="00DA4DA9" w:rsidRPr="001B7B23">
              <w:instrText xml:space="preserve"> REF _Ref106895078 \h </w:instrText>
            </w:r>
            <w:r w:rsidR="001E473C" w:rsidRPr="001B7B23">
              <w:instrText xml:space="preserve"> \* MERGEFORMAT </w:instrText>
            </w:r>
            <w:r w:rsidR="00DA4DA9" w:rsidRPr="001B7B23">
              <w:fldChar w:fldCharType="separate"/>
            </w:r>
            <w:r w:rsidR="007A302E" w:rsidRPr="001B7B23">
              <w:rPr>
                <w:bCs/>
              </w:rPr>
              <w:t xml:space="preserve">Таблица </w:t>
            </w:r>
            <w:r w:rsidR="007A302E" w:rsidRPr="001B7B23">
              <w:rPr>
                <w:bCs/>
                <w:noProof/>
              </w:rPr>
              <w:t>2</w:t>
            </w:r>
            <w:r w:rsidR="00DA4DA9" w:rsidRPr="001B7B23">
              <w:fldChar w:fldCharType="end"/>
            </w:r>
            <w:r w:rsidR="00DA4DA9" w:rsidRPr="001B7B23">
              <w:t>.</w:t>
            </w:r>
          </w:p>
        </w:tc>
      </w:tr>
    </w:tbl>
    <w:p w14:paraId="4BA2ECB5" w14:textId="19680A3F" w:rsidR="007D3051" w:rsidRPr="001B7B23" w:rsidRDefault="007D3051" w:rsidP="00EB1DE1">
      <w:pPr>
        <w:pStyle w:val="aff4"/>
        <w:keepNext/>
        <w:jc w:val="right"/>
        <w:rPr>
          <w:b w:val="0"/>
          <w:bCs w:val="0"/>
          <w:color w:val="auto"/>
          <w:sz w:val="24"/>
          <w:szCs w:val="24"/>
        </w:rPr>
      </w:pPr>
    </w:p>
    <w:p w14:paraId="300F82F7" w14:textId="263F85BB" w:rsidR="00F21BF2" w:rsidRPr="001B7B23" w:rsidRDefault="00A2249B" w:rsidP="001E473C">
      <w:pPr>
        <w:pStyle w:val="1"/>
      </w:pPr>
      <w:bookmarkStart w:id="2" w:name="_Ref106895078"/>
      <w:r w:rsidRPr="001B7B23">
        <w:rPr>
          <w:bCs/>
        </w:rPr>
        <w:t xml:space="preserve">Таблица </w:t>
      </w:r>
      <w:r w:rsidRPr="001B7B23">
        <w:rPr>
          <w:bCs/>
        </w:rPr>
        <w:fldChar w:fldCharType="begin"/>
      </w:r>
      <w:r w:rsidRPr="001B7B23">
        <w:rPr>
          <w:bCs/>
        </w:rPr>
        <w:instrText xml:space="preserve"> SEQ Таблица \* ARABIC </w:instrText>
      </w:r>
      <w:r w:rsidRPr="001B7B23">
        <w:rPr>
          <w:bCs/>
        </w:rPr>
        <w:fldChar w:fldCharType="separate"/>
      </w:r>
      <w:r w:rsidR="007A302E" w:rsidRPr="001B7B23">
        <w:rPr>
          <w:bCs/>
          <w:noProof/>
        </w:rPr>
        <w:t>2</w:t>
      </w:r>
      <w:r w:rsidRPr="001B7B23">
        <w:rPr>
          <w:bCs/>
        </w:rPr>
        <w:fldChar w:fldCharType="end"/>
      </w:r>
      <w:bookmarkEnd w:id="2"/>
      <w:r w:rsidRPr="001B7B23">
        <w:rPr>
          <w:bCs/>
        </w:rPr>
        <w:t>.</w:t>
      </w:r>
      <w:r w:rsidR="00F475D6" w:rsidRPr="001B7B23">
        <w:rPr>
          <w:bCs/>
        </w:rPr>
        <w:t xml:space="preserve"> </w:t>
      </w:r>
      <w:r w:rsidR="009B3394" w:rsidRPr="001B7B23">
        <w:t>«Реестр оказанных услуг» ‹Документ›</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06"/>
        <w:gridCol w:w="2276"/>
        <w:gridCol w:w="858"/>
        <w:gridCol w:w="1181"/>
        <w:gridCol w:w="1696"/>
        <w:gridCol w:w="5625"/>
      </w:tblGrid>
      <w:tr w:rsidR="001E473C" w:rsidRPr="001B7B23" w14:paraId="39D13DAF" w14:textId="77777777" w:rsidTr="001E473C">
        <w:trPr>
          <w:cantSplit/>
          <w:tblHeader/>
        </w:trPr>
        <w:tc>
          <w:tcPr>
            <w:tcW w:w="3106" w:type="dxa"/>
            <w:shd w:val="clear" w:color="000000" w:fill="EAEAEA"/>
            <w:vAlign w:val="center"/>
            <w:hideMark/>
          </w:tcPr>
          <w:p w14:paraId="716CE9B4" w14:textId="77777777" w:rsidR="00EB1DE1" w:rsidRPr="001B7B23" w:rsidRDefault="00EB1DE1" w:rsidP="0061026F">
            <w:pPr>
              <w:ind w:right="-119"/>
              <w:jc w:val="center"/>
              <w:rPr>
                <w:b/>
                <w:bCs/>
              </w:rPr>
            </w:pPr>
            <w:r w:rsidRPr="001B7B23">
              <w:rPr>
                <w:b/>
                <w:bCs/>
              </w:rPr>
              <w:t>Наименование элемента</w:t>
            </w:r>
          </w:p>
        </w:tc>
        <w:tc>
          <w:tcPr>
            <w:tcW w:w="2276" w:type="dxa"/>
            <w:shd w:val="clear" w:color="000000" w:fill="EAEAEA"/>
            <w:vAlign w:val="center"/>
            <w:hideMark/>
          </w:tcPr>
          <w:p w14:paraId="7A4EA316" w14:textId="77777777" w:rsidR="00EB1DE1" w:rsidRPr="001B7B23" w:rsidRDefault="00EB1DE1" w:rsidP="0061026F">
            <w:pPr>
              <w:jc w:val="center"/>
              <w:rPr>
                <w:b/>
                <w:bCs/>
              </w:rPr>
            </w:pPr>
            <w:r w:rsidRPr="001B7B23">
              <w:rPr>
                <w:b/>
                <w:bCs/>
              </w:rPr>
              <w:t>Сокращенное наименование (код) элемента</w:t>
            </w:r>
          </w:p>
        </w:tc>
        <w:tc>
          <w:tcPr>
            <w:tcW w:w="858" w:type="dxa"/>
            <w:shd w:val="clear" w:color="000000" w:fill="EAEAEA"/>
            <w:vAlign w:val="center"/>
            <w:hideMark/>
          </w:tcPr>
          <w:p w14:paraId="35D37735" w14:textId="77777777" w:rsidR="00EB1DE1" w:rsidRPr="001B7B23" w:rsidRDefault="00EB1DE1" w:rsidP="0061026F">
            <w:pPr>
              <w:jc w:val="center"/>
              <w:rPr>
                <w:b/>
                <w:bCs/>
              </w:rPr>
            </w:pPr>
            <w:r w:rsidRPr="001B7B23">
              <w:rPr>
                <w:b/>
                <w:bCs/>
              </w:rPr>
              <w:t>Признак типа элемента</w:t>
            </w:r>
          </w:p>
        </w:tc>
        <w:tc>
          <w:tcPr>
            <w:tcW w:w="1181" w:type="dxa"/>
            <w:shd w:val="clear" w:color="000000" w:fill="EAEAEA"/>
            <w:vAlign w:val="center"/>
            <w:hideMark/>
          </w:tcPr>
          <w:p w14:paraId="0C90FB9B" w14:textId="77777777" w:rsidR="00EB1DE1" w:rsidRPr="001B7B23" w:rsidRDefault="00EB1DE1" w:rsidP="0061026F">
            <w:pPr>
              <w:jc w:val="center"/>
              <w:rPr>
                <w:b/>
                <w:bCs/>
              </w:rPr>
            </w:pPr>
            <w:r w:rsidRPr="001B7B23">
              <w:rPr>
                <w:b/>
                <w:bCs/>
              </w:rPr>
              <w:t>Формат элемента</w:t>
            </w:r>
          </w:p>
        </w:tc>
        <w:tc>
          <w:tcPr>
            <w:tcW w:w="1696" w:type="dxa"/>
            <w:shd w:val="clear" w:color="000000" w:fill="EAEAEA"/>
            <w:vAlign w:val="center"/>
            <w:hideMark/>
          </w:tcPr>
          <w:p w14:paraId="31112A7F" w14:textId="77777777" w:rsidR="00EB1DE1" w:rsidRPr="001B7B23" w:rsidRDefault="00EB1DE1" w:rsidP="0061026F">
            <w:pPr>
              <w:jc w:val="center"/>
              <w:rPr>
                <w:b/>
                <w:bCs/>
              </w:rPr>
            </w:pPr>
            <w:r w:rsidRPr="001B7B23">
              <w:rPr>
                <w:b/>
                <w:bCs/>
              </w:rPr>
              <w:t>Признак обязательности элемента</w:t>
            </w:r>
          </w:p>
        </w:tc>
        <w:tc>
          <w:tcPr>
            <w:tcW w:w="5625" w:type="dxa"/>
            <w:shd w:val="clear" w:color="000000" w:fill="EAEAEA"/>
            <w:vAlign w:val="center"/>
            <w:hideMark/>
          </w:tcPr>
          <w:p w14:paraId="7A982506" w14:textId="77777777" w:rsidR="00EB1DE1" w:rsidRPr="001B7B23" w:rsidRDefault="00EB1DE1" w:rsidP="0061026F">
            <w:pPr>
              <w:ind w:right="-101"/>
              <w:jc w:val="center"/>
              <w:rPr>
                <w:b/>
                <w:bCs/>
              </w:rPr>
            </w:pPr>
            <w:r w:rsidRPr="001B7B23">
              <w:rPr>
                <w:b/>
                <w:bCs/>
              </w:rPr>
              <w:t>Дополнительная информация</w:t>
            </w:r>
          </w:p>
        </w:tc>
      </w:tr>
      <w:tr w:rsidR="001E473C" w:rsidRPr="001B7B23" w14:paraId="2231504D" w14:textId="77777777" w:rsidTr="001E473C">
        <w:trPr>
          <w:cantSplit/>
        </w:trPr>
        <w:tc>
          <w:tcPr>
            <w:tcW w:w="3106" w:type="dxa"/>
            <w:shd w:val="clear" w:color="auto" w:fill="auto"/>
          </w:tcPr>
          <w:p w14:paraId="0BE90EE7" w14:textId="372DB55B" w:rsidR="000606FA" w:rsidRPr="001B7B23" w:rsidRDefault="000606FA" w:rsidP="000606FA">
            <w:pPr>
              <w:ind w:right="-101"/>
              <w:rPr>
                <w:szCs w:val="22"/>
              </w:rPr>
            </w:pPr>
            <w:r w:rsidRPr="001B7B23">
              <w:rPr>
                <w:rFonts w:cstheme="minorHAnsi"/>
              </w:rPr>
              <w:t>Название</w:t>
            </w:r>
          </w:p>
        </w:tc>
        <w:tc>
          <w:tcPr>
            <w:tcW w:w="2276" w:type="dxa"/>
            <w:shd w:val="clear" w:color="auto" w:fill="auto"/>
          </w:tcPr>
          <w:p w14:paraId="06ED794E" w14:textId="26A4A04C" w:rsidR="000606FA" w:rsidRPr="001B7B23" w:rsidRDefault="000606FA" w:rsidP="000606FA">
            <w:pPr>
              <w:rPr>
                <w:szCs w:val="22"/>
              </w:rPr>
            </w:pPr>
            <w:r w:rsidRPr="001B7B23">
              <w:rPr>
                <w:rFonts w:cstheme="minorHAnsi"/>
              </w:rPr>
              <w:t>Название</w:t>
            </w:r>
          </w:p>
        </w:tc>
        <w:tc>
          <w:tcPr>
            <w:tcW w:w="858" w:type="dxa"/>
            <w:shd w:val="clear" w:color="auto" w:fill="auto"/>
          </w:tcPr>
          <w:p w14:paraId="5F536074" w14:textId="1DE45364" w:rsidR="000606FA" w:rsidRPr="001B7B23" w:rsidRDefault="000606FA" w:rsidP="000606FA">
            <w:pPr>
              <w:jc w:val="center"/>
              <w:rPr>
                <w:szCs w:val="22"/>
              </w:rPr>
            </w:pPr>
            <w:r w:rsidRPr="001B7B23">
              <w:rPr>
                <w:rFonts w:cstheme="minorHAnsi"/>
              </w:rPr>
              <w:t>А</w:t>
            </w:r>
          </w:p>
        </w:tc>
        <w:tc>
          <w:tcPr>
            <w:tcW w:w="1181" w:type="dxa"/>
            <w:shd w:val="clear" w:color="auto" w:fill="auto"/>
          </w:tcPr>
          <w:p w14:paraId="1CA8280C" w14:textId="5B5FDD79" w:rsidR="000606FA" w:rsidRPr="001B7B23" w:rsidRDefault="000606FA" w:rsidP="000606FA">
            <w:pPr>
              <w:jc w:val="center"/>
              <w:rPr>
                <w:szCs w:val="22"/>
              </w:rPr>
            </w:pPr>
            <w:r w:rsidRPr="001B7B23">
              <w:rPr>
                <w:rFonts w:cstheme="minorHAnsi"/>
              </w:rPr>
              <w:t>T(1-255)</w:t>
            </w:r>
          </w:p>
        </w:tc>
        <w:tc>
          <w:tcPr>
            <w:tcW w:w="1696" w:type="dxa"/>
            <w:shd w:val="clear" w:color="auto" w:fill="auto"/>
          </w:tcPr>
          <w:p w14:paraId="7A150908" w14:textId="265DAEF6" w:rsidR="000606FA" w:rsidRPr="001B7B23" w:rsidRDefault="003F7D42" w:rsidP="000606FA">
            <w:pPr>
              <w:jc w:val="center"/>
              <w:rPr>
                <w:szCs w:val="22"/>
              </w:rPr>
            </w:pPr>
            <w:ins w:id="3" w:author="Администратор" w:date="2022-08-18T09:09:00Z">
              <w:r>
                <w:rPr>
                  <w:szCs w:val="22"/>
                </w:rPr>
                <w:t>О</w:t>
              </w:r>
            </w:ins>
          </w:p>
        </w:tc>
        <w:tc>
          <w:tcPr>
            <w:tcW w:w="5625" w:type="dxa"/>
            <w:shd w:val="clear" w:color="auto" w:fill="auto"/>
          </w:tcPr>
          <w:p w14:paraId="14086C59" w14:textId="1276142E" w:rsidR="000606FA" w:rsidRPr="001B7B23" w:rsidDel="007D3051" w:rsidRDefault="003F7D42" w:rsidP="000606FA">
            <w:pPr>
              <w:ind w:right="-101"/>
            </w:pPr>
            <w:ins w:id="4" w:author="Администратор" w:date="2022-08-18T09:09:00Z">
              <w:r>
                <w:t>Реестр оказанных услуг</w:t>
              </w:r>
            </w:ins>
          </w:p>
        </w:tc>
      </w:tr>
      <w:tr w:rsidR="001E473C" w:rsidRPr="001B7B23" w14:paraId="754DEE71" w14:textId="77777777" w:rsidTr="001E473C">
        <w:trPr>
          <w:cantSplit/>
          <w:trHeight w:val="700"/>
        </w:trPr>
        <w:tc>
          <w:tcPr>
            <w:tcW w:w="3106" w:type="dxa"/>
            <w:shd w:val="clear" w:color="auto" w:fill="auto"/>
          </w:tcPr>
          <w:p w14:paraId="2B3828A2" w14:textId="77777777" w:rsidR="000606FA" w:rsidRPr="001B7B23" w:rsidRDefault="000606FA" w:rsidP="000606FA">
            <w:pPr>
              <w:ind w:right="-101"/>
              <w:rPr>
                <w:szCs w:val="22"/>
              </w:rPr>
            </w:pPr>
            <w:r w:rsidRPr="001B7B23">
              <w:rPr>
                <w:szCs w:val="22"/>
              </w:rPr>
              <w:t>Номер документа</w:t>
            </w:r>
          </w:p>
        </w:tc>
        <w:tc>
          <w:tcPr>
            <w:tcW w:w="2276" w:type="dxa"/>
            <w:shd w:val="clear" w:color="auto" w:fill="auto"/>
          </w:tcPr>
          <w:p w14:paraId="247BA253" w14:textId="77777777" w:rsidR="000606FA" w:rsidRPr="001B7B23" w:rsidRDefault="000606FA" w:rsidP="000606FA">
            <w:pPr>
              <w:rPr>
                <w:szCs w:val="22"/>
              </w:rPr>
            </w:pPr>
            <w:r w:rsidRPr="001B7B23">
              <w:rPr>
                <w:szCs w:val="22"/>
              </w:rPr>
              <w:t>Номер_документа</w:t>
            </w:r>
          </w:p>
        </w:tc>
        <w:tc>
          <w:tcPr>
            <w:tcW w:w="858" w:type="dxa"/>
            <w:shd w:val="clear" w:color="auto" w:fill="auto"/>
          </w:tcPr>
          <w:p w14:paraId="360F0AF7"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7A248423" w14:textId="67D06186" w:rsidR="000606FA" w:rsidRPr="001B7B23" w:rsidRDefault="000606FA" w:rsidP="000606FA">
            <w:pPr>
              <w:jc w:val="center"/>
              <w:rPr>
                <w:szCs w:val="22"/>
              </w:rPr>
            </w:pPr>
            <w:r w:rsidRPr="001B7B23">
              <w:rPr>
                <w:szCs w:val="22"/>
              </w:rPr>
              <w:t>Т(1-20)</w:t>
            </w:r>
          </w:p>
        </w:tc>
        <w:tc>
          <w:tcPr>
            <w:tcW w:w="1696" w:type="dxa"/>
            <w:shd w:val="clear" w:color="auto" w:fill="auto"/>
          </w:tcPr>
          <w:p w14:paraId="65EE2DD2" w14:textId="45DAD553" w:rsidR="000606FA" w:rsidRPr="00D86FDE" w:rsidRDefault="000606FA" w:rsidP="000606FA">
            <w:pPr>
              <w:jc w:val="center"/>
              <w:rPr>
                <w:szCs w:val="22"/>
              </w:rPr>
            </w:pPr>
            <w:r w:rsidRPr="001B7B23">
              <w:rPr>
                <w:szCs w:val="22"/>
              </w:rPr>
              <w:t>О</w:t>
            </w:r>
          </w:p>
        </w:tc>
        <w:tc>
          <w:tcPr>
            <w:tcW w:w="5625" w:type="dxa"/>
            <w:shd w:val="clear" w:color="auto" w:fill="auto"/>
          </w:tcPr>
          <w:p w14:paraId="0315C5B2" w14:textId="1FFCCA93" w:rsidR="000606FA" w:rsidRPr="001B7B23" w:rsidRDefault="000606FA" w:rsidP="000606FA">
            <w:pPr>
              <w:ind w:right="-101"/>
              <w:rPr>
                <w:szCs w:val="22"/>
              </w:rPr>
            </w:pPr>
            <w:r w:rsidRPr="001B7B23">
              <w:t xml:space="preserve">При отсутствии номера принимает значение </w:t>
            </w:r>
            <w:r w:rsidRPr="001B7B23">
              <w:rPr>
                <w:szCs w:val="22"/>
              </w:rPr>
              <w:t xml:space="preserve"> </w:t>
            </w:r>
            <w:r w:rsidR="00C437A8" w:rsidRPr="001B7B23">
              <w:rPr>
                <w:szCs w:val="22"/>
              </w:rPr>
              <w:t>‘</w:t>
            </w:r>
            <w:r w:rsidR="00C40D37" w:rsidRPr="001B7B23">
              <w:rPr>
                <w:szCs w:val="22"/>
              </w:rPr>
              <w:t>б/н</w:t>
            </w:r>
            <w:r w:rsidR="00C437A8" w:rsidRPr="001B7B23">
              <w:rPr>
                <w:szCs w:val="22"/>
              </w:rPr>
              <w:t>’.</w:t>
            </w:r>
          </w:p>
        </w:tc>
      </w:tr>
      <w:tr w:rsidR="001E473C" w:rsidRPr="001B7B23" w14:paraId="0F61A75A" w14:textId="77777777" w:rsidTr="001E473C">
        <w:trPr>
          <w:cantSplit/>
        </w:trPr>
        <w:tc>
          <w:tcPr>
            <w:tcW w:w="3106" w:type="dxa"/>
            <w:shd w:val="clear" w:color="auto" w:fill="auto"/>
          </w:tcPr>
          <w:p w14:paraId="49C14868" w14:textId="77777777" w:rsidR="000606FA" w:rsidRPr="001B7B23" w:rsidRDefault="000606FA" w:rsidP="000606FA">
            <w:pPr>
              <w:ind w:right="-119"/>
              <w:rPr>
                <w:szCs w:val="22"/>
              </w:rPr>
            </w:pPr>
            <w:r w:rsidRPr="001B7B23">
              <w:rPr>
                <w:szCs w:val="22"/>
              </w:rPr>
              <w:t>Дата документа</w:t>
            </w:r>
          </w:p>
        </w:tc>
        <w:tc>
          <w:tcPr>
            <w:tcW w:w="2276" w:type="dxa"/>
            <w:shd w:val="clear" w:color="auto" w:fill="auto"/>
          </w:tcPr>
          <w:p w14:paraId="1703A928" w14:textId="77777777" w:rsidR="000606FA" w:rsidRPr="001B7B23" w:rsidRDefault="000606FA" w:rsidP="000606FA">
            <w:pPr>
              <w:rPr>
                <w:szCs w:val="22"/>
              </w:rPr>
            </w:pPr>
            <w:r w:rsidRPr="001B7B23">
              <w:rPr>
                <w:szCs w:val="22"/>
              </w:rPr>
              <w:t>Дата_документа</w:t>
            </w:r>
          </w:p>
        </w:tc>
        <w:tc>
          <w:tcPr>
            <w:tcW w:w="858" w:type="dxa"/>
            <w:shd w:val="clear" w:color="auto" w:fill="auto"/>
          </w:tcPr>
          <w:p w14:paraId="027D222D" w14:textId="77777777" w:rsidR="000606FA" w:rsidRPr="001B7B23" w:rsidRDefault="000606FA" w:rsidP="000606FA">
            <w:pPr>
              <w:jc w:val="center"/>
              <w:rPr>
                <w:szCs w:val="22"/>
              </w:rPr>
            </w:pPr>
            <w:r w:rsidRPr="001B7B23">
              <w:rPr>
                <w:szCs w:val="22"/>
              </w:rPr>
              <w:t>А</w:t>
            </w:r>
          </w:p>
        </w:tc>
        <w:tc>
          <w:tcPr>
            <w:tcW w:w="1181" w:type="dxa"/>
            <w:shd w:val="clear" w:color="auto" w:fill="auto"/>
          </w:tcPr>
          <w:p w14:paraId="1594C622" w14:textId="77777777" w:rsidR="000606FA" w:rsidRPr="001B7B23" w:rsidRDefault="000606FA" w:rsidP="000606FA">
            <w:pPr>
              <w:jc w:val="center"/>
              <w:rPr>
                <w:szCs w:val="22"/>
              </w:rPr>
            </w:pPr>
            <w:r w:rsidRPr="001B7B23">
              <w:rPr>
                <w:szCs w:val="22"/>
              </w:rPr>
              <w:t>Т(=10)</w:t>
            </w:r>
          </w:p>
        </w:tc>
        <w:tc>
          <w:tcPr>
            <w:tcW w:w="1696" w:type="dxa"/>
            <w:shd w:val="clear" w:color="auto" w:fill="auto"/>
          </w:tcPr>
          <w:p w14:paraId="0781B929" w14:textId="77777777" w:rsidR="000606FA" w:rsidRPr="001B7B23" w:rsidRDefault="000606FA" w:rsidP="000606FA">
            <w:pPr>
              <w:jc w:val="center"/>
              <w:rPr>
                <w:szCs w:val="22"/>
              </w:rPr>
            </w:pPr>
            <w:r w:rsidRPr="001B7B23">
              <w:rPr>
                <w:szCs w:val="22"/>
              </w:rPr>
              <w:t>О</w:t>
            </w:r>
          </w:p>
        </w:tc>
        <w:tc>
          <w:tcPr>
            <w:tcW w:w="5625" w:type="dxa"/>
            <w:shd w:val="clear" w:color="auto" w:fill="auto"/>
          </w:tcPr>
          <w:p w14:paraId="3B34DCEE" w14:textId="77777777" w:rsidR="000606FA" w:rsidRPr="001B7B23" w:rsidRDefault="000606FA" w:rsidP="000606FA">
            <w:pPr>
              <w:rPr>
                <w:szCs w:val="22"/>
              </w:rPr>
            </w:pPr>
            <w:r w:rsidRPr="001B7B23">
              <w:rPr>
                <w:szCs w:val="22"/>
              </w:rPr>
              <w:t>Типовой элемент &lt;ДатаТип&gt;.</w:t>
            </w:r>
          </w:p>
          <w:p w14:paraId="16A903DB" w14:textId="5A260E6F" w:rsidR="000606FA" w:rsidRPr="001B7B23" w:rsidRDefault="000606FA" w:rsidP="000606FA">
            <w:pPr>
              <w:ind w:right="-101"/>
            </w:pPr>
            <w:r w:rsidRPr="001B7B23">
              <w:rPr>
                <w:szCs w:val="22"/>
              </w:rPr>
              <w:t>Дата в формате ДД.ММ.ГГГГ</w:t>
            </w:r>
          </w:p>
          <w:p w14:paraId="6D05B79B" w14:textId="0104B156" w:rsidR="000606FA" w:rsidRPr="001B7B23" w:rsidRDefault="000606FA" w:rsidP="000606FA">
            <w:pPr>
              <w:ind w:right="-101"/>
            </w:pPr>
            <w:r w:rsidRPr="001B7B23">
              <w:rPr>
                <w:rFonts w:cstheme="minorHAnsi"/>
              </w:rPr>
              <w:t>Дата формирования документа должны совпадать с Актом выполненных работ (преимущественно) или Счетом (смотря к какому из документов приложен реестр).</w:t>
            </w:r>
          </w:p>
        </w:tc>
      </w:tr>
      <w:tr w:rsidR="001E473C" w:rsidRPr="001B7B23" w14:paraId="0C0E53FF" w14:textId="77777777" w:rsidTr="001E473C">
        <w:trPr>
          <w:cantSplit/>
        </w:trPr>
        <w:tc>
          <w:tcPr>
            <w:tcW w:w="3106" w:type="dxa"/>
            <w:shd w:val="clear" w:color="auto" w:fill="auto"/>
          </w:tcPr>
          <w:p w14:paraId="305DECDB" w14:textId="77777777" w:rsidR="000D37BD" w:rsidRPr="001B7B23" w:rsidRDefault="000D37BD" w:rsidP="000D37BD">
            <w:pPr>
              <w:ind w:right="-101"/>
              <w:rPr>
                <w:szCs w:val="22"/>
              </w:rPr>
            </w:pPr>
            <w:r w:rsidRPr="001B7B23">
              <w:rPr>
                <w:rFonts w:cstheme="minorHAnsi"/>
              </w:rPr>
              <w:t>Дата начала периода оказания услуг, указанных в реестре</w:t>
            </w:r>
          </w:p>
        </w:tc>
        <w:tc>
          <w:tcPr>
            <w:tcW w:w="2276" w:type="dxa"/>
            <w:shd w:val="clear" w:color="auto" w:fill="auto"/>
          </w:tcPr>
          <w:p w14:paraId="1E545A23" w14:textId="77777777" w:rsidR="000D37BD" w:rsidRPr="001B7B23" w:rsidRDefault="000D37BD" w:rsidP="000D37BD">
            <w:pPr>
              <w:rPr>
                <w:szCs w:val="22"/>
              </w:rPr>
            </w:pPr>
            <w:r w:rsidRPr="001B7B23">
              <w:rPr>
                <w:szCs w:val="22"/>
              </w:rPr>
              <w:t>Дата_начала_</w:t>
            </w:r>
            <w:r w:rsidRPr="001B7B23">
              <w:rPr>
                <w:rFonts w:cstheme="minorHAnsi"/>
              </w:rPr>
              <w:t>оказания_услуг</w:t>
            </w:r>
          </w:p>
        </w:tc>
        <w:tc>
          <w:tcPr>
            <w:tcW w:w="858" w:type="dxa"/>
            <w:shd w:val="clear" w:color="auto" w:fill="auto"/>
          </w:tcPr>
          <w:p w14:paraId="2512BC9F"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5ADAD350" w14:textId="77777777" w:rsidR="000D37BD" w:rsidRPr="001B7B23" w:rsidRDefault="000D37BD" w:rsidP="000D37BD">
            <w:pPr>
              <w:jc w:val="center"/>
              <w:rPr>
                <w:szCs w:val="22"/>
              </w:rPr>
            </w:pPr>
            <w:r w:rsidRPr="001B7B23">
              <w:rPr>
                <w:szCs w:val="22"/>
              </w:rPr>
              <w:t>Т(=10)</w:t>
            </w:r>
          </w:p>
        </w:tc>
        <w:tc>
          <w:tcPr>
            <w:tcW w:w="1696" w:type="dxa"/>
            <w:shd w:val="clear" w:color="auto" w:fill="auto"/>
          </w:tcPr>
          <w:p w14:paraId="17E97CB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02720FA9" w14:textId="77777777" w:rsidR="000D37BD" w:rsidRPr="001B7B23" w:rsidRDefault="000D37BD" w:rsidP="000D37BD">
            <w:pPr>
              <w:rPr>
                <w:szCs w:val="22"/>
              </w:rPr>
            </w:pPr>
            <w:r w:rsidRPr="001B7B23">
              <w:rPr>
                <w:szCs w:val="22"/>
              </w:rPr>
              <w:t>Типовой элемент &lt;ДатаТип&gt;.</w:t>
            </w:r>
          </w:p>
          <w:p w14:paraId="7361DAA8" w14:textId="3A154646" w:rsidR="000D37BD" w:rsidRPr="001B7B23" w:rsidRDefault="000D37BD" w:rsidP="000D37BD">
            <w:pPr>
              <w:ind w:right="-101"/>
            </w:pPr>
            <w:r w:rsidRPr="001B7B23">
              <w:rPr>
                <w:szCs w:val="22"/>
              </w:rPr>
              <w:t>Дата в формате ДД.ММ.ГГГГ</w:t>
            </w:r>
          </w:p>
        </w:tc>
      </w:tr>
      <w:tr w:rsidR="001E473C" w:rsidRPr="001B7B23" w14:paraId="0066EF05" w14:textId="77777777" w:rsidTr="001E473C">
        <w:trPr>
          <w:cantSplit/>
        </w:trPr>
        <w:tc>
          <w:tcPr>
            <w:tcW w:w="3106" w:type="dxa"/>
            <w:shd w:val="clear" w:color="auto" w:fill="auto"/>
          </w:tcPr>
          <w:p w14:paraId="1CB925F2" w14:textId="77777777" w:rsidR="000D37BD" w:rsidRPr="001B7B23" w:rsidRDefault="000D37BD" w:rsidP="000D37BD">
            <w:pPr>
              <w:ind w:right="-119"/>
              <w:rPr>
                <w:rFonts w:cstheme="minorHAnsi"/>
              </w:rPr>
            </w:pPr>
            <w:r w:rsidRPr="001B7B23">
              <w:rPr>
                <w:rFonts w:cstheme="minorHAnsi"/>
              </w:rPr>
              <w:t>Дата окончания периода оказания услуг, указанных в реестре</w:t>
            </w:r>
          </w:p>
        </w:tc>
        <w:tc>
          <w:tcPr>
            <w:tcW w:w="2276" w:type="dxa"/>
            <w:shd w:val="clear" w:color="auto" w:fill="auto"/>
          </w:tcPr>
          <w:p w14:paraId="05F17342" w14:textId="77777777" w:rsidR="000D37BD" w:rsidRPr="001B7B23" w:rsidRDefault="000D37BD" w:rsidP="000D37BD">
            <w:pPr>
              <w:rPr>
                <w:szCs w:val="22"/>
              </w:rPr>
            </w:pPr>
            <w:r w:rsidRPr="001B7B23">
              <w:rPr>
                <w:rFonts w:cstheme="minorHAnsi"/>
              </w:rPr>
              <w:t>Дата_окончания_оказания_услуг</w:t>
            </w:r>
          </w:p>
        </w:tc>
        <w:tc>
          <w:tcPr>
            <w:tcW w:w="858" w:type="dxa"/>
            <w:shd w:val="clear" w:color="auto" w:fill="auto"/>
          </w:tcPr>
          <w:p w14:paraId="1ADF6340" w14:textId="77777777" w:rsidR="000D37BD" w:rsidRPr="001B7B23" w:rsidRDefault="000D37BD" w:rsidP="000D37BD">
            <w:pPr>
              <w:jc w:val="center"/>
              <w:rPr>
                <w:szCs w:val="22"/>
              </w:rPr>
            </w:pPr>
            <w:r w:rsidRPr="001B7B23">
              <w:rPr>
                <w:szCs w:val="22"/>
              </w:rPr>
              <w:t>А</w:t>
            </w:r>
          </w:p>
        </w:tc>
        <w:tc>
          <w:tcPr>
            <w:tcW w:w="1181" w:type="dxa"/>
            <w:shd w:val="clear" w:color="auto" w:fill="auto"/>
          </w:tcPr>
          <w:p w14:paraId="06EF518A" w14:textId="77777777" w:rsidR="000D37BD" w:rsidRPr="001B7B23" w:rsidRDefault="000D37BD" w:rsidP="000D37BD">
            <w:pPr>
              <w:jc w:val="center"/>
              <w:rPr>
                <w:szCs w:val="22"/>
              </w:rPr>
            </w:pPr>
            <w:r w:rsidRPr="001B7B23">
              <w:rPr>
                <w:szCs w:val="22"/>
              </w:rPr>
              <w:t>Т(=10)</w:t>
            </w:r>
          </w:p>
        </w:tc>
        <w:tc>
          <w:tcPr>
            <w:tcW w:w="1696" w:type="dxa"/>
            <w:shd w:val="clear" w:color="auto" w:fill="auto"/>
          </w:tcPr>
          <w:p w14:paraId="2617D2F5" w14:textId="77777777" w:rsidR="000D37BD" w:rsidRPr="001B7B23" w:rsidRDefault="000D37BD" w:rsidP="000D37BD">
            <w:pPr>
              <w:jc w:val="center"/>
              <w:rPr>
                <w:szCs w:val="22"/>
              </w:rPr>
            </w:pPr>
            <w:r w:rsidRPr="001B7B23">
              <w:rPr>
                <w:szCs w:val="22"/>
              </w:rPr>
              <w:t>О</w:t>
            </w:r>
          </w:p>
        </w:tc>
        <w:tc>
          <w:tcPr>
            <w:tcW w:w="5625" w:type="dxa"/>
            <w:shd w:val="clear" w:color="auto" w:fill="auto"/>
          </w:tcPr>
          <w:p w14:paraId="793526DC" w14:textId="77777777" w:rsidR="000D37BD" w:rsidRPr="001B7B23" w:rsidRDefault="000D37BD" w:rsidP="000D37BD">
            <w:pPr>
              <w:rPr>
                <w:szCs w:val="22"/>
              </w:rPr>
            </w:pPr>
            <w:r w:rsidRPr="001B7B23">
              <w:rPr>
                <w:szCs w:val="22"/>
              </w:rPr>
              <w:t>Типовой элемент &lt;ДатаТип&gt;.</w:t>
            </w:r>
          </w:p>
          <w:p w14:paraId="7B04C0D7" w14:textId="1FD535AA" w:rsidR="000D37BD" w:rsidRPr="001B7B23" w:rsidRDefault="000D37BD" w:rsidP="000D37BD">
            <w:pPr>
              <w:ind w:right="-101"/>
            </w:pPr>
            <w:r w:rsidRPr="001B7B23">
              <w:rPr>
                <w:szCs w:val="22"/>
              </w:rPr>
              <w:t>Дата в формате ДД.ММ.ГГГГ</w:t>
            </w:r>
          </w:p>
        </w:tc>
      </w:tr>
      <w:tr w:rsidR="001E473C" w:rsidRPr="001B7B23" w14:paraId="6E8AE726" w14:textId="77777777" w:rsidTr="001E473C">
        <w:trPr>
          <w:cantSplit/>
        </w:trPr>
        <w:tc>
          <w:tcPr>
            <w:tcW w:w="3106" w:type="dxa"/>
            <w:shd w:val="clear" w:color="auto" w:fill="auto"/>
          </w:tcPr>
          <w:p w14:paraId="07EC507C" w14:textId="77777777" w:rsidR="00745385" w:rsidRPr="001B7B23" w:rsidRDefault="00745385" w:rsidP="00745385">
            <w:pPr>
              <w:ind w:right="-101"/>
              <w:rPr>
                <w:rFonts w:cstheme="minorHAnsi"/>
              </w:rPr>
            </w:pPr>
            <w:r w:rsidRPr="001B7B23">
              <w:rPr>
                <w:rFonts w:cstheme="minorHAnsi"/>
              </w:rPr>
              <w:t>Документ к которому приложен реестр</w:t>
            </w:r>
          </w:p>
        </w:tc>
        <w:tc>
          <w:tcPr>
            <w:tcW w:w="2276" w:type="dxa"/>
            <w:shd w:val="clear" w:color="auto" w:fill="auto"/>
          </w:tcPr>
          <w:p w14:paraId="0FD86B56" w14:textId="70F0B198" w:rsidR="00745385" w:rsidRPr="001B7B23" w:rsidRDefault="00A90894" w:rsidP="001E473C">
            <w:pPr>
              <w:jc w:val="both"/>
              <w:rPr>
                <w:rFonts w:cstheme="minorHAnsi"/>
              </w:rPr>
            </w:pPr>
            <w:r w:rsidRPr="001B7B23">
              <w:rPr>
                <w:rFonts w:cstheme="minorHAnsi"/>
              </w:rPr>
              <w:t>Документ_к_которому_приложен_реестр</w:t>
            </w:r>
          </w:p>
        </w:tc>
        <w:tc>
          <w:tcPr>
            <w:tcW w:w="858" w:type="dxa"/>
            <w:shd w:val="clear" w:color="auto" w:fill="auto"/>
          </w:tcPr>
          <w:p w14:paraId="7C9A6C44" w14:textId="0AEDEF3D" w:rsidR="00745385" w:rsidRPr="001B7B23" w:rsidRDefault="00FF3F42" w:rsidP="00745385">
            <w:pPr>
              <w:jc w:val="center"/>
              <w:rPr>
                <w:rFonts w:cstheme="minorHAnsi"/>
              </w:rPr>
            </w:pPr>
            <w:r w:rsidRPr="001B7B23">
              <w:rPr>
                <w:rFonts w:cstheme="minorHAnsi"/>
              </w:rPr>
              <w:t>С</w:t>
            </w:r>
          </w:p>
        </w:tc>
        <w:tc>
          <w:tcPr>
            <w:tcW w:w="1181" w:type="dxa"/>
            <w:shd w:val="clear" w:color="auto" w:fill="auto"/>
          </w:tcPr>
          <w:p w14:paraId="4B3859D6" w14:textId="64FFB712" w:rsidR="00745385" w:rsidRPr="001B7B23" w:rsidRDefault="00745385" w:rsidP="00745385">
            <w:pPr>
              <w:jc w:val="center"/>
              <w:rPr>
                <w:rFonts w:cstheme="minorHAnsi"/>
              </w:rPr>
            </w:pPr>
          </w:p>
        </w:tc>
        <w:tc>
          <w:tcPr>
            <w:tcW w:w="1696" w:type="dxa"/>
            <w:shd w:val="clear" w:color="auto" w:fill="auto"/>
          </w:tcPr>
          <w:p w14:paraId="4BDB42FB" w14:textId="77777777" w:rsidR="00745385" w:rsidRPr="001B7B23" w:rsidRDefault="00745385" w:rsidP="00745385">
            <w:pPr>
              <w:jc w:val="center"/>
              <w:rPr>
                <w:szCs w:val="22"/>
              </w:rPr>
            </w:pPr>
            <w:r w:rsidRPr="001B7B23">
              <w:rPr>
                <w:rFonts w:cstheme="minorHAnsi"/>
              </w:rPr>
              <w:t>О</w:t>
            </w:r>
          </w:p>
        </w:tc>
        <w:tc>
          <w:tcPr>
            <w:tcW w:w="5625" w:type="dxa"/>
            <w:shd w:val="clear" w:color="auto" w:fill="auto"/>
          </w:tcPr>
          <w:p w14:paraId="3C42ED00" w14:textId="0DD4FDBF" w:rsidR="00745385" w:rsidRPr="001B7B23" w:rsidRDefault="0050280A" w:rsidP="00745385">
            <w:pPr>
              <w:ind w:right="-101"/>
            </w:pPr>
            <w:r w:rsidRPr="001B7B23">
              <w:t xml:space="preserve">Состав элемента представлен в </w:t>
            </w:r>
            <w:r w:rsidR="001D1A4C" w:rsidRPr="001B7B23">
              <w:fldChar w:fldCharType="begin"/>
            </w:r>
            <w:r w:rsidR="001D1A4C" w:rsidRPr="001B7B23">
              <w:instrText xml:space="preserve"> REF _Ref106896498 \h  \* MERGEFORMAT </w:instrText>
            </w:r>
            <w:r w:rsidR="001D1A4C" w:rsidRPr="001B7B23">
              <w:fldChar w:fldCharType="separate"/>
            </w:r>
            <w:r w:rsidR="001D1A4C" w:rsidRPr="001B7B23">
              <w:t xml:space="preserve">Таблица </w:t>
            </w:r>
            <w:r w:rsidR="001D1A4C">
              <w:rPr>
                <w:noProof/>
              </w:rPr>
              <w:t>4</w:t>
            </w:r>
            <w:r w:rsidR="001D1A4C" w:rsidRPr="001B7B23">
              <w:fldChar w:fldCharType="end"/>
            </w:r>
            <w:r w:rsidRPr="001B7B23">
              <w:t>.</w:t>
            </w:r>
          </w:p>
        </w:tc>
      </w:tr>
      <w:tr w:rsidR="001E473C" w:rsidRPr="001B7B23" w14:paraId="5595BBB6" w14:textId="77777777" w:rsidTr="00A90894">
        <w:trPr>
          <w:cantSplit/>
        </w:trPr>
        <w:tc>
          <w:tcPr>
            <w:tcW w:w="3106" w:type="dxa"/>
            <w:shd w:val="clear" w:color="auto" w:fill="auto"/>
          </w:tcPr>
          <w:p w14:paraId="37408E48" w14:textId="0306084F" w:rsidR="000B7642" w:rsidRPr="001B7B23" w:rsidRDefault="000B7642" w:rsidP="00745385">
            <w:pPr>
              <w:ind w:right="-101"/>
              <w:rPr>
                <w:rFonts w:cstheme="minorHAnsi"/>
              </w:rPr>
            </w:pPr>
            <w:r w:rsidRPr="001B7B23">
              <w:rPr>
                <w:rFonts w:cstheme="minorHAnsi"/>
              </w:rPr>
              <w:t>Пациент</w:t>
            </w:r>
          </w:p>
        </w:tc>
        <w:tc>
          <w:tcPr>
            <w:tcW w:w="2276" w:type="dxa"/>
            <w:shd w:val="clear" w:color="auto" w:fill="auto"/>
          </w:tcPr>
          <w:p w14:paraId="429F247E" w14:textId="60781177" w:rsidR="000B7642" w:rsidRPr="001B7B23" w:rsidRDefault="000B7642">
            <w:pPr>
              <w:jc w:val="both"/>
              <w:rPr>
                <w:rFonts w:cstheme="minorHAnsi"/>
              </w:rPr>
            </w:pPr>
            <w:r w:rsidRPr="001B7B23">
              <w:rPr>
                <w:rFonts w:cstheme="minorHAnsi"/>
              </w:rPr>
              <w:t>Пациент</w:t>
            </w:r>
          </w:p>
        </w:tc>
        <w:tc>
          <w:tcPr>
            <w:tcW w:w="858" w:type="dxa"/>
            <w:shd w:val="clear" w:color="auto" w:fill="auto"/>
          </w:tcPr>
          <w:p w14:paraId="6E47C26C" w14:textId="7942DFD0" w:rsidR="000B7642" w:rsidRPr="001B7B23" w:rsidRDefault="000B7642" w:rsidP="00745385">
            <w:pPr>
              <w:jc w:val="center"/>
              <w:rPr>
                <w:rFonts w:cstheme="minorHAnsi"/>
              </w:rPr>
            </w:pPr>
            <w:r w:rsidRPr="001B7B23">
              <w:rPr>
                <w:rFonts w:cstheme="minorHAnsi"/>
              </w:rPr>
              <w:t>С</w:t>
            </w:r>
          </w:p>
        </w:tc>
        <w:tc>
          <w:tcPr>
            <w:tcW w:w="1181" w:type="dxa"/>
            <w:shd w:val="clear" w:color="auto" w:fill="auto"/>
          </w:tcPr>
          <w:p w14:paraId="51FAA278" w14:textId="77777777" w:rsidR="000B7642" w:rsidRPr="001B7B23" w:rsidRDefault="000B7642" w:rsidP="00745385">
            <w:pPr>
              <w:jc w:val="center"/>
              <w:rPr>
                <w:rFonts w:cstheme="minorHAnsi"/>
              </w:rPr>
            </w:pPr>
          </w:p>
        </w:tc>
        <w:tc>
          <w:tcPr>
            <w:tcW w:w="1696" w:type="dxa"/>
            <w:shd w:val="clear" w:color="auto" w:fill="auto"/>
          </w:tcPr>
          <w:p w14:paraId="1737AB8A" w14:textId="3A81150A" w:rsidR="000B7642" w:rsidRPr="001B7B23" w:rsidRDefault="00C85904">
            <w:pPr>
              <w:jc w:val="center"/>
              <w:rPr>
                <w:rFonts w:cstheme="minorHAnsi"/>
              </w:rPr>
            </w:pPr>
            <w:r w:rsidRPr="001B7B23">
              <w:rPr>
                <w:rFonts w:cstheme="minorHAnsi"/>
              </w:rPr>
              <w:t>ОМ</w:t>
            </w:r>
          </w:p>
        </w:tc>
        <w:tc>
          <w:tcPr>
            <w:tcW w:w="5625" w:type="dxa"/>
            <w:shd w:val="clear" w:color="auto" w:fill="auto"/>
          </w:tcPr>
          <w:p w14:paraId="4DBC8DB8" w14:textId="3DBAE933" w:rsidR="000B7642" w:rsidRPr="001B7B23" w:rsidRDefault="007B4614" w:rsidP="00745385">
            <w:pPr>
              <w:ind w:right="-101"/>
            </w:pPr>
            <w:r w:rsidRPr="001B7B23">
              <w:t xml:space="preserve">Состав элемента представлен в </w:t>
            </w:r>
            <w:r w:rsidRPr="001B7B23">
              <w:fldChar w:fldCharType="begin"/>
            </w:r>
            <w:r w:rsidRPr="001B7B23">
              <w:instrText xml:space="preserve"> REF _Ref106957378 \h </w:instrText>
            </w:r>
            <w:r w:rsidR="001E473C" w:rsidRPr="001B7B23">
              <w:instrText xml:space="preserve"> \* MERGEFORMAT </w:instrText>
            </w:r>
            <w:r w:rsidRPr="001B7B23">
              <w:fldChar w:fldCharType="separate"/>
            </w:r>
            <w:r w:rsidR="007A302E" w:rsidRPr="001B7B23">
              <w:rPr>
                <w:b/>
              </w:rPr>
              <w:t xml:space="preserve">Таблица </w:t>
            </w:r>
            <w:r w:rsidR="007A302E" w:rsidRPr="001B7B23">
              <w:rPr>
                <w:noProof/>
              </w:rPr>
              <w:t>3</w:t>
            </w:r>
            <w:r w:rsidRPr="001B7B23">
              <w:fldChar w:fldCharType="end"/>
            </w:r>
            <w:r w:rsidRPr="001B7B23">
              <w:t>.</w:t>
            </w:r>
          </w:p>
        </w:tc>
      </w:tr>
      <w:tr w:rsidR="00587CED" w:rsidRPr="007F6195" w14:paraId="5A1B0367"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1D5088D3"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1 (страховщик)</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359DD82D"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онные_сведения_стороны_1</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037B01C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2100EBF1"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3B68478E"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2A8DE59C" w14:textId="3D21CE6C" w:rsidR="00587CED" w:rsidRPr="00587CED" w:rsidRDefault="00587CED" w:rsidP="00587CED">
            <w:pPr>
              <w:ind w:right="-101"/>
            </w:pPr>
            <w:r w:rsidRPr="00526378">
              <w:t>«Идентификационные сведения».</w:t>
            </w:r>
          </w:p>
          <w:p w14:paraId="20AE4F0A" w14:textId="01C46FC7" w:rsidR="00587CED" w:rsidRPr="007F6195" w:rsidRDefault="00587CED" w:rsidP="00587CED">
            <w:pPr>
              <w:ind w:right="-101"/>
            </w:pPr>
            <w:r w:rsidRPr="007F6195">
              <w:t xml:space="preserve">Состав элемента представлен в </w:t>
            </w:r>
            <w:r w:rsidRPr="007F6195">
              <w:fldChar w:fldCharType="begin"/>
            </w:r>
            <w:r w:rsidRPr="007F6195">
              <w:instrText xml:space="preserve"> REF _Ref106900650 \h  \* MERGEFORMAT </w:instrText>
            </w:r>
            <w:r w:rsidRPr="007F6195">
              <w:fldChar w:fldCharType="separate"/>
            </w:r>
            <w:r w:rsidRPr="007F6195">
              <w:t xml:space="preserve">Таблица </w:t>
            </w:r>
            <w:r w:rsidR="00470E82">
              <w:t>5</w:t>
            </w:r>
            <w:r w:rsidRPr="007F6195">
              <w:fldChar w:fldCharType="end"/>
            </w:r>
            <w:r w:rsidRPr="007F6195">
              <w:t>.</w:t>
            </w:r>
          </w:p>
        </w:tc>
      </w:tr>
      <w:tr w:rsidR="00587CED" w:rsidRPr="007F6195" w14:paraId="64BC16FC" w14:textId="77777777" w:rsidTr="00587CED">
        <w:trPr>
          <w:cantSplit/>
        </w:trPr>
        <w:tc>
          <w:tcPr>
            <w:tcW w:w="3106" w:type="dxa"/>
            <w:tcBorders>
              <w:top w:val="single" w:sz="4" w:space="0" w:color="auto"/>
              <w:left w:val="single" w:sz="4" w:space="0" w:color="auto"/>
              <w:bottom w:val="single" w:sz="4" w:space="0" w:color="auto"/>
              <w:right w:val="single" w:sz="4" w:space="0" w:color="auto"/>
            </w:tcBorders>
            <w:shd w:val="clear" w:color="auto" w:fill="auto"/>
          </w:tcPr>
          <w:p w14:paraId="595E7F47" w14:textId="77777777" w:rsidR="00587CED" w:rsidRPr="00587CED" w:rsidRDefault="00587CED" w:rsidP="00587CED">
            <w:pPr>
              <w:ind w:right="-101"/>
              <w:rPr>
                <w:rFonts w:cstheme="minorHAnsi"/>
              </w:rPr>
            </w:pPr>
            <w:r w:rsidRPr="00587CED">
              <w:rPr>
                <w:rFonts w:cstheme="minorHAnsi"/>
              </w:rPr>
              <w:t>Идентификационные сведения</w:t>
            </w:r>
            <w:r w:rsidRPr="00587CED" w:rsidDel="00B57F95">
              <w:rPr>
                <w:rFonts w:cstheme="minorHAnsi"/>
              </w:rPr>
              <w:t xml:space="preserve"> </w:t>
            </w:r>
            <w:r w:rsidRPr="00587CED">
              <w:rPr>
                <w:rFonts w:cstheme="minorHAnsi"/>
              </w:rPr>
              <w:t>стороны 2 (медицинская организация)</w:t>
            </w:r>
          </w:p>
        </w:tc>
        <w:tc>
          <w:tcPr>
            <w:tcW w:w="2276" w:type="dxa"/>
            <w:tcBorders>
              <w:top w:val="single" w:sz="4" w:space="0" w:color="auto"/>
              <w:left w:val="single" w:sz="4" w:space="0" w:color="auto"/>
              <w:bottom w:val="single" w:sz="4" w:space="0" w:color="auto"/>
              <w:right w:val="single" w:sz="4" w:space="0" w:color="auto"/>
            </w:tcBorders>
            <w:shd w:val="clear" w:color="auto" w:fill="auto"/>
          </w:tcPr>
          <w:p w14:paraId="1945A01C" w14:textId="77777777" w:rsidR="00587CED" w:rsidRPr="00587CED" w:rsidRDefault="00587CED" w:rsidP="00587CED">
            <w:pPr>
              <w:jc w:val="both"/>
              <w:rPr>
                <w:rFonts w:cstheme="minorHAnsi"/>
              </w:rPr>
            </w:pPr>
            <w:r w:rsidRPr="00587CED">
              <w:rPr>
                <w:rFonts w:cstheme="minorHAnsi"/>
              </w:rPr>
              <w:t>Идентификаци</w:t>
            </w:r>
            <w:r w:rsidRPr="00587CED">
              <w:rPr>
                <w:rFonts w:cstheme="minorHAnsi"/>
              </w:rPr>
              <w:softHyphen/>
              <w:t>онные_сведения_стороны_2</w:t>
            </w:r>
          </w:p>
        </w:tc>
        <w:tc>
          <w:tcPr>
            <w:tcW w:w="858" w:type="dxa"/>
            <w:tcBorders>
              <w:top w:val="single" w:sz="4" w:space="0" w:color="auto"/>
              <w:left w:val="single" w:sz="4" w:space="0" w:color="auto"/>
              <w:bottom w:val="single" w:sz="4" w:space="0" w:color="auto"/>
              <w:right w:val="single" w:sz="4" w:space="0" w:color="auto"/>
            </w:tcBorders>
            <w:shd w:val="clear" w:color="auto" w:fill="auto"/>
          </w:tcPr>
          <w:p w14:paraId="1F1C196E" w14:textId="77777777" w:rsidR="00587CED" w:rsidRPr="00587CED" w:rsidRDefault="00587CED" w:rsidP="00587CED">
            <w:pPr>
              <w:jc w:val="center"/>
              <w:rPr>
                <w:rFonts w:cstheme="minorHAnsi"/>
              </w:rPr>
            </w:pPr>
            <w:r w:rsidRPr="00587CED">
              <w:rPr>
                <w:rFonts w:cstheme="minorHAnsi"/>
              </w:rPr>
              <w:t>С</w:t>
            </w:r>
          </w:p>
        </w:tc>
        <w:tc>
          <w:tcPr>
            <w:tcW w:w="1181" w:type="dxa"/>
            <w:tcBorders>
              <w:top w:val="single" w:sz="4" w:space="0" w:color="auto"/>
              <w:left w:val="single" w:sz="4" w:space="0" w:color="auto"/>
              <w:bottom w:val="single" w:sz="4" w:space="0" w:color="auto"/>
              <w:right w:val="single" w:sz="4" w:space="0" w:color="auto"/>
            </w:tcBorders>
            <w:shd w:val="clear" w:color="auto" w:fill="auto"/>
          </w:tcPr>
          <w:p w14:paraId="140860D6" w14:textId="77777777" w:rsidR="00587CED" w:rsidRPr="00587CED" w:rsidRDefault="00587CED" w:rsidP="00587CED">
            <w:pPr>
              <w:jc w:val="center"/>
              <w:rPr>
                <w:rFonts w:cstheme="minorHAnsi"/>
              </w:rPr>
            </w:pPr>
          </w:p>
        </w:tc>
        <w:tc>
          <w:tcPr>
            <w:tcW w:w="1696" w:type="dxa"/>
            <w:tcBorders>
              <w:top w:val="single" w:sz="4" w:space="0" w:color="auto"/>
              <w:left w:val="single" w:sz="4" w:space="0" w:color="auto"/>
              <w:bottom w:val="single" w:sz="4" w:space="0" w:color="auto"/>
              <w:right w:val="single" w:sz="4" w:space="0" w:color="auto"/>
            </w:tcBorders>
            <w:shd w:val="clear" w:color="auto" w:fill="auto"/>
          </w:tcPr>
          <w:p w14:paraId="2077BD59" w14:textId="77777777" w:rsidR="00587CED" w:rsidRPr="00587CED" w:rsidRDefault="00587CED" w:rsidP="00587CED">
            <w:pPr>
              <w:jc w:val="center"/>
              <w:rPr>
                <w:rFonts w:cstheme="minorHAnsi"/>
              </w:rPr>
            </w:pPr>
            <w:r w:rsidRPr="00587CED">
              <w:rPr>
                <w:rFonts w:cstheme="minorHAnsi"/>
              </w:rPr>
              <w:t>О</w:t>
            </w:r>
          </w:p>
        </w:tc>
        <w:tc>
          <w:tcPr>
            <w:tcW w:w="5625" w:type="dxa"/>
            <w:tcBorders>
              <w:top w:val="single" w:sz="4" w:space="0" w:color="auto"/>
              <w:left w:val="single" w:sz="4" w:space="0" w:color="auto"/>
              <w:bottom w:val="single" w:sz="4" w:space="0" w:color="auto"/>
              <w:right w:val="single" w:sz="4" w:space="0" w:color="auto"/>
            </w:tcBorders>
            <w:shd w:val="clear" w:color="auto" w:fill="auto"/>
          </w:tcPr>
          <w:p w14:paraId="065452FE" w14:textId="10202B17" w:rsidR="00916723" w:rsidRPr="00587CED" w:rsidRDefault="00916723" w:rsidP="00916723">
            <w:pPr>
              <w:ind w:right="-101"/>
            </w:pPr>
            <w:r w:rsidRPr="00526378">
              <w:t>«Идентификационные сведения».</w:t>
            </w:r>
          </w:p>
          <w:p w14:paraId="3A18CEA3" w14:textId="5B001A6C" w:rsidR="00587CED" w:rsidRPr="007F6195" w:rsidRDefault="00587CED" w:rsidP="00587CED">
            <w:pPr>
              <w:ind w:right="-101"/>
            </w:pPr>
            <w:r w:rsidRPr="007F6195">
              <w:t xml:space="preserve">Состав элементов представлен в </w:t>
            </w:r>
            <w:r w:rsidR="00470E82">
              <w:t>Таблице 5</w:t>
            </w:r>
            <w:r w:rsidRPr="007F6195">
              <w:t>.</w:t>
            </w:r>
          </w:p>
        </w:tc>
      </w:tr>
      <w:tr w:rsidR="00587CED" w:rsidRPr="001B7B23" w14:paraId="1513694E" w14:textId="77777777" w:rsidTr="001E473C">
        <w:trPr>
          <w:cantSplit/>
        </w:trPr>
        <w:tc>
          <w:tcPr>
            <w:tcW w:w="3106" w:type="dxa"/>
            <w:shd w:val="clear" w:color="auto" w:fill="auto"/>
          </w:tcPr>
          <w:p w14:paraId="2A3A8ECE" w14:textId="3F174408" w:rsidR="00587CED" w:rsidRPr="001B7B23" w:rsidRDefault="00587CED" w:rsidP="00587CED">
            <w:pPr>
              <w:ind w:right="-101"/>
            </w:pPr>
            <w:r w:rsidRPr="00A16164">
              <w:rPr>
                <w:rFonts w:cstheme="minorHAnsi"/>
              </w:rPr>
              <w:t>Подразделени</w:t>
            </w:r>
            <w:r>
              <w:rPr>
                <w:rFonts w:cstheme="minorHAnsi"/>
              </w:rPr>
              <w:t>е</w:t>
            </w:r>
            <w:r w:rsidRPr="001B7B23" w:rsidDel="00587CED">
              <w:rPr>
                <w:szCs w:val="22"/>
              </w:rPr>
              <w:t xml:space="preserve"> </w:t>
            </w:r>
            <w:r w:rsidRPr="001B7B23">
              <w:rPr>
                <w:szCs w:val="22"/>
              </w:rPr>
              <w:t>МО</w:t>
            </w:r>
            <w:r>
              <w:rPr>
                <w:szCs w:val="22"/>
              </w:rPr>
              <w:t>, сформировавшее реестр</w:t>
            </w:r>
          </w:p>
        </w:tc>
        <w:tc>
          <w:tcPr>
            <w:tcW w:w="2276" w:type="dxa"/>
            <w:shd w:val="clear" w:color="auto" w:fill="auto"/>
          </w:tcPr>
          <w:p w14:paraId="23853B58" w14:textId="7A99B0DB" w:rsidR="00587CED" w:rsidRPr="001B7B23" w:rsidRDefault="00587CED" w:rsidP="00587CED">
            <w:r w:rsidRPr="00A16164">
              <w:rPr>
                <w:rFonts w:cstheme="minorHAnsi"/>
              </w:rPr>
              <w:t>ФилЮЛ</w:t>
            </w:r>
          </w:p>
        </w:tc>
        <w:tc>
          <w:tcPr>
            <w:tcW w:w="858" w:type="dxa"/>
            <w:shd w:val="clear" w:color="auto" w:fill="auto"/>
          </w:tcPr>
          <w:p w14:paraId="494275E3" w14:textId="7522CC79" w:rsidR="00587CED" w:rsidRPr="001B7B23" w:rsidRDefault="00587CED" w:rsidP="00587CED">
            <w:pPr>
              <w:jc w:val="center"/>
            </w:pPr>
            <w:r w:rsidRPr="00526378">
              <w:t>С</w:t>
            </w:r>
          </w:p>
        </w:tc>
        <w:tc>
          <w:tcPr>
            <w:tcW w:w="1181" w:type="dxa"/>
            <w:shd w:val="clear" w:color="auto" w:fill="auto"/>
          </w:tcPr>
          <w:p w14:paraId="15B153EB" w14:textId="77777777" w:rsidR="00587CED" w:rsidRPr="001B7B23" w:rsidRDefault="00587CED" w:rsidP="00587CED">
            <w:pPr>
              <w:jc w:val="center"/>
            </w:pPr>
          </w:p>
        </w:tc>
        <w:tc>
          <w:tcPr>
            <w:tcW w:w="1696" w:type="dxa"/>
            <w:shd w:val="clear" w:color="auto" w:fill="auto"/>
          </w:tcPr>
          <w:p w14:paraId="4EED18AA" w14:textId="530B352B" w:rsidR="00587CED" w:rsidRPr="001B7B23" w:rsidRDefault="003D7A1A" w:rsidP="00587CED">
            <w:pPr>
              <w:jc w:val="center"/>
            </w:pPr>
            <w:r>
              <w:t>О</w:t>
            </w:r>
          </w:p>
        </w:tc>
        <w:tc>
          <w:tcPr>
            <w:tcW w:w="5625" w:type="dxa"/>
            <w:shd w:val="clear" w:color="auto" w:fill="auto"/>
          </w:tcPr>
          <w:p w14:paraId="78D817BB" w14:textId="17C88C22" w:rsidR="00587CED" w:rsidRPr="001B7B23" w:rsidRDefault="00587CED" w:rsidP="00587CED">
            <w:pPr>
              <w:rPr>
                <w:szCs w:val="22"/>
              </w:rPr>
            </w:pPr>
            <w:r w:rsidRPr="00526378">
              <w:t xml:space="preserve">Тип ‹ФилЮЛ›,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 xml:space="preserve">Таблица </w:t>
            </w:r>
            <w:r w:rsidR="00C4191A">
              <w:t>9</w:t>
            </w:r>
            <w:r w:rsidRPr="00526378">
              <w:fldChar w:fldCharType="end"/>
            </w:r>
            <w:r w:rsidRPr="00526378">
              <w:t>.</w:t>
            </w:r>
          </w:p>
        </w:tc>
      </w:tr>
      <w:tr w:rsidR="001E473C" w:rsidRPr="001B7B23" w14:paraId="475A4BF7" w14:textId="77777777" w:rsidTr="001E473C">
        <w:trPr>
          <w:cantSplit/>
        </w:trPr>
        <w:tc>
          <w:tcPr>
            <w:tcW w:w="3106" w:type="dxa"/>
            <w:shd w:val="clear" w:color="auto" w:fill="auto"/>
          </w:tcPr>
          <w:p w14:paraId="3FB8830E" w14:textId="0418ABA2" w:rsidR="00E265F1" w:rsidRPr="001B7B23" w:rsidRDefault="00E265F1" w:rsidP="00E265F1">
            <w:pPr>
              <w:ind w:right="-101"/>
              <w:rPr>
                <w:szCs w:val="22"/>
              </w:rPr>
            </w:pPr>
            <w:r w:rsidRPr="001B7B23">
              <w:t>Валюта взаиморасчетов</w:t>
            </w:r>
          </w:p>
        </w:tc>
        <w:tc>
          <w:tcPr>
            <w:tcW w:w="2276" w:type="dxa"/>
            <w:shd w:val="clear" w:color="auto" w:fill="auto"/>
          </w:tcPr>
          <w:p w14:paraId="24887B17" w14:textId="77777777" w:rsidR="00E265F1" w:rsidRPr="001B7B23" w:rsidRDefault="00E265F1" w:rsidP="00E265F1">
            <w:pPr>
              <w:rPr>
                <w:szCs w:val="22"/>
              </w:rPr>
            </w:pPr>
            <w:r w:rsidRPr="001B7B23">
              <w:t>Валюта</w:t>
            </w:r>
          </w:p>
        </w:tc>
        <w:tc>
          <w:tcPr>
            <w:tcW w:w="858" w:type="dxa"/>
            <w:shd w:val="clear" w:color="auto" w:fill="auto"/>
          </w:tcPr>
          <w:p w14:paraId="22E6F461" w14:textId="77777777" w:rsidR="00E265F1" w:rsidRPr="001B7B23" w:rsidRDefault="00E265F1" w:rsidP="00E265F1">
            <w:pPr>
              <w:jc w:val="center"/>
              <w:rPr>
                <w:szCs w:val="22"/>
              </w:rPr>
            </w:pPr>
            <w:r w:rsidRPr="001B7B23">
              <w:t>А</w:t>
            </w:r>
          </w:p>
        </w:tc>
        <w:tc>
          <w:tcPr>
            <w:tcW w:w="1181" w:type="dxa"/>
            <w:shd w:val="clear" w:color="auto" w:fill="auto"/>
          </w:tcPr>
          <w:p w14:paraId="1139EA9C" w14:textId="417D125C" w:rsidR="00E265F1" w:rsidRPr="001B7B23" w:rsidRDefault="00E265F1" w:rsidP="00E265F1">
            <w:pPr>
              <w:jc w:val="center"/>
              <w:rPr>
                <w:szCs w:val="22"/>
              </w:rPr>
            </w:pPr>
            <w:r w:rsidRPr="001B7B23">
              <w:rPr>
                <w:lang w:val="en-US"/>
              </w:rPr>
              <w:t>T(3</w:t>
            </w:r>
            <w:r w:rsidR="00E65390">
              <w:t>-4</w:t>
            </w:r>
            <w:r w:rsidRPr="001B7B23">
              <w:rPr>
                <w:lang w:val="en-US"/>
              </w:rPr>
              <w:t>)</w:t>
            </w:r>
          </w:p>
        </w:tc>
        <w:tc>
          <w:tcPr>
            <w:tcW w:w="1696" w:type="dxa"/>
            <w:shd w:val="clear" w:color="auto" w:fill="auto"/>
          </w:tcPr>
          <w:p w14:paraId="75EA0D14" w14:textId="3C9B44FB" w:rsidR="00E265F1" w:rsidRPr="001B7B23" w:rsidRDefault="00BF1EB6" w:rsidP="00E265F1">
            <w:pPr>
              <w:jc w:val="center"/>
              <w:rPr>
                <w:szCs w:val="22"/>
              </w:rPr>
            </w:pPr>
            <w:r>
              <w:t>О</w:t>
            </w:r>
            <w:r w:rsidR="00E265F1" w:rsidRPr="001B7B23">
              <w:t>К</w:t>
            </w:r>
          </w:p>
        </w:tc>
        <w:tc>
          <w:tcPr>
            <w:tcW w:w="5625" w:type="dxa"/>
            <w:shd w:val="clear" w:color="auto" w:fill="auto"/>
          </w:tcPr>
          <w:p w14:paraId="74558B25" w14:textId="77777777" w:rsidR="00E65390" w:rsidRPr="00526378" w:rsidRDefault="00E65390" w:rsidP="00E65390">
            <w:r w:rsidRPr="00526378">
              <w:t>Типовой класс ‹ОКВТип›.</w:t>
            </w:r>
          </w:p>
          <w:p w14:paraId="7F5051AD" w14:textId="2F13D03D" w:rsidR="00E265F1" w:rsidRPr="001B7B23" w:rsidRDefault="00E65390" w:rsidP="00BF1EB6">
            <w:r w:rsidRPr="00526378">
              <w:t>Справочник:</w:t>
            </w:r>
            <w:r w:rsidRPr="00526378">
              <w:br/>
              <w:t xml:space="preserve">Перенос справочника с ЕСНСИ </w:t>
            </w:r>
            <w:r w:rsidRPr="00526378">
              <w:br/>
              <w:t xml:space="preserve">Общероссийский классификатор валют ID:01-338. </w:t>
            </w:r>
          </w:p>
        </w:tc>
      </w:tr>
      <w:tr w:rsidR="001E473C" w:rsidRPr="001B7B23" w14:paraId="467AD6E3" w14:textId="77777777" w:rsidTr="001E473C">
        <w:trPr>
          <w:cantSplit/>
        </w:trPr>
        <w:tc>
          <w:tcPr>
            <w:tcW w:w="3106" w:type="dxa"/>
            <w:shd w:val="clear" w:color="auto" w:fill="auto"/>
          </w:tcPr>
          <w:p w14:paraId="7D39A26F" w14:textId="77777777" w:rsidR="000B492D" w:rsidRPr="001B7B23" w:rsidRDefault="000B492D" w:rsidP="000B492D">
            <w:pPr>
              <w:ind w:right="-101"/>
              <w:rPr>
                <w:rFonts w:cstheme="minorHAnsi"/>
              </w:rPr>
            </w:pPr>
            <w:r w:rsidRPr="001B7B23">
              <w:rPr>
                <w:szCs w:val="22"/>
              </w:rPr>
              <w:t xml:space="preserve">Сведения о лице, подписывающем файл </w:t>
            </w:r>
          </w:p>
        </w:tc>
        <w:tc>
          <w:tcPr>
            <w:tcW w:w="2276" w:type="dxa"/>
            <w:shd w:val="clear" w:color="auto" w:fill="auto"/>
          </w:tcPr>
          <w:p w14:paraId="27197017" w14:textId="77777777" w:rsidR="000B492D" w:rsidRPr="001B7B23" w:rsidRDefault="000B492D" w:rsidP="000B492D">
            <w:pPr>
              <w:rPr>
                <w:rFonts w:cstheme="minorHAnsi"/>
              </w:rPr>
            </w:pPr>
            <w:r w:rsidRPr="001B7B23">
              <w:rPr>
                <w:szCs w:val="22"/>
              </w:rPr>
              <w:t>Подписант</w:t>
            </w:r>
          </w:p>
        </w:tc>
        <w:tc>
          <w:tcPr>
            <w:tcW w:w="858" w:type="dxa"/>
            <w:shd w:val="clear" w:color="auto" w:fill="auto"/>
          </w:tcPr>
          <w:p w14:paraId="15EDEE43" w14:textId="77777777" w:rsidR="000B492D" w:rsidRPr="001B7B23" w:rsidRDefault="000B492D" w:rsidP="000B492D">
            <w:pPr>
              <w:jc w:val="center"/>
              <w:rPr>
                <w:szCs w:val="22"/>
                <w:lang w:val="en-US"/>
              </w:rPr>
            </w:pPr>
            <w:r w:rsidRPr="001B7B23">
              <w:rPr>
                <w:szCs w:val="22"/>
              </w:rPr>
              <w:t>С</w:t>
            </w:r>
          </w:p>
        </w:tc>
        <w:tc>
          <w:tcPr>
            <w:tcW w:w="1181" w:type="dxa"/>
            <w:shd w:val="clear" w:color="auto" w:fill="auto"/>
          </w:tcPr>
          <w:p w14:paraId="63DA33E3" w14:textId="77777777" w:rsidR="000B492D" w:rsidRPr="001B7B23" w:rsidRDefault="000B492D" w:rsidP="000B492D">
            <w:pPr>
              <w:jc w:val="center"/>
              <w:rPr>
                <w:szCs w:val="22"/>
              </w:rPr>
            </w:pPr>
          </w:p>
        </w:tc>
        <w:tc>
          <w:tcPr>
            <w:tcW w:w="1696" w:type="dxa"/>
            <w:shd w:val="clear" w:color="auto" w:fill="auto"/>
          </w:tcPr>
          <w:p w14:paraId="45058A78" w14:textId="77777777" w:rsidR="000B492D" w:rsidRPr="001B7B23" w:rsidRDefault="000B492D" w:rsidP="000B492D">
            <w:pPr>
              <w:jc w:val="center"/>
              <w:rPr>
                <w:szCs w:val="22"/>
              </w:rPr>
            </w:pPr>
            <w:r w:rsidRPr="001B7B23">
              <w:rPr>
                <w:szCs w:val="22"/>
              </w:rPr>
              <w:t>ОМ</w:t>
            </w:r>
          </w:p>
        </w:tc>
        <w:tc>
          <w:tcPr>
            <w:tcW w:w="5625" w:type="dxa"/>
            <w:shd w:val="clear" w:color="auto" w:fill="auto"/>
          </w:tcPr>
          <w:p w14:paraId="009DF2DE" w14:textId="221FFBDA" w:rsidR="000B492D" w:rsidRPr="001B7B23" w:rsidRDefault="000B492D" w:rsidP="001E473C">
            <w:pPr>
              <w:rPr>
                <w:rFonts w:cstheme="minorHAnsi"/>
              </w:rPr>
            </w:pPr>
            <w:r w:rsidRPr="001B7B23">
              <w:t xml:space="preserve">Состав элемента представлен в </w:t>
            </w:r>
            <w:r w:rsidRPr="001B7B23">
              <w:fldChar w:fldCharType="begin"/>
            </w:r>
            <w:r w:rsidRPr="001B7B23">
              <w:instrText xml:space="preserve"> REF _Ref106380538 \h </w:instrText>
            </w:r>
            <w:r w:rsidR="007C54C9" w:rsidRPr="001B7B23">
              <w:instrText xml:space="preserve"> \* MERGEFORMAT </w:instrText>
            </w:r>
            <w:r w:rsidRPr="001B7B23">
              <w:fldChar w:fldCharType="separate"/>
            </w:r>
            <w:r w:rsidR="007A302E" w:rsidRPr="001B7B23">
              <w:rPr>
                <w:b/>
              </w:rPr>
              <w:t xml:space="preserve">Таблица </w:t>
            </w:r>
            <w:r w:rsidR="007A302E" w:rsidRPr="001B7B23">
              <w:rPr>
                <w:b/>
                <w:noProof/>
              </w:rPr>
              <w:t>23</w:t>
            </w:r>
            <w:r w:rsidRPr="001B7B23">
              <w:fldChar w:fldCharType="end"/>
            </w:r>
            <w:r w:rsidRPr="001B7B23">
              <w:t>.</w:t>
            </w:r>
          </w:p>
        </w:tc>
      </w:tr>
    </w:tbl>
    <w:p w14:paraId="71928AB2" w14:textId="2905291B" w:rsidR="00EB1DE1" w:rsidRPr="001B7B23" w:rsidRDefault="00EB1DE1" w:rsidP="00EB1DE1">
      <w:pPr>
        <w:rPr>
          <w:b/>
          <w:bCs/>
        </w:rPr>
      </w:pPr>
    </w:p>
    <w:p w14:paraId="7EF10434" w14:textId="46B83247" w:rsidR="001F0419" w:rsidRPr="001B7B23" w:rsidRDefault="001F0419" w:rsidP="001E473C">
      <w:pPr>
        <w:pStyle w:val="2"/>
      </w:pPr>
      <w:bookmarkStart w:id="5" w:name="_Ref106957378"/>
      <w:r w:rsidRPr="001B7B23">
        <w:t xml:space="preserve">Таблица </w:t>
      </w:r>
      <w:fldSimple w:instr=" SEQ Таблица \* ARABIC ">
        <w:r w:rsidR="007A302E" w:rsidRPr="001B7B23">
          <w:rPr>
            <w:noProof/>
          </w:rPr>
          <w:t>3</w:t>
        </w:r>
      </w:fldSimple>
      <w:bookmarkEnd w:id="5"/>
      <w:r w:rsidRPr="001B7B23">
        <w:t>. «</w:t>
      </w:r>
      <w:r w:rsidRPr="001B7B23">
        <w:rPr>
          <w:bCs/>
        </w:rPr>
        <w:t>Пациент</w:t>
      </w:r>
      <w:r w:rsidRPr="001B7B23">
        <w:t xml:space="preserve">» </w:t>
      </w:r>
    </w:p>
    <w:tbl>
      <w:tblPr>
        <w:tblW w:w="14742" w:type="dxa"/>
        <w:tblLook w:val="04A0" w:firstRow="1" w:lastRow="0" w:firstColumn="1" w:lastColumn="0" w:noHBand="0" w:noVBand="1"/>
      </w:tblPr>
      <w:tblGrid>
        <w:gridCol w:w="2654"/>
        <w:gridCol w:w="4397"/>
        <w:gridCol w:w="1208"/>
        <w:gridCol w:w="1208"/>
        <w:gridCol w:w="1910"/>
        <w:gridCol w:w="3365"/>
      </w:tblGrid>
      <w:tr w:rsidR="001E473C" w:rsidRPr="001B7B23" w14:paraId="4567AC01" w14:textId="77777777" w:rsidTr="00CA3DFE">
        <w:trPr>
          <w:cantSplit/>
          <w:tblHeader/>
        </w:trPr>
        <w:tc>
          <w:tcPr>
            <w:tcW w:w="265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F3B4515" w14:textId="77777777" w:rsidR="001F0419" w:rsidRPr="001B7B23" w:rsidRDefault="001F0419" w:rsidP="00F96687">
            <w:pPr>
              <w:jc w:val="center"/>
              <w:rPr>
                <w:b/>
                <w:bCs/>
              </w:rPr>
            </w:pPr>
            <w:r w:rsidRPr="001B7B23">
              <w:rPr>
                <w:b/>
                <w:bCs/>
              </w:rPr>
              <w:t>Наименование элемента</w:t>
            </w:r>
          </w:p>
        </w:tc>
        <w:tc>
          <w:tcPr>
            <w:tcW w:w="4397" w:type="dxa"/>
            <w:tcBorders>
              <w:top w:val="single" w:sz="4" w:space="0" w:color="auto"/>
              <w:left w:val="nil"/>
              <w:bottom w:val="single" w:sz="4" w:space="0" w:color="auto"/>
              <w:right w:val="single" w:sz="4" w:space="0" w:color="auto"/>
            </w:tcBorders>
            <w:shd w:val="clear" w:color="000000" w:fill="EAEAEA"/>
            <w:vAlign w:val="center"/>
            <w:hideMark/>
          </w:tcPr>
          <w:p w14:paraId="1FD6431F" w14:textId="77777777" w:rsidR="001F0419" w:rsidRPr="001B7B23" w:rsidRDefault="001F0419" w:rsidP="00F96687">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D9C5EA" w14:textId="77777777" w:rsidR="001F0419" w:rsidRPr="001B7B23" w:rsidRDefault="001F0419" w:rsidP="00F96687">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28A910D" w14:textId="77777777" w:rsidR="001F0419" w:rsidRPr="001B7B23" w:rsidRDefault="001F0419" w:rsidP="00F96687">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EB810F" w14:textId="77777777" w:rsidR="001F0419" w:rsidRPr="001B7B23" w:rsidRDefault="001F0419" w:rsidP="00F96687">
            <w:pPr>
              <w:jc w:val="center"/>
              <w:rPr>
                <w:b/>
                <w:bCs/>
              </w:rPr>
            </w:pPr>
            <w:r w:rsidRPr="001B7B23">
              <w:rPr>
                <w:b/>
                <w:bCs/>
              </w:rPr>
              <w:t>Признак обязательности элемента</w:t>
            </w:r>
          </w:p>
        </w:tc>
        <w:tc>
          <w:tcPr>
            <w:tcW w:w="3365" w:type="dxa"/>
            <w:tcBorders>
              <w:top w:val="single" w:sz="4" w:space="0" w:color="auto"/>
              <w:left w:val="nil"/>
              <w:bottom w:val="single" w:sz="4" w:space="0" w:color="auto"/>
              <w:right w:val="single" w:sz="4" w:space="0" w:color="auto"/>
            </w:tcBorders>
            <w:shd w:val="clear" w:color="000000" w:fill="EAEAEA"/>
            <w:vAlign w:val="center"/>
            <w:hideMark/>
          </w:tcPr>
          <w:p w14:paraId="4DC2CE0D" w14:textId="77777777" w:rsidR="001F0419" w:rsidRPr="001B7B23" w:rsidRDefault="001F0419" w:rsidP="00F96687">
            <w:pPr>
              <w:jc w:val="center"/>
              <w:rPr>
                <w:b/>
                <w:bCs/>
              </w:rPr>
            </w:pPr>
            <w:r w:rsidRPr="001B7B23">
              <w:rPr>
                <w:b/>
                <w:bCs/>
              </w:rPr>
              <w:t>Дополнительная информация</w:t>
            </w:r>
          </w:p>
        </w:tc>
      </w:tr>
      <w:tr w:rsidR="001E473C" w:rsidRPr="001B7B23" w14:paraId="2FDB564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88D7C7D" w14:textId="236DA04B" w:rsidR="008A06A9" w:rsidRPr="001B7B23" w:rsidRDefault="00EC7C28" w:rsidP="008A06A9">
            <w:pPr>
              <w:tabs>
                <w:tab w:val="left" w:pos="1085"/>
              </w:tabs>
              <w:rPr>
                <w:rFonts w:cstheme="minorHAnsi"/>
              </w:rPr>
            </w:pPr>
            <w:r w:rsidRPr="00DA760E">
              <w:t>Фамилия, имя, отчество</w:t>
            </w:r>
          </w:p>
        </w:tc>
        <w:tc>
          <w:tcPr>
            <w:tcW w:w="4397" w:type="dxa"/>
            <w:tcBorders>
              <w:top w:val="single" w:sz="4" w:space="0" w:color="auto"/>
              <w:left w:val="nil"/>
              <w:bottom w:val="single" w:sz="4" w:space="0" w:color="auto"/>
              <w:right w:val="single" w:sz="4" w:space="0" w:color="auto"/>
            </w:tcBorders>
            <w:shd w:val="clear" w:color="auto" w:fill="auto"/>
          </w:tcPr>
          <w:p w14:paraId="66EDC6A3" w14:textId="28F3275A" w:rsidR="008A06A9" w:rsidRPr="001B7B23" w:rsidRDefault="008A06A9" w:rsidP="008A06A9">
            <w:pPr>
              <w:jc w:val="center"/>
              <w:rPr>
                <w:rFonts w:cstheme="minorHAnsi"/>
              </w:rPr>
            </w:pPr>
            <w:r w:rsidRPr="001B7B23">
              <w:rPr>
                <w:rFonts w:cstheme="minorHAnsi"/>
              </w:rPr>
              <w:t>ФИО</w:t>
            </w:r>
          </w:p>
        </w:tc>
        <w:tc>
          <w:tcPr>
            <w:tcW w:w="1208" w:type="dxa"/>
            <w:tcBorders>
              <w:top w:val="single" w:sz="4" w:space="0" w:color="auto"/>
              <w:left w:val="nil"/>
              <w:bottom w:val="single" w:sz="4" w:space="0" w:color="auto"/>
              <w:right w:val="single" w:sz="4" w:space="0" w:color="auto"/>
            </w:tcBorders>
            <w:shd w:val="clear" w:color="auto" w:fill="auto"/>
          </w:tcPr>
          <w:p w14:paraId="4AEA458A" w14:textId="133981E9" w:rsidR="008A06A9" w:rsidRPr="001B7B23" w:rsidRDefault="008A06A9" w:rsidP="008A06A9">
            <w:pPr>
              <w:jc w:val="center"/>
              <w:rPr>
                <w:szCs w:val="22"/>
              </w:rPr>
            </w:pPr>
            <w:r w:rsidRPr="001B7B23">
              <w:rPr>
                <w:rFonts w:cstheme="minorHAnsi"/>
              </w:rPr>
              <w:t>С</w:t>
            </w:r>
          </w:p>
        </w:tc>
        <w:tc>
          <w:tcPr>
            <w:tcW w:w="1208" w:type="dxa"/>
            <w:tcBorders>
              <w:top w:val="single" w:sz="4" w:space="0" w:color="auto"/>
              <w:left w:val="nil"/>
              <w:bottom w:val="single" w:sz="4" w:space="0" w:color="auto"/>
              <w:right w:val="single" w:sz="4" w:space="0" w:color="auto"/>
            </w:tcBorders>
            <w:shd w:val="clear" w:color="auto" w:fill="auto"/>
          </w:tcPr>
          <w:p w14:paraId="187A8F4F" w14:textId="77777777" w:rsidR="008A06A9" w:rsidRPr="001B7B23" w:rsidRDefault="008A06A9" w:rsidP="008A06A9">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30D88AD0" w14:textId="203995CC" w:rsidR="008A06A9" w:rsidRPr="001B7B23" w:rsidRDefault="008A06A9" w:rsidP="008A06A9">
            <w:pPr>
              <w:jc w:val="center"/>
              <w:rPr>
                <w:szCs w:val="22"/>
              </w:rP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5C3477E4" w14:textId="77777777" w:rsidR="008A06A9" w:rsidRPr="001B7B23" w:rsidRDefault="008A06A9" w:rsidP="008A06A9">
            <w:r w:rsidRPr="001B7B23">
              <w:t>Типовой элемент ‹ФИОТип›.</w:t>
            </w:r>
          </w:p>
          <w:p w14:paraId="7E52217B" w14:textId="17706357" w:rsidR="008A06A9" w:rsidRPr="001B7B23" w:rsidRDefault="008A06A9" w:rsidP="008A06A9">
            <w:pPr>
              <w:ind w:right="-101"/>
              <w:rPr>
                <w:rFonts w:cstheme="minorHAnsi"/>
              </w:rPr>
            </w:pPr>
            <w:r w:rsidRPr="001B7B23">
              <w:t xml:space="preserve">Состав элементов представлен в </w:t>
            </w:r>
            <w:r w:rsidRPr="001B7B23">
              <w:fldChar w:fldCharType="begin"/>
            </w:r>
            <w:r w:rsidRPr="001B7B23">
              <w:instrText xml:space="preserve"> REF _Ref106381683 \h  \* MERGEFORMAT </w:instrText>
            </w:r>
            <w:r w:rsidRPr="001B7B23">
              <w:fldChar w:fldCharType="separate"/>
            </w:r>
            <w:r w:rsidR="007A302E" w:rsidRPr="001B7B23">
              <w:rPr>
                <w:b/>
              </w:rPr>
              <w:t xml:space="preserve">Таблица </w:t>
            </w:r>
            <w:r w:rsidR="007A302E" w:rsidRPr="001B7B23">
              <w:rPr>
                <w:b/>
                <w:noProof/>
              </w:rPr>
              <w:t>21</w:t>
            </w:r>
            <w:r w:rsidRPr="001B7B23">
              <w:fldChar w:fldCharType="end"/>
            </w:r>
            <w:r w:rsidRPr="001B7B23">
              <w:t>.</w:t>
            </w:r>
          </w:p>
        </w:tc>
      </w:tr>
      <w:tr w:rsidR="00EC7C28" w:rsidRPr="001B7B23" w14:paraId="72CD75AC"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6EEFE7DD" w14:textId="77777777" w:rsidR="00EC7C28" w:rsidRPr="00EC7C28" w:rsidRDefault="00EC7C28" w:rsidP="00470E82">
            <w:pPr>
              <w:tabs>
                <w:tab w:val="left" w:pos="1085"/>
              </w:tabs>
            </w:pPr>
            <w:r w:rsidRPr="00EC7C28">
              <w:t>Дата рождения</w:t>
            </w:r>
          </w:p>
        </w:tc>
        <w:tc>
          <w:tcPr>
            <w:tcW w:w="4397" w:type="dxa"/>
            <w:tcBorders>
              <w:top w:val="single" w:sz="4" w:space="0" w:color="auto"/>
              <w:left w:val="nil"/>
              <w:bottom w:val="single" w:sz="4" w:space="0" w:color="auto"/>
              <w:right w:val="single" w:sz="4" w:space="0" w:color="auto"/>
            </w:tcBorders>
            <w:shd w:val="clear" w:color="auto" w:fill="auto"/>
          </w:tcPr>
          <w:p w14:paraId="049F061F" w14:textId="31975DE5" w:rsidR="00EC7C28" w:rsidRPr="001B7B23" w:rsidRDefault="00EC7C28" w:rsidP="00470E82">
            <w:pPr>
              <w:jc w:val="center"/>
              <w:rPr>
                <w:rFonts w:cstheme="minorHAnsi"/>
              </w:rPr>
            </w:pPr>
            <w:r w:rsidRPr="00DA760E">
              <w:t>ДатаРожд</w:t>
            </w:r>
          </w:p>
        </w:tc>
        <w:tc>
          <w:tcPr>
            <w:tcW w:w="1208" w:type="dxa"/>
            <w:tcBorders>
              <w:top w:val="single" w:sz="4" w:space="0" w:color="auto"/>
              <w:left w:val="nil"/>
              <w:bottom w:val="single" w:sz="4" w:space="0" w:color="auto"/>
              <w:right w:val="single" w:sz="4" w:space="0" w:color="auto"/>
            </w:tcBorders>
            <w:shd w:val="clear" w:color="auto" w:fill="auto"/>
          </w:tcPr>
          <w:p w14:paraId="63BA780D"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39C6BAF" w14:textId="77777777" w:rsidR="00EC7C28" w:rsidRPr="001B7B23" w:rsidRDefault="00EC7C28" w:rsidP="00470E82">
            <w:pPr>
              <w:jc w:val="center"/>
              <w:rPr>
                <w:bCs/>
              </w:rPr>
            </w:pPr>
            <w:r w:rsidRPr="00EC7C28">
              <w:rPr>
                <w:bCs/>
              </w:rPr>
              <w:t>T(=10)</w:t>
            </w:r>
          </w:p>
        </w:tc>
        <w:tc>
          <w:tcPr>
            <w:tcW w:w="1910" w:type="dxa"/>
            <w:tcBorders>
              <w:top w:val="single" w:sz="4" w:space="0" w:color="auto"/>
              <w:left w:val="nil"/>
              <w:bottom w:val="single" w:sz="4" w:space="0" w:color="auto"/>
              <w:right w:val="single" w:sz="4" w:space="0" w:color="auto"/>
            </w:tcBorders>
            <w:shd w:val="clear" w:color="auto" w:fill="auto"/>
          </w:tcPr>
          <w:p w14:paraId="22DBCDB3" w14:textId="77777777" w:rsidR="00EC7C28" w:rsidRPr="00EC7C28" w:rsidRDefault="00EC7C28" w:rsidP="00470E82">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3CDD0ECC" w14:textId="77777777" w:rsidR="00EC7C28" w:rsidRPr="00DA760E" w:rsidRDefault="00EC7C28" w:rsidP="00EC7C28">
            <w:r w:rsidRPr="00DA760E">
              <w:t>Типовой класс &lt;ДатаТип&gt;.</w:t>
            </w:r>
          </w:p>
          <w:p w14:paraId="656F1D8C" w14:textId="16F9E5CC" w:rsidR="00EC7C28" w:rsidRPr="00EC7C28" w:rsidRDefault="00EC7C28" w:rsidP="00EC7C28">
            <w:r w:rsidRPr="00DA760E">
              <w:t>Дата в формате ДД.ММ.ГГГГ.</w:t>
            </w:r>
          </w:p>
        </w:tc>
      </w:tr>
      <w:tr w:rsidR="00EC7C28" w:rsidRPr="001B7B23" w14:paraId="0F80DC79"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507F7878" w14:textId="7CF4C2E4" w:rsidR="00EC7C28" w:rsidRPr="00EC7C28" w:rsidRDefault="00EC7C28" w:rsidP="00470E82">
            <w:pPr>
              <w:tabs>
                <w:tab w:val="left" w:pos="1085"/>
              </w:tabs>
            </w:pPr>
            <w:r w:rsidRPr="00DA760E">
              <w:t>Уникальный номер индивидуального лицевого счета лица (СНИЛС)</w:t>
            </w:r>
          </w:p>
        </w:tc>
        <w:tc>
          <w:tcPr>
            <w:tcW w:w="4397" w:type="dxa"/>
            <w:tcBorders>
              <w:top w:val="single" w:sz="4" w:space="0" w:color="auto"/>
              <w:left w:val="nil"/>
              <w:bottom w:val="single" w:sz="4" w:space="0" w:color="auto"/>
              <w:right w:val="single" w:sz="4" w:space="0" w:color="auto"/>
            </w:tcBorders>
            <w:shd w:val="clear" w:color="auto" w:fill="auto"/>
          </w:tcPr>
          <w:p w14:paraId="453D8017" w14:textId="77777777" w:rsidR="00EC7C28" w:rsidRPr="00EC7C28" w:rsidRDefault="00EC7C28" w:rsidP="00470E82">
            <w:pPr>
              <w:jc w:val="center"/>
            </w:pPr>
            <w:r w:rsidRPr="00DF6549">
              <w:t>СНИЛС</w:t>
            </w:r>
          </w:p>
        </w:tc>
        <w:tc>
          <w:tcPr>
            <w:tcW w:w="1208" w:type="dxa"/>
            <w:tcBorders>
              <w:top w:val="single" w:sz="4" w:space="0" w:color="auto"/>
              <w:left w:val="nil"/>
              <w:bottom w:val="single" w:sz="4" w:space="0" w:color="auto"/>
              <w:right w:val="single" w:sz="4" w:space="0" w:color="auto"/>
            </w:tcBorders>
            <w:shd w:val="clear" w:color="auto" w:fill="auto"/>
          </w:tcPr>
          <w:p w14:paraId="6367CCCB" w14:textId="77777777" w:rsidR="00EC7C28" w:rsidRPr="00EC7C28" w:rsidRDefault="00EC7C28" w:rsidP="00470E82">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20286ACE" w14:textId="77777777" w:rsidR="00EC7C28" w:rsidRPr="001B7B23" w:rsidRDefault="00EC7C28" w:rsidP="00470E82">
            <w:pPr>
              <w:jc w:val="center"/>
              <w:rPr>
                <w:bCs/>
              </w:rPr>
            </w:pPr>
            <w:r w:rsidRPr="00EC7C28">
              <w:rPr>
                <w:bCs/>
              </w:rPr>
              <w:t>T(=11)</w:t>
            </w:r>
          </w:p>
        </w:tc>
        <w:tc>
          <w:tcPr>
            <w:tcW w:w="1910" w:type="dxa"/>
            <w:tcBorders>
              <w:top w:val="single" w:sz="4" w:space="0" w:color="auto"/>
              <w:left w:val="nil"/>
              <w:bottom w:val="single" w:sz="4" w:space="0" w:color="auto"/>
              <w:right w:val="single" w:sz="4" w:space="0" w:color="auto"/>
            </w:tcBorders>
            <w:shd w:val="clear" w:color="auto" w:fill="auto"/>
          </w:tcPr>
          <w:p w14:paraId="49961942" w14:textId="77777777" w:rsidR="00EC7C28" w:rsidRPr="00EC7C28" w:rsidRDefault="00EC7C28" w:rsidP="00470E82">
            <w:pPr>
              <w:jc w:val="center"/>
            </w:pPr>
            <w:r w:rsidRPr="001B7B23">
              <w:t>Н</w:t>
            </w:r>
          </w:p>
        </w:tc>
        <w:tc>
          <w:tcPr>
            <w:tcW w:w="3365" w:type="dxa"/>
            <w:tcBorders>
              <w:top w:val="single" w:sz="4" w:space="0" w:color="auto"/>
              <w:left w:val="nil"/>
              <w:bottom w:val="single" w:sz="4" w:space="0" w:color="auto"/>
              <w:right w:val="single" w:sz="4" w:space="0" w:color="auto"/>
            </w:tcBorders>
            <w:shd w:val="clear" w:color="auto" w:fill="auto"/>
          </w:tcPr>
          <w:p w14:paraId="1E53CA34" w14:textId="77777777" w:rsidR="00EC7C28" w:rsidRPr="00EC7C28" w:rsidRDefault="00EC7C28" w:rsidP="00EC7C28"/>
        </w:tc>
      </w:tr>
      <w:tr w:rsidR="00EC7C28" w:rsidRPr="001B7B23" w14:paraId="017B7EAB"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4CE45E7E" w14:textId="77777777" w:rsidR="00EC7C28" w:rsidRPr="00EC7C28" w:rsidRDefault="00EC7C28" w:rsidP="00470E82">
            <w:pPr>
              <w:tabs>
                <w:tab w:val="left" w:pos="1085"/>
              </w:tabs>
            </w:pPr>
            <w:r w:rsidRPr="001B7B23">
              <w:t>Пол</w:t>
            </w:r>
          </w:p>
        </w:tc>
        <w:tc>
          <w:tcPr>
            <w:tcW w:w="4397" w:type="dxa"/>
            <w:tcBorders>
              <w:top w:val="single" w:sz="4" w:space="0" w:color="auto"/>
              <w:left w:val="nil"/>
              <w:bottom w:val="single" w:sz="4" w:space="0" w:color="auto"/>
              <w:right w:val="single" w:sz="4" w:space="0" w:color="auto"/>
            </w:tcBorders>
            <w:shd w:val="clear" w:color="auto" w:fill="auto"/>
          </w:tcPr>
          <w:p w14:paraId="7009D3AC" w14:textId="77777777" w:rsidR="00EC7C28" w:rsidRPr="00EC7C28" w:rsidRDefault="00EC7C28" w:rsidP="00470E82">
            <w:pPr>
              <w:jc w:val="center"/>
            </w:pPr>
            <w:r w:rsidRPr="001B7B23">
              <w:t>Пол</w:t>
            </w:r>
          </w:p>
        </w:tc>
        <w:tc>
          <w:tcPr>
            <w:tcW w:w="1208" w:type="dxa"/>
            <w:tcBorders>
              <w:top w:val="single" w:sz="4" w:space="0" w:color="auto"/>
              <w:left w:val="nil"/>
              <w:bottom w:val="single" w:sz="4" w:space="0" w:color="auto"/>
              <w:right w:val="single" w:sz="4" w:space="0" w:color="auto"/>
            </w:tcBorders>
            <w:shd w:val="clear" w:color="auto" w:fill="auto"/>
          </w:tcPr>
          <w:p w14:paraId="440A6DC3" w14:textId="77777777" w:rsidR="00EC7C28" w:rsidRPr="00EC7C28" w:rsidRDefault="00EC7C28" w:rsidP="00470E82">
            <w:pPr>
              <w:jc w:val="center"/>
              <w:rPr>
                <w:rFonts w:cstheme="minorHAnsi"/>
              </w:rPr>
            </w:pPr>
            <w:r w:rsidRPr="00EC7C28">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5F21AA7A" w14:textId="77777777" w:rsidR="00EC7C28" w:rsidRPr="001B7B23" w:rsidRDefault="00EC7C28" w:rsidP="00470E82">
            <w:pPr>
              <w:jc w:val="center"/>
              <w:rPr>
                <w:bCs/>
              </w:rPr>
            </w:pPr>
            <w:r w:rsidRPr="00EC7C28">
              <w:rPr>
                <w:bCs/>
              </w:rPr>
              <w:t>Т(=1)</w:t>
            </w:r>
          </w:p>
        </w:tc>
        <w:tc>
          <w:tcPr>
            <w:tcW w:w="1910" w:type="dxa"/>
            <w:tcBorders>
              <w:top w:val="single" w:sz="4" w:space="0" w:color="auto"/>
              <w:left w:val="nil"/>
              <w:bottom w:val="single" w:sz="4" w:space="0" w:color="auto"/>
              <w:right w:val="single" w:sz="4" w:space="0" w:color="auto"/>
            </w:tcBorders>
            <w:shd w:val="clear" w:color="auto" w:fill="auto"/>
          </w:tcPr>
          <w:p w14:paraId="299605F4" w14:textId="7AB35717" w:rsidR="00EC7C28" w:rsidRPr="00EC7C28" w:rsidRDefault="00EC7C28" w:rsidP="00470E82">
            <w:pPr>
              <w:jc w:val="center"/>
            </w:pPr>
            <w:del w:id="6" w:author="Администратор" w:date="2022-08-18T09:15:00Z">
              <w:r w:rsidRPr="001B7B23" w:rsidDel="003F7D42">
                <w:delText>ОК</w:delText>
              </w:r>
            </w:del>
            <w:ins w:id="7" w:author="Администратор" w:date="2022-08-18T09:15:00Z">
              <w:r w:rsidR="003F7D42">
                <w:t>Н</w:t>
              </w:r>
            </w:ins>
          </w:p>
        </w:tc>
        <w:tc>
          <w:tcPr>
            <w:tcW w:w="3365" w:type="dxa"/>
            <w:tcBorders>
              <w:top w:val="single" w:sz="4" w:space="0" w:color="auto"/>
              <w:left w:val="nil"/>
              <w:bottom w:val="single" w:sz="4" w:space="0" w:color="auto"/>
              <w:right w:val="single" w:sz="4" w:space="0" w:color="auto"/>
            </w:tcBorders>
            <w:shd w:val="clear" w:color="auto" w:fill="auto"/>
          </w:tcPr>
          <w:p w14:paraId="7B6F303D" w14:textId="77777777" w:rsidR="00EC7C28" w:rsidRPr="001B7B23" w:rsidRDefault="00EC7C28" w:rsidP="00EC7C28">
            <w:r w:rsidRPr="001B7B23">
              <w:t>Принимает одно из следующих значений:</w:t>
            </w:r>
          </w:p>
          <w:p w14:paraId="739A82C0" w14:textId="77777777" w:rsidR="00EC7C28" w:rsidRPr="00EC7C28" w:rsidRDefault="00EC7C28" w:rsidP="00EC7C28">
            <w:r w:rsidRPr="001B7B23">
              <w:t>1 – женский пол;</w:t>
            </w:r>
          </w:p>
          <w:p w14:paraId="099703DA" w14:textId="77777777" w:rsidR="00EC7C28" w:rsidRPr="00EC7C28" w:rsidRDefault="00EC7C28" w:rsidP="00EC7C28">
            <w:r w:rsidRPr="001B7B23">
              <w:t>2 – мужской пол.</w:t>
            </w:r>
          </w:p>
        </w:tc>
      </w:tr>
      <w:tr w:rsidR="001D1A4C" w:rsidRPr="001B7B23" w14:paraId="0EAD2E1F"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71625101" w14:textId="26F6BB33" w:rsidR="001D1A4C" w:rsidRPr="001B7B23" w:rsidRDefault="001D1A4C" w:rsidP="001D1A4C">
            <w:pPr>
              <w:tabs>
                <w:tab w:val="left" w:pos="1085"/>
              </w:tabs>
              <w:rPr>
                <w:rFonts w:cstheme="minorHAnsi"/>
              </w:rPr>
            </w:pPr>
            <w:r w:rsidRPr="00DA760E">
              <w:t>Серия, номер полиса ДМС</w:t>
            </w:r>
          </w:p>
        </w:tc>
        <w:tc>
          <w:tcPr>
            <w:tcW w:w="4397" w:type="dxa"/>
            <w:tcBorders>
              <w:top w:val="single" w:sz="4" w:space="0" w:color="auto"/>
              <w:left w:val="nil"/>
              <w:bottom w:val="single" w:sz="4" w:space="0" w:color="auto"/>
              <w:right w:val="single" w:sz="4" w:space="0" w:color="auto"/>
            </w:tcBorders>
            <w:shd w:val="clear" w:color="auto" w:fill="auto"/>
          </w:tcPr>
          <w:p w14:paraId="63CA8960" w14:textId="4D33E91F" w:rsidR="001D1A4C" w:rsidRPr="001B7B23" w:rsidRDefault="001D1A4C" w:rsidP="001D1A4C">
            <w:pPr>
              <w:jc w:val="center"/>
              <w:rPr>
                <w:rFonts w:cstheme="minorHAnsi"/>
              </w:rPr>
            </w:pPr>
            <w:r w:rsidRPr="00DA760E">
              <w:t>СерНомДМС</w:t>
            </w:r>
          </w:p>
        </w:tc>
        <w:tc>
          <w:tcPr>
            <w:tcW w:w="1208" w:type="dxa"/>
            <w:tcBorders>
              <w:top w:val="single" w:sz="4" w:space="0" w:color="auto"/>
              <w:left w:val="nil"/>
              <w:bottom w:val="single" w:sz="4" w:space="0" w:color="auto"/>
              <w:right w:val="single" w:sz="4" w:space="0" w:color="auto"/>
            </w:tcBorders>
            <w:shd w:val="clear" w:color="auto" w:fill="auto"/>
          </w:tcPr>
          <w:p w14:paraId="6C050502" w14:textId="5B831830" w:rsidR="001D1A4C" w:rsidRPr="001B7B23" w:rsidRDefault="001D1A4C" w:rsidP="001D1A4C">
            <w:pPr>
              <w:jc w:val="center"/>
              <w:rPr>
                <w:rFonts w:cstheme="minorHAnsi"/>
              </w:rP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179E1577" w14:textId="3938348E" w:rsidR="001D1A4C" w:rsidRPr="001B7B23" w:rsidRDefault="001D1A4C" w:rsidP="001D1A4C">
            <w:pPr>
              <w:jc w:val="center"/>
              <w:rPr>
                <w:rFonts w:cstheme="minorHAnsi"/>
              </w:rPr>
            </w:pPr>
            <w:r w:rsidRPr="00DA760E">
              <w:t>T(1-255)</w:t>
            </w:r>
          </w:p>
        </w:tc>
        <w:tc>
          <w:tcPr>
            <w:tcW w:w="1910" w:type="dxa"/>
            <w:tcBorders>
              <w:top w:val="single" w:sz="4" w:space="0" w:color="auto"/>
              <w:left w:val="nil"/>
              <w:bottom w:val="single" w:sz="4" w:space="0" w:color="auto"/>
              <w:right w:val="single" w:sz="4" w:space="0" w:color="auto"/>
            </w:tcBorders>
            <w:shd w:val="clear" w:color="auto" w:fill="auto"/>
          </w:tcPr>
          <w:p w14:paraId="26AA33E6" w14:textId="1D94ED77" w:rsidR="001D1A4C" w:rsidRPr="001B7B23" w:rsidRDefault="001D1A4C" w:rsidP="001D1A4C">
            <w:pPr>
              <w:jc w:val="center"/>
            </w:pPr>
            <w:r w:rsidRPr="001B7B23">
              <w:t>О</w:t>
            </w:r>
          </w:p>
        </w:tc>
        <w:tc>
          <w:tcPr>
            <w:tcW w:w="3365" w:type="dxa"/>
            <w:tcBorders>
              <w:top w:val="single" w:sz="4" w:space="0" w:color="auto"/>
              <w:left w:val="nil"/>
              <w:bottom w:val="single" w:sz="4" w:space="0" w:color="auto"/>
              <w:right w:val="single" w:sz="4" w:space="0" w:color="auto"/>
            </w:tcBorders>
            <w:shd w:val="clear" w:color="auto" w:fill="auto"/>
          </w:tcPr>
          <w:p w14:paraId="6A95C4D6" w14:textId="00F96FDF" w:rsidR="001D1A4C" w:rsidRPr="001B7B23" w:rsidRDefault="001D1A4C" w:rsidP="001D1A4C">
            <w:pPr>
              <w:ind w:right="-101"/>
              <w:rPr>
                <w:rFonts w:cstheme="minorHAnsi"/>
              </w:rPr>
            </w:pPr>
          </w:p>
        </w:tc>
      </w:tr>
      <w:tr w:rsidR="00EC7C28" w:rsidRPr="001B7B23" w14:paraId="5FBD21F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247614F7" w14:textId="77777777" w:rsidR="00EC7C28" w:rsidRPr="00EC7C28" w:rsidRDefault="00EC7C28" w:rsidP="00470E82">
            <w:pPr>
              <w:tabs>
                <w:tab w:val="left" w:pos="1085"/>
              </w:tabs>
            </w:pPr>
            <w:r w:rsidRPr="00DF6549">
              <w:t>Сведения о документах физического лица</w:t>
            </w:r>
          </w:p>
        </w:tc>
        <w:tc>
          <w:tcPr>
            <w:tcW w:w="4397" w:type="dxa"/>
            <w:tcBorders>
              <w:top w:val="single" w:sz="4" w:space="0" w:color="auto"/>
              <w:left w:val="nil"/>
              <w:bottom w:val="single" w:sz="4" w:space="0" w:color="auto"/>
              <w:right w:val="single" w:sz="4" w:space="0" w:color="auto"/>
            </w:tcBorders>
            <w:shd w:val="clear" w:color="auto" w:fill="auto"/>
          </w:tcPr>
          <w:p w14:paraId="610EFBF4" w14:textId="77777777" w:rsidR="00EC7C28" w:rsidRPr="00EC7C28" w:rsidRDefault="00EC7C28" w:rsidP="00916723">
            <w:pPr>
              <w:tabs>
                <w:tab w:val="left" w:pos="1085"/>
              </w:tabs>
              <w:jc w:val="center"/>
            </w:pPr>
            <w:r w:rsidRPr="00DA760E">
              <w:t>СведДУЛ</w:t>
            </w:r>
          </w:p>
        </w:tc>
        <w:tc>
          <w:tcPr>
            <w:tcW w:w="1208" w:type="dxa"/>
            <w:tcBorders>
              <w:top w:val="single" w:sz="4" w:space="0" w:color="auto"/>
              <w:left w:val="nil"/>
              <w:bottom w:val="single" w:sz="4" w:space="0" w:color="auto"/>
              <w:right w:val="single" w:sz="4" w:space="0" w:color="auto"/>
            </w:tcBorders>
            <w:shd w:val="clear" w:color="auto" w:fill="auto"/>
          </w:tcPr>
          <w:p w14:paraId="16E4B0A3" w14:textId="77777777" w:rsidR="00EC7C28" w:rsidRPr="00EC7C28" w:rsidRDefault="00EC7C28" w:rsidP="00EC7C28">
            <w:pPr>
              <w:tabs>
                <w:tab w:val="left" w:pos="1085"/>
              </w:tabs>
            </w:pPr>
            <w:r w:rsidRPr="00EC7C28">
              <w:t>C</w:t>
            </w:r>
          </w:p>
        </w:tc>
        <w:tc>
          <w:tcPr>
            <w:tcW w:w="1208" w:type="dxa"/>
            <w:tcBorders>
              <w:top w:val="single" w:sz="4" w:space="0" w:color="auto"/>
              <w:left w:val="nil"/>
              <w:bottom w:val="single" w:sz="4" w:space="0" w:color="auto"/>
              <w:right w:val="single" w:sz="4" w:space="0" w:color="auto"/>
            </w:tcBorders>
            <w:shd w:val="clear" w:color="auto" w:fill="auto"/>
          </w:tcPr>
          <w:p w14:paraId="5E590D64" w14:textId="77777777" w:rsidR="00EC7C28" w:rsidRPr="00EC7C28" w:rsidRDefault="00EC7C28" w:rsidP="00EC7C28">
            <w:pPr>
              <w:tabs>
                <w:tab w:val="left" w:pos="1085"/>
              </w:tabs>
            </w:pPr>
          </w:p>
        </w:tc>
        <w:tc>
          <w:tcPr>
            <w:tcW w:w="1910" w:type="dxa"/>
            <w:tcBorders>
              <w:top w:val="single" w:sz="4" w:space="0" w:color="auto"/>
              <w:left w:val="nil"/>
              <w:bottom w:val="single" w:sz="4" w:space="0" w:color="auto"/>
              <w:right w:val="single" w:sz="4" w:space="0" w:color="auto"/>
            </w:tcBorders>
            <w:shd w:val="clear" w:color="auto" w:fill="auto"/>
          </w:tcPr>
          <w:p w14:paraId="1963ADAA" w14:textId="3E6293B8" w:rsidR="00EC7C28" w:rsidRPr="00EC7C28" w:rsidRDefault="00916723" w:rsidP="00916723">
            <w:pPr>
              <w:tabs>
                <w:tab w:val="left" w:pos="1085"/>
              </w:tabs>
              <w:jc w:val="center"/>
            </w:pPr>
            <w:r>
              <w:t>Н</w:t>
            </w:r>
          </w:p>
        </w:tc>
        <w:tc>
          <w:tcPr>
            <w:tcW w:w="3365" w:type="dxa"/>
            <w:tcBorders>
              <w:top w:val="single" w:sz="4" w:space="0" w:color="auto"/>
              <w:left w:val="nil"/>
              <w:bottom w:val="single" w:sz="4" w:space="0" w:color="auto"/>
              <w:right w:val="single" w:sz="4" w:space="0" w:color="auto"/>
            </w:tcBorders>
            <w:shd w:val="clear" w:color="auto" w:fill="auto"/>
          </w:tcPr>
          <w:p w14:paraId="200A21A9" w14:textId="77777777" w:rsidR="00EC7C28" w:rsidRPr="001B7B23" w:rsidRDefault="00EC7C28" w:rsidP="00EC7C28">
            <w:pPr>
              <w:tabs>
                <w:tab w:val="left" w:pos="1085"/>
              </w:tabs>
            </w:pPr>
            <w:r w:rsidRPr="001B7B23">
              <w:t>Типовой элемент ‹СведДокументТип›.</w:t>
            </w:r>
          </w:p>
          <w:p w14:paraId="3FBA0E23" w14:textId="77777777" w:rsidR="00EC7C28" w:rsidRPr="00EC7C28" w:rsidRDefault="00EC7C28" w:rsidP="00EC7C28">
            <w:pPr>
              <w:tabs>
                <w:tab w:val="left" w:pos="1085"/>
              </w:tabs>
            </w:pPr>
            <w:r w:rsidRPr="001B7B23">
              <w:t xml:space="preserve">Состав элементов представлен в </w:t>
            </w:r>
            <w:r w:rsidRPr="001B7B23">
              <w:fldChar w:fldCharType="begin"/>
            </w:r>
            <w:r w:rsidRPr="001B7B23">
              <w:instrText xml:space="preserve"> REF _Ref106197903 \h  \* MERGEFORMAT </w:instrText>
            </w:r>
            <w:r w:rsidRPr="001B7B23">
              <w:fldChar w:fldCharType="separate"/>
            </w:r>
            <w:r w:rsidRPr="001B7B23">
              <w:t xml:space="preserve">Таблица </w:t>
            </w:r>
            <w:r w:rsidRPr="00EC7C28">
              <w:t>26</w:t>
            </w:r>
            <w:r w:rsidRPr="001B7B23">
              <w:fldChar w:fldCharType="end"/>
            </w:r>
            <w:r w:rsidRPr="001B7B23">
              <w:t>.</w:t>
            </w:r>
          </w:p>
        </w:tc>
      </w:tr>
      <w:tr w:rsidR="001E473C" w:rsidRPr="001B7B23" w14:paraId="50520F87" w14:textId="77777777" w:rsidTr="00CA3DFE">
        <w:trPr>
          <w:cantSplit/>
          <w:trHeight w:val="23"/>
          <w:tblHeader/>
        </w:trPr>
        <w:tc>
          <w:tcPr>
            <w:tcW w:w="2654" w:type="dxa"/>
            <w:tcBorders>
              <w:top w:val="single" w:sz="4" w:space="0" w:color="auto"/>
              <w:left w:val="single" w:sz="4" w:space="0" w:color="auto"/>
              <w:bottom w:val="single" w:sz="4" w:space="0" w:color="auto"/>
              <w:right w:val="single" w:sz="4" w:space="0" w:color="auto"/>
            </w:tcBorders>
            <w:shd w:val="clear" w:color="auto" w:fill="auto"/>
          </w:tcPr>
          <w:p w14:paraId="353E6FB1" w14:textId="1EDBCBA8" w:rsidR="00164C2B" w:rsidRPr="001B7B23" w:rsidRDefault="00C232CB" w:rsidP="001E473C">
            <w:pPr>
              <w:tabs>
                <w:tab w:val="left" w:pos="1085"/>
              </w:tabs>
              <w:rPr>
                <w:bCs/>
              </w:rPr>
            </w:pPr>
            <w:r>
              <w:rPr>
                <w:rFonts w:cstheme="minorHAnsi"/>
              </w:rPr>
              <w:t>Оказанные у</w:t>
            </w:r>
            <w:r w:rsidR="00164C2B" w:rsidRPr="001B7B23">
              <w:rPr>
                <w:rFonts w:cstheme="minorHAnsi"/>
              </w:rPr>
              <w:t>слуг</w:t>
            </w:r>
            <w:r w:rsidR="003D7A1A">
              <w:rPr>
                <w:rFonts w:cstheme="minorHAnsi"/>
              </w:rPr>
              <w:t>и</w:t>
            </w:r>
          </w:p>
        </w:tc>
        <w:tc>
          <w:tcPr>
            <w:tcW w:w="4397" w:type="dxa"/>
            <w:tcBorders>
              <w:top w:val="single" w:sz="4" w:space="0" w:color="auto"/>
              <w:left w:val="nil"/>
              <w:bottom w:val="single" w:sz="4" w:space="0" w:color="auto"/>
              <w:right w:val="single" w:sz="4" w:space="0" w:color="auto"/>
            </w:tcBorders>
            <w:shd w:val="clear" w:color="auto" w:fill="auto"/>
          </w:tcPr>
          <w:p w14:paraId="374F9E29" w14:textId="7120BF0D" w:rsidR="00164C2B" w:rsidRPr="001B7B23" w:rsidRDefault="00C232CB" w:rsidP="00916723">
            <w:pPr>
              <w:jc w:val="center"/>
              <w:rPr>
                <w:bCs/>
              </w:rPr>
            </w:pPr>
            <w:r>
              <w:rPr>
                <w:rFonts w:cstheme="minorHAnsi"/>
              </w:rPr>
              <w:t>Оказ</w:t>
            </w:r>
            <w:r w:rsidR="003D7A1A">
              <w:rPr>
                <w:rFonts w:cstheme="minorHAnsi"/>
              </w:rPr>
              <w:t>Услуги</w:t>
            </w:r>
          </w:p>
        </w:tc>
        <w:tc>
          <w:tcPr>
            <w:tcW w:w="1208" w:type="dxa"/>
            <w:tcBorders>
              <w:top w:val="single" w:sz="4" w:space="0" w:color="auto"/>
              <w:left w:val="nil"/>
              <w:bottom w:val="single" w:sz="4" w:space="0" w:color="auto"/>
              <w:right w:val="single" w:sz="4" w:space="0" w:color="auto"/>
            </w:tcBorders>
            <w:shd w:val="clear" w:color="auto" w:fill="auto"/>
          </w:tcPr>
          <w:p w14:paraId="047361F7" w14:textId="52E4EA6E" w:rsidR="00164C2B" w:rsidRPr="001B7B23" w:rsidRDefault="00164C2B" w:rsidP="00164C2B">
            <w:pPr>
              <w:jc w:val="center"/>
              <w:rPr>
                <w:bCs/>
              </w:rPr>
            </w:pPr>
            <w:r w:rsidRPr="001B7B23">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981F6C1" w14:textId="3EE8030D" w:rsidR="00164C2B" w:rsidRPr="001B7B23" w:rsidRDefault="00164C2B" w:rsidP="00164C2B">
            <w:pPr>
              <w:jc w:val="center"/>
              <w:rPr>
                <w:bCs/>
              </w:rPr>
            </w:pPr>
          </w:p>
        </w:tc>
        <w:tc>
          <w:tcPr>
            <w:tcW w:w="1910" w:type="dxa"/>
            <w:tcBorders>
              <w:top w:val="single" w:sz="4" w:space="0" w:color="auto"/>
              <w:left w:val="nil"/>
              <w:bottom w:val="single" w:sz="4" w:space="0" w:color="auto"/>
              <w:right w:val="single" w:sz="4" w:space="0" w:color="auto"/>
            </w:tcBorders>
            <w:shd w:val="clear" w:color="auto" w:fill="auto"/>
          </w:tcPr>
          <w:p w14:paraId="69E42287" w14:textId="7204D154" w:rsidR="00164C2B" w:rsidRPr="001B7B23" w:rsidRDefault="00164C2B" w:rsidP="00164C2B">
            <w:pPr>
              <w:jc w:val="center"/>
              <w:rPr>
                <w:bCs/>
              </w:rPr>
            </w:pPr>
            <w:r w:rsidRPr="001B7B23">
              <w:rPr>
                <w:szCs w:val="22"/>
              </w:rPr>
              <w:t>Н</w:t>
            </w:r>
            <w:r w:rsidR="003D7A1A">
              <w:rPr>
                <w:szCs w:val="22"/>
              </w:rPr>
              <w:t>М</w:t>
            </w:r>
          </w:p>
        </w:tc>
        <w:tc>
          <w:tcPr>
            <w:tcW w:w="3365" w:type="dxa"/>
            <w:tcBorders>
              <w:top w:val="single" w:sz="4" w:space="0" w:color="auto"/>
              <w:left w:val="nil"/>
              <w:bottom w:val="single" w:sz="4" w:space="0" w:color="auto"/>
              <w:right w:val="single" w:sz="4" w:space="0" w:color="auto"/>
            </w:tcBorders>
            <w:shd w:val="clear" w:color="auto" w:fill="auto"/>
          </w:tcPr>
          <w:p w14:paraId="7E000D58" w14:textId="104E3975" w:rsidR="00164C2B" w:rsidRPr="001B7B23" w:rsidRDefault="00164C2B" w:rsidP="00164C2B">
            <w:pPr>
              <w:ind w:right="-101"/>
              <w:rPr>
                <w:rFonts w:cstheme="minorHAnsi"/>
              </w:rPr>
            </w:pPr>
            <w:r w:rsidRPr="001B7B23">
              <w:rPr>
                <w:rFonts w:cstheme="minorHAnsi"/>
              </w:rPr>
              <w:t>Раздел реестра с услугами.</w:t>
            </w:r>
          </w:p>
          <w:p w14:paraId="630CF1B6" w14:textId="77777777" w:rsidR="00164C2B" w:rsidRPr="001B7B23" w:rsidRDefault="00164C2B" w:rsidP="00164C2B">
            <w:pPr>
              <w:ind w:right="-101"/>
              <w:rPr>
                <w:rFonts w:cstheme="minorHAnsi"/>
              </w:rPr>
            </w:pPr>
            <w:r w:rsidRPr="001B7B23">
              <w:rPr>
                <w:rFonts w:cstheme="minorHAnsi"/>
              </w:rPr>
              <w:t xml:space="preserve">Информация о пациенте, полученной услуге, диагнозе, стоимости и т. п. </w:t>
            </w:r>
          </w:p>
          <w:p w14:paraId="700D7BC4" w14:textId="23FEE7FE" w:rsidR="00164C2B" w:rsidRPr="001B7B23" w:rsidRDefault="00164C2B" w:rsidP="00164C2B">
            <w:pPr>
              <w:rPr>
                <w:bCs/>
              </w:rPr>
            </w:pPr>
            <w:r w:rsidRPr="001B7B23">
              <w:rPr>
                <w:szCs w:val="22"/>
              </w:rPr>
              <w:t xml:space="preserve">Состав элемента представлен в </w:t>
            </w:r>
            <w:r w:rsidR="003D7A1A" w:rsidRPr="001B7B23">
              <w:rPr>
                <w:szCs w:val="22"/>
              </w:rPr>
              <w:fldChar w:fldCharType="begin"/>
            </w:r>
            <w:r w:rsidR="003D7A1A" w:rsidRPr="001B7B23">
              <w:rPr>
                <w:szCs w:val="22"/>
              </w:rPr>
              <w:instrText xml:space="preserve"> REF _Ref106637873 \h  \* MERGEFORMAT </w:instrText>
            </w:r>
            <w:r w:rsidR="003D7A1A" w:rsidRPr="001B7B23">
              <w:rPr>
                <w:szCs w:val="22"/>
              </w:rPr>
            </w:r>
            <w:r w:rsidR="003D7A1A" w:rsidRPr="001B7B23">
              <w:rPr>
                <w:szCs w:val="22"/>
              </w:rPr>
              <w:fldChar w:fldCharType="separate"/>
            </w:r>
            <w:r w:rsidR="003D7A1A" w:rsidRPr="001B7B23">
              <w:t xml:space="preserve">Таблица </w:t>
            </w:r>
            <w:r w:rsidR="003D7A1A">
              <w:rPr>
                <w:noProof/>
              </w:rPr>
              <w:t>10</w:t>
            </w:r>
            <w:r w:rsidR="003D7A1A" w:rsidRPr="001B7B23">
              <w:rPr>
                <w:szCs w:val="22"/>
              </w:rPr>
              <w:fldChar w:fldCharType="end"/>
            </w:r>
            <w:r w:rsidRPr="001B7B23">
              <w:rPr>
                <w:szCs w:val="22"/>
              </w:rPr>
              <w:t>.</w:t>
            </w:r>
          </w:p>
        </w:tc>
      </w:tr>
    </w:tbl>
    <w:p w14:paraId="53AA3C4A" w14:textId="44D7CA5C" w:rsidR="00A90894" w:rsidRPr="001B7B23" w:rsidRDefault="00A90894" w:rsidP="00EB1DE1">
      <w:pPr>
        <w:rPr>
          <w:b/>
          <w:bCs/>
        </w:rPr>
      </w:pPr>
    </w:p>
    <w:p w14:paraId="2A7D1946" w14:textId="67A72B4F" w:rsidR="009B3394" w:rsidRPr="001B7B23" w:rsidRDefault="009B3394" w:rsidP="001E473C">
      <w:pPr>
        <w:pStyle w:val="2"/>
        <w:rPr>
          <w:bCs/>
          <w:sz w:val="18"/>
          <w:szCs w:val="18"/>
        </w:rPr>
      </w:pPr>
      <w:bookmarkStart w:id="8" w:name="_Ref106896498"/>
      <w:r w:rsidRPr="001B7B23">
        <w:t xml:space="preserve">Таблица </w:t>
      </w:r>
      <w:bookmarkEnd w:id="8"/>
      <w:r w:rsidR="001D1A4C">
        <w:t>4</w:t>
      </w:r>
      <w:r w:rsidRPr="001B7B23">
        <w:t>. «Документ к которому приложен реестр» ‹Документ_к_которому_приложен_реестр›</w:t>
      </w:r>
    </w:p>
    <w:tbl>
      <w:tblPr>
        <w:tblW w:w="14742" w:type="dxa"/>
        <w:tblLook w:val="04A0" w:firstRow="1" w:lastRow="0" w:firstColumn="1" w:lastColumn="0" w:noHBand="0" w:noVBand="1"/>
      </w:tblPr>
      <w:tblGrid>
        <w:gridCol w:w="3394"/>
        <w:gridCol w:w="2518"/>
        <w:gridCol w:w="1208"/>
        <w:gridCol w:w="1208"/>
        <w:gridCol w:w="1910"/>
        <w:gridCol w:w="4504"/>
      </w:tblGrid>
      <w:tr w:rsidR="001E473C" w:rsidRPr="001B7B23" w14:paraId="68CA370F" w14:textId="77777777" w:rsidTr="0048017E">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8D7C889" w14:textId="77777777" w:rsidR="00A90894" w:rsidRPr="001B7B23" w:rsidRDefault="00A90894" w:rsidP="0048017E">
            <w:pPr>
              <w:jc w:val="center"/>
              <w:rPr>
                <w:b/>
                <w:bCs/>
              </w:rPr>
            </w:pPr>
            <w:r w:rsidRPr="001B7B23">
              <w:rPr>
                <w:b/>
                <w:bCs/>
              </w:rPr>
              <w:t>Наименование элемента</w:t>
            </w:r>
          </w:p>
        </w:tc>
        <w:tc>
          <w:tcPr>
            <w:tcW w:w="2518" w:type="dxa"/>
            <w:tcBorders>
              <w:top w:val="single" w:sz="4" w:space="0" w:color="auto"/>
              <w:left w:val="nil"/>
              <w:bottom w:val="single" w:sz="4" w:space="0" w:color="auto"/>
              <w:right w:val="single" w:sz="4" w:space="0" w:color="auto"/>
            </w:tcBorders>
            <w:shd w:val="clear" w:color="000000" w:fill="EAEAEA"/>
            <w:vAlign w:val="center"/>
            <w:hideMark/>
          </w:tcPr>
          <w:p w14:paraId="2934E9C4" w14:textId="77777777" w:rsidR="00A90894" w:rsidRPr="001B7B23" w:rsidRDefault="00A90894" w:rsidP="0048017E">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DF8CE4E" w14:textId="77777777" w:rsidR="00A90894" w:rsidRPr="001B7B23" w:rsidRDefault="00A90894" w:rsidP="0048017E">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D0F78D3" w14:textId="77777777" w:rsidR="00A90894" w:rsidRPr="001B7B23" w:rsidRDefault="00A90894" w:rsidP="0048017E">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59B2578" w14:textId="77777777" w:rsidR="00A90894" w:rsidRPr="001B7B23" w:rsidRDefault="00A90894" w:rsidP="0048017E">
            <w:pPr>
              <w:jc w:val="center"/>
              <w:rPr>
                <w:b/>
                <w:bCs/>
              </w:rPr>
            </w:pPr>
            <w:r w:rsidRPr="001B7B23">
              <w:rPr>
                <w:b/>
                <w:bCs/>
              </w:rPr>
              <w:t>Признак обязательности элемента</w:t>
            </w:r>
          </w:p>
        </w:tc>
        <w:tc>
          <w:tcPr>
            <w:tcW w:w="4504" w:type="dxa"/>
            <w:tcBorders>
              <w:top w:val="single" w:sz="4" w:space="0" w:color="auto"/>
              <w:left w:val="nil"/>
              <w:bottom w:val="single" w:sz="4" w:space="0" w:color="auto"/>
              <w:right w:val="single" w:sz="4" w:space="0" w:color="auto"/>
            </w:tcBorders>
            <w:shd w:val="clear" w:color="000000" w:fill="EAEAEA"/>
            <w:vAlign w:val="center"/>
            <w:hideMark/>
          </w:tcPr>
          <w:p w14:paraId="3BF95F4F" w14:textId="77777777" w:rsidR="00A90894" w:rsidRPr="001B7B23" w:rsidRDefault="00A90894" w:rsidP="0048017E">
            <w:pPr>
              <w:jc w:val="center"/>
              <w:rPr>
                <w:b/>
                <w:bCs/>
              </w:rPr>
            </w:pPr>
            <w:r w:rsidRPr="001B7B23">
              <w:rPr>
                <w:b/>
                <w:bCs/>
              </w:rPr>
              <w:t>Дополнительная информация</w:t>
            </w:r>
          </w:p>
        </w:tc>
      </w:tr>
      <w:tr w:rsidR="001E473C" w:rsidRPr="001B7B23" w14:paraId="5076A3C1"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7976DA64" w14:textId="6E25B85B" w:rsidR="00F32557" w:rsidRPr="001B7B23" w:rsidRDefault="00F32557" w:rsidP="00F144BB">
            <w:pPr>
              <w:rPr>
                <w:rFonts w:cstheme="minorHAnsi"/>
              </w:rPr>
            </w:pPr>
            <w:r w:rsidRPr="001B7B23">
              <w:rPr>
                <w:rFonts w:cstheme="minorHAnsi"/>
              </w:rPr>
              <w:t xml:space="preserve">Вид документа </w:t>
            </w:r>
          </w:p>
        </w:tc>
        <w:tc>
          <w:tcPr>
            <w:tcW w:w="2518" w:type="dxa"/>
            <w:tcBorders>
              <w:top w:val="single" w:sz="4" w:space="0" w:color="auto"/>
              <w:left w:val="nil"/>
              <w:bottom w:val="single" w:sz="4" w:space="0" w:color="auto"/>
              <w:right w:val="single" w:sz="4" w:space="0" w:color="auto"/>
            </w:tcBorders>
            <w:shd w:val="clear" w:color="auto" w:fill="auto"/>
          </w:tcPr>
          <w:p w14:paraId="5FA51820" w14:textId="502E5C70" w:rsidR="00F32557" w:rsidRPr="001B7B23" w:rsidRDefault="00F32557" w:rsidP="00F144BB">
            <w:pPr>
              <w:jc w:val="center"/>
              <w:rPr>
                <w:rFonts w:cstheme="minorHAnsi"/>
              </w:rPr>
            </w:pPr>
            <w:r w:rsidRPr="001B7B23">
              <w:rPr>
                <w:rFonts w:cstheme="minorHAnsi"/>
              </w:rPr>
              <w:t>ВидДок</w:t>
            </w:r>
          </w:p>
        </w:tc>
        <w:tc>
          <w:tcPr>
            <w:tcW w:w="1208" w:type="dxa"/>
            <w:tcBorders>
              <w:top w:val="single" w:sz="4" w:space="0" w:color="auto"/>
              <w:left w:val="nil"/>
              <w:bottom w:val="single" w:sz="4" w:space="0" w:color="auto"/>
              <w:right w:val="single" w:sz="4" w:space="0" w:color="auto"/>
            </w:tcBorders>
            <w:shd w:val="clear" w:color="auto" w:fill="auto"/>
          </w:tcPr>
          <w:p w14:paraId="5B9B6FBF" w14:textId="51F1B848" w:rsidR="00F32557" w:rsidRPr="001B7B23" w:rsidRDefault="00F32557" w:rsidP="00F144BB">
            <w:pPr>
              <w:jc w:val="center"/>
              <w:rPr>
                <w:rFonts w:cstheme="minorHAnsi"/>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751AD058" w14:textId="00309DB3" w:rsidR="00F32557" w:rsidRPr="001B7B23" w:rsidRDefault="00F32557" w:rsidP="00F144BB">
            <w:pPr>
              <w:jc w:val="center"/>
              <w:rPr>
                <w:rFonts w:cstheme="minorHAnsi"/>
              </w:rPr>
            </w:pPr>
            <w:r w:rsidRPr="001B7B23">
              <w:rPr>
                <w:rFonts w:cstheme="minorHAnsi"/>
              </w:rPr>
              <w:t>T(1-20)</w:t>
            </w:r>
          </w:p>
        </w:tc>
        <w:tc>
          <w:tcPr>
            <w:tcW w:w="1910" w:type="dxa"/>
            <w:tcBorders>
              <w:top w:val="single" w:sz="4" w:space="0" w:color="auto"/>
              <w:left w:val="nil"/>
              <w:bottom w:val="single" w:sz="4" w:space="0" w:color="auto"/>
              <w:right w:val="single" w:sz="4" w:space="0" w:color="auto"/>
            </w:tcBorders>
            <w:shd w:val="clear" w:color="auto" w:fill="auto"/>
          </w:tcPr>
          <w:p w14:paraId="20B7B7A2" w14:textId="373EDF31" w:rsidR="00F32557" w:rsidRPr="001B7B23" w:rsidRDefault="00F32557" w:rsidP="00F144BB">
            <w:pPr>
              <w:jc w:val="center"/>
              <w:rPr>
                <w:rFonts w:cstheme="minorHAnsi"/>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430C7879" w14:textId="3E597FBB" w:rsidR="00F32557" w:rsidRPr="001B7B23" w:rsidRDefault="00F32557" w:rsidP="00F144BB">
            <w:pPr>
              <w:rPr>
                <w:bCs/>
              </w:rPr>
            </w:pPr>
            <w:r w:rsidRPr="001B7B23">
              <w:rPr>
                <w:bCs/>
              </w:rPr>
              <w:t>Список допустимых значенией «</w:t>
            </w:r>
            <w:r w:rsidR="00E12A10">
              <w:rPr>
                <w:bCs/>
              </w:rPr>
              <w:t>С</w:t>
            </w:r>
            <w:r w:rsidRPr="001B7B23">
              <w:rPr>
                <w:bCs/>
              </w:rPr>
              <w:t>чет</w:t>
            </w:r>
            <w:r w:rsidR="00C85904" w:rsidRPr="001B7B23">
              <w:rPr>
                <w:bCs/>
              </w:rPr>
              <w:t>»</w:t>
            </w:r>
            <w:r w:rsidRPr="001B7B23">
              <w:rPr>
                <w:bCs/>
              </w:rPr>
              <w:t xml:space="preserve">, </w:t>
            </w:r>
            <w:r w:rsidR="00C85904" w:rsidRPr="001B7B23">
              <w:rPr>
                <w:bCs/>
              </w:rPr>
              <w:t>«</w:t>
            </w:r>
            <w:r w:rsidRPr="001B7B23">
              <w:rPr>
                <w:bCs/>
              </w:rPr>
              <w:t>Акт»</w:t>
            </w:r>
          </w:p>
        </w:tc>
      </w:tr>
      <w:tr w:rsidR="001E473C" w:rsidRPr="001B7B23" w14:paraId="153BF98E" w14:textId="77777777" w:rsidTr="001B7B23">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0AF20BA" w14:textId="1E584226" w:rsidR="00F144BB" w:rsidRPr="001B7B23" w:rsidRDefault="00F144BB" w:rsidP="00F144BB">
            <w:pPr>
              <w:rPr>
                <w:bCs/>
              </w:rPr>
            </w:pPr>
            <w:r w:rsidRPr="001B7B23">
              <w:rPr>
                <w:rFonts w:cstheme="minorHAnsi"/>
              </w:rPr>
              <w:t xml:space="preserve">Номер </w:t>
            </w:r>
          </w:p>
        </w:tc>
        <w:tc>
          <w:tcPr>
            <w:tcW w:w="2518" w:type="dxa"/>
            <w:tcBorders>
              <w:top w:val="single" w:sz="4" w:space="0" w:color="auto"/>
              <w:left w:val="nil"/>
              <w:bottom w:val="single" w:sz="4" w:space="0" w:color="auto"/>
              <w:right w:val="single" w:sz="4" w:space="0" w:color="auto"/>
            </w:tcBorders>
            <w:shd w:val="clear" w:color="auto" w:fill="auto"/>
          </w:tcPr>
          <w:p w14:paraId="49875716" w14:textId="3AEE608E" w:rsidR="00F144BB" w:rsidRPr="001B7B23" w:rsidRDefault="00F144BB" w:rsidP="00F144BB">
            <w:pPr>
              <w:jc w:val="center"/>
              <w:rPr>
                <w:bCs/>
              </w:rPr>
            </w:pPr>
            <w:r w:rsidRPr="001B7B23">
              <w:rPr>
                <w:rFonts w:cstheme="minorHAnsi"/>
              </w:rPr>
              <w:t>НомерДокОснования</w:t>
            </w:r>
          </w:p>
        </w:tc>
        <w:tc>
          <w:tcPr>
            <w:tcW w:w="1208" w:type="dxa"/>
            <w:tcBorders>
              <w:top w:val="single" w:sz="4" w:space="0" w:color="auto"/>
              <w:left w:val="nil"/>
              <w:bottom w:val="single" w:sz="4" w:space="0" w:color="auto"/>
              <w:right w:val="single" w:sz="4" w:space="0" w:color="auto"/>
            </w:tcBorders>
            <w:shd w:val="clear" w:color="auto" w:fill="auto"/>
          </w:tcPr>
          <w:p w14:paraId="6824C6D3" w14:textId="65FAFCA1"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65EC72B4" w14:textId="648917C0" w:rsidR="00F144BB" w:rsidRPr="001B7B23" w:rsidRDefault="00F144BB" w:rsidP="00F144BB">
            <w:pPr>
              <w:jc w:val="center"/>
              <w:rPr>
                <w:bCs/>
              </w:rPr>
            </w:pPr>
            <w:r w:rsidRPr="001B7B23">
              <w:rPr>
                <w:rFonts w:cstheme="minorHAnsi"/>
              </w:rPr>
              <w:t>T(1-</w:t>
            </w:r>
            <w:r w:rsidR="00916723">
              <w:rPr>
                <w:rFonts w:cstheme="minorHAnsi"/>
              </w:rPr>
              <w:t>5</w:t>
            </w:r>
            <w:r w:rsidRPr="001B7B23">
              <w:rPr>
                <w:rFonts w:cstheme="minorHAnsi"/>
              </w:rPr>
              <w:t>0)</w:t>
            </w:r>
          </w:p>
        </w:tc>
        <w:tc>
          <w:tcPr>
            <w:tcW w:w="1910" w:type="dxa"/>
            <w:tcBorders>
              <w:top w:val="single" w:sz="4" w:space="0" w:color="auto"/>
              <w:left w:val="nil"/>
              <w:bottom w:val="single" w:sz="4" w:space="0" w:color="auto"/>
              <w:right w:val="single" w:sz="4" w:space="0" w:color="auto"/>
            </w:tcBorders>
            <w:shd w:val="clear" w:color="auto" w:fill="auto"/>
          </w:tcPr>
          <w:p w14:paraId="3AF94C5E" w14:textId="57AEAB74"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0AB9CEB7" w14:textId="1E489250" w:rsidR="00F144BB" w:rsidRPr="001B7B23" w:rsidRDefault="00F144BB" w:rsidP="00F144BB">
            <w:pPr>
              <w:rPr>
                <w:bCs/>
              </w:rPr>
            </w:pPr>
          </w:p>
        </w:tc>
      </w:tr>
      <w:tr w:rsidR="001E473C" w:rsidRPr="001B7B23" w14:paraId="5178CBB4" w14:textId="77777777" w:rsidTr="001E473C">
        <w:trPr>
          <w:trHeight w:val="23"/>
          <w:tblHeader/>
        </w:trPr>
        <w:tc>
          <w:tcPr>
            <w:tcW w:w="3394" w:type="dxa"/>
            <w:tcBorders>
              <w:top w:val="single" w:sz="4" w:space="0" w:color="auto"/>
              <w:left w:val="single" w:sz="4" w:space="0" w:color="auto"/>
              <w:bottom w:val="single" w:sz="4" w:space="0" w:color="auto"/>
              <w:right w:val="single" w:sz="4" w:space="0" w:color="auto"/>
            </w:tcBorders>
            <w:shd w:val="clear" w:color="auto" w:fill="auto"/>
          </w:tcPr>
          <w:p w14:paraId="38E18378" w14:textId="62F45DC0" w:rsidR="00F144BB" w:rsidRPr="001B7B23" w:rsidRDefault="00F144BB" w:rsidP="00F144BB">
            <w:pPr>
              <w:rPr>
                <w:bCs/>
              </w:rPr>
            </w:pPr>
            <w:r w:rsidRPr="001B7B23">
              <w:rPr>
                <w:rFonts w:cstheme="minorHAnsi"/>
              </w:rPr>
              <w:t xml:space="preserve">Дата </w:t>
            </w:r>
          </w:p>
        </w:tc>
        <w:tc>
          <w:tcPr>
            <w:tcW w:w="2518" w:type="dxa"/>
            <w:tcBorders>
              <w:top w:val="single" w:sz="4" w:space="0" w:color="auto"/>
              <w:left w:val="nil"/>
              <w:bottom w:val="single" w:sz="4" w:space="0" w:color="auto"/>
              <w:right w:val="single" w:sz="4" w:space="0" w:color="auto"/>
            </w:tcBorders>
            <w:shd w:val="clear" w:color="auto" w:fill="auto"/>
          </w:tcPr>
          <w:p w14:paraId="3E7D65FD" w14:textId="53BD7C12" w:rsidR="00F144BB" w:rsidRPr="001B7B23" w:rsidRDefault="00F144BB" w:rsidP="00F144BB">
            <w:pPr>
              <w:jc w:val="center"/>
              <w:rPr>
                <w:bCs/>
              </w:rPr>
            </w:pPr>
            <w:r w:rsidRPr="001B7B23">
              <w:rPr>
                <w:rFonts w:cstheme="minorHAnsi"/>
              </w:rPr>
              <w:t>ДатаДокОснования</w:t>
            </w:r>
          </w:p>
        </w:tc>
        <w:tc>
          <w:tcPr>
            <w:tcW w:w="1208" w:type="dxa"/>
            <w:tcBorders>
              <w:top w:val="single" w:sz="4" w:space="0" w:color="auto"/>
              <w:left w:val="nil"/>
              <w:bottom w:val="single" w:sz="4" w:space="0" w:color="auto"/>
              <w:right w:val="single" w:sz="4" w:space="0" w:color="auto"/>
            </w:tcBorders>
            <w:shd w:val="clear" w:color="auto" w:fill="auto"/>
          </w:tcPr>
          <w:p w14:paraId="6BBE7B1E" w14:textId="274D98E8" w:rsidR="00F144BB" w:rsidRPr="001B7B23" w:rsidRDefault="00F144BB" w:rsidP="00F144BB">
            <w:pPr>
              <w:jc w:val="center"/>
              <w:rPr>
                <w:bCs/>
              </w:rPr>
            </w:pPr>
            <w:r w:rsidRPr="001B7B23">
              <w:rPr>
                <w:rFonts w:cstheme="minorHAnsi"/>
              </w:rPr>
              <w:t>А</w:t>
            </w:r>
          </w:p>
        </w:tc>
        <w:tc>
          <w:tcPr>
            <w:tcW w:w="1208" w:type="dxa"/>
            <w:tcBorders>
              <w:top w:val="single" w:sz="4" w:space="0" w:color="auto"/>
              <w:left w:val="nil"/>
              <w:bottom w:val="single" w:sz="4" w:space="0" w:color="auto"/>
              <w:right w:val="single" w:sz="4" w:space="0" w:color="auto"/>
            </w:tcBorders>
            <w:shd w:val="clear" w:color="auto" w:fill="auto"/>
          </w:tcPr>
          <w:p w14:paraId="0586106F" w14:textId="66EFB201" w:rsidR="00F144BB" w:rsidRPr="001B7B23" w:rsidRDefault="00F144BB" w:rsidP="00F144BB">
            <w:pPr>
              <w:jc w:val="center"/>
              <w:rPr>
                <w:bCs/>
              </w:rPr>
            </w:pPr>
            <w:r w:rsidRPr="001B7B23">
              <w:rPr>
                <w:rFonts w:cstheme="minorHAnsi"/>
              </w:rPr>
              <w:t>T(=10)</w:t>
            </w:r>
          </w:p>
        </w:tc>
        <w:tc>
          <w:tcPr>
            <w:tcW w:w="1910" w:type="dxa"/>
            <w:tcBorders>
              <w:top w:val="single" w:sz="4" w:space="0" w:color="auto"/>
              <w:left w:val="nil"/>
              <w:bottom w:val="single" w:sz="4" w:space="0" w:color="auto"/>
              <w:right w:val="single" w:sz="4" w:space="0" w:color="auto"/>
            </w:tcBorders>
            <w:shd w:val="clear" w:color="auto" w:fill="auto"/>
          </w:tcPr>
          <w:p w14:paraId="03312069" w14:textId="148CB346" w:rsidR="00F144BB" w:rsidRPr="001B7B23" w:rsidRDefault="00F144BB" w:rsidP="00F144BB">
            <w:pPr>
              <w:jc w:val="center"/>
              <w:rPr>
                <w:bCs/>
              </w:rPr>
            </w:pPr>
            <w:r w:rsidRPr="001B7B23">
              <w:rPr>
                <w:rFonts w:cstheme="minorHAnsi"/>
              </w:rPr>
              <w:t>О</w:t>
            </w:r>
          </w:p>
        </w:tc>
        <w:tc>
          <w:tcPr>
            <w:tcW w:w="4504" w:type="dxa"/>
            <w:tcBorders>
              <w:top w:val="single" w:sz="4" w:space="0" w:color="auto"/>
              <w:left w:val="nil"/>
              <w:bottom w:val="single" w:sz="4" w:space="0" w:color="auto"/>
              <w:right w:val="single" w:sz="4" w:space="0" w:color="auto"/>
            </w:tcBorders>
            <w:shd w:val="clear" w:color="auto" w:fill="auto"/>
          </w:tcPr>
          <w:p w14:paraId="74C62EE9" w14:textId="77777777" w:rsidR="00F144BB" w:rsidRPr="001B7B23" w:rsidRDefault="00F144BB" w:rsidP="00F144BB">
            <w:pPr>
              <w:rPr>
                <w:szCs w:val="22"/>
              </w:rPr>
            </w:pPr>
            <w:r w:rsidRPr="001B7B23">
              <w:rPr>
                <w:szCs w:val="22"/>
              </w:rPr>
              <w:t>Типовой элемент &lt;ДатаТип&gt;.</w:t>
            </w:r>
          </w:p>
          <w:p w14:paraId="0EB50476" w14:textId="7202A078" w:rsidR="00F144BB" w:rsidRPr="001B7B23" w:rsidRDefault="00F144BB" w:rsidP="00F144BB">
            <w:pPr>
              <w:rPr>
                <w:bCs/>
              </w:rPr>
            </w:pPr>
            <w:r w:rsidRPr="001B7B23">
              <w:rPr>
                <w:szCs w:val="22"/>
              </w:rPr>
              <w:t>Дата в формате ДД.ММ.ГГГГ</w:t>
            </w:r>
          </w:p>
        </w:tc>
      </w:tr>
    </w:tbl>
    <w:p w14:paraId="7611F0CD" w14:textId="77777777" w:rsidR="006E50FA" w:rsidRPr="001B7B23" w:rsidRDefault="006E50FA" w:rsidP="006E50FA">
      <w:pPr>
        <w:rPr>
          <w:b/>
          <w:bCs/>
        </w:rPr>
      </w:pPr>
    </w:p>
    <w:p w14:paraId="51D5A8C6" w14:textId="171FFBBE" w:rsidR="00587CED" w:rsidRPr="00526378" w:rsidRDefault="00587CED" w:rsidP="00587CED">
      <w:pPr>
        <w:pStyle w:val="af6"/>
        <w:numPr>
          <w:ilvl w:val="1"/>
          <w:numId w:val="3"/>
        </w:numPr>
        <w:ind w:left="0" w:firstLine="737"/>
      </w:pPr>
      <w:bookmarkStart w:id="9" w:name="_Ref106989954"/>
      <w:bookmarkStart w:id="10" w:name="_Ref106985138"/>
      <w:bookmarkStart w:id="11" w:name="_Toc107214609"/>
      <w:r w:rsidRPr="00526378">
        <w:t xml:space="preserve">Таблица </w:t>
      </w:r>
      <w:bookmarkEnd w:id="9"/>
      <w:r w:rsidR="001D1A4C">
        <w:t>5</w:t>
      </w:r>
      <w:r w:rsidRPr="00526378">
        <w:t>. «</w:t>
      </w:r>
      <w:r w:rsidRPr="00526378">
        <w:rPr>
          <w:bCs/>
        </w:rPr>
        <w:t>Идентификационные сведения</w:t>
      </w:r>
      <w:r w:rsidRPr="00526378">
        <w:t>»</w:t>
      </w:r>
      <w:bookmarkEnd w:id="10"/>
      <w:r w:rsidRPr="00526378">
        <w:rPr>
          <w:szCs w:val="28"/>
        </w:rPr>
        <w:t xml:space="preserve"> </w:t>
      </w:r>
      <w:r w:rsidRPr="00526378">
        <w:rPr>
          <w:bCs/>
        </w:rPr>
        <w:t>‹Идентификационные_сведения›</w:t>
      </w:r>
      <w:bookmarkEnd w:id="11"/>
    </w:p>
    <w:tbl>
      <w:tblPr>
        <w:tblW w:w="15165" w:type="dxa"/>
        <w:jc w:val="center"/>
        <w:tblLook w:val="04A0" w:firstRow="1" w:lastRow="0" w:firstColumn="1" w:lastColumn="0" w:noHBand="0" w:noVBand="1"/>
      </w:tblPr>
      <w:tblGrid>
        <w:gridCol w:w="3198"/>
        <w:gridCol w:w="3527"/>
        <w:gridCol w:w="1271"/>
        <w:gridCol w:w="1208"/>
        <w:gridCol w:w="1916"/>
        <w:gridCol w:w="4045"/>
      </w:tblGrid>
      <w:tr w:rsidR="00587CED" w:rsidRPr="00526378" w14:paraId="360F9EB9" w14:textId="77777777" w:rsidTr="00587CED">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B88528" w14:textId="77777777" w:rsidR="00587CED" w:rsidRPr="00526378" w:rsidRDefault="00587CED" w:rsidP="00587CED">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1DD8FF1D" w14:textId="77777777" w:rsidR="00587CED" w:rsidRPr="00526378" w:rsidRDefault="00587CED" w:rsidP="00587CED">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28BFBC20"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A0E121" w14:textId="77777777" w:rsidR="00587CED" w:rsidRPr="00526378" w:rsidRDefault="00587CED" w:rsidP="00587CED">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5CE99018" w14:textId="77777777" w:rsidR="00587CED" w:rsidRPr="00526378" w:rsidRDefault="00587CED" w:rsidP="00587CED">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0749D226"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753225EA" w14:textId="77777777" w:rsidTr="00587CED">
        <w:trPr>
          <w:trHeight w:val="23"/>
          <w:jc w:val="center"/>
        </w:trPr>
        <w:tc>
          <w:tcPr>
            <w:tcW w:w="3198" w:type="dxa"/>
            <w:tcBorders>
              <w:top w:val="single" w:sz="4" w:space="0" w:color="auto"/>
              <w:left w:val="single" w:sz="4" w:space="0" w:color="auto"/>
              <w:right w:val="single" w:sz="4" w:space="0" w:color="auto"/>
            </w:tcBorders>
            <w:shd w:val="clear" w:color="auto" w:fill="auto"/>
          </w:tcPr>
          <w:p w14:paraId="1048EB6A" w14:textId="77777777" w:rsidR="00587CED" w:rsidRPr="00526378" w:rsidRDefault="00587CED" w:rsidP="00587CED">
            <w:pPr>
              <w:rPr>
                <w:szCs w:val="22"/>
              </w:rPr>
            </w:pPr>
            <w:r w:rsidRPr="00526378">
              <w:rPr>
                <w:szCs w:val="22"/>
              </w:rPr>
              <w:t>Сведения об индивидуальном предпринимателе</w:t>
            </w:r>
          </w:p>
          <w:p w14:paraId="587BEA91" w14:textId="77777777" w:rsidR="00587CED" w:rsidRPr="00526378" w:rsidRDefault="00587CED" w:rsidP="00587CED">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24E2AB32" w14:textId="77777777" w:rsidR="00587CED" w:rsidRPr="00526378" w:rsidRDefault="00587CED" w:rsidP="00587CED">
            <w:pPr>
              <w:jc w:val="center"/>
              <w:rPr>
                <w:szCs w:val="22"/>
              </w:rPr>
            </w:pPr>
            <w:r w:rsidRPr="00526378">
              <w:rPr>
                <w:szCs w:val="22"/>
              </w:rPr>
              <w:t>СвИП</w:t>
            </w:r>
          </w:p>
        </w:tc>
        <w:tc>
          <w:tcPr>
            <w:tcW w:w="1271" w:type="dxa"/>
            <w:tcBorders>
              <w:top w:val="single" w:sz="4" w:space="0" w:color="auto"/>
              <w:left w:val="single" w:sz="4" w:space="0" w:color="auto"/>
              <w:right w:val="single" w:sz="4" w:space="0" w:color="auto"/>
            </w:tcBorders>
            <w:shd w:val="clear" w:color="auto" w:fill="auto"/>
          </w:tcPr>
          <w:p w14:paraId="26CE73EF" w14:textId="77777777" w:rsidR="00587CED" w:rsidRPr="00526378" w:rsidRDefault="00587CED" w:rsidP="00587CED">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9425856" w14:textId="77777777" w:rsidR="00587CED" w:rsidRPr="00526378" w:rsidRDefault="00587CED" w:rsidP="00587CED">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6143C424" w14:textId="77777777" w:rsidR="00587CED" w:rsidRPr="00526378" w:rsidRDefault="00587CED" w:rsidP="00587CED">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7FC87E4D" w14:textId="77777777" w:rsidR="00587CED" w:rsidRPr="00526378" w:rsidRDefault="00587CED" w:rsidP="00587CED">
            <w:pPr>
              <w:rPr>
                <w:szCs w:val="22"/>
              </w:rPr>
            </w:pPr>
            <w:r w:rsidRPr="00526378">
              <w:rPr>
                <w:szCs w:val="22"/>
              </w:rPr>
              <w:t xml:space="preserve">Типовой элемент ‹СвИПТип›. </w:t>
            </w:r>
          </w:p>
          <w:p w14:paraId="49A25F63" w14:textId="10102672" w:rsidR="00587CED" w:rsidRPr="00526378" w:rsidRDefault="00587CED" w:rsidP="00587CED">
            <w:pPr>
              <w:rPr>
                <w:szCs w:val="22"/>
              </w:rPr>
            </w:pPr>
            <w:r w:rsidRPr="00526378">
              <w:rPr>
                <w:szCs w:val="22"/>
              </w:rPr>
              <w:t xml:space="preserve">Состав элемента представлен в </w:t>
            </w:r>
            <w:r w:rsidRPr="00526378">
              <w:fldChar w:fldCharType="begin"/>
            </w:r>
            <w:r w:rsidRPr="00526378">
              <w:instrText xml:space="preserve"> REF _Ref106994470 \h  \* MERGEFORMAT </w:instrText>
            </w:r>
            <w:r w:rsidRPr="00526378">
              <w:fldChar w:fldCharType="separate"/>
            </w:r>
            <w:r w:rsidRPr="00526378">
              <w:t xml:space="preserve">Таблица </w:t>
            </w:r>
            <w:r w:rsidR="003F76E9">
              <w:t>6</w:t>
            </w:r>
            <w:r w:rsidRPr="00526378">
              <w:fldChar w:fldCharType="end"/>
            </w:r>
            <w:r w:rsidRPr="00526378">
              <w:t>.</w:t>
            </w:r>
          </w:p>
        </w:tc>
      </w:tr>
      <w:tr w:rsidR="00587CED" w:rsidRPr="00526378" w14:paraId="30DA82EF" w14:textId="77777777" w:rsidTr="00587CED">
        <w:trPr>
          <w:trHeight w:val="23"/>
          <w:jc w:val="center"/>
        </w:trPr>
        <w:tc>
          <w:tcPr>
            <w:tcW w:w="3198" w:type="dxa"/>
            <w:tcBorders>
              <w:left w:val="single" w:sz="4" w:space="0" w:color="auto"/>
              <w:right w:val="single" w:sz="4" w:space="0" w:color="auto"/>
            </w:tcBorders>
            <w:shd w:val="clear" w:color="auto" w:fill="auto"/>
          </w:tcPr>
          <w:p w14:paraId="1FE570C1" w14:textId="77777777" w:rsidR="00587CED" w:rsidRPr="00526378" w:rsidRDefault="00587CED" w:rsidP="00587CED">
            <w:pPr>
              <w:rPr>
                <w:szCs w:val="22"/>
              </w:rPr>
            </w:pPr>
            <w:r w:rsidRPr="00526378">
              <w:rPr>
                <w:szCs w:val="22"/>
              </w:rPr>
              <w:t>Сведения о юридическом лице, состоящем на учете в налоговых органах</w:t>
            </w:r>
          </w:p>
          <w:p w14:paraId="40236192" w14:textId="77777777" w:rsidR="00587CED" w:rsidRPr="00526378" w:rsidRDefault="00587CED" w:rsidP="00587CED">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2863067E" w14:textId="77777777" w:rsidR="00587CED" w:rsidRPr="00526378" w:rsidRDefault="00587CED" w:rsidP="00587CED">
            <w:pPr>
              <w:jc w:val="center"/>
              <w:rPr>
                <w:szCs w:val="22"/>
              </w:rPr>
            </w:pPr>
            <w:r w:rsidRPr="00526378">
              <w:rPr>
                <w:szCs w:val="22"/>
              </w:rPr>
              <w:t>СвЮЛУч</w:t>
            </w:r>
          </w:p>
        </w:tc>
        <w:tc>
          <w:tcPr>
            <w:tcW w:w="1271" w:type="dxa"/>
            <w:tcBorders>
              <w:left w:val="single" w:sz="4" w:space="0" w:color="auto"/>
              <w:right w:val="single" w:sz="4" w:space="0" w:color="auto"/>
            </w:tcBorders>
            <w:shd w:val="clear" w:color="auto" w:fill="auto"/>
          </w:tcPr>
          <w:p w14:paraId="79FCCB30"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20BF236"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F57F289"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73C17C7E" w14:textId="2A800E46" w:rsidR="00470E82" w:rsidRPr="00526378" w:rsidRDefault="00470E82" w:rsidP="00470E82">
            <w:pPr>
              <w:rPr>
                <w:szCs w:val="22"/>
              </w:rPr>
            </w:pPr>
            <w:r w:rsidRPr="00526378">
              <w:rPr>
                <w:szCs w:val="22"/>
              </w:rPr>
              <w:t>Типовой элемент ‹</w:t>
            </w:r>
            <w:r w:rsidRPr="00526378">
              <w:t>СвЮЛУч</w:t>
            </w:r>
            <w:r w:rsidRPr="00526378">
              <w:rPr>
                <w:szCs w:val="22"/>
              </w:rPr>
              <w:t xml:space="preserve">›. </w:t>
            </w:r>
          </w:p>
          <w:p w14:paraId="7C00416A" w14:textId="4404D3A5"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_Ref107135215 \h  \* MERGEFORMAT </w:instrText>
            </w:r>
            <w:r w:rsidRPr="00526378">
              <w:rPr>
                <w:szCs w:val="22"/>
              </w:rPr>
            </w:r>
            <w:r w:rsidRPr="00526378">
              <w:rPr>
                <w:szCs w:val="22"/>
              </w:rPr>
              <w:fldChar w:fldCharType="separate"/>
            </w:r>
            <w:r w:rsidRPr="00526378">
              <w:t xml:space="preserve">Таблица </w:t>
            </w:r>
            <w:r w:rsidR="003F76E9">
              <w:rPr>
                <w:noProof/>
              </w:rPr>
              <w:t>7</w:t>
            </w:r>
            <w:r w:rsidRPr="00526378">
              <w:rPr>
                <w:szCs w:val="22"/>
              </w:rPr>
              <w:fldChar w:fldCharType="end"/>
            </w:r>
            <w:r w:rsidRPr="00526378">
              <w:rPr>
                <w:szCs w:val="22"/>
              </w:rPr>
              <w:t>.</w:t>
            </w:r>
          </w:p>
        </w:tc>
      </w:tr>
      <w:tr w:rsidR="00587CED" w:rsidRPr="00526378" w14:paraId="5C143D35" w14:textId="77777777" w:rsidTr="00587CED">
        <w:trPr>
          <w:trHeight w:val="23"/>
          <w:jc w:val="center"/>
        </w:trPr>
        <w:tc>
          <w:tcPr>
            <w:tcW w:w="3198" w:type="dxa"/>
            <w:tcBorders>
              <w:left w:val="single" w:sz="4" w:space="0" w:color="auto"/>
              <w:right w:val="single" w:sz="4" w:space="0" w:color="auto"/>
            </w:tcBorders>
            <w:shd w:val="clear" w:color="auto" w:fill="auto"/>
          </w:tcPr>
          <w:p w14:paraId="49DDD561" w14:textId="77777777" w:rsidR="00587CED" w:rsidRPr="00526378" w:rsidRDefault="00587CED" w:rsidP="00587CED">
            <w:pPr>
              <w:rPr>
                <w:szCs w:val="22"/>
              </w:rPr>
            </w:pPr>
            <w:r w:rsidRPr="00526378">
              <w:rPr>
                <w:szCs w:val="22"/>
              </w:rPr>
              <w:t>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5E4FB9D0" w14:textId="77777777" w:rsidR="00587CED" w:rsidRPr="00526378" w:rsidRDefault="00587CED" w:rsidP="00587CED">
            <w:pPr>
              <w:jc w:val="center"/>
              <w:rPr>
                <w:szCs w:val="22"/>
              </w:rPr>
            </w:pPr>
            <w:r w:rsidRPr="00526378">
              <w:rPr>
                <w:szCs w:val="22"/>
              </w:rPr>
              <w:t>СвИнНеУч</w:t>
            </w:r>
          </w:p>
        </w:tc>
        <w:tc>
          <w:tcPr>
            <w:tcW w:w="1271" w:type="dxa"/>
            <w:tcBorders>
              <w:left w:val="single" w:sz="4" w:space="0" w:color="auto"/>
              <w:right w:val="single" w:sz="4" w:space="0" w:color="auto"/>
            </w:tcBorders>
            <w:shd w:val="clear" w:color="auto" w:fill="auto"/>
          </w:tcPr>
          <w:p w14:paraId="339836A8" w14:textId="77777777" w:rsidR="00587CED" w:rsidRPr="00526378" w:rsidRDefault="00587CED" w:rsidP="00587CED">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7175998E" w14:textId="77777777" w:rsidR="00587CED" w:rsidRPr="00526378" w:rsidRDefault="00587CED" w:rsidP="00587CED">
            <w:pPr>
              <w:jc w:val="center"/>
              <w:rPr>
                <w:szCs w:val="22"/>
              </w:rPr>
            </w:pPr>
          </w:p>
        </w:tc>
        <w:tc>
          <w:tcPr>
            <w:tcW w:w="1916" w:type="dxa"/>
            <w:tcBorders>
              <w:left w:val="single" w:sz="4" w:space="0" w:color="auto"/>
              <w:right w:val="single" w:sz="4" w:space="0" w:color="auto"/>
            </w:tcBorders>
            <w:shd w:val="clear" w:color="auto" w:fill="auto"/>
          </w:tcPr>
          <w:p w14:paraId="4790C436" w14:textId="77777777" w:rsidR="00587CED" w:rsidRPr="00526378" w:rsidRDefault="00587CED" w:rsidP="00587CED">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EAB0523" w14:textId="14A20169" w:rsidR="00470E82" w:rsidRPr="00470E82" w:rsidRDefault="00470E82" w:rsidP="00587CED">
            <w:pPr>
              <w:rPr>
                <w:szCs w:val="22"/>
              </w:rPr>
            </w:pPr>
            <w:r>
              <w:t xml:space="preserve">Типовой элемент </w:t>
            </w:r>
            <w:r w:rsidRPr="00CA3DFE">
              <w:t>&lt;</w:t>
            </w:r>
            <w:r w:rsidRPr="00526378">
              <w:t>СвИнНеУч</w:t>
            </w:r>
            <w:r w:rsidRPr="00CA3DFE">
              <w:t>&gt;</w:t>
            </w:r>
          </w:p>
          <w:p w14:paraId="17C42D8D" w14:textId="7C67A17C" w:rsidR="00587CED" w:rsidRPr="00526378" w:rsidRDefault="00587CED" w:rsidP="00587CED">
            <w:pPr>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_Ref107135774 \h  \* MERGEFORMAT </w:instrText>
            </w:r>
            <w:r w:rsidRPr="00526378">
              <w:rPr>
                <w:szCs w:val="22"/>
              </w:rPr>
            </w:r>
            <w:r w:rsidRPr="00526378">
              <w:rPr>
                <w:szCs w:val="22"/>
              </w:rPr>
              <w:fldChar w:fldCharType="separate"/>
            </w:r>
            <w:r w:rsidRPr="00526378">
              <w:t xml:space="preserve">Таблица </w:t>
            </w:r>
            <w:r w:rsidR="003F76E9">
              <w:rPr>
                <w:noProof/>
              </w:rPr>
              <w:t>8</w:t>
            </w:r>
            <w:r w:rsidRPr="00526378">
              <w:rPr>
                <w:szCs w:val="22"/>
              </w:rPr>
              <w:fldChar w:fldCharType="end"/>
            </w:r>
            <w:r w:rsidRPr="00526378">
              <w:rPr>
                <w:szCs w:val="22"/>
              </w:rPr>
              <w:t>.</w:t>
            </w:r>
          </w:p>
        </w:tc>
      </w:tr>
      <w:tr w:rsidR="00587CED" w:rsidRPr="00526378" w14:paraId="57DEFD2C" w14:textId="77777777" w:rsidTr="00587CED">
        <w:trPr>
          <w:trHeight w:val="23"/>
          <w:jc w:val="center"/>
        </w:trPr>
        <w:tc>
          <w:tcPr>
            <w:tcW w:w="3198" w:type="dxa"/>
            <w:tcBorders>
              <w:left w:val="single" w:sz="4" w:space="0" w:color="auto"/>
              <w:bottom w:val="single" w:sz="4" w:space="0" w:color="auto"/>
              <w:right w:val="single" w:sz="4" w:space="0" w:color="auto"/>
            </w:tcBorders>
            <w:shd w:val="clear" w:color="auto" w:fill="auto"/>
          </w:tcPr>
          <w:p w14:paraId="0F7D02EF" w14:textId="77777777" w:rsidR="00587CED" w:rsidRPr="00526378" w:rsidRDefault="00587CED" w:rsidP="00587CED"/>
        </w:tc>
        <w:tc>
          <w:tcPr>
            <w:tcW w:w="3527" w:type="dxa"/>
            <w:tcBorders>
              <w:left w:val="single" w:sz="4" w:space="0" w:color="auto"/>
              <w:bottom w:val="single" w:sz="4" w:space="0" w:color="auto"/>
              <w:right w:val="single" w:sz="4" w:space="0" w:color="auto"/>
            </w:tcBorders>
            <w:shd w:val="clear" w:color="auto" w:fill="auto"/>
          </w:tcPr>
          <w:p w14:paraId="49E634C9" w14:textId="77777777" w:rsidR="00587CED" w:rsidRPr="00526378" w:rsidRDefault="00587CED" w:rsidP="00587CED">
            <w:pPr>
              <w:jc w:val="center"/>
            </w:pPr>
          </w:p>
        </w:tc>
        <w:tc>
          <w:tcPr>
            <w:tcW w:w="1271" w:type="dxa"/>
            <w:tcBorders>
              <w:left w:val="single" w:sz="4" w:space="0" w:color="auto"/>
              <w:bottom w:val="single" w:sz="4" w:space="0" w:color="auto"/>
              <w:right w:val="single" w:sz="4" w:space="0" w:color="auto"/>
            </w:tcBorders>
            <w:shd w:val="clear" w:color="auto" w:fill="auto"/>
          </w:tcPr>
          <w:p w14:paraId="1F83D212" w14:textId="77777777" w:rsidR="00587CED" w:rsidRPr="00526378" w:rsidRDefault="00587CED" w:rsidP="00587CED">
            <w:pPr>
              <w:jc w:val="center"/>
            </w:pPr>
          </w:p>
        </w:tc>
        <w:tc>
          <w:tcPr>
            <w:tcW w:w="1208" w:type="dxa"/>
            <w:tcBorders>
              <w:left w:val="single" w:sz="4" w:space="0" w:color="auto"/>
              <w:bottom w:val="single" w:sz="4" w:space="0" w:color="auto"/>
              <w:right w:val="single" w:sz="4" w:space="0" w:color="auto"/>
            </w:tcBorders>
            <w:shd w:val="clear" w:color="auto" w:fill="auto"/>
          </w:tcPr>
          <w:p w14:paraId="1F1EC838" w14:textId="77777777" w:rsidR="00587CED" w:rsidRPr="00526378" w:rsidRDefault="00587CED" w:rsidP="00587CED">
            <w:pPr>
              <w:jc w:val="center"/>
            </w:pPr>
          </w:p>
        </w:tc>
        <w:tc>
          <w:tcPr>
            <w:tcW w:w="1916" w:type="dxa"/>
            <w:tcBorders>
              <w:left w:val="single" w:sz="4" w:space="0" w:color="auto"/>
              <w:bottom w:val="single" w:sz="4" w:space="0" w:color="auto"/>
              <w:right w:val="single" w:sz="4" w:space="0" w:color="auto"/>
            </w:tcBorders>
            <w:shd w:val="clear" w:color="auto" w:fill="auto"/>
          </w:tcPr>
          <w:p w14:paraId="7AF3D159" w14:textId="77777777" w:rsidR="00587CED" w:rsidRPr="00526378" w:rsidRDefault="00587CED" w:rsidP="00587CED">
            <w:pPr>
              <w:jc w:val="center"/>
            </w:pPr>
          </w:p>
        </w:tc>
        <w:tc>
          <w:tcPr>
            <w:tcW w:w="4045" w:type="dxa"/>
            <w:tcBorders>
              <w:left w:val="single" w:sz="4" w:space="0" w:color="auto"/>
              <w:bottom w:val="single" w:sz="4" w:space="0" w:color="auto"/>
              <w:right w:val="single" w:sz="4" w:space="0" w:color="auto"/>
            </w:tcBorders>
            <w:shd w:val="clear" w:color="auto" w:fill="auto"/>
          </w:tcPr>
          <w:p w14:paraId="76B34EB2" w14:textId="77777777" w:rsidR="00587CED" w:rsidRPr="00526378" w:rsidRDefault="00587CED" w:rsidP="00587CED"/>
        </w:tc>
      </w:tr>
    </w:tbl>
    <w:p w14:paraId="20A35A3A" w14:textId="185A319B" w:rsidR="00587CED" w:rsidRPr="00526378" w:rsidRDefault="00587CED" w:rsidP="00587CED">
      <w:pPr>
        <w:pStyle w:val="af7"/>
        <w:numPr>
          <w:ilvl w:val="2"/>
          <w:numId w:val="3"/>
        </w:numPr>
        <w:ind w:firstLine="709"/>
      </w:pPr>
      <w:bookmarkStart w:id="12" w:name="_Toc107161992"/>
      <w:bookmarkStart w:id="13" w:name="_Toc107165241"/>
      <w:bookmarkStart w:id="14" w:name="_Toc107214626"/>
      <w:bookmarkStart w:id="15" w:name="_Toc107161993"/>
      <w:bookmarkStart w:id="16" w:name="_Toc107165242"/>
      <w:bookmarkStart w:id="17" w:name="_Toc107214627"/>
      <w:bookmarkStart w:id="18" w:name="_Toc107161994"/>
      <w:bookmarkStart w:id="19" w:name="_Toc107165243"/>
      <w:bookmarkStart w:id="20" w:name="_Toc107214628"/>
      <w:bookmarkStart w:id="21" w:name="_Ref106994470"/>
      <w:bookmarkStart w:id="22" w:name="_Toc107214629"/>
      <w:bookmarkEnd w:id="12"/>
      <w:bookmarkEnd w:id="13"/>
      <w:bookmarkEnd w:id="14"/>
      <w:bookmarkEnd w:id="15"/>
      <w:bookmarkEnd w:id="16"/>
      <w:bookmarkEnd w:id="17"/>
      <w:bookmarkEnd w:id="18"/>
      <w:bookmarkEnd w:id="19"/>
      <w:bookmarkEnd w:id="20"/>
      <w:r w:rsidRPr="00526378">
        <w:t xml:space="preserve">Таблица </w:t>
      </w:r>
      <w:bookmarkEnd w:id="21"/>
      <w:r w:rsidR="003F76E9">
        <w:t>6</w:t>
      </w:r>
      <w:r w:rsidRPr="00526378">
        <w:t>. «Сведения об индивидуальном предпринимателе» ‹СвИПТип›</w:t>
      </w:r>
      <w:bookmarkEnd w:id="22"/>
    </w:p>
    <w:tbl>
      <w:tblPr>
        <w:tblW w:w="15165" w:type="dxa"/>
        <w:jc w:val="center"/>
        <w:tblLook w:val="04A0" w:firstRow="1" w:lastRow="0" w:firstColumn="1" w:lastColumn="0" w:noHBand="0" w:noVBand="1"/>
      </w:tblPr>
      <w:tblGrid>
        <w:gridCol w:w="3680"/>
        <w:gridCol w:w="2133"/>
        <w:gridCol w:w="1303"/>
        <w:gridCol w:w="1208"/>
        <w:gridCol w:w="1919"/>
        <w:gridCol w:w="4922"/>
      </w:tblGrid>
      <w:tr w:rsidR="00587CED" w:rsidRPr="00526378" w14:paraId="012FC157" w14:textId="77777777" w:rsidTr="00587CED">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5C9235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05E546C"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DD95819"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159F02"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681F57B"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2B33CCA"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09DF63A2" w14:textId="77777777" w:rsidTr="00587CED">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2018E3AD" w14:textId="77777777" w:rsidR="00587CED" w:rsidRPr="00526378" w:rsidRDefault="00587CED" w:rsidP="00587CED">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75E318BF" w14:textId="77777777" w:rsidR="00587CED" w:rsidRPr="00526378" w:rsidRDefault="00587CED" w:rsidP="00587CED">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243945DF" w14:textId="77777777" w:rsidR="00587CED" w:rsidRPr="00526378" w:rsidRDefault="00587CED" w:rsidP="00587CED">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443A3C3A" w14:textId="77777777" w:rsidR="00587CED" w:rsidRPr="00526378" w:rsidRDefault="00587CED" w:rsidP="00587CED">
            <w:pPr>
              <w:jc w:val="center"/>
            </w:pPr>
            <w:r w:rsidRPr="00526378">
              <w:rPr>
                <w:szCs w:val="22"/>
              </w:rPr>
              <w:t>T(=12)</w:t>
            </w:r>
          </w:p>
        </w:tc>
        <w:tc>
          <w:tcPr>
            <w:tcW w:w="1919" w:type="dxa"/>
            <w:tcBorders>
              <w:top w:val="nil"/>
              <w:left w:val="nil"/>
              <w:bottom w:val="single" w:sz="4" w:space="0" w:color="auto"/>
              <w:right w:val="single" w:sz="4" w:space="0" w:color="auto"/>
            </w:tcBorders>
            <w:shd w:val="clear" w:color="auto" w:fill="auto"/>
          </w:tcPr>
          <w:p w14:paraId="09254A1A" w14:textId="77777777" w:rsidR="00587CED" w:rsidRPr="00526378" w:rsidRDefault="00587CED" w:rsidP="00587CED">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7698706E" w14:textId="77777777" w:rsidR="00587CED" w:rsidRPr="00526378" w:rsidRDefault="00587CED" w:rsidP="00587CED">
            <w:pPr>
              <w:rPr>
                <w:szCs w:val="22"/>
              </w:rPr>
            </w:pPr>
            <w:r w:rsidRPr="00526378">
              <w:rPr>
                <w:szCs w:val="22"/>
              </w:rPr>
              <w:t>Типовой элемент ‹ИННФЛТип›.</w:t>
            </w:r>
          </w:p>
          <w:p w14:paraId="511E1383" w14:textId="77777777" w:rsidR="00587CED" w:rsidRPr="00526378" w:rsidRDefault="00587CED" w:rsidP="00587CED">
            <w:r w:rsidRPr="00526378">
              <w:t>Обязателен при отсутствии ДефИННФЛ</w:t>
            </w:r>
            <w:r w:rsidRPr="00526378">
              <w:rPr>
                <w:szCs w:val="22"/>
              </w:rPr>
              <w:t>.</w:t>
            </w:r>
          </w:p>
        </w:tc>
      </w:tr>
      <w:tr w:rsidR="00587CED" w:rsidRPr="00526378" w14:paraId="1E9E0134"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9FDE590" w14:textId="77777777" w:rsidR="00587CED" w:rsidRPr="00526378" w:rsidRDefault="00587CED" w:rsidP="00587CED">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7C5CA97D" w14:textId="77777777" w:rsidR="00587CED" w:rsidRPr="00526378" w:rsidRDefault="00587CED" w:rsidP="00587CED">
            <w:r w:rsidRPr="00526378">
              <w:rPr>
                <w:szCs w:val="22"/>
              </w:rPr>
              <w:t>СвГосРегИП</w:t>
            </w:r>
          </w:p>
        </w:tc>
        <w:tc>
          <w:tcPr>
            <w:tcW w:w="1303" w:type="dxa"/>
            <w:tcBorders>
              <w:top w:val="single" w:sz="4" w:space="0" w:color="auto"/>
              <w:left w:val="nil"/>
              <w:bottom w:val="single" w:sz="4" w:space="0" w:color="auto"/>
              <w:right w:val="single" w:sz="4" w:space="0" w:color="auto"/>
            </w:tcBorders>
            <w:shd w:val="clear" w:color="auto" w:fill="auto"/>
          </w:tcPr>
          <w:p w14:paraId="09DF1AFF"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4F1B6268" w14:textId="77777777" w:rsidR="00587CED" w:rsidRPr="00526378" w:rsidRDefault="00587CED" w:rsidP="00587CED">
            <w:pPr>
              <w:jc w:val="center"/>
            </w:pPr>
            <w:r w:rsidRPr="00526378">
              <w:rPr>
                <w:szCs w:val="22"/>
              </w:rPr>
              <w:t>T(1-100)</w:t>
            </w:r>
          </w:p>
        </w:tc>
        <w:tc>
          <w:tcPr>
            <w:tcW w:w="1919" w:type="dxa"/>
            <w:tcBorders>
              <w:top w:val="single" w:sz="4" w:space="0" w:color="auto"/>
              <w:left w:val="nil"/>
              <w:bottom w:val="single" w:sz="4" w:space="0" w:color="auto"/>
              <w:right w:val="single" w:sz="4" w:space="0" w:color="auto"/>
            </w:tcBorders>
            <w:shd w:val="clear" w:color="auto" w:fill="auto"/>
          </w:tcPr>
          <w:p w14:paraId="689B0B57"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1F0F0776" w14:textId="77777777" w:rsidR="00587CED" w:rsidRPr="00526378" w:rsidRDefault="00587CED" w:rsidP="00587CED">
            <w:r w:rsidRPr="00526378">
              <w:t>Обязателен для случаев подписания прейскуранта непосредственно продавцом.</w:t>
            </w:r>
          </w:p>
        </w:tc>
      </w:tr>
      <w:tr w:rsidR="00587CED" w:rsidRPr="00526378" w14:paraId="01EF8858"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2EA0D85F" w14:textId="77777777" w:rsidR="00587CED" w:rsidRPr="00526378" w:rsidRDefault="00587CED" w:rsidP="00587CED">
            <w:r w:rsidRPr="00526378">
              <w:rPr>
                <w:szCs w:val="22"/>
              </w:rPr>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6B997BFE" w14:textId="77777777" w:rsidR="00587CED" w:rsidRPr="00526378" w:rsidRDefault="00587CED" w:rsidP="00587CED">
            <w:r w:rsidRPr="00526378">
              <w:rPr>
                <w:szCs w:val="22"/>
              </w:rPr>
              <w:t>ИныеСвед</w:t>
            </w:r>
          </w:p>
        </w:tc>
        <w:tc>
          <w:tcPr>
            <w:tcW w:w="1303" w:type="dxa"/>
            <w:tcBorders>
              <w:top w:val="single" w:sz="4" w:space="0" w:color="auto"/>
              <w:left w:val="nil"/>
              <w:bottom w:val="single" w:sz="4" w:space="0" w:color="auto"/>
              <w:right w:val="single" w:sz="4" w:space="0" w:color="auto"/>
            </w:tcBorders>
            <w:shd w:val="clear" w:color="auto" w:fill="auto"/>
          </w:tcPr>
          <w:p w14:paraId="7A36A40C" w14:textId="77777777" w:rsidR="00587CED" w:rsidRPr="00526378" w:rsidRDefault="00587CED" w:rsidP="00587CED">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1D406C67" w14:textId="77777777" w:rsidR="00587CED" w:rsidRPr="00526378" w:rsidRDefault="00587CED" w:rsidP="00587CED">
            <w:pPr>
              <w:jc w:val="center"/>
            </w:pPr>
            <w:r w:rsidRPr="00526378">
              <w:rPr>
                <w:szCs w:val="22"/>
              </w:rPr>
              <w:t>T(1-255)</w:t>
            </w:r>
          </w:p>
        </w:tc>
        <w:tc>
          <w:tcPr>
            <w:tcW w:w="1919" w:type="dxa"/>
            <w:tcBorders>
              <w:top w:val="single" w:sz="4" w:space="0" w:color="auto"/>
              <w:left w:val="nil"/>
              <w:bottom w:val="single" w:sz="4" w:space="0" w:color="auto"/>
              <w:right w:val="single" w:sz="4" w:space="0" w:color="auto"/>
            </w:tcBorders>
            <w:shd w:val="clear" w:color="auto" w:fill="auto"/>
          </w:tcPr>
          <w:p w14:paraId="4B8B71A0" w14:textId="77777777" w:rsidR="00587CED" w:rsidRPr="00526378" w:rsidRDefault="00587CED" w:rsidP="00587CED">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3F92E888" w14:textId="77777777" w:rsidR="00587CED" w:rsidRPr="00526378" w:rsidRDefault="00587CED" w:rsidP="00587CED">
            <w:r w:rsidRPr="00526378">
              <w:rPr>
                <w:szCs w:val="22"/>
              </w:rPr>
              <w:t> </w:t>
            </w:r>
          </w:p>
        </w:tc>
      </w:tr>
      <w:tr w:rsidR="00587CED" w:rsidRPr="00526378" w14:paraId="50385DFB" w14:textId="77777777" w:rsidTr="00587CED">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D4E50C3" w14:textId="77777777" w:rsidR="00587CED" w:rsidRPr="00526378" w:rsidRDefault="00587CED" w:rsidP="00587CED">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207D3CE9" w14:textId="77777777" w:rsidR="00587CED" w:rsidRPr="00526378" w:rsidRDefault="00587CED" w:rsidP="00587CED">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7F96689E" w14:textId="77777777" w:rsidR="00587CED" w:rsidRPr="00526378" w:rsidRDefault="00587CED" w:rsidP="00587CED">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48387B85" w14:textId="77777777" w:rsidR="00587CED" w:rsidRPr="00526378" w:rsidRDefault="00587CED" w:rsidP="00587CED">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39E77C8D" w14:textId="77777777" w:rsidR="00587CED" w:rsidRPr="00526378" w:rsidRDefault="00587CED" w:rsidP="00587CED">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00A201E5" w14:textId="77777777" w:rsidR="00587CED" w:rsidRPr="00526378" w:rsidRDefault="00587CED" w:rsidP="00587CED">
            <w:pPr>
              <w:rPr>
                <w:szCs w:val="22"/>
              </w:rPr>
            </w:pPr>
            <w:r w:rsidRPr="00526378">
              <w:rPr>
                <w:szCs w:val="22"/>
              </w:rPr>
              <w:t xml:space="preserve">Типовой элемент ‹ФИОТип›. </w:t>
            </w:r>
          </w:p>
          <w:p w14:paraId="622F6B68" w14:textId="181812F7" w:rsidR="00587CED" w:rsidRPr="00526378" w:rsidRDefault="00587CED" w:rsidP="00587CED">
            <w:r w:rsidRPr="00526378">
              <w:rPr>
                <w:szCs w:val="22"/>
              </w:rPr>
              <w:t xml:space="preserve">Состав элемента представлен в </w:t>
            </w:r>
            <w:r w:rsidRPr="00526378">
              <w:rPr>
                <w:szCs w:val="22"/>
              </w:rPr>
              <w:fldChar w:fldCharType="begin"/>
            </w:r>
            <w:r w:rsidRPr="00526378">
              <w:rPr>
                <w:szCs w:val="22"/>
              </w:rPr>
              <w:instrText xml:space="preserve"> REF _Ref106994629 \h  \* MERGEFORMAT </w:instrText>
            </w:r>
            <w:r w:rsidRPr="00526378">
              <w:rPr>
                <w:szCs w:val="22"/>
              </w:rPr>
            </w:r>
            <w:r w:rsidRPr="00526378">
              <w:rPr>
                <w:szCs w:val="22"/>
              </w:rPr>
              <w:fldChar w:fldCharType="separate"/>
            </w:r>
            <w:r w:rsidRPr="00526378">
              <w:t xml:space="preserve">Таблица </w:t>
            </w:r>
            <w:r w:rsidRPr="00526378">
              <w:rPr>
                <w:noProof/>
              </w:rPr>
              <w:t>2</w:t>
            </w:r>
            <w:r w:rsidR="00C4191A">
              <w:rPr>
                <w:noProof/>
              </w:rPr>
              <w:t>1</w:t>
            </w:r>
            <w:r w:rsidRPr="00526378">
              <w:rPr>
                <w:szCs w:val="22"/>
              </w:rPr>
              <w:fldChar w:fldCharType="end"/>
            </w:r>
            <w:r w:rsidRPr="00526378">
              <w:rPr>
                <w:szCs w:val="22"/>
              </w:rPr>
              <w:t xml:space="preserve">. </w:t>
            </w:r>
          </w:p>
        </w:tc>
      </w:tr>
    </w:tbl>
    <w:p w14:paraId="1D7A4C63" w14:textId="32736A88" w:rsidR="00587CED" w:rsidRPr="00526378" w:rsidRDefault="00587CED" w:rsidP="00587CED">
      <w:pPr>
        <w:pStyle w:val="af7"/>
        <w:numPr>
          <w:ilvl w:val="2"/>
          <w:numId w:val="3"/>
        </w:numPr>
        <w:ind w:firstLine="709"/>
      </w:pPr>
      <w:bookmarkStart w:id="23" w:name="_Toc107141144"/>
      <w:bookmarkStart w:id="24" w:name="_Toc107141756"/>
      <w:bookmarkStart w:id="25" w:name="_Toc107161996"/>
      <w:bookmarkStart w:id="26" w:name="_Toc107165245"/>
      <w:bookmarkStart w:id="27" w:name="_Toc107214630"/>
      <w:bookmarkStart w:id="28" w:name="_Ref107135215"/>
      <w:bookmarkStart w:id="29" w:name="_Toc107214631"/>
      <w:bookmarkEnd w:id="23"/>
      <w:bookmarkEnd w:id="24"/>
      <w:bookmarkEnd w:id="25"/>
      <w:bookmarkEnd w:id="26"/>
      <w:bookmarkEnd w:id="27"/>
      <w:r w:rsidRPr="00526378">
        <w:t xml:space="preserve">Таблица </w:t>
      </w:r>
      <w:bookmarkEnd w:id="28"/>
      <w:r w:rsidR="00C4191A">
        <w:t>7</w:t>
      </w:r>
      <w:r w:rsidRPr="00526378">
        <w:t>. «Сведения о юридическом лице, состоящем на учете в налоговых органах» ‹СвЮЛУч›</w:t>
      </w:r>
      <w:bookmarkEnd w:id="2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87CED" w:rsidRPr="00526378" w14:paraId="66156AF2" w14:textId="77777777" w:rsidTr="00587CED">
        <w:trPr>
          <w:trHeight w:val="170"/>
          <w:tblHeader/>
        </w:trPr>
        <w:tc>
          <w:tcPr>
            <w:tcW w:w="4056" w:type="dxa"/>
            <w:shd w:val="clear" w:color="000000" w:fill="EAEAEA"/>
            <w:tcMar>
              <w:top w:w="28" w:type="dxa"/>
              <w:left w:w="108" w:type="dxa"/>
              <w:bottom w:w="28" w:type="dxa"/>
              <w:right w:w="28" w:type="dxa"/>
            </w:tcMar>
            <w:vAlign w:val="center"/>
            <w:hideMark/>
          </w:tcPr>
          <w:p w14:paraId="77D14282" w14:textId="77777777" w:rsidR="00587CED" w:rsidRPr="00526378" w:rsidRDefault="00587CED" w:rsidP="00587CED">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31F17F8C"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18B6DD54"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3A558D39"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F1795E6" w14:textId="77777777" w:rsidR="00587CED" w:rsidRPr="00526378" w:rsidRDefault="00587CED" w:rsidP="00587CED">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46DEA2B9"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12A1E98C" w14:textId="77777777" w:rsidTr="00587CED">
        <w:trPr>
          <w:trHeight w:val="170"/>
        </w:trPr>
        <w:tc>
          <w:tcPr>
            <w:tcW w:w="4056" w:type="dxa"/>
            <w:shd w:val="clear" w:color="auto" w:fill="auto"/>
            <w:tcMar>
              <w:top w:w="28" w:type="dxa"/>
              <w:left w:w="108" w:type="dxa"/>
              <w:bottom w:w="28" w:type="dxa"/>
              <w:right w:w="28" w:type="dxa"/>
            </w:tcMar>
          </w:tcPr>
          <w:p w14:paraId="5EB4BAA7" w14:textId="77777777" w:rsidR="00587CED" w:rsidRPr="00526378" w:rsidRDefault="00587CED" w:rsidP="00587CED">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669725B" w14:textId="77777777" w:rsidR="00587CED" w:rsidRPr="00526378" w:rsidRDefault="00587CED" w:rsidP="00587CED">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tcPr>
          <w:p w14:paraId="2654F729"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249A9B2A" w14:textId="77777777" w:rsidR="00587CED" w:rsidRPr="00526378" w:rsidRDefault="00587CED" w:rsidP="00587CED">
            <w:pPr>
              <w:jc w:val="center"/>
              <w:rPr>
                <w:szCs w:val="22"/>
              </w:rPr>
            </w:pPr>
            <w:r w:rsidRPr="00526378">
              <w:rPr>
                <w:szCs w:val="22"/>
              </w:rPr>
              <w:t>T(1-1000)</w:t>
            </w:r>
          </w:p>
        </w:tc>
        <w:tc>
          <w:tcPr>
            <w:tcW w:w="1830" w:type="dxa"/>
            <w:shd w:val="clear" w:color="auto" w:fill="auto"/>
            <w:tcMar>
              <w:top w:w="28" w:type="dxa"/>
              <w:left w:w="108" w:type="dxa"/>
              <w:bottom w:w="28" w:type="dxa"/>
              <w:right w:w="28" w:type="dxa"/>
            </w:tcMar>
          </w:tcPr>
          <w:p w14:paraId="5A3F67BB" w14:textId="77777777" w:rsidR="00587CED" w:rsidRPr="00526378" w:rsidRDefault="00587CED" w:rsidP="00587CED">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4D7B6A18" w14:textId="77777777" w:rsidR="00587CED" w:rsidRPr="00526378" w:rsidRDefault="00587CED" w:rsidP="00587CED">
            <w:pPr>
              <w:rPr>
                <w:szCs w:val="22"/>
              </w:rPr>
            </w:pPr>
            <w:r w:rsidRPr="00526378">
              <w:rPr>
                <w:szCs w:val="22"/>
              </w:rPr>
              <w:t> </w:t>
            </w:r>
          </w:p>
        </w:tc>
      </w:tr>
      <w:tr w:rsidR="00587CED" w:rsidRPr="00526378" w14:paraId="2C3E3473" w14:textId="77777777" w:rsidTr="00587CED">
        <w:trPr>
          <w:trHeight w:val="170"/>
        </w:trPr>
        <w:tc>
          <w:tcPr>
            <w:tcW w:w="4056" w:type="dxa"/>
            <w:shd w:val="clear" w:color="auto" w:fill="auto"/>
            <w:tcMar>
              <w:top w:w="28" w:type="dxa"/>
              <w:left w:w="108" w:type="dxa"/>
              <w:bottom w:w="28" w:type="dxa"/>
              <w:right w:w="28" w:type="dxa"/>
            </w:tcMar>
          </w:tcPr>
          <w:p w14:paraId="688956A1" w14:textId="77777777" w:rsidR="00587CED" w:rsidRPr="00526378" w:rsidRDefault="00587CED" w:rsidP="00587CED">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77CD5638" w14:textId="77777777" w:rsidR="00587CED" w:rsidRPr="00526378" w:rsidRDefault="00587CED" w:rsidP="00587CED">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1B71AC97"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72F6D546" w14:textId="77777777" w:rsidR="00587CED" w:rsidRPr="00526378" w:rsidRDefault="00587CED" w:rsidP="00587CED">
            <w:pPr>
              <w:jc w:val="center"/>
              <w:rPr>
                <w:szCs w:val="22"/>
              </w:rPr>
            </w:pPr>
            <w:r w:rsidRPr="00526378">
              <w:rPr>
                <w:szCs w:val="22"/>
              </w:rPr>
              <w:t>T(=10)</w:t>
            </w:r>
          </w:p>
        </w:tc>
        <w:tc>
          <w:tcPr>
            <w:tcW w:w="1830" w:type="dxa"/>
            <w:shd w:val="clear" w:color="auto" w:fill="auto"/>
            <w:tcMar>
              <w:top w:w="28" w:type="dxa"/>
              <w:left w:w="108" w:type="dxa"/>
              <w:bottom w:w="28" w:type="dxa"/>
              <w:right w:w="28" w:type="dxa"/>
            </w:tcMar>
          </w:tcPr>
          <w:p w14:paraId="0260D605" w14:textId="5B93BEE3" w:rsidR="00587CED" w:rsidRPr="00526378" w:rsidRDefault="00587CED" w:rsidP="00587CED">
            <w:pPr>
              <w:jc w:val="center"/>
              <w:rPr>
                <w:szCs w:val="22"/>
              </w:rPr>
            </w:pPr>
            <w:del w:id="30" w:author="Администратор" w:date="2022-08-18T09:11:00Z">
              <w:r w:rsidRPr="00526378" w:rsidDel="003F7D42">
                <w:rPr>
                  <w:szCs w:val="22"/>
                </w:rPr>
                <w:delText>Н</w:delText>
              </w:r>
            </w:del>
            <w:ins w:id="31"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57FF2D65" w14:textId="77777777" w:rsidR="00587CED" w:rsidRPr="00526378" w:rsidRDefault="00587CED" w:rsidP="00587CED">
            <w:pPr>
              <w:rPr>
                <w:szCs w:val="22"/>
              </w:rPr>
            </w:pPr>
            <w:r w:rsidRPr="00526378">
              <w:rPr>
                <w:szCs w:val="22"/>
              </w:rPr>
              <w:t>Типовой элемент ‹ИННЮЛТип›.</w:t>
            </w:r>
          </w:p>
          <w:p w14:paraId="737D62A4" w14:textId="77777777" w:rsidR="00587CED" w:rsidRPr="00526378" w:rsidRDefault="00587CED" w:rsidP="00587CED">
            <w:pPr>
              <w:rPr>
                <w:szCs w:val="22"/>
              </w:rPr>
            </w:pPr>
            <w:r w:rsidRPr="00526378">
              <w:t>Обязателен при отсутствии ДефИННЮЛ</w:t>
            </w:r>
            <w:r w:rsidRPr="00526378">
              <w:rPr>
                <w:szCs w:val="22"/>
              </w:rPr>
              <w:t>.</w:t>
            </w:r>
          </w:p>
        </w:tc>
      </w:tr>
      <w:tr w:rsidR="00587CED" w:rsidRPr="00526378" w14:paraId="40E09D41" w14:textId="77777777" w:rsidTr="00587CED">
        <w:trPr>
          <w:trHeight w:val="170"/>
        </w:trPr>
        <w:tc>
          <w:tcPr>
            <w:tcW w:w="4056" w:type="dxa"/>
            <w:shd w:val="clear" w:color="auto" w:fill="auto"/>
            <w:tcMar>
              <w:top w:w="28" w:type="dxa"/>
              <w:left w:w="108" w:type="dxa"/>
              <w:bottom w:w="28" w:type="dxa"/>
              <w:right w:w="28" w:type="dxa"/>
            </w:tcMar>
          </w:tcPr>
          <w:p w14:paraId="696EF7D1" w14:textId="77777777" w:rsidR="00587CED" w:rsidRPr="00526378" w:rsidRDefault="00587CED" w:rsidP="00587CED">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6125F72C" w14:textId="77777777" w:rsidR="00587CED" w:rsidRPr="00526378" w:rsidRDefault="00587CED" w:rsidP="00587CED">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0888428E"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6E6E06D1" w14:textId="77777777" w:rsidR="00587CED" w:rsidRPr="00526378" w:rsidRDefault="00587CED" w:rsidP="00587CED">
            <w:pPr>
              <w:jc w:val="center"/>
              <w:rPr>
                <w:szCs w:val="22"/>
              </w:rPr>
            </w:pPr>
            <w:r w:rsidRPr="00526378">
              <w:rPr>
                <w:szCs w:val="22"/>
              </w:rPr>
              <w:t>T(=9)</w:t>
            </w:r>
          </w:p>
        </w:tc>
        <w:tc>
          <w:tcPr>
            <w:tcW w:w="1830" w:type="dxa"/>
            <w:shd w:val="clear" w:color="auto" w:fill="auto"/>
            <w:tcMar>
              <w:top w:w="28" w:type="dxa"/>
              <w:left w:w="108" w:type="dxa"/>
              <w:bottom w:w="28" w:type="dxa"/>
              <w:right w:w="28" w:type="dxa"/>
            </w:tcMar>
          </w:tcPr>
          <w:p w14:paraId="0E0879D6" w14:textId="66398634" w:rsidR="00587CED" w:rsidRPr="00526378" w:rsidRDefault="00587CED" w:rsidP="00587CED">
            <w:pPr>
              <w:jc w:val="center"/>
              <w:rPr>
                <w:szCs w:val="22"/>
              </w:rPr>
            </w:pPr>
            <w:del w:id="32" w:author="Администратор" w:date="2022-08-18T09:11:00Z">
              <w:r w:rsidRPr="00526378" w:rsidDel="003F7D42">
                <w:rPr>
                  <w:szCs w:val="22"/>
                </w:rPr>
                <w:delText>Н</w:delText>
              </w:r>
            </w:del>
            <w:ins w:id="33" w:author="Администратор" w:date="2022-08-18T09:11:00Z">
              <w:r w:rsidR="003F7D42">
                <w:rPr>
                  <w:szCs w:val="22"/>
                </w:rPr>
                <w:t>О</w:t>
              </w:r>
            </w:ins>
          </w:p>
        </w:tc>
        <w:tc>
          <w:tcPr>
            <w:tcW w:w="4256" w:type="dxa"/>
            <w:shd w:val="clear" w:color="auto" w:fill="auto"/>
            <w:tcMar>
              <w:top w:w="28" w:type="dxa"/>
              <w:left w:w="108" w:type="dxa"/>
              <w:bottom w:w="28" w:type="dxa"/>
              <w:right w:w="28" w:type="dxa"/>
            </w:tcMar>
          </w:tcPr>
          <w:p w14:paraId="7636CE98" w14:textId="77777777" w:rsidR="00587CED" w:rsidRPr="00526378" w:rsidRDefault="00587CED" w:rsidP="00587CED">
            <w:pPr>
              <w:rPr>
                <w:szCs w:val="22"/>
              </w:rPr>
            </w:pPr>
            <w:r w:rsidRPr="00526378">
              <w:rPr>
                <w:szCs w:val="22"/>
              </w:rPr>
              <w:t>Типовой элемент ‹КППТип›.</w:t>
            </w:r>
          </w:p>
          <w:p w14:paraId="2FA0A4D7" w14:textId="77777777" w:rsidR="00587CED" w:rsidRPr="00526378" w:rsidRDefault="00587CED" w:rsidP="00587CED">
            <w:pPr>
              <w:rPr>
                <w:szCs w:val="22"/>
              </w:rPr>
            </w:pPr>
            <w:r w:rsidRPr="00526378">
              <w:t>Обязателен при отсутствии ДефКПП</w:t>
            </w:r>
            <w:r w:rsidRPr="00526378">
              <w:rPr>
                <w:szCs w:val="22"/>
              </w:rPr>
              <w:t>.</w:t>
            </w:r>
          </w:p>
        </w:tc>
      </w:tr>
    </w:tbl>
    <w:p w14:paraId="03FD9597" w14:textId="77777777" w:rsidR="00587CED" w:rsidRPr="00526378" w:rsidRDefault="00587CED" w:rsidP="00587CED">
      <w:pPr>
        <w:jc w:val="right"/>
      </w:pPr>
    </w:p>
    <w:p w14:paraId="32608691" w14:textId="4A6F46B7" w:rsidR="00587CED" w:rsidRPr="00526378" w:rsidRDefault="00587CED" w:rsidP="00587CED">
      <w:pPr>
        <w:pStyle w:val="af7"/>
        <w:numPr>
          <w:ilvl w:val="2"/>
          <w:numId w:val="3"/>
        </w:numPr>
        <w:ind w:firstLine="709"/>
      </w:pPr>
      <w:bookmarkStart w:id="34" w:name="_Ref107135774"/>
      <w:bookmarkStart w:id="35" w:name="_Toc107214632"/>
      <w:r w:rsidRPr="00526378">
        <w:t xml:space="preserve">Таблица </w:t>
      </w:r>
      <w:bookmarkEnd w:id="34"/>
      <w:r w:rsidR="00C4191A">
        <w:t>8</w:t>
      </w:r>
      <w:r w:rsidRPr="00526378">
        <w:t>. «Сведения об иностранном лице, не состоящем на учете в налоговых органах в качестве налогоплательщика» ‹СвИнНеУч›</w:t>
      </w:r>
      <w:bookmarkEnd w:id="35"/>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87CED" w:rsidRPr="00526378" w14:paraId="77A464B0" w14:textId="77777777" w:rsidTr="00587CED">
        <w:trPr>
          <w:cantSplit/>
          <w:tblHeader/>
        </w:trPr>
        <w:tc>
          <w:tcPr>
            <w:tcW w:w="3851" w:type="dxa"/>
            <w:shd w:val="clear" w:color="000000" w:fill="EAEAEA"/>
            <w:tcMar>
              <w:top w:w="28" w:type="dxa"/>
              <w:left w:w="108" w:type="dxa"/>
              <w:bottom w:w="28" w:type="dxa"/>
              <w:right w:w="28" w:type="dxa"/>
            </w:tcMar>
            <w:vAlign w:val="center"/>
            <w:hideMark/>
          </w:tcPr>
          <w:p w14:paraId="3C1731CE" w14:textId="77777777" w:rsidR="00587CED" w:rsidRPr="00526378" w:rsidRDefault="00587CED" w:rsidP="00587CED">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60DE9077" w14:textId="77777777" w:rsidR="00587CED" w:rsidRPr="00526378" w:rsidRDefault="00587CED" w:rsidP="00587CED">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5558FCE5" w14:textId="77777777" w:rsidR="00587CED" w:rsidRPr="00526378" w:rsidRDefault="00587CED" w:rsidP="00587CED">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1EACAF6" w14:textId="77777777" w:rsidR="00587CED" w:rsidRPr="00526378" w:rsidRDefault="00587CED" w:rsidP="00587CED">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37791D2E" w14:textId="77777777" w:rsidR="00587CED" w:rsidRPr="00526378" w:rsidRDefault="00587CED" w:rsidP="00587CED">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3C613112"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30C68B07" w14:textId="77777777" w:rsidTr="00587CED">
        <w:trPr>
          <w:cantSplit/>
          <w:trHeight w:val="170"/>
        </w:trPr>
        <w:tc>
          <w:tcPr>
            <w:tcW w:w="3851" w:type="dxa"/>
            <w:shd w:val="clear" w:color="auto" w:fill="auto"/>
            <w:tcMar>
              <w:top w:w="28" w:type="dxa"/>
              <w:left w:w="108" w:type="dxa"/>
              <w:bottom w:w="28" w:type="dxa"/>
              <w:right w:w="28" w:type="dxa"/>
            </w:tcMar>
            <w:hideMark/>
          </w:tcPr>
          <w:p w14:paraId="78B7BC61" w14:textId="77777777" w:rsidR="00587CED" w:rsidRPr="00526378" w:rsidRDefault="00587CED" w:rsidP="00587CED">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3BC2CC9A" w14:textId="77777777" w:rsidR="00587CED" w:rsidRPr="00526378" w:rsidRDefault="00587CED" w:rsidP="00587CED">
            <w:pPr>
              <w:jc w:val="center"/>
              <w:rPr>
                <w:szCs w:val="22"/>
              </w:rPr>
            </w:pPr>
            <w:r w:rsidRPr="00526378">
              <w:rPr>
                <w:szCs w:val="22"/>
              </w:rPr>
              <w:t>НаимОрг</w:t>
            </w:r>
          </w:p>
        </w:tc>
        <w:tc>
          <w:tcPr>
            <w:tcW w:w="1128" w:type="dxa"/>
            <w:shd w:val="clear" w:color="auto" w:fill="auto"/>
            <w:tcMar>
              <w:top w:w="28" w:type="dxa"/>
              <w:left w:w="108" w:type="dxa"/>
              <w:bottom w:w="28" w:type="dxa"/>
              <w:right w:w="28" w:type="dxa"/>
            </w:tcMar>
            <w:hideMark/>
          </w:tcPr>
          <w:p w14:paraId="3B2FF10F"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393FA05F" w14:textId="77777777" w:rsidR="00587CED" w:rsidRPr="00526378" w:rsidRDefault="00587CED" w:rsidP="00587CED">
            <w:pPr>
              <w:jc w:val="center"/>
              <w:rPr>
                <w:szCs w:val="22"/>
              </w:rPr>
            </w:pPr>
            <w:r w:rsidRPr="00526378">
              <w:rPr>
                <w:szCs w:val="22"/>
              </w:rPr>
              <w:t>T(1-1000)</w:t>
            </w:r>
          </w:p>
        </w:tc>
        <w:tc>
          <w:tcPr>
            <w:tcW w:w="1830" w:type="dxa"/>
            <w:shd w:val="clear" w:color="auto" w:fill="auto"/>
            <w:tcMar>
              <w:top w:w="28" w:type="dxa"/>
              <w:left w:w="108" w:type="dxa"/>
              <w:bottom w:w="28" w:type="dxa"/>
              <w:right w:w="28" w:type="dxa"/>
            </w:tcMar>
            <w:hideMark/>
          </w:tcPr>
          <w:p w14:paraId="58F820C5" w14:textId="77777777" w:rsidR="00587CED" w:rsidRPr="00526378" w:rsidRDefault="00587CED" w:rsidP="00587CED">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420E119D" w14:textId="77777777" w:rsidR="00587CED" w:rsidRPr="00526378" w:rsidRDefault="00587CED" w:rsidP="00587CED">
            <w:pPr>
              <w:rPr>
                <w:szCs w:val="22"/>
              </w:rPr>
            </w:pPr>
            <w:r w:rsidRPr="00526378">
              <w:rPr>
                <w:szCs w:val="22"/>
              </w:rPr>
              <w:t> </w:t>
            </w:r>
          </w:p>
        </w:tc>
      </w:tr>
      <w:tr w:rsidR="00587CED" w:rsidRPr="00526378" w14:paraId="4BAE45B4" w14:textId="77777777" w:rsidTr="00587CED">
        <w:trPr>
          <w:cantSplit/>
          <w:trHeight w:val="170"/>
        </w:trPr>
        <w:tc>
          <w:tcPr>
            <w:tcW w:w="3851" w:type="dxa"/>
            <w:shd w:val="clear" w:color="auto" w:fill="auto"/>
            <w:tcMar>
              <w:top w:w="28" w:type="dxa"/>
              <w:left w:w="108" w:type="dxa"/>
              <w:bottom w:w="28" w:type="dxa"/>
              <w:right w:w="28" w:type="dxa"/>
            </w:tcMar>
            <w:hideMark/>
          </w:tcPr>
          <w:p w14:paraId="4BD060F6" w14:textId="77777777" w:rsidR="00587CED" w:rsidRPr="00526378" w:rsidRDefault="00587CED" w:rsidP="00587CED">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142499E8" w14:textId="77777777" w:rsidR="00587CED" w:rsidRPr="00526378" w:rsidRDefault="00587CED" w:rsidP="00587CED">
            <w:pPr>
              <w:jc w:val="center"/>
              <w:rPr>
                <w:szCs w:val="22"/>
              </w:rPr>
            </w:pPr>
            <w:r w:rsidRPr="00526378">
              <w:rPr>
                <w:szCs w:val="22"/>
              </w:rPr>
              <w:t>Идентиф</w:t>
            </w:r>
          </w:p>
        </w:tc>
        <w:tc>
          <w:tcPr>
            <w:tcW w:w="1128" w:type="dxa"/>
            <w:shd w:val="clear" w:color="auto" w:fill="auto"/>
            <w:tcMar>
              <w:top w:w="28" w:type="dxa"/>
              <w:left w:w="108" w:type="dxa"/>
              <w:bottom w:w="28" w:type="dxa"/>
              <w:right w:w="28" w:type="dxa"/>
            </w:tcMar>
            <w:hideMark/>
          </w:tcPr>
          <w:p w14:paraId="5B311945"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05A34A8E" w14:textId="77777777" w:rsidR="00587CED" w:rsidRPr="00526378" w:rsidRDefault="00587CED" w:rsidP="00587CED">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646FDEEF"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2C85D41" w14:textId="77777777" w:rsidR="00587CED" w:rsidRPr="00526378" w:rsidRDefault="00587CED" w:rsidP="00587CED">
            <w:pPr>
              <w:rPr>
                <w:szCs w:val="22"/>
              </w:rPr>
            </w:pPr>
            <w:r w:rsidRPr="00526378">
              <w:t>Информация для автоматизированной обработки.</w:t>
            </w:r>
          </w:p>
        </w:tc>
      </w:tr>
      <w:tr w:rsidR="00587CED" w:rsidRPr="00526378" w14:paraId="0377CD52" w14:textId="77777777" w:rsidTr="00587CED">
        <w:trPr>
          <w:cantSplit/>
          <w:trHeight w:val="170"/>
        </w:trPr>
        <w:tc>
          <w:tcPr>
            <w:tcW w:w="3851" w:type="dxa"/>
            <w:shd w:val="clear" w:color="auto" w:fill="auto"/>
            <w:tcMar>
              <w:top w:w="28" w:type="dxa"/>
              <w:left w:w="108" w:type="dxa"/>
              <w:bottom w:w="28" w:type="dxa"/>
              <w:right w:w="28" w:type="dxa"/>
            </w:tcMar>
            <w:hideMark/>
          </w:tcPr>
          <w:p w14:paraId="77B4E1FB" w14:textId="77777777" w:rsidR="00587CED" w:rsidRPr="00526378" w:rsidRDefault="00587CED" w:rsidP="00587CED">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714E40FC" w14:textId="77777777" w:rsidR="00587CED" w:rsidRPr="00526378" w:rsidRDefault="00587CED" w:rsidP="00587CED">
            <w:pPr>
              <w:jc w:val="center"/>
              <w:rPr>
                <w:szCs w:val="22"/>
              </w:rPr>
            </w:pPr>
            <w:r w:rsidRPr="00526378">
              <w:rPr>
                <w:szCs w:val="22"/>
              </w:rPr>
              <w:t>ИныеСвед</w:t>
            </w:r>
          </w:p>
        </w:tc>
        <w:tc>
          <w:tcPr>
            <w:tcW w:w="1128" w:type="dxa"/>
            <w:shd w:val="clear" w:color="auto" w:fill="auto"/>
            <w:tcMar>
              <w:top w:w="28" w:type="dxa"/>
              <w:left w:w="108" w:type="dxa"/>
              <w:bottom w:w="28" w:type="dxa"/>
              <w:right w:w="28" w:type="dxa"/>
            </w:tcMar>
            <w:hideMark/>
          </w:tcPr>
          <w:p w14:paraId="621FE57A" w14:textId="77777777" w:rsidR="00587CED" w:rsidRPr="00526378" w:rsidRDefault="00587CED" w:rsidP="00587CED">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7CB362BE" w14:textId="77777777" w:rsidR="00587CED" w:rsidRPr="00526378" w:rsidRDefault="00587CED" w:rsidP="00587CED">
            <w:pPr>
              <w:jc w:val="center"/>
              <w:rPr>
                <w:szCs w:val="22"/>
              </w:rPr>
            </w:pPr>
            <w:r w:rsidRPr="00526378">
              <w:rPr>
                <w:szCs w:val="22"/>
              </w:rPr>
              <w:t>T(1-255)</w:t>
            </w:r>
          </w:p>
        </w:tc>
        <w:tc>
          <w:tcPr>
            <w:tcW w:w="1830" w:type="dxa"/>
            <w:shd w:val="clear" w:color="auto" w:fill="auto"/>
            <w:tcMar>
              <w:top w:w="28" w:type="dxa"/>
              <w:left w:w="108" w:type="dxa"/>
              <w:bottom w:w="28" w:type="dxa"/>
              <w:right w:w="28" w:type="dxa"/>
            </w:tcMar>
            <w:hideMark/>
          </w:tcPr>
          <w:p w14:paraId="08E002AC" w14:textId="77777777" w:rsidR="00587CED" w:rsidRPr="00526378" w:rsidRDefault="00587CED" w:rsidP="00587CED">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14D3267A" w14:textId="77777777" w:rsidR="00587CED" w:rsidRPr="00526378" w:rsidRDefault="00587CED" w:rsidP="00587CED">
            <w:pPr>
              <w:rPr>
                <w:szCs w:val="22"/>
              </w:rPr>
            </w:pPr>
            <w:r w:rsidRPr="00526378">
              <w:t>В частности, может быть указана страна при отсутствии КодСтр.</w:t>
            </w:r>
          </w:p>
        </w:tc>
      </w:tr>
    </w:tbl>
    <w:p w14:paraId="48FF0AE8" w14:textId="7CEB6F7F" w:rsidR="00587CED" w:rsidRPr="00526378" w:rsidRDefault="00587CED" w:rsidP="00587CED">
      <w:pPr>
        <w:pStyle w:val="2"/>
        <w:numPr>
          <w:ilvl w:val="1"/>
          <w:numId w:val="8"/>
        </w:numPr>
      </w:pPr>
      <w:bookmarkStart w:id="36" w:name="_Ref106982116"/>
      <w:bookmarkStart w:id="37" w:name="_Toc107214680"/>
      <w:bookmarkStart w:id="38" w:name="_Ref106985321"/>
      <w:bookmarkStart w:id="39" w:name="_Hlk106966731"/>
      <w:bookmarkStart w:id="40" w:name="_GoBack"/>
      <w:bookmarkEnd w:id="40"/>
      <w:r w:rsidRPr="00526378">
        <w:t xml:space="preserve">Таблица </w:t>
      </w:r>
      <w:bookmarkEnd w:id="36"/>
      <w:r w:rsidR="00C4191A">
        <w:t>9</w:t>
      </w:r>
      <w:r w:rsidRPr="00526378">
        <w:t>. «Сведения об обособленных и территориальных отделениях юридического лица» ‹ФилЮЛ›</w:t>
      </w:r>
      <w:bookmarkEnd w:id="37"/>
      <w:bookmarkEnd w:id="38"/>
    </w:p>
    <w:tbl>
      <w:tblPr>
        <w:tblW w:w="14742" w:type="dxa"/>
        <w:tblLook w:val="04A0" w:firstRow="1" w:lastRow="0" w:firstColumn="1" w:lastColumn="0" w:noHBand="0" w:noVBand="1"/>
      </w:tblPr>
      <w:tblGrid>
        <w:gridCol w:w="3529"/>
        <w:gridCol w:w="2104"/>
        <w:gridCol w:w="1295"/>
        <w:gridCol w:w="1208"/>
        <w:gridCol w:w="1918"/>
        <w:gridCol w:w="4688"/>
      </w:tblGrid>
      <w:tr w:rsidR="00587CED" w:rsidRPr="00526378" w14:paraId="12CD365F" w14:textId="77777777" w:rsidTr="00587CED">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2461C" w14:textId="77777777" w:rsidR="00587CED" w:rsidRPr="00526378" w:rsidRDefault="00587CED" w:rsidP="00587CE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E58AC97" w14:textId="77777777" w:rsidR="00587CED" w:rsidRPr="00526378" w:rsidRDefault="00587CED" w:rsidP="00587CE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4AE1DF9E" w14:textId="77777777" w:rsidR="00587CED" w:rsidRPr="00526378" w:rsidRDefault="00587CED" w:rsidP="00587CE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64C842B" w14:textId="77777777" w:rsidR="00587CED" w:rsidRPr="00526378" w:rsidRDefault="00587CED" w:rsidP="00587CE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5077424F" w14:textId="77777777" w:rsidR="00587CED" w:rsidRPr="00526378" w:rsidRDefault="00587CED" w:rsidP="00587CE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0A379EA1" w14:textId="77777777" w:rsidR="00587CED" w:rsidRPr="00526378" w:rsidRDefault="00587CED" w:rsidP="00587CED">
            <w:pPr>
              <w:jc w:val="center"/>
              <w:rPr>
                <w:b/>
                <w:bCs/>
              </w:rPr>
            </w:pPr>
            <w:r w:rsidRPr="00526378">
              <w:rPr>
                <w:b/>
                <w:bCs/>
              </w:rPr>
              <w:t>Дополнительная информация</w:t>
            </w:r>
          </w:p>
        </w:tc>
      </w:tr>
      <w:tr w:rsidR="00587CED" w:rsidRPr="00526378" w14:paraId="6FA9B7CA"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65AB909C" w14:textId="77777777" w:rsidR="00587CED" w:rsidRPr="00526378" w:rsidRDefault="00587CED" w:rsidP="00587CE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D7900F" w14:textId="77777777" w:rsidR="00587CED" w:rsidRPr="00526378" w:rsidRDefault="00587CED" w:rsidP="00587CE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45BE4BB1"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06AA0A4" w14:textId="77777777" w:rsidR="00587CED" w:rsidRPr="00526378" w:rsidRDefault="00587CED" w:rsidP="00587CED">
            <w:pPr>
              <w:jc w:val="center"/>
            </w:pPr>
            <w:r w:rsidRPr="00526378">
              <w:rPr>
                <w:shd w:val="clear" w:color="auto" w:fill="FFFFFF"/>
              </w:rPr>
              <w:t>T(1-1000)</w:t>
            </w:r>
          </w:p>
        </w:tc>
        <w:tc>
          <w:tcPr>
            <w:tcW w:w="1919" w:type="dxa"/>
            <w:tcBorders>
              <w:top w:val="nil"/>
              <w:left w:val="nil"/>
              <w:bottom w:val="single" w:sz="4" w:space="0" w:color="auto"/>
              <w:right w:val="single" w:sz="4" w:space="0" w:color="auto"/>
            </w:tcBorders>
            <w:shd w:val="clear" w:color="auto" w:fill="auto"/>
          </w:tcPr>
          <w:p w14:paraId="05A18E2C" w14:textId="77777777" w:rsidR="00587CED" w:rsidRPr="00526378" w:rsidRDefault="00587CED" w:rsidP="00587CE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21D7D240" w14:textId="77777777" w:rsidR="00587CED" w:rsidRPr="00526378" w:rsidRDefault="00587CED" w:rsidP="00587CED"/>
        </w:tc>
      </w:tr>
      <w:tr w:rsidR="00587CED" w:rsidRPr="00526378" w14:paraId="77D8B6F6"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5CFCB8B7" w14:textId="77777777" w:rsidR="00587CED" w:rsidRPr="00526378" w:rsidRDefault="00587CED" w:rsidP="00587CED">
            <w:r w:rsidRPr="00526378">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664739E4" w14:textId="77777777" w:rsidR="00587CED" w:rsidRPr="00526378" w:rsidRDefault="00587CED" w:rsidP="00587CED">
            <w:r w:rsidRPr="00526378">
              <w:t>Адрес</w:t>
            </w:r>
          </w:p>
        </w:tc>
        <w:tc>
          <w:tcPr>
            <w:tcW w:w="1303" w:type="dxa"/>
            <w:tcBorders>
              <w:top w:val="nil"/>
              <w:left w:val="nil"/>
              <w:bottom w:val="single" w:sz="4" w:space="0" w:color="auto"/>
              <w:right w:val="single" w:sz="4" w:space="0" w:color="auto"/>
            </w:tcBorders>
            <w:shd w:val="clear" w:color="auto" w:fill="auto"/>
          </w:tcPr>
          <w:p w14:paraId="5584D1DE" w14:textId="77777777" w:rsidR="00587CED" w:rsidRPr="00526378" w:rsidRDefault="00587CED" w:rsidP="00587CE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63741D05" w14:textId="476743C7" w:rsidR="00587CED" w:rsidRPr="00526378" w:rsidRDefault="00587CED" w:rsidP="00587CED">
            <w:pPr>
              <w:jc w:val="center"/>
            </w:pPr>
          </w:p>
        </w:tc>
        <w:tc>
          <w:tcPr>
            <w:tcW w:w="1919" w:type="dxa"/>
            <w:tcBorders>
              <w:top w:val="nil"/>
              <w:left w:val="nil"/>
              <w:bottom w:val="single" w:sz="4" w:space="0" w:color="auto"/>
              <w:right w:val="single" w:sz="4" w:space="0" w:color="auto"/>
            </w:tcBorders>
            <w:shd w:val="clear" w:color="auto" w:fill="auto"/>
          </w:tcPr>
          <w:p w14:paraId="788A2DD1" w14:textId="70B0CBD5" w:rsidR="00587CED" w:rsidRPr="00526378" w:rsidRDefault="00587CED" w:rsidP="00587CED">
            <w:pPr>
              <w:jc w:val="center"/>
            </w:pPr>
            <w:del w:id="41" w:author="Администратор" w:date="2022-08-18T09:11:00Z">
              <w:r w:rsidRPr="00526378" w:rsidDel="003F7D42">
                <w:delText>О</w:delText>
              </w:r>
            </w:del>
            <w:ins w:id="42" w:author="Администратор" w:date="2022-08-18T09:11:00Z">
              <w:r w:rsidR="003F7D42">
                <w:t>Н</w:t>
              </w:r>
            </w:ins>
          </w:p>
        </w:tc>
        <w:tc>
          <w:tcPr>
            <w:tcW w:w="4922" w:type="dxa"/>
            <w:tcBorders>
              <w:top w:val="nil"/>
              <w:left w:val="nil"/>
              <w:bottom w:val="single" w:sz="4" w:space="0" w:color="auto"/>
              <w:right w:val="single" w:sz="4" w:space="0" w:color="auto"/>
            </w:tcBorders>
            <w:shd w:val="clear" w:color="auto" w:fill="auto"/>
          </w:tcPr>
          <w:p w14:paraId="680CA56E" w14:textId="77777777" w:rsidR="00587CED" w:rsidRPr="00526378" w:rsidRDefault="00587CED" w:rsidP="00587CED">
            <w:r w:rsidRPr="00526378">
              <w:t xml:space="preserve">Типовой класс ‹АдресТип›. </w:t>
            </w:r>
          </w:p>
          <w:p w14:paraId="48336C90" w14:textId="77777777" w:rsidR="00587CED" w:rsidRPr="00526378" w:rsidRDefault="00587CED" w:rsidP="00587CED"/>
        </w:tc>
      </w:tr>
      <w:tr w:rsidR="003F7D42" w:rsidRPr="00526378" w14:paraId="670B2F1E" w14:textId="77777777" w:rsidTr="00587CED">
        <w:trPr>
          <w:trHeight w:val="23"/>
          <w:ins w:id="43" w:author="Администратор" w:date="2022-08-18T09:12:00Z"/>
        </w:trPr>
        <w:tc>
          <w:tcPr>
            <w:tcW w:w="3680" w:type="dxa"/>
            <w:tcBorders>
              <w:top w:val="nil"/>
              <w:left w:val="single" w:sz="4" w:space="0" w:color="auto"/>
              <w:bottom w:val="single" w:sz="4" w:space="0" w:color="auto"/>
              <w:right w:val="single" w:sz="4" w:space="0" w:color="auto"/>
            </w:tcBorders>
            <w:shd w:val="clear" w:color="auto" w:fill="auto"/>
          </w:tcPr>
          <w:p w14:paraId="01A30092" w14:textId="41244630" w:rsidR="003F7D42" w:rsidRPr="00526378" w:rsidRDefault="003F7D42" w:rsidP="00587CED">
            <w:pPr>
              <w:rPr>
                <w:ins w:id="44" w:author="Администратор" w:date="2022-08-18T09:12:00Z"/>
              </w:rPr>
            </w:pPr>
            <w:ins w:id="45" w:author="Администратор" w:date="2022-08-18T09:12:00Z">
              <w:r>
                <w:t>ИНН</w:t>
              </w:r>
            </w:ins>
          </w:p>
        </w:tc>
        <w:tc>
          <w:tcPr>
            <w:tcW w:w="2133" w:type="dxa"/>
            <w:tcBorders>
              <w:top w:val="nil"/>
              <w:left w:val="nil"/>
              <w:bottom w:val="single" w:sz="4" w:space="0" w:color="auto"/>
              <w:right w:val="single" w:sz="4" w:space="0" w:color="auto"/>
            </w:tcBorders>
            <w:shd w:val="clear" w:color="auto" w:fill="auto"/>
          </w:tcPr>
          <w:p w14:paraId="65599A35" w14:textId="03C76328" w:rsidR="003F7D42" w:rsidRPr="00526378" w:rsidRDefault="003F7D42" w:rsidP="00587CED">
            <w:pPr>
              <w:rPr>
                <w:ins w:id="46" w:author="Администратор" w:date="2022-08-18T09:12:00Z"/>
              </w:rPr>
            </w:pPr>
            <w:ins w:id="47" w:author="Администратор" w:date="2022-08-18T09:12:00Z">
              <w:r>
                <w:t>ИНН</w:t>
              </w:r>
            </w:ins>
          </w:p>
        </w:tc>
        <w:tc>
          <w:tcPr>
            <w:tcW w:w="1303" w:type="dxa"/>
            <w:tcBorders>
              <w:top w:val="nil"/>
              <w:left w:val="nil"/>
              <w:bottom w:val="single" w:sz="4" w:space="0" w:color="auto"/>
              <w:right w:val="single" w:sz="4" w:space="0" w:color="auto"/>
            </w:tcBorders>
            <w:shd w:val="clear" w:color="auto" w:fill="auto"/>
          </w:tcPr>
          <w:p w14:paraId="397DD3CC" w14:textId="2AEC64AD" w:rsidR="003F7D42" w:rsidRPr="00526378" w:rsidRDefault="003F7D42" w:rsidP="00587CED">
            <w:pPr>
              <w:jc w:val="center"/>
              <w:rPr>
                <w:ins w:id="48" w:author="Администратор" w:date="2022-08-18T09:12:00Z"/>
              </w:rPr>
            </w:pPr>
            <w:ins w:id="49" w:author="Администратор" w:date="2022-08-18T09:12:00Z">
              <w:r>
                <w:t>А</w:t>
              </w:r>
            </w:ins>
          </w:p>
        </w:tc>
        <w:tc>
          <w:tcPr>
            <w:tcW w:w="1208" w:type="dxa"/>
            <w:tcBorders>
              <w:top w:val="nil"/>
              <w:left w:val="nil"/>
              <w:bottom w:val="single" w:sz="4" w:space="0" w:color="auto"/>
              <w:right w:val="single" w:sz="4" w:space="0" w:color="auto"/>
            </w:tcBorders>
            <w:shd w:val="clear" w:color="auto" w:fill="auto"/>
          </w:tcPr>
          <w:p w14:paraId="2B3317AC" w14:textId="068E0B94" w:rsidR="003F7D42" w:rsidRPr="00526378" w:rsidRDefault="003F7D42" w:rsidP="00587CED">
            <w:pPr>
              <w:jc w:val="center"/>
              <w:rPr>
                <w:ins w:id="50" w:author="Администратор" w:date="2022-08-18T09:12:00Z"/>
              </w:rPr>
            </w:pPr>
            <w:ins w:id="51" w:author="Администратор" w:date="2022-08-18T09:12:00Z">
              <w:r>
                <w:t>Т(=9)</w:t>
              </w:r>
            </w:ins>
          </w:p>
        </w:tc>
        <w:tc>
          <w:tcPr>
            <w:tcW w:w="1919" w:type="dxa"/>
            <w:tcBorders>
              <w:top w:val="nil"/>
              <w:left w:val="nil"/>
              <w:bottom w:val="single" w:sz="4" w:space="0" w:color="auto"/>
              <w:right w:val="single" w:sz="4" w:space="0" w:color="auto"/>
            </w:tcBorders>
            <w:shd w:val="clear" w:color="auto" w:fill="auto"/>
          </w:tcPr>
          <w:p w14:paraId="621FDDCD" w14:textId="0549A684" w:rsidR="003F7D42" w:rsidRPr="00526378" w:rsidRDefault="003F7D42" w:rsidP="00587CED">
            <w:pPr>
              <w:jc w:val="center"/>
              <w:rPr>
                <w:ins w:id="52" w:author="Администратор" w:date="2022-08-18T09:12:00Z"/>
              </w:rPr>
            </w:pPr>
            <w:ins w:id="53" w:author="Администратор" w:date="2022-08-18T09:12:00Z">
              <w:r>
                <w:t>О</w:t>
              </w:r>
            </w:ins>
          </w:p>
        </w:tc>
        <w:tc>
          <w:tcPr>
            <w:tcW w:w="4922" w:type="dxa"/>
            <w:tcBorders>
              <w:top w:val="nil"/>
              <w:left w:val="nil"/>
              <w:bottom w:val="single" w:sz="4" w:space="0" w:color="auto"/>
              <w:right w:val="single" w:sz="4" w:space="0" w:color="auto"/>
            </w:tcBorders>
            <w:shd w:val="clear" w:color="auto" w:fill="auto"/>
          </w:tcPr>
          <w:p w14:paraId="7B8CE3C6" w14:textId="77777777" w:rsidR="003F7D42" w:rsidRPr="00526378" w:rsidRDefault="003F7D42" w:rsidP="00587CED">
            <w:pPr>
              <w:rPr>
                <w:ins w:id="54" w:author="Администратор" w:date="2022-08-18T09:12:00Z"/>
                <w:szCs w:val="22"/>
              </w:rPr>
            </w:pPr>
          </w:p>
        </w:tc>
      </w:tr>
      <w:tr w:rsidR="00587CED" w:rsidRPr="00526378" w14:paraId="4047BAC0" w14:textId="77777777" w:rsidTr="00587CED">
        <w:trPr>
          <w:trHeight w:val="23"/>
        </w:trPr>
        <w:tc>
          <w:tcPr>
            <w:tcW w:w="3680" w:type="dxa"/>
            <w:tcBorders>
              <w:top w:val="nil"/>
              <w:left w:val="single" w:sz="4" w:space="0" w:color="auto"/>
              <w:bottom w:val="single" w:sz="4" w:space="0" w:color="auto"/>
              <w:right w:val="single" w:sz="4" w:space="0" w:color="auto"/>
            </w:tcBorders>
            <w:shd w:val="clear" w:color="auto" w:fill="auto"/>
          </w:tcPr>
          <w:p w14:paraId="4FEFF5B9" w14:textId="77777777" w:rsidR="00587CED" w:rsidRPr="00526378" w:rsidRDefault="00587CED" w:rsidP="00587CED">
            <w:r w:rsidRPr="00526378">
              <w:t>КПП</w:t>
            </w:r>
          </w:p>
        </w:tc>
        <w:tc>
          <w:tcPr>
            <w:tcW w:w="2133" w:type="dxa"/>
            <w:tcBorders>
              <w:top w:val="nil"/>
              <w:left w:val="nil"/>
              <w:bottom w:val="single" w:sz="4" w:space="0" w:color="auto"/>
              <w:right w:val="single" w:sz="4" w:space="0" w:color="auto"/>
            </w:tcBorders>
            <w:shd w:val="clear" w:color="auto" w:fill="auto"/>
          </w:tcPr>
          <w:p w14:paraId="43B2ABE0" w14:textId="77777777" w:rsidR="00587CED" w:rsidRPr="00526378" w:rsidRDefault="00587CED" w:rsidP="00587CED">
            <w:r w:rsidRPr="00526378">
              <w:t>КПП</w:t>
            </w:r>
          </w:p>
        </w:tc>
        <w:tc>
          <w:tcPr>
            <w:tcW w:w="1303" w:type="dxa"/>
            <w:tcBorders>
              <w:top w:val="nil"/>
              <w:left w:val="nil"/>
              <w:bottom w:val="single" w:sz="4" w:space="0" w:color="auto"/>
              <w:right w:val="single" w:sz="4" w:space="0" w:color="auto"/>
            </w:tcBorders>
            <w:shd w:val="clear" w:color="auto" w:fill="auto"/>
          </w:tcPr>
          <w:p w14:paraId="387878E8" w14:textId="77777777" w:rsidR="00587CED" w:rsidRPr="00526378" w:rsidRDefault="00587CED" w:rsidP="00587CE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0C32F88" w14:textId="77777777" w:rsidR="00587CED" w:rsidRPr="00526378" w:rsidRDefault="00587CED" w:rsidP="00587CED">
            <w:pPr>
              <w:jc w:val="center"/>
            </w:pPr>
            <w:r w:rsidRPr="00526378">
              <w:t>T(=9)</w:t>
            </w:r>
          </w:p>
        </w:tc>
        <w:tc>
          <w:tcPr>
            <w:tcW w:w="1919" w:type="dxa"/>
            <w:tcBorders>
              <w:top w:val="nil"/>
              <w:left w:val="nil"/>
              <w:bottom w:val="single" w:sz="4" w:space="0" w:color="auto"/>
              <w:right w:val="single" w:sz="4" w:space="0" w:color="auto"/>
            </w:tcBorders>
            <w:shd w:val="clear" w:color="auto" w:fill="auto"/>
          </w:tcPr>
          <w:p w14:paraId="5B032050" w14:textId="77777777" w:rsidR="00587CED" w:rsidRPr="00526378" w:rsidRDefault="00587CED" w:rsidP="00587CED">
            <w:pPr>
              <w:jc w:val="center"/>
            </w:pPr>
            <w:r w:rsidRPr="00526378">
              <w:t>ОУ</w:t>
            </w:r>
          </w:p>
        </w:tc>
        <w:tc>
          <w:tcPr>
            <w:tcW w:w="4922" w:type="dxa"/>
            <w:tcBorders>
              <w:top w:val="nil"/>
              <w:left w:val="nil"/>
              <w:bottom w:val="single" w:sz="4" w:space="0" w:color="auto"/>
              <w:right w:val="single" w:sz="4" w:space="0" w:color="auto"/>
            </w:tcBorders>
            <w:shd w:val="clear" w:color="auto" w:fill="auto"/>
          </w:tcPr>
          <w:p w14:paraId="21FB87D7" w14:textId="77777777" w:rsidR="00587CED" w:rsidRPr="00526378" w:rsidRDefault="00587CED" w:rsidP="00587CED">
            <w:r w:rsidRPr="00526378">
              <w:rPr>
                <w:szCs w:val="22"/>
              </w:rPr>
              <w:t>Типовой класс ‹КППТип›. При наличии.</w:t>
            </w:r>
          </w:p>
          <w:p w14:paraId="4996FBD3" w14:textId="77777777" w:rsidR="00587CED" w:rsidRPr="00526378" w:rsidRDefault="00587CED" w:rsidP="00587CED"/>
        </w:tc>
      </w:tr>
      <w:bookmarkEnd w:id="39"/>
    </w:tbl>
    <w:p w14:paraId="1AD41D36" w14:textId="77777777" w:rsidR="00587CED" w:rsidRPr="00614E89" w:rsidRDefault="00587CED" w:rsidP="00587CED"/>
    <w:p w14:paraId="0EC21059" w14:textId="702C0CE3" w:rsidR="00286763" w:rsidRPr="001B7B23" w:rsidRDefault="00286763" w:rsidP="001E473C">
      <w:pPr>
        <w:pStyle w:val="2"/>
      </w:pPr>
      <w:bookmarkStart w:id="55" w:name="_Ref106637873"/>
      <w:r w:rsidRPr="001B7B23">
        <w:t xml:space="preserve">Таблица </w:t>
      </w:r>
      <w:bookmarkEnd w:id="55"/>
      <w:r w:rsidR="003D7A1A">
        <w:t>10</w:t>
      </w:r>
      <w:r w:rsidRPr="001B7B23">
        <w:t>.</w:t>
      </w:r>
      <w:r w:rsidR="005362D6" w:rsidRPr="001B7B23">
        <w:t xml:space="preserve"> </w:t>
      </w:r>
      <w:r w:rsidR="00D042B1" w:rsidRPr="001B7B23">
        <w:t>«</w:t>
      </w:r>
      <w:r w:rsidR="00C232CB">
        <w:t>Оказанные Услуги</w:t>
      </w:r>
      <w:r w:rsidR="00D042B1" w:rsidRPr="00A26E89">
        <w:t>» ‹</w:t>
      </w:r>
      <w:r w:rsidR="00C232CB">
        <w:t>ОказУслуги</w:t>
      </w:r>
      <w:r w:rsidR="00D042B1" w:rsidRPr="00A26E89">
        <w:t>›</w:t>
      </w:r>
    </w:p>
    <w:tbl>
      <w:tblPr>
        <w:tblW w:w="14742" w:type="dxa"/>
        <w:tblLook w:val="04A0" w:firstRow="1" w:lastRow="0" w:firstColumn="1" w:lastColumn="0" w:noHBand="0" w:noVBand="1"/>
      </w:tblPr>
      <w:tblGrid>
        <w:gridCol w:w="2855"/>
        <w:gridCol w:w="3525"/>
        <w:gridCol w:w="1250"/>
        <w:gridCol w:w="1427"/>
        <w:gridCol w:w="1913"/>
        <w:gridCol w:w="3772"/>
      </w:tblGrid>
      <w:tr w:rsidR="001E473C" w:rsidRPr="001B7B23" w14:paraId="67143407" w14:textId="77777777" w:rsidTr="001323CB">
        <w:trPr>
          <w:tblHeader/>
        </w:trPr>
        <w:tc>
          <w:tcPr>
            <w:tcW w:w="28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9F87B0" w14:textId="77777777" w:rsidR="00EB1DE1" w:rsidRPr="001B7B23" w:rsidRDefault="00EB1DE1" w:rsidP="0061026F">
            <w:pPr>
              <w:jc w:val="center"/>
              <w:rPr>
                <w:b/>
                <w:bCs/>
              </w:rPr>
            </w:pPr>
            <w:r w:rsidRPr="001B7B23">
              <w:rPr>
                <w:b/>
                <w:bCs/>
              </w:rPr>
              <w:t>Наименование элемента</w:t>
            </w:r>
          </w:p>
        </w:tc>
        <w:tc>
          <w:tcPr>
            <w:tcW w:w="3525" w:type="dxa"/>
            <w:tcBorders>
              <w:top w:val="single" w:sz="4" w:space="0" w:color="auto"/>
              <w:left w:val="nil"/>
              <w:bottom w:val="single" w:sz="4" w:space="0" w:color="auto"/>
              <w:right w:val="single" w:sz="4" w:space="0" w:color="auto"/>
            </w:tcBorders>
            <w:shd w:val="clear" w:color="000000" w:fill="EAEAEA"/>
            <w:vAlign w:val="center"/>
            <w:hideMark/>
          </w:tcPr>
          <w:p w14:paraId="38253DBC" w14:textId="77777777" w:rsidR="00EB1DE1" w:rsidRPr="001B7B23" w:rsidRDefault="00EB1DE1" w:rsidP="0061026F">
            <w:pPr>
              <w:jc w:val="center"/>
              <w:rPr>
                <w:b/>
                <w:bCs/>
              </w:rPr>
            </w:pPr>
            <w:r w:rsidRPr="001B7B23">
              <w:rPr>
                <w:b/>
                <w:bCs/>
              </w:rPr>
              <w:t>Сокращенное наименование (код) элемента</w:t>
            </w:r>
          </w:p>
        </w:tc>
        <w:tc>
          <w:tcPr>
            <w:tcW w:w="1250" w:type="dxa"/>
            <w:tcBorders>
              <w:top w:val="single" w:sz="4" w:space="0" w:color="auto"/>
              <w:left w:val="nil"/>
              <w:bottom w:val="single" w:sz="4" w:space="0" w:color="auto"/>
              <w:right w:val="single" w:sz="4" w:space="0" w:color="auto"/>
            </w:tcBorders>
            <w:shd w:val="clear" w:color="000000" w:fill="EAEAEA"/>
            <w:vAlign w:val="center"/>
            <w:hideMark/>
          </w:tcPr>
          <w:p w14:paraId="07BE2420" w14:textId="77777777" w:rsidR="00EB1DE1" w:rsidRPr="001B7B23" w:rsidRDefault="00EB1DE1" w:rsidP="0061026F">
            <w:pPr>
              <w:jc w:val="center"/>
              <w:rPr>
                <w:b/>
                <w:bCs/>
              </w:rPr>
            </w:pPr>
            <w:r w:rsidRPr="001B7B23">
              <w:rPr>
                <w:b/>
                <w:bCs/>
              </w:rPr>
              <w:t>Признак типа элемента</w:t>
            </w:r>
          </w:p>
        </w:tc>
        <w:tc>
          <w:tcPr>
            <w:tcW w:w="1427" w:type="dxa"/>
            <w:tcBorders>
              <w:top w:val="single" w:sz="4" w:space="0" w:color="auto"/>
              <w:left w:val="nil"/>
              <w:bottom w:val="single" w:sz="4" w:space="0" w:color="auto"/>
              <w:right w:val="single" w:sz="4" w:space="0" w:color="auto"/>
            </w:tcBorders>
            <w:shd w:val="clear" w:color="000000" w:fill="EAEAEA"/>
            <w:vAlign w:val="center"/>
            <w:hideMark/>
          </w:tcPr>
          <w:p w14:paraId="247C9666"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5AA2986D" w14:textId="77777777" w:rsidR="00EB1DE1" w:rsidRPr="001B7B23" w:rsidRDefault="00EB1DE1" w:rsidP="0061026F">
            <w:pPr>
              <w:jc w:val="center"/>
              <w:rPr>
                <w:b/>
                <w:bCs/>
              </w:rPr>
            </w:pPr>
            <w:r w:rsidRPr="001B7B23">
              <w:rPr>
                <w:b/>
                <w:bCs/>
              </w:rPr>
              <w:t>Признак обязательности элемента</w:t>
            </w:r>
          </w:p>
        </w:tc>
        <w:tc>
          <w:tcPr>
            <w:tcW w:w="3772" w:type="dxa"/>
            <w:tcBorders>
              <w:top w:val="single" w:sz="4" w:space="0" w:color="auto"/>
              <w:left w:val="nil"/>
              <w:bottom w:val="single" w:sz="4" w:space="0" w:color="auto"/>
              <w:right w:val="single" w:sz="4" w:space="0" w:color="auto"/>
            </w:tcBorders>
            <w:shd w:val="clear" w:color="000000" w:fill="EAEAEA"/>
            <w:vAlign w:val="center"/>
            <w:hideMark/>
          </w:tcPr>
          <w:p w14:paraId="2ABE71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528F5CF8"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5F957E2" w14:textId="7392D91A" w:rsidR="00EB1DE1" w:rsidRPr="001B7B23" w:rsidRDefault="00EB1DE1" w:rsidP="0061026F">
            <w:pPr>
              <w:rPr>
                <w:rFonts w:cstheme="minorHAnsi"/>
              </w:rPr>
            </w:pPr>
            <w:r w:rsidRPr="001B7B23">
              <w:rPr>
                <w:rFonts w:cstheme="minorHAnsi"/>
              </w:rPr>
              <w:t>Основание для оплаты</w:t>
            </w:r>
          </w:p>
        </w:tc>
        <w:tc>
          <w:tcPr>
            <w:tcW w:w="3525" w:type="dxa"/>
            <w:tcBorders>
              <w:top w:val="nil"/>
              <w:left w:val="nil"/>
              <w:bottom w:val="single" w:sz="4" w:space="0" w:color="auto"/>
              <w:right w:val="single" w:sz="4" w:space="0" w:color="auto"/>
            </w:tcBorders>
            <w:shd w:val="clear" w:color="auto" w:fill="auto"/>
          </w:tcPr>
          <w:p w14:paraId="29AD7569" w14:textId="77777777" w:rsidR="00EB1DE1" w:rsidRPr="001B7B23" w:rsidRDefault="00EB1DE1" w:rsidP="0061026F">
            <w:pPr>
              <w:rPr>
                <w:rFonts w:cstheme="minorHAnsi"/>
              </w:rPr>
            </w:pPr>
            <w:r w:rsidRPr="001B7B23">
              <w:rPr>
                <w:rFonts w:cstheme="minorHAnsi"/>
              </w:rPr>
              <w:t>ОснОпл</w:t>
            </w:r>
          </w:p>
        </w:tc>
        <w:tc>
          <w:tcPr>
            <w:tcW w:w="1250" w:type="dxa"/>
            <w:tcBorders>
              <w:top w:val="nil"/>
              <w:left w:val="nil"/>
              <w:bottom w:val="single" w:sz="4" w:space="0" w:color="auto"/>
              <w:right w:val="single" w:sz="4" w:space="0" w:color="auto"/>
            </w:tcBorders>
            <w:shd w:val="clear" w:color="auto" w:fill="auto"/>
          </w:tcPr>
          <w:p w14:paraId="7E7DFDBB" w14:textId="77777777" w:rsidR="00EB1DE1" w:rsidRPr="001B7B23" w:rsidRDefault="00EB1DE1" w:rsidP="0061026F">
            <w:pPr>
              <w:jc w:val="center"/>
              <w:rPr>
                <w:rFonts w:cstheme="minorHAnsi"/>
              </w:rPr>
            </w:pPr>
            <w:r w:rsidRPr="001B7B23">
              <w:rPr>
                <w:rFonts w:cstheme="minorHAnsi"/>
              </w:rPr>
              <w:t>А</w:t>
            </w:r>
          </w:p>
        </w:tc>
        <w:tc>
          <w:tcPr>
            <w:tcW w:w="1427" w:type="dxa"/>
            <w:tcBorders>
              <w:top w:val="nil"/>
              <w:left w:val="nil"/>
              <w:bottom w:val="single" w:sz="4" w:space="0" w:color="auto"/>
              <w:right w:val="single" w:sz="4" w:space="0" w:color="auto"/>
            </w:tcBorders>
            <w:shd w:val="clear" w:color="auto" w:fill="auto"/>
          </w:tcPr>
          <w:p w14:paraId="427BDECD" w14:textId="77777777" w:rsidR="00EB1DE1" w:rsidRPr="001B7B23" w:rsidRDefault="00EB1DE1" w:rsidP="0061026F">
            <w:pPr>
              <w:jc w:val="center"/>
              <w:rPr>
                <w:rFonts w:cstheme="minorHAnsi"/>
              </w:rPr>
            </w:pPr>
            <w:r w:rsidRPr="001B7B23">
              <w:rPr>
                <w:rFonts w:cstheme="minorHAnsi"/>
              </w:rPr>
              <w:t>Т(=1)</w:t>
            </w:r>
          </w:p>
        </w:tc>
        <w:tc>
          <w:tcPr>
            <w:tcW w:w="1913" w:type="dxa"/>
            <w:tcBorders>
              <w:top w:val="nil"/>
              <w:left w:val="nil"/>
              <w:bottom w:val="single" w:sz="4" w:space="0" w:color="auto"/>
              <w:right w:val="single" w:sz="4" w:space="0" w:color="auto"/>
            </w:tcBorders>
            <w:shd w:val="clear" w:color="auto" w:fill="auto"/>
          </w:tcPr>
          <w:p w14:paraId="251F3FA8" w14:textId="35FA0B68" w:rsidR="00EB1DE1" w:rsidRPr="001B7B23" w:rsidRDefault="00EB1DE1" w:rsidP="0061026F">
            <w:pPr>
              <w:jc w:val="center"/>
            </w:pPr>
            <w:del w:id="56" w:author="Администратор" w:date="2022-08-18T09:16:00Z">
              <w:r w:rsidRPr="001B7B23" w:rsidDel="003F7D42">
                <w:delText>Н</w:delText>
              </w:r>
            </w:del>
            <w:ins w:id="57" w:author="Администратор" w:date="2022-08-18T09:16:00Z">
              <w:r w:rsidR="003F7D42">
                <w:t>О</w:t>
              </w:r>
            </w:ins>
          </w:p>
        </w:tc>
        <w:tc>
          <w:tcPr>
            <w:tcW w:w="3772" w:type="dxa"/>
            <w:tcBorders>
              <w:top w:val="nil"/>
              <w:left w:val="nil"/>
              <w:bottom w:val="single" w:sz="4" w:space="0" w:color="auto"/>
              <w:right w:val="single" w:sz="4" w:space="0" w:color="auto"/>
            </w:tcBorders>
            <w:shd w:val="clear" w:color="auto" w:fill="auto"/>
          </w:tcPr>
          <w:p w14:paraId="3AD9DA10" w14:textId="62B5E12F" w:rsidR="00EB1DE1" w:rsidRPr="001B7B23" w:rsidRDefault="00EB1DE1" w:rsidP="0061026F">
            <w:r w:rsidRPr="001B7B23">
              <w:rPr>
                <w:rFonts w:cstheme="minorHAnsi"/>
              </w:rPr>
              <w:t>МО выбирает варианты:</w:t>
            </w:r>
            <w:r w:rsidRPr="001B7B23">
              <w:rPr>
                <w:rFonts w:cstheme="minorHAnsi"/>
              </w:rPr>
              <w:br/>
              <w:t>1 - ГП;</w:t>
            </w:r>
            <w:r w:rsidRPr="001B7B23">
              <w:rPr>
                <w:rFonts w:cstheme="minorHAnsi"/>
              </w:rPr>
              <w:br/>
              <w:t>2 - программ</w:t>
            </w:r>
            <w:r w:rsidR="00470E82">
              <w:rPr>
                <w:rFonts w:cstheme="minorHAnsi"/>
              </w:rPr>
              <w:t>а</w:t>
            </w:r>
            <w:r w:rsidR="00F04233" w:rsidRPr="001B7B23">
              <w:rPr>
                <w:rFonts w:cstheme="minorHAnsi"/>
              </w:rPr>
              <w:t>.</w:t>
            </w:r>
            <w:r w:rsidRPr="001B7B23">
              <w:rPr>
                <w:rFonts w:cstheme="minorHAnsi"/>
              </w:rPr>
              <w:br/>
            </w:r>
          </w:p>
        </w:tc>
      </w:tr>
      <w:tr w:rsidR="00470E82" w:rsidRPr="00292FDA" w14:paraId="6A7BE315"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75643CF" w14:textId="77777777" w:rsidR="00470E82" w:rsidRPr="0050569B" w:rsidRDefault="00470E82" w:rsidP="00470E82">
            <w:pPr>
              <w:rPr>
                <w:rFonts w:cstheme="minorHAnsi"/>
              </w:rPr>
            </w:pPr>
            <w:r w:rsidRPr="0050569B">
              <w:rPr>
                <w:rFonts w:cstheme="minorHAnsi"/>
              </w:rPr>
              <w:t>Номер гарантийного письма от СК</w:t>
            </w:r>
          </w:p>
        </w:tc>
        <w:tc>
          <w:tcPr>
            <w:tcW w:w="3525" w:type="dxa"/>
            <w:tcBorders>
              <w:top w:val="nil"/>
              <w:left w:val="nil"/>
              <w:bottom w:val="single" w:sz="4" w:space="0" w:color="auto"/>
              <w:right w:val="single" w:sz="4" w:space="0" w:color="auto"/>
            </w:tcBorders>
            <w:shd w:val="clear" w:color="auto" w:fill="auto"/>
          </w:tcPr>
          <w:p w14:paraId="33742E2C" w14:textId="77777777" w:rsidR="00470E82" w:rsidRPr="00470E82" w:rsidRDefault="00470E82" w:rsidP="00470E82">
            <w:pPr>
              <w:rPr>
                <w:rFonts w:cstheme="minorHAnsi"/>
              </w:rPr>
            </w:pPr>
            <w:r w:rsidRPr="0050569B">
              <w:rPr>
                <w:rFonts w:cstheme="minorHAnsi"/>
              </w:rPr>
              <w:t>Номер ГП</w:t>
            </w:r>
          </w:p>
        </w:tc>
        <w:tc>
          <w:tcPr>
            <w:tcW w:w="1250" w:type="dxa"/>
            <w:tcBorders>
              <w:top w:val="nil"/>
              <w:left w:val="nil"/>
              <w:bottom w:val="single" w:sz="4" w:space="0" w:color="auto"/>
              <w:right w:val="single" w:sz="4" w:space="0" w:color="auto"/>
            </w:tcBorders>
            <w:shd w:val="clear" w:color="auto" w:fill="auto"/>
          </w:tcPr>
          <w:p w14:paraId="0B1C1CE3"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508CEE34" w14:textId="77777777" w:rsidR="00470E82" w:rsidRPr="0050569B" w:rsidRDefault="00470E82" w:rsidP="00470E82">
            <w:pPr>
              <w:jc w:val="center"/>
              <w:rPr>
                <w:rFonts w:cstheme="minorHAnsi"/>
              </w:rPr>
            </w:pPr>
            <w:r w:rsidRPr="0050569B">
              <w:rPr>
                <w:rFonts w:cstheme="minorHAnsi"/>
              </w:rPr>
              <w:t>T(1-255)</w:t>
            </w:r>
          </w:p>
        </w:tc>
        <w:tc>
          <w:tcPr>
            <w:tcW w:w="1913" w:type="dxa"/>
            <w:tcBorders>
              <w:top w:val="nil"/>
              <w:left w:val="nil"/>
              <w:bottom w:val="single" w:sz="4" w:space="0" w:color="auto"/>
              <w:right w:val="single" w:sz="4" w:space="0" w:color="auto"/>
            </w:tcBorders>
            <w:shd w:val="clear" w:color="auto" w:fill="auto"/>
          </w:tcPr>
          <w:p w14:paraId="499B3481"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623A1D1E" w14:textId="33AF9803" w:rsidR="00470E82" w:rsidRDefault="00470E82" w:rsidP="00470E82">
            <w:pPr>
              <w:rPr>
                <w:rFonts w:cstheme="minorHAnsi"/>
              </w:rPr>
            </w:pPr>
            <w:r>
              <w:rPr>
                <w:rFonts w:cstheme="minorHAnsi"/>
              </w:rPr>
              <w:t xml:space="preserve">Заполняется при </w:t>
            </w:r>
            <w:r w:rsidRPr="001B7B23">
              <w:rPr>
                <w:rFonts w:cstheme="minorHAnsi"/>
              </w:rPr>
              <w:t>ОснОпл</w:t>
            </w:r>
            <w:r>
              <w:rPr>
                <w:rFonts w:cstheme="minorHAnsi"/>
              </w:rPr>
              <w:t>=1</w:t>
            </w:r>
          </w:p>
        </w:tc>
      </w:tr>
      <w:tr w:rsidR="00470E82" w:rsidRPr="00292FDA" w14:paraId="3B5D2D9A" w14:textId="77777777" w:rsidTr="00470E82">
        <w:trPr>
          <w:trHeight w:val="23"/>
        </w:trPr>
        <w:tc>
          <w:tcPr>
            <w:tcW w:w="2855" w:type="dxa"/>
            <w:tcBorders>
              <w:top w:val="nil"/>
              <w:left w:val="single" w:sz="4" w:space="0" w:color="auto"/>
              <w:bottom w:val="single" w:sz="4" w:space="0" w:color="auto"/>
              <w:right w:val="single" w:sz="4" w:space="0" w:color="auto"/>
            </w:tcBorders>
            <w:shd w:val="clear" w:color="auto" w:fill="auto"/>
          </w:tcPr>
          <w:p w14:paraId="2DC39F01" w14:textId="77777777" w:rsidR="00470E82" w:rsidRPr="0050569B" w:rsidRDefault="00470E82" w:rsidP="00470E82">
            <w:pPr>
              <w:rPr>
                <w:rFonts w:cstheme="minorHAnsi"/>
              </w:rPr>
            </w:pPr>
            <w:r w:rsidRPr="0050569B">
              <w:rPr>
                <w:rFonts w:cstheme="minorHAnsi"/>
              </w:rPr>
              <w:t>Дата полученного от СК гарантийного письма</w:t>
            </w:r>
          </w:p>
        </w:tc>
        <w:tc>
          <w:tcPr>
            <w:tcW w:w="3525" w:type="dxa"/>
            <w:tcBorders>
              <w:top w:val="nil"/>
              <w:left w:val="nil"/>
              <w:bottom w:val="single" w:sz="4" w:space="0" w:color="auto"/>
              <w:right w:val="single" w:sz="4" w:space="0" w:color="auto"/>
            </w:tcBorders>
            <w:shd w:val="clear" w:color="auto" w:fill="auto"/>
          </w:tcPr>
          <w:p w14:paraId="44B7C54D" w14:textId="77777777" w:rsidR="00470E82" w:rsidRPr="00470E82" w:rsidRDefault="00470E82" w:rsidP="00470E82">
            <w:pPr>
              <w:rPr>
                <w:rFonts w:cstheme="minorHAnsi"/>
              </w:rPr>
            </w:pPr>
            <w:r w:rsidRPr="0050569B">
              <w:rPr>
                <w:rFonts w:cstheme="minorHAnsi"/>
              </w:rPr>
              <w:t>Дата ГП</w:t>
            </w:r>
          </w:p>
        </w:tc>
        <w:tc>
          <w:tcPr>
            <w:tcW w:w="1250" w:type="dxa"/>
            <w:tcBorders>
              <w:top w:val="nil"/>
              <w:left w:val="nil"/>
              <w:bottom w:val="single" w:sz="4" w:space="0" w:color="auto"/>
              <w:right w:val="single" w:sz="4" w:space="0" w:color="auto"/>
            </w:tcBorders>
            <w:shd w:val="clear" w:color="auto" w:fill="auto"/>
          </w:tcPr>
          <w:p w14:paraId="5918EFF1" w14:textId="77777777" w:rsidR="00470E82" w:rsidRDefault="00470E82" w:rsidP="00470E82">
            <w:pPr>
              <w:jc w:val="center"/>
              <w:rPr>
                <w:rFonts w:cstheme="minorHAnsi"/>
              </w:rPr>
            </w:pPr>
            <w:r>
              <w:rPr>
                <w:rFonts w:cstheme="minorHAnsi"/>
              </w:rPr>
              <w:t>А</w:t>
            </w:r>
          </w:p>
        </w:tc>
        <w:tc>
          <w:tcPr>
            <w:tcW w:w="1427" w:type="dxa"/>
            <w:tcBorders>
              <w:top w:val="nil"/>
              <w:left w:val="nil"/>
              <w:bottom w:val="single" w:sz="4" w:space="0" w:color="auto"/>
              <w:right w:val="single" w:sz="4" w:space="0" w:color="auto"/>
            </w:tcBorders>
            <w:shd w:val="clear" w:color="auto" w:fill="auto"/>
          </w:tcPr>
          <w:p w14:paraId="2CB9C9A4" w14:textId="77777777" w:rsidR="00470E82" w:rsidRPr="0050569B" w:rsidRDefault="00470E82" w:rsidP="00470E82">
            <w:pPr>
              <w:jc w:val="center"/>
              <w:rPr>
                <w:rFonts w:cstheme="minorHAnsi"/>
              </w:rPr>
            </w:pPr>
            <w:r w:rsidRPr="0050569B">
              <w:rPr>
                <w:rFonts w:cstheme="minorHAnsi"/>
              </w:rPr>
              <w:t>T(=10)</w:t>
            </w:r>
          </w:p>
        </w:tc>
        <w:tc>
          <w:tcPr>
            <w:tcW w:w="1913" w:type="dxa"/>
            <w:tcBorders>
              <w:top w:val="nil"/>
              <w:left w:val="nil"/>
              <w:bottom w:val="single" w:sz="4" w:space="0" w:color="auto"/>
              <w:right w:val="single" w:sz="4" w:space="0" w:color="auto"/>
            </w:tcBorders>
            <w:shd w:val="clear" w:color="auto" w:fill="auto"/>
          </w:tcPr>
          <w:p w14:paraId="6E79714A" w14:textId="77777777" w:rsidR="00470E82" w:rsidRDefault="00470E82" w:rsidP="00470E82">
            <w:pPr>
              <w:jc w:val="center"/>
            </w:pPr>
            <w:r w:rsidRPr="00470E82">
              <w:t>ОУ</w:t>
            </w:r>
          </w:p>
        </w:tc>
        <w:tc>
          <w:tcPr>
            <w:tcW w:w="3772" w:type="dxa"/>
            <w:tcBorders>
              <w:top w:val="nil"/>
              <w:left w:val="nil"/>
              <w:bottom w:val="single" w:sz="4" w:space="0" w:color="auto"/>
              <w:right w:val="single" w:sz="4" w:space="0" w:color="auto"/>
            </w:tcBorders>
            <w:shd w:val="clear" w:color="auto" w:fill="auto"/>
          </w:tcPr>
          <w:p w14:paraId="08D9DAAD" w14:textId="77777777" w:rsidR="00470E82" w:rsidRDefault="00470E82" w:rsidP="00470E82">
            <w:pPr>
              <w:rPr>
                <w:rFonts w:cstheme="minorHAnsi"/>
              </w:rPr>
            </w:pPr>
            <w:r w:rsidRPr="00470E82">
              <w:rPr>
                <w:rFonts w:cstheme="minorHAnsi"/>
              </w:rPr>
              <w:t>Типовой класс &lt;ДатаТип&gt;.</w:t>
            </w:r>
          </w:p>
          <w:p w14:paraId="58941F7E" w14:textId="77777777" w:rsidR="00470E82" w:rsidRDefault="00470E82" w:rsidP="00470E82">
            <w:r w:rsidRPr="00DA760E">
              <w:t>Дата в формате ДД.ММ.ГГГГ.</w:t>
            </w:r>
          </w:p>
          <w:p w14:paraId="43FC267C" w14:textId="4588FC5D" w:rsidR="00470E82" w:rsidRDefault="00470E82" w:rsidP="00470E82">
            <w:pPr>
              <w:rPr>
                <w:rFonts w:cstheme="minorHAnsi"/>
              </w:rPr>
            </w:pPr>
            <w:r>
              <w:rPr>
                <w:rFonts w:cstheme="minorHAnsi"/>
              </w:rPr>
              <w:t xml:space="preserve">Заполняется при </w:t>
            </w:r>
            <w:r w:rsidRPr="001B7B23">
              <w:rPr>
                <w:rFonts w:cstheme="minorHAnsi"/>
              </w:rPr>
              <w:t>ОснОпл</w:t>
            </w:r>
            <w:r>
              <w:rPr>
                <w:rFonts w:cstheme="minorHAnsi"/>
              </w:rPr>
              <w:t>=1</w:t>
            </w:r>
          </w:p>
        </w:tc>
      </w:tr>
      <w:tr w:rsidR="001E473C" w:rsidRPr="001B7B23" w14:paraId="5D59B674" w14:textId="77777777" w:rsidTr="001323CB">
        <w:trPr>
          <w:trHeight w:val="23"/>
        </w:trPr>
        <w:tc>
          <w:tcPr>
            <w:tcW w:w="2855" w:type="dxa"/>
            <w:tcBorders>
              <w:top w:val="nil"/>
              <w:left w:val="single" w:sz="4" w:space="0" w:color="auto"/>
              <w:bottom w:val="single" w:sz="4" w:space="0" w:color="auto"/>
              <w:right w:val="single" w:sz="4" w:space="0" w:color="auto"/>
            </w:tcBorders>
            <w:shd w:val="clear" w:color="auto" w:fill="auto"/>
          </w:tcPr>
          <w:p w14:paraId="60EE8908" w14:textId="639FB03B" w:rsidR="00F66B1F" w:rsidRPr="001B7B23" w:rsidRDefault="00F66B1F" w:rsidP="0061026F">
            <w:pPr>
              <w:rPr>
                <w:rFonts w:cstheme="minorHAnsi"/>
              </w:rPr>
            </w:pPr>
            <w:r w:rsidRPr="001B7B23">
              <w:t>Название программы ДМС</w:t>
            </w:r>
          </w:p>
        </w:tc>
        <w:tc>
          <w:tcPr>
            <w:tcW w:w="3525" w:type="dxa"/>
            <w:tcBorders>
              <w:top w:val="nil"/>
              <w:left w:val="nil"/>
              <w:bottom w:val="single" w:sz="4" w:space="0" w:color="auto"/>
              <w:right w:val="single" w:sz="4" w:space="0" w:color="auto"/>
            </w:tcBorders>
            <w:shd w:val="clear" w:color="auto" w:fill="auto"/>
          </w:tcPr>
          <w:p w14:paraId="3A0BEA2C" w14:textId="0038B5F5" w:rsidR="00F66B1F" w:rsidRPr="001B7B23" w:rsidRDefault="00F66B1F" w:rsidP="0061026F">
            <w:pPr>
              <w:rPr>
                <w:rFonts w:cstheme="minorHAnsi"/>
              </w:rPr>
            </w:pPr>
            <w:r w:rsidRPr="001B7B23">
              <w:t>НаименПрогДМС</w:t>
            </w:r>
          </w:p>
        </w:tc>
        <w:tc>
          <w:tcPr>
            <w:tcW w:w="1250" w:type="dxa"/>
            <w:tcBorders>
              <w:top w:val="nil"/>
              <w:left w:val="nil"/>
              <w:bottom w:val="single" w:sz="4" w:space="0" w:color="auto"/>
              <w:right w:val="single" w:sz="4" w:space="0" w:color="auto"/>
            </w:tcBorders>
            <w:shd w:val="clear" w:color="auto" w:fill="auto"/>
          </w:tcPr>
          <w:p w14:paraId="762373E5" w14:textId="1AA92869"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49221732" w14:textId="1AC283EA" w:rsidR="00F66B1F" w:rsidRPr="001B7B23" w:rsidRDefault="00F66B1F">
            <w:pPr>
              <w:jc w:val="center"/>
              <w:rPr>
                <w:rFonts w:cstheme="minorHAnsi"/>
              </w:rPr>
            </w:pPr>
            <w:r w:rsidRPr="001B7B23">
              <w:t>T(1-255)</w:t>
            </w:r>
          </w:p>
        </w:tc>
        <w:tc>
          <w:tcPr>
            <w:tcW w:w="1913" w:type="dxa"/>
            <w:tcBorders>
              <w:top w:val="nil"/>
              <w:left w:val="nil"/>
              <w:bottom w:val="single" w:sz="4" w:space="0" w:color="auto"/>
              <w:right w:val="single" w:sz="4" w:space="0" w:color="auto"/>
            </w:tcBorders>
            <w:shd w:val="clear" w:color="auto" w:fill="auto"/>
          </w:tcPr>
          <w:p w14:paraId="3BE0AE82" w14:textId="399B8B33" w:rsidR="00F66B1F" w:rsidRPr="001B7B23" w:rsidRDefault="00060FF8" w:rsidP="0061026F">
            <w:pPr>
              <w:jc w:val="center"/>
            </w:pPr>
            <w:del w:id="58" w:author="Администратор" w:date="2022-08-18T09:16:00Z">
              <w:r w:rsidDel="003F7D42">
                <w:delText>ОУ</w:delText>
              </w:r>
            </w:del>
            <w:ins w:id="59"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576C37A2" w14:textId="77777777" w:rsidR="00060FF8" w:rsidRDefault="00060FF8" w:rsidP="00060FF8">
            <w:pPr>
              <w:rPr>
                <w:rFonts w:cstheme="minorHAnsi"/>
              </w:rPr>
            </w:pPr>
            <w:r>
              <w:rPr>
                <w:rFonts w:cstheme="minorHAnsi"/>
              </w:rPr>
              <w:t>Справочник программ ДМС.</w:t>
            </w:r>
          </w:p>
          <w:p w14:paraId="77A70437" w14:textId="6D9F31F1" w:rsidR="00F66B1F" w:rsidRPr="001B7B23" w:rsidRDefault="00060FF8" w:rsidP="00060FF8">
            <w:pPr>
              <w:rPr>
                <w:rFonts w:cstheme="minorHAnsi"/>
              </w:rPr>
            </w:pPr>
            <w:r>
              <w:rPr>
                <w:rFonts w:cstheme="minorHAnsi"/>
              </w:rPr>
              <w:t xml:space="preserve">Заполняется при </w:t>
            </w:r>
            <w:r w:rsidRPr="001B7B23">
              <w:rPr>
                <w:rFonts w:cstheme="minorHAnsi"/>
              </w:rPr>
              <w:t>ОснОпл</w:t>
            </w:r>
            <w:r>
              <w:rPr>
                <w:rFonts w:cstheme="minorHAnsi"/>
              </w:rPr>
              <w:t>=2</w:t>
            </w:r>
          </w:p>
        </w:tc>
      </w:tr>
      <w:tr w:rsidR="001E473C" w:rsidRPr="001B7B23" w14:paraId="0545CCE2" w14:textId="77777777" w:rsidTr="00CA3DFE">
        <w:trPr>
          <w:trHeight w:val="23"/>
        </w:trPr>
        <w:tc>
          <w:tcPr>
            <w:tcW w:w="2855" w:type="dxa"/>
            <w:tcBorders>
              <w:top w:val="nil"/>
              <w:left w:val="single" w:sz="4" w:space="0" w:color="auto"/>
              <w:bottom w:val="single" w:sz="4" w:space="0" w:color="auto"/>
              <w:right w:val="single" w:sz="4" w:space="0" w:color="auto"/>
            </w:tcBorders>
            <w:shd w:val="clear" w:color="auto" w:fill="auto"/>
          </w:tcPr>
          <w:p w14:paraId="55B95F60" w14:textId="1C1F1381" w:rsidR="00F66B1F" w:rsidRPr="001B7B23" w:rsidRDefault="00F66B1F" w:rsidP="0061026F">
            <w:pPr>
              <w:rPr>
                <w:rFonts w:cstheme="minorHAnsi"/>
              </w:rPr>
            </w:pPr>
            <w:r w:rsidRPr="001B7B23">
              <w:t>Код программы</w:t>
            </w:r>
          </w:p>
        </w:tc>
        <w:tc>
          <w:tcPr>
            <w:tcW w:w="3525" w:type="dxa"/>
            <w:tcBorders>
              <w:top w:val="nil"/>
              <w:left w:val="nil"/>
              <w:bottom w:val="single" w:sz="4" w:space="0" w:color="auto"/>
              <w:right w:val="single" w:sz="4" w:space="0" w:color="auto"/>
            </w:tcBorders>
            <w:shd w:val="clear" w:color="auto" w:fill="auto"/>
          </w:tcPr>
          <w:p w14:paraId="438CBA8B" w14:textId="6F3C09A3" w:rsidR="00F66B1F" w:rsidRPr="001B7B23" w:rsidRDefault="00F66B1F" w:rsidP="0061026F">
            <w:pPr>
              <w:rPr>
                <w:rFonts w:cstheme="minorHAnsi"/>
              </w:rPr>
            </w:pPr>
            <w:r w:rsidRPr="001B7B23">
              <w:t>КодПрогДМС</w:t>
            </w:r>
          </w:p>
        </w:tc>
        <w:tc>
          <w:tcPr>
            <w:tcW w:w="1250" w:type="dxa"/>
            <w:tcBorders>
              <w:top w:val="nil"/>
              <w:left w:val="nil"/>
              <w:bottom w:val="single" w:sz="4" w:space="0" w:color="auto"/>
              <w:right w:val="single" w:sz="4" w:space="0" w:color="auto"/>
            </w:tcBorders>
            <w:shd w:val="clear" w:color="auto" w:fill="auto"/>
          </w:tcPr>
          <w:p w14:paraId="08DD4A14" w14:textId="6D4AA0E2" w:rsidR="00F66B1F" w:rsidRPr="001B7B23" w:rsidRDefault="00F66B1F" w:rsidP="0061026F">
            <w:pPr>
              <w:jc w:val="center"/>
              <w:rPr>
                <w:rFonts w:cstheme="minorHAnsi"/>
              </w:rPr>
            </w:pPr>
            <w:r w:rsidRPr="001B7B23">
              <w:t>А</w:t>
            </w:r>
          </w:p>
        </w:tc>
        <w:tc>
          <w:tcPr>
            <w:tcW w:w="1427" w:type="dxa"/>
            <w:tcBorders>
              <w:top w:val="nil"/>
              <w:left w:val="nil"/>
              <w:bottom w:val="single" w:sz="4" w:space="0" w:color="auto"/>
              <w:right w:val="single" w:sz="4" w:space="0" w:color="auto"/>
            </w:tcBorders>
            <w:shd w:val="clear" w:color="auto" w:fill="auto"/>
          </w:tcPr>
          <w:p w14:paraId="2C6FA41A" w14:textId="630AE2E1" w:rsidR="00F66B1F" w:rsidRPr="001B7B23" w:rsidRDefault="00F66B1F" w:rsidP="0061026F">
            <w:pPr>
              <w:jc w:val="center"/>
              <w:rPr>
                <w:rFonts w:cstheme="minorHAnsi"/>
              </w:rPr>
            </w:pPr>
            <w:r w:rsidRPr="001B7B23">
              <w:t>T(1-50)</w:t>
            </w:r>
          </w:p>
        </w:tc>
        <w:tc>
          <w:tcPr>
            <w:tcW w:w="1913" w:type="dxa"/>
            <w:tcBorders>
              <w:top w:val="nil"/>
              <w:left w:val="nil"/>
              <w:bottom w:val="single" w:sz="4" w:space="0" w:color="auto"/>
              <w:right w:val="single" w:sz="4" w:space="0" w:color="auto"/>
            </w:tcBorders>
            <w:shd w:val="clear" w:color="auto" w:fill="auto"/>
          </w:tcPr>
          <w:p w14:paraId="51F7542F" w14:textId="0E216791" w:rsidR="00F66B1F" w:rsidRPr="001B7B23" w:rsidRDefault="00060FF8" w:rsidP="0061026F">
            <w:pPr>
              <w:jc w:val="center"/>
            </w:pPr>
            <w:del w:id="60" w:author="Администратор" w:date="2022-08-18T09:16:00Z">
              <w:r w:rsidDel="003F7D42">
                <w:delText>ОУ</w:delText>
              </w:r>
            </w:del>
            <w:ins w:id="61" w:author="Администратор" w:date="2022-08-18T09:16:00Z">
              <w:r w:rsidR="003F7D42">
                <w:t>НУ</w:t>
              </w:r>
            </w:ins>
          </w:p>
        </w:tc>
        <w:tc>
          <w:tcPr>
            <w:tcW w:w="3772" w:type="dxa"/>
            <w:tcBorders>
              <w:top w:val="nil"/>
              <w:left w:val="nil"/>
              <w:bottom w:val="single" w:sz="4" w:space="0" w:color="auto"/>
              <w:right w:val="single" w:sz="4" w:space="0" w:color="auto"/>
            </w:tcBorders>
            <w:shd w:val="clear" w:color="auto" w:fill="auto"/>
          </w:tcPr>
          <w:p w14:paraId="7DFF0651" w14:textId="77777777" w:rsidR="00060FF8" w:rsidRDefault="00060FF8" w:rsidP="00060FF8">
            <w:pPr>
              <w:rPr>
                <w:rFonts w:cstheme="minorHAnsi"/>
              </w:rPr>
            </w:pPr>
            <w:r>
              <w:rPr>
                <w:rFonts w:cstheme="minorHAnsi"/>
              </w:rPr>
              <w:t>Справочник программ ДМС.</w:t>
            </w:r>
          </w:p>
          <w:p w14:paraId="186567A4" w14:textId="3BA24CD5" w:rsidR="00F66B1F" w:rsidRPr="001B7B23" w:rsidRDefault="00060FF8" w:rsidP="00060FF8">
            <w:pPr>
              <w:rPr>
                <w:rFonts w:cstheme="minorHAnsi"/>
              </w:rPr>
            </w:pPr>
            <w:r>
              <w:rPr>
                <w:rFonts w:cstheme="minorHAnsi"/>
              </w:rPr>
              <w:t xml:space="preserve">Заполняется при </w:t>
            </w:r>
            <w:r w:rsidRPr="001B7B23">
              <w:rPr>
                <w:rFonts w:cstheme="minorHAnsi"/>
              </w:rPr>
              <w:t>ОснОпл</w:t>
            </w:r>
            <w:r>
              <w:rPr>
                <w:rFonts w:cstheme="minorHAnsi"/>
              </w:rPr>
              <w:t>=2</w:t>
            </w:r>
          </w:p>
        </w:tc>
      </w:tr>
      <w:tr w:rsidR="001E473C" w:rsidRPr="001B7B23" w14:paraId="0785ED07"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61D1A675" w14:textId="2DFCA21B" w:rsidR="00F66B1F" w:rsidRPr="001B7B23" w:rsidRDefault="00F66B1F" w:rsidP="0061026F">
            <w:pPr>
              <w:rPr>
                <w:rFonts w:cstheme="minorHAnsi"/>
              </w:rPr>
            </w:pPr>
            <w:r w:rsidRPr="001B7B23">
              <w:rPr>
                <w:rFonts w:cstheme="minorHAnsi"/>
              </w:rPr>
              <w:t>Оказанные медицинские услуги</w:t>
            </w:r>
          </w:p>
        </w:tc>
        <w:tc>
          <w:tcPr>
            <w:tcW w:w="3525" w:type="dxa"/>
            <w:tcBorders>
              <w:top w:val="single" w:sz="4" w:space="0" w:color="auto"/>
              <w:left w:val="nil"/>
              <w:bottom w:val="single" w:sz="4" w:space="0" w:color="auto"/>
              <w:right w:val="single" w:sz="4" w:space="0" w:color="auto"/>
            </w:tcBorders>
            <w:shd w:val="clear" w:color="auto" w:fill="auto"/>
          </w:tcPr>
          <w:p w14:paraId="42EBC4B9" w14:textId="4F2C8C51" w:rsidR="00F66B1F" w:rsidRPr="001B7B23" w:rsidRDefault="003C60DD" w:rsidP="0061026F">
            <w:pPr>
              <w:rPr>
                <w:rFonts w:cstheme="minorHAnsi"/>
              </w:rPr>
            </w:pPr>
            <w:r>
              <w:rPr>
                <w:rFonts w:cstheme="minorHAnsi"/>
              </w:rPr>
              <w:t>Оказ</w:t>
            </w:r>
            <w:r w:rsidR="00F66B1F" w:rsidRPr="001B7B23">
              <w:rPr>
                <w:rFonts w:cstheme="minorHAnsi"/>
              </w:rPr>
              <w:t>МедУсл</w:t>
            </w:r>
          </w:p>
        </w:tc>
        <w:tc>
          <w:tcPr>
            <w:tcW w:w="1250" w:type="dxa"/>
            <w:tcBorders>
              <w:top w:val="single" w:sz="4" w:space="0" w:color="auto"/>
              <w:left w:val="nil"/>
              <w:bottom w:val="single" w:sz="4" w:space="0" w:color="auto"/>
              <w:right w:val="single" w:sz="4" w:space="0" w:color="auto"/>
            </w:tcBorders>
            <w:shd w:val="clear" w:color="auto" w:fill="auto"/>
          </w:tcPr>
          <w:p w14:paraId="69E6CE76" w14:textId="444C2F0E" w:rsidR="00F66B1F" w:rsidRPr="001B7B23" w:rsidRDefault="00F66B1F" w:rsidP="0061026F">
            <w:pPr>
              <w:jc w:val="center"/>
              <w:rPr>
                <w:rFonts w:cstheme="minorHAnsi"/>
              </w:rPr>
            </w:pPr>
            <w:r w:rsidRPr="001B7B23">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568B7C3A" w14:textId="39B61583" w:rsidR="00F66B1F" w:rsidRPr="001B7B23" w:rsidRDefault="00F66B1F"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4029A479" w14:textId="768CB5FE" w:rsidR="00F66B1F" w:rsidRPr="001B7B23" w:rsidRDefault="00C232CB" w:rsidP="0061026F">
            <w:pPr>
              <w:jc w:val="center"/>
            </w:pPr>
            <w:r>
              <w:rPr>
                <w:rFonts w:cstheme="minorHAnsi"/>
              </w:rPr>
              <w:t>Н</w:t>
            </w:r>
            <w:r w:rsidR="00F66B1F" w:rsidRPr="001B7B23">
              <w:rPr>
                <w:rFonts w:cstheme="minorHAnsi"/>
              </w:rPr>
              <w:t>М</w:t>
            </w:r>
          </w:p>
        </w:tc>
        <w:tc>
          <w:tcPr>
            <w:tcW w:w="3772" w:type="dxa"/>
            <w:tcBorders>
              <w:top w:val="single" w:sz="4" w:space="0" w:color="auto"/>
              <w:left w:val="nil"/>
              <w:bottom w:val="single" w:sz="4" w:space="0" w:color="auto"/>
              <w:right w:val="single" w:sz="4" w:space="0" w:color="auto"/>
            </w:tcBorders>
            <w:shd w:val="clear" w:color="auto" w:fill="auto"/>
          </w:tcPr>
          <w:p w14:paraId="189782E9" w14:textId="13938471" w:rsidR="00F66B1F" w:rsidRPr="001B7B23" w:rsidRDefault="00F66B1F">
            <w:pPr>
              <w:rPr>
                <w:rFonts w:cstheme="minorHAnsi"/>
              </w:rPr>
            </w:pPr>
            <w:r w:rsidRPr="001B7B23">
              <w:t xml:space="preserve">Состав элементов представлен в </w:t>
            </w:r>
            <w:r w:rsidRPr="001B7B23">
              <w:fldChar w:fldCharType="begin"/>
            </w:r>
            <w:r w:rsidRPr="001B7B23">
              <w:instrText xml:space="preserve"> REF _Ref106362923 \h </w:instrText>
            </w:r>
            <w:r w:rsidR="001E473C" w:rsidRPr="001B7B23">
              <w:instrText xml:space="preserve"> \* MERGEFORMAT </w:instrText>
            </w:r>
            <w:r w:rsidRPr="001B7B23">
              <w:fldChar w:fldCharType="separate"/>
            </w:r>
            <w:r w:rsidRPr="001B7B23" w:rsidDel="00195117">
              <w:rPr>
                <w:b/>
              </w:rPr>
              <w:t xml:space="preserve">Таблица </w:t>
            </w:r>
            <w:r w:rsidRPr="001B7B23" w:rsidDel="00195117">
              <w:rPr>
                <w:b/>
                <w:noProof/>
              </w:rPr>
              <w:t>13</w:t>
            </w:r>
            <w:r w:rsidRPr="001B7B23">
              <w:fldChar w:fldCharType="end"/>
            </w:r>
            <w:r w:rsidRPr="001B7B23">
              <w:t>.</w:t>
            </w:r>
          </w:p>
        </w:tc>
      </w:tr>
      <w:tr w:rsidR="00C232CB" w:rsidRPr="001B7B23" w14:paraId="783467D3" w14:textId="77777777" w:rsidTr="00CA3DFE">
        <w:trPr>
          <w:trHeight w:val="23"/>
        </w:trPr>
        <w:tc>
          <w:tcPr>
            <w:tcW w:w="2855" w:type="dxa"/>
            <w:tcBorders>
              <w:top w:val="single" w:sz="4" w:space="0" w:color="auto"/>
              <w:left w:val="single" w:sz="4" w:space="0" w:color="auto"/>
              <w:bottom w:val="single" w:sz="4" w:space="0" w:color="auto"/>
              <w:right w:val="single" w:sz="4" w:space="0" w:color="auto"/>
            </w:tcBorders>
            <w:shd w:val="clear" w:color="auto" w:fill="auto"/>
          </w:tcPr>
          <w:p w14:paraId="4D4F3694" w14:textId="6128EE7A" w:rsidR="00C232CB" w:rsidRPr="001B7B23" w:rsidRDefault="00C232CB" w:rsidP="0061026F">
            <w:pPr>
              <w:rPr>
                <w:rFonts w:cstheme="minorHAnsi"/>
              </w:rPr>
            </w:pPr>
            <w:r>
              <w:rPr>
                <w:rFonts w:cstheme="minorHAnsi"/>
              </w:rPr>
              <w:t xml:space="preserve">Оказанные </w:t>
            </w:r>
            <w:r w:rsidR="0027740E">
              <w:rPr>
                <w:rFonts w:cstheme="minorHAnsi"/>
              </w:rPr>
              <w:t>сервисные</w:t>
            </w:r>
            <w:r>
              <w:rPr>
                <w:rFonts w:cstheme="minorHAnsi"/>
              </w:rPr>
              <w:t xml:space="preserve"> услуги</w:t>
            </w:r>
          </w:p>
        </w:tc>
        <w:tc>
          <w:tcPr>
            <w:tcW w:w="3525" w:type="dxa"/>
            <w:tcBorders>
              <w:top w:val="single" w:sz="4" w:space="0" w:color="auto"/>
              <w:left w:val="nil"/>
              <w:bottom w:val="single" w:sz="4" w:space="0" w:color="auto"/>
              <w:right w:val="single" w:sz="4" w:space="0" w:color="auto"/>
            </w:tcBorders>
            <w:shd w:val="clear" w:color="auto" w:fill="auto"/>
          </w:tcPr>
          <w:p w14:paraId="72EDB749" w14:textId="3EE268FD" w:rsidR="00C232CB" w:rsidRPr="001B7B23" w:rsidRDefault="003C60DD" w:rsidP="0061026F">
            <w:pPr>
              <w:rPr>
                <w:rFonts w:cstheme="minorHAnsi"/>
              </w:rPr>
            </w:pPr>
            <w:r>
              <w:rPr>
                <w:rFonts w:cstheme="minorHAnsi"/>
              </w:rPr>
              <w:t>Оказ</w:t>
            </w:r>
            <w:r w:rsidR="00741118">
              <w:rPr>
                <w:rFonts w:cstheme="minorHAnsi"/>
              </w:rPr>
              <w:t>Сервисн</w:t>
            </w:r>
            <w:r>
              <w:rPr>
                <w:rFonts w:cstheme="minorHAnsi"/>
              </w:rPr>
              <w:t>Усл</w:t>
            </w:r>
          </w:p>
        </w:tc>
        <w:tc>
          <w:tcPr>
            <w:tcW w:w="1250" w:type="dxa"/>
            <w:tcBorders>
              <w:top w:val="single" w:sz="4" w:space="0" w:color="auto"/>
              <w:left w:val="nil"/>
              <w:bottom w:val="single" w:sz="4" w:space="0" w:color="auto"/>
              <w:right w:val="single" w:sz="4" w:space="0" w:color="auto"/>
            </w:tcBorders>
            <w:shd w:val="clear" w:color="auto" w:fill="auto"/>
          </w:tcPr>
          <w:p w14:paraId="249D5E76" w14:textId="0BDA039A" w:rsidR="00C232CB" w:rsidRPr="001B7B23" w:rsidRDefault="00C232CB" w:rsidP="0061026F">
            <w:pPr>
              <w:jc w:val="center"/>
              <w:rPr>
                <w:rFonts w:cstheme="minorHAnsi"/>
              </w:rPr>
            </w:pPr>
            <w:r>
              <w:rPr>
                <w:rFonts w:cstheme="minorHAnsi"/>
              </w:rPr>
              <w:t>С</w:t>
            </w:r>
          </w:p>
        </w:tc>
        <w:tc>
          <w:tcPr>
            <w:tcW w:w="1427" w:type="dxa"/>
            <w:tcBorders>
              <w:top w:val="single" w:sz="4" w:space="0" w:color="auto"/>
              <w:left w:val="nil"/>
              <w:bottom w:val="single" w:sz="4" w:space="0" w:color="auto"/>
              <w:right w:val="single" w:sz="4" w:space="0" w:color="auto"/>
            </w:tcBorders>
            <w:shd w:val="clear" w:color="auto" w:fill="auto"/>
          </w:tcPr>
          <w:p w14:paraId="443DA0EB" w14:textId="77777777" w:rsidR="00C232CB" w:rsidRPr="001B7B23" w:rsidRDefault="00C232CB" w:rsidP="0061026F">
            <w:pPr>
              <w:jc w:val="center"/>
              <w:rPr>
                <w:rFonts w:cstheme="minorHAnsi"/>
              </w:rPr>
            </w:pPr>
          </w:p>
        </w:tc>
        <w:tc>
          <w:tcPr>
            <w:tcW w:w="1913" w:type="dxa"/>
            <w:tcBorders>
              <w:top w:val="single" w:sz="4" w:space="0" w:color="auto"/>
              <w:left w:val="nil"/>
              <w:bottom w:val="single" w:sz="4" w:space="0" w:color="auto"/>
              <w:right w:val="single" w:sz="4" w:space="0" w:color="auto"/>
            </w:tcBorders>
            <w:shd w:val="clear" w:color="auto" w:fill="auto"/>
          </w:tcPr>
          <w:p w14:paraId="0B533F3A" w14:textId="34ED5586" w:rsidR="00C232CB" w:rsidRPr="001B7B23" w:rsidRDefault="00C232CB" w:rsidP="0061026F">
            <w:pPr>
              <w:jc w:val="center"/>
              <w:rPr>
                <w:rFonts w:cstheme="minorHAnsi"/>
              </w:rPr>
            </w:pPr>
            <w:r>
              <w:rPr>
                <w:rFonts w:cstheme="minorHAnsi"/>
              </w:rPr>
              <w:t>НМ</w:t>
            </w:r>
          </w:p>
        </w:tc>
        <w:tc>
          <w:tcPr>
            <w:tcW w:w="3772" w:type="dxa"/>
            <w:tcBorders>
              <w:top w:val="single" w:sz="4" w:space="0" w:color="auto"/>
              <w:left w:val="nil"/>
              <w:bottom w:val="single" w:sz="4" w:space="0" w:color="auto"/>
              <w:right w:val="single" w:sz="4" w:space="0" w:color="auto"/>
            </w:tcBorders>
            <w:shd w:val="clear" w:color="auto" w:fill="auto"/>
          </w:tcPr>
          <w:p w14:paraId="13AD3E1C" w14:textId="2C943BE5" w:rsidR="00C232CB" w:rsidRPr="001B7B23" w:rsidRDefault="00C232CB">
            <w:r w:rsidRPr="001B7B23">
              <w:t xml:space="preserve">Состав элементов представлен в </w:t>
            </w:r>
            <w:r w:rsidRPr="001B7B23">
              <w:fldChar w:fldCharType="begin"/>
            </w:r>
            <w:r w:rsidRPr="001B7B23">
              <w:instrText xml:space="preserve"> REF _Ref106362923 \h  \* MERGEFORMAT </w:instrText>
            </w:r>
            <w:r w:rsidRPr="001B7B23">
              <w:fldChar w:fldCharType="separate"/>
            </w:r>
            <w:r w:rsidRPr="001B7B23" w:rsidDel="00195117">
              <w:rPr>
                <w:b/>
              </w:rPr>
              <w:t xml:space="preserve">Таблица </w:t>
            </w:r>
            <w:r w:rsidRPr="001B7B23" w:rsidDel="00195117">
              <w:rPr>
                <w:b/>
                <w:noProof/>
              </w:rPr>
              <w:t>1</w:t>
            </w:r>
            <w:r>
              <w:rPr>
                <w:b/>
                <w:noProof/>
              </w:rPr>
              <w:t>1</w:t>
            </w:r>
            <w:r w:rsidRPr="001B7B23">
              <w:fldChar w:fldCharType="end"/>
            </w:r>
            <w:r w:rsidRPr="001B7B23">
              <w:t>.</w:t>
            </w:r>
          </w:p>
        </w:tc>
      </w:tr>
    </w:tbl>
    <w:p w14:paraId="5F2ED45B" w14:textId="1C7A4A7F" w:rsidR="001323CB" w:rsidRPr="001B7B23" w:rsidRDefault="001323CB" w:rsidP="001323CB">
      <w:pPr>
        <w:pStyle w:val="aff4"/>
        <w:keepNext/>
        <w:jc w:val="right"/>
        <w:rPr>
          <w:b w:val="0"/>
          <w:bCs w:val="0"/>
          <w:color w:val="auto"/>
          <w:sz w:val="24"/>
          <w:szCs w:val="24"/>
        </w:rPr>
      </w:pPr>
    </w:p>
    <w:p w14:paraId="2D14DF07" w14:textId="77777777" w:rsidR="005D7323" w:rsidRPr="001B7B23" w:rsidRDefault="005D7323" w:rsidP="005D7323">
      <w:pPr>
        <w:pStyle w:val="ab"/>
      </w:pPr>
    </w:p>
    <w:p w14:paraId="2D2173FC" w14:textId="0B85D63E" w:rsidR="005D7323" w:rsidRPr="001B7B23" w:rsidRDefault="005D7323" w:rsidP="001E473C">
      <w:pPr>
        <w:pStyle w:val="2"/>
      </w:pPr>
      <w:bookmarkStart w:id="62" w:name="_Ref106906007"/>
      <w:r w:rsidRPr="001B7B23">
        <w:t xml:space="preserve">Таблица </w:t>
      </w:r>
      <w:fldSimple w:instr=" SEQ Таблица \* ARABIC ">
        <w:r w:rsidR="007A302E" w:rsidRPr="001B7B23">
          <w:rPr>
            <w:noProof/>
          </w:rPr>
          <w:t>11</w:t>
        </w:r>
      </w:fldSimple>
      <w:bookmarkEnd w:id="62"/>
      <w:r w:rsidRPr="001B7B23">
        <w:t>. «</w:t>
      </w:r>
      <w:r w:rsidR="003C60DD">
        <w:t xml:space="preserve">Оказанные </w:t>
      </w:r>
      <w:r w:rsidRPr="001B7B23">
        <w:t>Сервисная услуга» ‹</w:t>
      </w:r>
      <w:r w:rsidR="003C60DD">
        <w:t>Оказ</w:t>
      </w:r>
      <w:r w:rsidR="00741118">
        <w:t>Сервисн</w:t>
      </w:r>
      <w:r w:rsidR="003C60DD">
        <w:t>У</w:t>
      </w:r>
      <w:r w:rsidRPr="001B7B23">
        <w:t>сл›</w:t>
      </w:r>
    </w:p>
    <w:tbl>
      <w:tblPr>
        <w:tblW w:w="14742" w:type="dxa"/>
        <w:tblLook w:val="04A0" w:firstRow="1" w:lastRow="0" w:firstColumn="1" w:lastColumn="0" w:noHBand="0" w:noVBand="1"/>
      </w:tblPr>
      <w:tblGrid>
        <w:gridCol w:w="2993"/>
        <w:gridCol w:w="3049"/>
        <w:gridCol w:w="1322"/>
        <w:gridCol w:w="1484"/>
        <w:gridCol w:w="1915"/>
        <w:gridCol w:w="3979"/>
        <w:tblGridChange w:id="63">
          <w:tblGrid>
            <w:gridCol w:w="2993"/>
            <w:gridCol w:w="3049"/>
            <w:gridCol w:w="1322"/>
            <w:gridCol w:w="1484"/>
            <w:gridCol w:w="1915"/>
            <w:gridCol w:w="3979"/>
          </w:tblGrid>
        </w:tblGridChange>
      </w:tblGrid>
      <w:tr w:rsidR="001E473C" w:rsidRPr="001B7B23" w14:paraId="55A0C339" w14:textId="77777777" w:rsidTr="00CA3DFE">
        <w:trPr>
          <w:tblHeader/>
        </w:trPr>
        <w:tc>
          <w:tcPr>
            <w:tcW w:w="299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76B4C68" w14:textId="77777777" w:rsidR="005D7323" w:rsidRPr="001B7B23" w:rsidRDefault="005D7323" w:rsidP="000B76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6A5F2505" w14:textId="77777777" w:rsidR="005D7323" w:rsidRPr="001B7B23" w:rsidRDefault="005D7323" w:rsidP="000B7642">
            <w:pPr>
              <w:jc w:val="center"/>
              <w:rPr>
                <w:b/>
                <w:bCs/>
              </w:rPr>
            </w:pPr>
            <w:r w:rsidRPr="001B7B23">
              <w:rPr>
                <w:b/>
                <w:bCs/>
              </w:rPr>
              <w:t>Сокращенное наименование (код) элемента</w:t>
            </w:r>
          </w:p>
        </w:tc>
        <w:tc>
          <w:tcPr>
            <w:tcW w:w="1322" w:type="dxa"/>
            <w:tcBorders>
              <w:top w:val="single" w:sz="4" w:space="0" w:color="auto"/>
              <w:left w:val="nil"/>
              <w:bottom w:val="single" w:sz="4" w:space="0" w:color="auto"/>
              <w:right w:val="single" w:sz="4" w:space="0" w:color="auto"/>
            </w:tcBorders>
            <w:shd w:val="clear" w:color="000000" w:fill="EAEAEA"/>
            <w:vAlign w:val="center"/>
            <w:hideMark/>
          </w:tcPr>
          <w:p w14:paraId="5F1C18BE" w14:textId="77777777" w:rsidR="005D7323" w:rsidRPr="001B7B23" w:rsidRDefault="005D7323" w:rsidP="000B7642">
            <w:pPr>
              <w:jc w:val="center"/>
              <w:rPr>
                <w:b/>
                <w:bCs/>
              </w:rPr>
            </w:pPr>
            <w:r w:rsidRPr="001B7B23">
              <w:rPr>
                <w:b/>
                <w:bCs/>
              </w:rPr>
              <w:t>Признак типа элемента</w:t>
            </w:r>
          </w:p>
        </w:tc>
        <w:tc>
          <w:tcPr>
            <w:tcW w:w="1484" w:type="dxa"/>
            <w:tcBorders>
              <w:top w:val="single" w:sz="4" w:space="0" w:color="auto"/>
              <w:left w:val="nil"/>
              <w:bottom w:val="single" w:sz="4" w:space="0" w:color="auto"/>
              <w:right w:val="single" w:sz="4" w:space="0" w:color="auto"/>
            </w:tcBorders>
            <w:shd w:val="clear" w:color="000000" w:fill="EAEAEA"/>
            <w:vAlign w:val="center"/>
            <w:hideMark/>
          </w:tcPr>
          <w:p w14:paraId="53EE0864" w14:textId="77777777" w:rsidR="005D7323" w:rsidRPr="001B7B23" w:rsidRDefault="005D7323" w:rsidP="000B7642">
            <w:pPr>
              <w:jc w:val="center"/>
              <w:rPr>
                <w:b/>
                <w:bCs/>
              </w:rPr>
            </w:pPr>
            <w:r w:rsidRPr="001B7B23">
              <w:rPr>
                <w:b/>
                <w:bCs/>
              </w:rPr>
              <w:t>Формат элемента</w:t>
            </w:r>
          </w:p>
        </w:tc>
        <w:tc>
          <w:tcPr>
            <w:tcW w:w="1915" w:type="dxa"/>
            <w:tcBorders>
              <w:top w:val="single" w:sz="4" w:space="0" w:color="auto"/>
              <w:left w:val="nil"/>
              <w:bottom w:val="single" w:sz="4" w:space="0" w:color="auto"/>
              <w:right w:val="single" w:sz="4" w:space="0" w:color="auto"/>
            </w:tcBorders>
            <w:shd w:val="clear" w:color="000000" w:fill="EAEAEA"/>
            <w:vAlign w:val="center"/>
            <w:hideMark/>
          </w:tcPr>
          <w:p w14:paraId="6DC4B639" w14:textId="77777777" w:rsidR="005D7323" w:rsidRPr="001B7B23" w:rsidRDefault="005D7323" w:rsidP="000B7642">
            <w:pPr>
              <w:jc w:val="center"/>
              <w:rPr>
                <w:b/>
                <w:bCs/>
              </w:rPr>
            </w:pPr>
            <w:r w:rsidRPr="001B7B23">
              <w:rPr>
                <w:b/>
                <w:bCs/>
              </w:rPr>
              <w:t>Признак обязательности элемента</w:t>
            </w:r>
          </w:p>
        </w:tc>
        <w:tc>
          <w:tcPr>
            <w:tcW w:w="3979" w:type="dxa"/>
            <w:tcBorders>
              <w:top w:val="single" w:sz="4" w:space="0" w:color="auto"/>
              <w:left w:val="nil"/>
              <w:bottom w:val="single" w:sz="4" w:space="0" w:color="auto"/>
              <w:right w:val="single" w:sz="4" w:space="0" w:color="auto"/>
            </w:tcBorders>
            <w:shd w:val="clear" w:color="000000" w:fill="EAEAEA"/>
            <w:vAlign w:val="center"/>
            <w:hideMark/>
          </w:tcPr>
          <w:p w14:paraId="2E8F9701" w14:textId="77777777" w:rsidR="005D7323" w:rsidRPr="001B7B23" w:rsidRDefault="005D7323" w:rsidP="000B7642">
            <w:pPr>
              <w:jc w:val="center"/>
              <w:rPr>
                <w:b/>
                <w:bCs/>
              </w:rPr>
            </w:pPr>
            <w:r w:rsidRPr="001B7B23">
              <w:rPr>
                <w:b/>
                <w:bCs/>
              </w:rPr>
              <w:t>Дополнительная информация</w:t>
            </w:r>
          </w:p>
        </w:tc>
      </w:tr>
      <w:tr w:rsidR="001E473C" w:rsidRPr="001B7B23" w14:paraId="1E2F0D5B" w14:textId="77777777" w:rsidTr="00CA3DFE">
        <w:trPr>
          <w:trHeight w:val="120"/>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E54F3" w14:textId="374AC06F" w:rsidR="00DF53BF" w:rsidRPr="001B7B23" w:rsidRDefault="00DF53BF" w:rsidP="00DF53BF">
            <w:pPr>
              <w:rPr>
                <w:rFonts w:cstheme="minorHAnsi"/>
              </w:rPr>
            </w:pPr>
            <w:r w:rsidRPr="001B7B23">
              <w:rPr>
                <w:rFonts w:cstheme="minorHAnsi"/>
              </w:rPr>
              <w:t>Код услуги</w:t>
            </w:r>
          </w:p>
        </w:tc>
        <w:tc>
          <w:tcPr>
            <w:tcW w:w="3049" w:type="dxa"/>
            <w:tcBorders>
              <w:top w:val="single" w:sz="4" w:space="0" w:color="auto"/>
              <w:left w:val="nil"/>
              <w:bottom w:val="single" w:sz="4" w:space="0" w:color="auto"/>
              <w:right w:val="single" w:sz="4" w:space="0" w:color="auto"/>
            </w:tcBorders>
            <w:shd w:val="clear" w:color="auto" w:fill="auto"/>
          </w:tcPr>
          <w:p w14:paraId="0ABDAFB1" w14:textId="49C52490" w:rsidR="00DF53BF" w:rsidRPr="001B7B23" w:rsidRDefault="00DF53BF" w:rsidP="00DF53BF">
            <w:pPr>
              <w:rPr>
                <w:rFonts w:cstheme="minorHAnsi"/>
              </w:rPr>
            </w:pPr>
            <w:r w:rsidRPr="001B7B23">
              <w:rPr>
                <w:rFonts w:cstheme="minorHAnsi"/>
              </w:rPr>
              <w:t>Код</w:t>
            </w:r>
          </w:p>
        </w:tc>
        <w:tc>
          <w:tcPr>
            <w:tcW w:w="1322" w:type="dxa"/>
            <w:tcBorders>
              <w:top w:val="single" w:sz="4" w:space="0" w:color="auto"/>
              <w:left w:val="nil"/>
              <w:bottom w:val="single" w:sz="4" w:space="0" w:color="auto"/>
              <w:right w:val="single" w:sz="4" w:space="0" w:color="auto"/>
            </w:tcBorders>
            <w:shd w:val="clear" w:color="auto" w:fill="auto"/>
          </w:tcPr>
          <w:p w14:paraId="2A09E2BB" w14:textId="4674F89C"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84BFA12" w14:textId="10724853" w:rsidR="00DF53BF" w:rsidRPr="001B7B23" w:rsidRDefault="00DF53BF" w:rsidP="00DF53BF">
            <w:pPr>
              <w:jc w:val="center"/>
              <w:rPr>
                <w:rFonts w:cstheme="minorHAnsi"/>
              </w:rPr>
            </w:pPr>
            <w:r w:rsidRPr="001B7B23">
              <w:rPr>
                <w:rFonts w:cstheme="minorHAnsi"/>
              </w:rPr>
              <w:t>T(1-255)</w:t>
            </w:r>
          </w:p>
        </w:tc>
        <w:tc>
          <w:tcPr>
            <w:tcW w:w="1915" w:type="dxa"/>
            <w:tcBorders>
              <w:top w:val="single" w:sz="4" w:space="0" w:color="auto"/>
              <w:left w:val="nil"/>
              <w:bottom w:val="single" w:sz="4" w:space="0" w:color="auto"/>
              <w:right w:val="single" w:sz="4" w:space="0" w:color="auto"/>
            </w:tcBorders>
            <w:shd w:val="clear" w:color="auto" w:fill="auto"/>
          </w:tcPr>
          <w:p w14:paraId="75C57215" w14:textId="0B4D4EDB"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32B67EE6" w14:textId="2B1871AB" w:rsidR="00DF53BF" w:rsidRPr="001B7B23" w:rsidRDefault="00DF53BF" w:rsidP="00DF53BF"/>
        </w:tc>
      </w:tr>
      <w:tr w:rsidR="001E473C" w:rsidRPr="001B7B23" w14:paraId="7B954BD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4F1F7F3E" w14:textId="63CD804A" w:rsidR="00DF53BF" w:rsidRPr="001B7B23" w:rsidRDefault="00DF53BF" w:rsidP="00DF53BF">
            <w:pPr>
              <w:rPr>
                <w:rFonts w:cstheme="minorHAnsi"/>
              </w:rPr>
            </w:pPr>
            <w:r w:rsidRPr="001B7B23">
              <w:rPr>
                <w:rFonts w:cstheme="minorHAnsi"/>
              </w:rPr>
              <w:t>Наименование услуги</w:t>
            </w:r>
          </w:p>
        </w:tc>
        <w:tc>
          <w:tcPr>
            <w:tcW w:w="3049" w:type="dxa"/>
            <w:tcBorders>
              <w:top w:val="single" w:sz="4" w:space="0" w:color="auto"/>
              <w:left w:val="nil"/>
              <w:bottom w:val="single" w:sz="4" w:space="0" w:color="auto"/>
              <w:right w:val="single" w:sz="4" w:space="0" w:color="auto"/>
            </w:tcBorders>
            <w:shd w:val="clear" w:color="auto" w:fill="auto"/>
          </w:tcPr>
          <w:p w14:paraId="06615048" w14:textId="5DBF888C" w:rsidR="00DF53BF" w:rsidRPr="001B7B23" w:rsidRDefault="00DF53BF" w:rsidP="00DF53BF">
            <w:pPr>
              <w:rPr>
                <w:rFonts w:cstheme="minorHAnsi"/>
              </w:rPr>
            </w:pPr>
            <w:r w:rsidRPr="001B7B23">
              <w:rPr>
                <w:rFonts w:cstheme="minorHAnsi"/>
              </w:rPr>
              <w:t>Наименование</w:t>
            </w:r>
          </w:p>
        </w:tc>
        <w:tc>
          <w:tcPr>
            <w:tcW w:w="1322" w:type="dxa"/>
            <w:tcBorders>
              <w:top w:val="single" w:sz="4" w:space="0" w:color="auto"/>
              <w:left w:val="nil"/>
              <w:bottom w:val="single" w:sz="4" w:space="0" w:color="auto"/>
              <w:right w:val="single" w:sz="4" w:space="0" w:color="auto"/>
            </w:tcBorders>
            <w:shd w:val="clear" w:color="auto" w:fill="auto"/>
          </w:tcPr>
          <w:p w14:paraId="5E519D11" w14:textId="6D810101" w:rsidR="00DF53BF" w:rsidRPr="001B7B23" w:rsidRDefault="00DF53BF" w:rsidP="00DF53BF">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C0376E1" w14:textId="09107209" w:rsidR="00DF53BF" w:rsidRPr="001B7B23" w:rsidRDefault="00DF53BF" w:rsidP="00DF53BF">
            <w:pPr>
              <w:jc w:val="center"/>
              <w:rPr>
                <w:rFonts w:cstheme="minorHAnsi"/>
              </w:rPr>
            </w:pPr>
            <w:r w:rsidRPr="001B7B23">
              <w:rPr>
                <w:rFonts w:cstheme="minorHAnsi"/>
              </w:rPr>
              <w:t>T(1-255)</w:t>
            </w:r>
          </w:p>
        </w:tc>
        <w:tc>
          <w:tcPr>
            <w:tcW w:w="1915" w:type="dxa"/>
            <w:tcBorders>
              <w:top w:val="single" w:sz="4" w:space="0" w:color="auto"/>
              <w:left w:val="nil"/>
              <w:bottom w:val="single" w:sz="4" w:space="0" w:color="auto"/>
              <w:right w:val="single" w:sz="4" w:space="0" w:color="auto"/>
            </w:tcBorders>
            <w:shd w:val="clear" w:color="auto" w:fill="auto"/>
          </w:tcPr>
          <w:p w14:paraId="2BF4908C" w14:textId="56F381AF" w:rsidR="00DF53BF" w:rsidRPr="001B7B23" w:rsidRDefault="00DF53BF" w:rsidP="00DF53BF">
            <w:pPr>
              <w:jc w:val="center"/>
              <w:rPr>
                <w:rFonts w:cstheme="minorHAnsi"/>
              </w:rPr>
            </w:pPr>
            <w:r w:rsidRPr="001B7B23">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605A199B" w14:textId="17E651C2" w:rsidR="00DF53BF" w:rsidRPr="001B7B23" w:rsidRDefault="00DF53BF" w:rsidP="00DF53BF"/>
        </w:tc>
      </w:tr>
      <w:tr w:rsidR="00C25139" w:rsidRPr="001B7B23" w14:paraId="322105B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36A7F34" w14:textId="11512FE1" w:rsidR="00C25139" w:rsidRPr="001B7B23" w:rsidRDefault="00C25139" w:rsidP="00C25139">
            <w:pPr>
              <w:rPr>
                <w:rFonts w:cstheme="minorHAnsi"/>
              </w:rPr>
            </w:pPr>
            <w:r w:rsidRPr="001B7B23">
              <w:rPr>
                <w:rFonts w:cstheme="minorHAnsi"/>
              </w:rPr>
              <w:t>Дата начала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79E9E97" w14:textId="684197B1" w:rsidR="00C25139" w:rsidRPr="001B7B23" w:rsidRDefault="00C25139" w:rsidP="00C25139">
            <w:pPr>
              <w:rPr>
                <w:rFonts w:cstheme="minorHAnsi"/>
              </w:rPr>
            </w:pPr>
            <w:r w:rsidRPr="001B7B23">
              <w:rPr>
                <w:rFonts w:cstheme="minorHAnsi"/>
              </w:rPr>
              <w:t>Дата_начала_оказания_ услуги</w:t>
            </w:r>
          </w:p>
        </w:tc>
        <w:tc>
          <w:tcPr>
            <w:tcW w:w="1322" w:type="dxa"/>
            <w:tcBorders>
              <w:top w:val="single" w:sz="4" w:space="0" w:color="auto"/>
              <w:left w:val="nil"/>
              <w:bottom w:val="single" w:sz="4" w:space="0" w:color="auto"/>
              <w:right w:val="single" w:sz="4" w:space="0" w:color="auto"/>
            </w:tcBorders>
            <w:shd w:val="clear" w:color="auto" w:fill="auto"/>
          </w:tcPr>
          <w:p w14:paraId="1B37099C" w14:textId="78F9ED80"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97857CD" w14:textId="2719503F" w:rsidR="00C25139" w:rsidRPr="001B7B23" w:rsidRDefault="00C25139" w:rsidP="00C25139">
            <w:pPr>
              <w:jc w:val="center"/>
              <w:rPr>
                <w:rFonts w:cstheme="minorHAnsi"/>
              </w:rPr>
            </w:pPr>
            <w:r w:rsidRPr="001B7B23">
              <w:rPr>
                <w:rFonts w:cstheme="minorHAnsi"/>
              </w:rPr>
              <w:t>T(=10)</w:t>
            </w:r>
          </w:p>
        </w:tc>
        <w:tc>
          <w:tcPr>
            <w:tcW w:w="1915" w:type="dxa"/>
            <w:tcBorders>
              <w:top w:val="single" w:sz="4" w:space="0" w:color="auto"/>
              <w:left w:val="nil"/>
              <w:bottom w:val="single" w:sz="4" w:space="0" w:color="auto"/>
              <w:right w:val="single" w:sz="4" w:space="0" w:color="auto"/>
            </w:tcBorders>
            <w:shd w:val="clear" w:color="auto" w:fill="auto"/>
          </w:tcPr>
          <w:p w14:paraId="08CD1ACF" w14:textId="11284766"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F8A27AE" w14:textId="3CBC45E4" w:rsidR="00C25139" w:rsidRPr="001B7B23" w:rsidRDefault="00C25139" w:rsidP="00C25139">
            <w:r w:rsidRPr="001B7B23">
              <w:t>Типовой класс &lt;ДатаТип&gt;.</w:t>
            </w:r>
            <w:r>
              <w:br/>
            </w:r>
            <w:r w:rsidRPr="00DA760E">
              <w:t>Дата в формате ДД.ММ.ГГГГ.</w:t>
            </w:r>
          </w:p>
        </w:tc>
      </w:tr>
      <w:tr w:rsidR="00C25139" w:rsidRPr="001B7B23" w14:paraId="5547F102"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ECE98E1" w14:textId="494E631F" w:rsidR="00C25139" w:rsidRPr="001B7B23" w:rsidRDefault="00C25139" w:rsidP="00C25139">
            <w:pPr>
              <w:rPr>
                <w:rFonts w:cstheme="minorHAnsi"/>
              </w:rPr>
            </w:pPr>
            <w:r w:rsidRPr="001B7B23">
              <w:rPr>
                <w:rFonts w:cstheme="minorHAnsi"/>
              </w:rPr>
              <w:t>Дата окончания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76CBB365" w14:textId="442A0844" w:rsidR="00C25139" w:rsidRPr="001B7B23" w:rsidRDefault="00C25139" w:rsidP="00C25139">
            <w:pPr>
              <w:rPr>
                <w:rFonts w:cstheme="minorHAnsi"/>
              </w:rPr>
            </w:pPr>
            <w:r w:rsidRPr="001B7B23">
              <w:rPr>
                <w:rFonts w:cstheme="minorHAnsi"/>
              </w:rPr>
              <w:t>Дата_окончания_оказания_ услуги</w:t>
            </w:r>
          </w:p>
        </w:tc>
        <w:tc>
          <w:tcPr>
            <w:tcW w:w="1322" w:type="dxa"/>
            <w:tcBorders>
              <w:top w:val="single" w:sz="4" w:space="0" w:color="auto"/>
              <w:left w:val="nil"/>
              <w:bottom w:val="single" w:sz="4" w:space="0" w:color="auto"/>
              <w:right w:val="single" w:sz="4" w:space="0" w:color="auto"/>
            </w:tcBorders>
            <w:shd w:val="clear" w:color="auto" w:fill="auto"/>
          </w:tcPr>
          <w:p w14:paraId="7FAE2AB7" w14:textId="54EE2959" w:rsidR="00C25139" w:rsidRPr="001B7B23" w:rsidRDefault="00C25139" w:rsidP="00C25139">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57A9A697" w14:textId="4FB51D56" w:rsidR="00C25139" w:rsidRPr="001B7B23" w:rsidRDefault="00C25139" w:rsidP="00C25139">
            <w:pPr>
              <w:jc w:val="center"/>
              <w:rPr>
                <w:rFonts w:cstheme="minorHAnsi"/>
              </w:rPr>
            </w:pPr>
            <w:r w:rsidRPr="001B7B23">
              <w:rPr>
                <w:rFonts w:cstheme="minorHAnsi"/>
              </w:rPr>
              <w:t>T(=10)</w:t>
            </w:r>
          </w:p>
        </w:tc>
        <w:tc>
          <w:tcPr>
            <w:tcW w:w="1915" w:type="dxa"/>
            <w:tcBorders>
              <w:top w:val="single" w:sz="4" w:space="0" w:color="auto"/>
              <w:left w:val="nil"/>
              <w:bottom w:val="single" w:sz="4" w:space="0" w:color="auto"/>
              <w:right w:val="single" w:sz="4" w:space="0" w:color="auto"/>
            </w:tcBorders>
            <w:shd w:val="clear" w:color="auto" w:fill="auto"/>
          </w:tcPr>
          <w:p w14:paraId="2268CF4A" w14:textId="72335C8F" w:rsidR="00C25139" w:rsidRPr="001B7B23" w:rsidRDefault="00C25139" w:rsidP="00C25139">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1CE151F7" w14:textId="77777777" w:rsidR="00C25139" w:rsidRDefault="00C25139" w:rsidP="00C25139">
            <w:r w:rsidRPr="001B7B23">
              <w:t>Типовой класс &lt;ДатаТип&gt;.</w:t>
            </w:r>
          </w:p>
          <w:p w14:paraId="29E51AF5" w14:textId="514EBF13" w:rsidR="00C25139" w:rsidRPr="001B7B23" w:rsidRDefault="00C25139" w:rsidP="00C25139">
            <w:r w:rsidRPr="00DA760E">
              <w:t>Дата в формате ДД.ММ.ГГГГ.</w:t>
            </w:r>
          </w:p>
        </w:tc>
      </w:tr>
      <w:tr w:rsidR="00DA2F2E" w:rsidRPr="001B7B23" w14:paraId="1DE574DB" w14:textId="77777777" w:rsidTr="00DA2F2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128681B" w14:textId="77777777" w:rsidR="00DA2F2E" w:rsidRPr="001B7B23" w:rsidRDefault="00DA2F2E" w:rsidP="003F7D42">
            <w:pPr>
              <w:rPr>
                <w:rFonts w:cstheme="minorHAnsi"/>
              </w:rPr>
            </w:pPr>
            <w:r w:rsidRPr="001B7B23">
              <w:rPr>
                <w:rFonts w:cstheme="minorHAnsi"/>
              </w:rPr>
              <w:t>Диагноз (код)</w:t>
            </w:r>
          </w:p>
        </w:tc>
        <w:tc>
          <w:tcPr>
            <w:tcW w:w="3049" w:type="dxa"/>
            <w:tcBorders>
              <w:top w:val="single" w:sz="4" w:space="0" w:color="auto"/>
              <w:left w:val="nil"/>
              <w:bottom w:val="single" w:sz="4" w:space="0" w:color="auto"/>
              <w:right w:val="single" w:sz="4" w:space="0" w:color="auto"/>
            </w:tcBorders>
            <w:shd w:val="clear" w:color="auto" w:fill="auto"/>
          </w:tcPr>
          <w:p w14:paraId="562E9DB0" w14:textId="4B665880" w:rsidR="00DA2F2E" w:rsidRPr="001B7B23" w:rsidRDefault="00DA2F2E" w:rsidP="003F7D42">
            <w:pPr>
              <w:rPr>
                <w:rFonts w:cstheme="minorHAnsi"/>
              </w:rPr>
            </w:pPr>
            <w:r w:rsidRPr="001B7B23">
              <w:rPr>
                <w:rFonts w:cstheme="minorHAnsi"/>
              </w:rPr>
              <w:t>Диагноз</w:t>
            </w:r>
          </w:p>
        </w:tc>
        <w:tc>
          <w:tcPr>
            <w:tcW w:w="1322" w:type="dxa"/>
            <w:tcBorders>
              <w:top w:val="single" w:sz="4" w:space="0" w:color="auto"/>
              <w:left w:val="nil"/>
              <w:bottom w:val="single" w:sz="4" w:space="0" w:color="auto"/>
              <w:right w:val="single" w:sz="4" w:space="0" w:color="auto"/>
            </w:tcBorders>
            <w:shd w:val="clear" w:color="auto" w:fill="auto"/>
          </w:tcPr>
          <w:p w14:paraId="55644686" w14:textId="23DABD47" w:rsidR="00DA2F2E" w:rsidRPr="001B7B23" w:rsidRDefault="00EA5339" w:rsidP="003F7D42">
            <w:pPr>
              <w:jc w:val="center"/>
              <w:rPr>
                <w:rFonts w:cstheme="minorHAnsi"/>
              </w:rPr>
            </w:pPr>
            <w:r>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02F25781" w14:textId="199C02D2" w:rsidR="00DA2F2E" w:rsidRPr="001B7B23" w:rsidRDefault="00DA2F2E" w:rsidP="003F7D42">
            <w:pPr>
              <w:jc w:val="center"/>
              <w:rPr>
                <w:rFonts w:cstheme="minorHAnsi"/>
              </w:rPr>
            </w:pPr>
          </w:p>
        </w:tc>
        <w:tc>
          <w:tcPr>
            <w:tcW w:w="1915" w:type="dxa"/>
            <w:tcBorders>
              <w:top w:val="single" w:sz="4" w:space="0" w:color="auto"/>
              <w:left w:val="nil"/>
              <w:bottom w:val="single" w:sz="4" w:space="0" w:color="auto"/>
              <w:right w:val="single" w:sz="4" w:space="0" w:color="auto"/>
            </w:tcBorders>
            <w:shd w:val="clear" w:color="auto" w:fill="auto"/>
          </w:tcPr>
          <w:p w14:paraId="261394A8" w14:textId="0E6144F6" w:rsidR="00DA2F2E" w:rsidRPr="001B7B23" w:rsidRDefault="00DA2F2E" w:rsidP="003F7D42">
            <w:pPr>
              <w:jc w:val="center"/>
              <w:rPr>
                <w:rFonts w:cstheme="minorHAnsi"/>
              </w:rPr>
            </w:pPr>
            <w:del w:id="64" w:author="Администратор" w:date="2022-08-18T09:42:00Z">
              <w:r w:rsidRPr="001B7B23" w:rsidDel="003D4BA2">
                <w:rPr>
                  <w:rFonts w:cstheme="minorHAnsi"/>
                </w:rPr>
                <w:delText>О</w:delText>
              </w:r>
              <w:r w:rsidR="00EA5339" w:rsidDel="003D4BA2">
                <w:rPr>
                  <w:rFonts w:cstheme="minorHAnsi"/>
                </w:rPr>
                <w:delText>М</w:delText>
              </w:r>
            </w:del>
            <w:ins w:id="65" w:author="Администратор" w:date="2022-08-18T09:42:00Z">
              <w:r w:rsidR="003D4BA2">
                <w:rPr>
                  <w:rFonts w:cstheme="minorHAnsi"/>
                </w:rPr>
                <w:t>Н</w:t>
              </w:r>
              <w:r w:rsidR="003D4BA2">
                <w:rPr>
                  <w:rFonts w:cstheme="minorHAnsi"/>
                </w:rPr>
                <w:t>М</w:t>
              </w:r>
            </w:ins>
          </w:p>
        </w:tc>
        <w:tc>
          <w:tcPr>
            <w:tcW w:w="3979" w:type="dxa"/>
            <w:tcBorders>
              <w:top w:val="single" w:sz="4" w:space="0" w:color="auto"/>
              <w:left w:val="nil"/>
              <w:bottom w:val="single" w:sz="4" w:space="0" w:color="auto"/>
              <w:right w:val="single" w:sz="4" w:space="0" w:color="auto"/>
            </w:tcBorders>
            <w:shd w:val="clear" w:color="auto" w:fill="auto"/>
          </w:tcPr>
          <w:p w14:paraId="7B643EE1" w14:textId="77777777" w:rsidR="00DA2F2E" w:rsidRDefault="00EA5339" w:rsidP="003F7D42">
            <w:pPr>
              <w:rPr>
                <w:lang w:val="en-US"/>
              </w:rPr>
            </w:pPr>
            <w:r>
              <w:t xml:space="preserve">Класс </w:t>
            </w:r>
            <w:r>
              <w:rPr>
                <w:lang w:val="en-US"/>
              </w:rPr>
              <w:t>&lt;</w:t>
            </w:r>
            <w:r>
              <w:t>Диагноз</w:t>
            </w:r>
            <w:r>
              <w:rPr>
                <w:lang w:val="en-US"/>
              </w:rPr>
              <w:t>&gt;</w:t>
            </w:r>
          </w:p>
          <w:p w14:paraId="5DD70B9D" w14:textId="0E154165" w:rsidR="00EA5339" w:rsidRPr="00EA5339" w:rsidRDefault="00EA5339" w:rsidP="003F7D42">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 xml:space="preserve">Таблица </w:t>
            </w:r>
            <w:r w:rsidRPr="00EA5339">
              <w:t>12</w:t>
            </w:r>
            <w:r w:rsidRPr="00930B5B">
              <w:fldChar w:fldCharType="end"/>
            </w:r>
            <w:r w:rsidRPr="00930B5B">
              <w:t>.</w:t>
            </w:r>
          </w:p>
        </w:tc>
      </w:tr>
      <w:tr w:rsidR="003C60DD" w:rsidRPr="001B7B23" w14:paraId="40D7D4AA"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86C6335" w14:textId="20226D65" w:rsidR="003C60DD" w:rsidRPr="001B7B23" w:rsidRDefault="003C60DD" w:rsidP="00470E82">
            <w:pPr>
              <w:rPr>
                <w:rFonts w:cstheme="minorHAnsi"/>
              </w:rPr>
            </w:pPr>
            <w:r w:rsidRPr="001B7B23">
              <w:rPr>
                <w:rFonts w:cstheme="minorHAnsi"/>
              </w:rPr>
              <w:t>Цена за единицу услуги</w:t>
            </w:r>
          </w:p>
        </w:tc>
        <w:tc>
          <w:tcPr>
            <w:tcW w:w="3049" w:type="dxa"/>
            <w:tcBorders>
              <w:top w:val="single" w:sz="4" w:space="0" w:color="auto"/>
              <w:left w:val="nil"/>
              <w:bottom w:val="single" w:sz="4" w:space="0" w:color="auto"/>
              <w:right w:val="single" w:sz="4" w:space="0" w:color="auto"/>
            </w:tcBorders>
            <w:shd w:val="clear" w:color="auto" w:fill="auto"/>
          </w:tcPr>
          <w:p w14:paraId="1126AD0B" w14:textId="77777777" w:rsidR="003C60DD" w:rsidRPr="001B7B23" w:rsidRDefault="003C60DD" w:rsidP="00470E82">
            <w:pPr>
              <w:rPr>
                <w:rFonts w:cstheme="minorHAnsi"/>
              </w:rPr>
            </w:pPr>
            <w:r w:rsidRPr="001B7B23">
              <w:rPr>
                <w:rFonts w:cstheme="minorHAnsi"/>
              </w:rPr>
              <w:t>Цена</w:t>
            </w:r>
          </w:p>
        </w:tc>
        <w:tc>
          <w:tcPr>
            <w:tcW w:w="1322" w:type="dxa"/>
            <w:tcBorders>
              <w:top w:val="single" w:sz="4" w:space="0" w:color="auto"/>
              <w:left w:val="nil"/>
              <w:bottom w:val="single" w:sz="4" w:space="0" w:color="auto"/>
              <w:right w:val="single" w:sz="4" w:space="0" w:color="auto"/>
            </w:tcBorders>
            <w:shd w:val="clear" w:color="auto" w:fill="auto"/>
          </w:tcPr>
          <w:p w14:paraId="13C928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72C6E71" w14:textId="77777777" w:rsidR="003C60DD" w:rsidRPr="001B7B23" w:rsidRDefault="003C60DD" w:rsidP="00470E82">
            <w:pPr>
              <w:jc w:val="center"/>
              <w:rPr>
                <w:rFonts w:cstheme="minorHAnsi"/>
              </w:rPr>
            </w:pPr>
            <w:r w:rsidRPr="001B7B23">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6E95BD17"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184059C" w14:textId="77777777" w:rsidR="003C60DD" w:rsidRPr="001B7B23" w:rsidRDefault="003C60DD" w:rsidP="00470E82"/>
        </w:tc>
      </w:tr>
      <w:tr w:rsidR="003C60DD" w:rsidRPr="001B7B23" w14:paraId="3804F4F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0650EE" w14:textId="2F8C49A3" w:rsidR="003C60DD" w:rsidRPr="001B7B23" w:rsidRDefault="003C60DD" w:rsidP="00470E82">
            <w:pPr>
              <w:rPr>
                <w:rFonts w:cstheme="minorHAnsi"/>
              </w:rPr>
            </w:pPr>
            <w:r w:rsidRPr="001B7B23">
              <w:rPr>
                <w:rFonts w:cstheme="minorHAnsi"/>
              </w:rPr>
              <w:t>Количество</w:t>
            </w:r>
          </w:p>
        </w:tc>
        <w:tc>
          <w:tcPr>
            <w:tcW w:w="3049" w:type="dxa"/>
            <w:tcBorders>
              <w:top w:val="single" w:sz="4" w:space="0" w:color="auto"/>
              <w:left w:val="nil"/>
              <w:bottom w:val="single" w:sz="4" w:space="0" w:color="auto"/>
              <w:right w:val="single" w:sz="4" w:space="0" w:color="auto"/>
            </w:tcBorders>
            <w:shd w:val="clear" w:color="auto" w:fill="auto"/>
          </w:tcPr>
          <w:p w14:paraId="145B913B" w14:textId="77777777" w:rsidR="003C60DD" w:rsidRPr="001B7B23" w:rsidRDefault="003C60DD" w:rsidP="00470E82">
            <w:pPr>
              <w:rPr>
                <w:rFonts w:cstheme="minorHAnsi"/>
              </w:rPr>
            </w:pPr>
            <w:r w:rsidRPr="001B7B23">
              <w:rPr>
                <w:rFonts w:cstheme="minorHAnsi"/>
              </w:rPr>
              <w:t>Количество</w:t>
            </w:r>
          </w:p>
        </w:tc>
        <w:tc>
          <w:tcPr>
            <w:tcW w:w="1322" w:type="dxa"/>
            <w:tcBorders>
              <w:top w:val="single" w:sz="4" w:space="0" w:color="auto"/>
              <w:left w:val="nil"/>
              <w:bottom w:val="single" w:sz="4" w:space="0" w:color="auto"/>
              <w:right w:val="single" w:sz="4" w:space="0" w:color="auto"/>
            </w:tcBorders>
            <w:shd w:val="clear" w:color="auto" w:fill="auto"/>
          </w:tcPr>
          <w:p w14:paraId="17DF44F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6B64E0D0" w14:textId="77777777" w:rsidR="003C60DD" w:rsidRPr="001B7B23" w:rsidRDefault="003C60DD" w:rsidP="00470E82">
            <w:pPr>
              <w:jc w:val="center"/>
              <w:rPr>
                <w:rFonts w:cstheme="minorHAnsi"/>
              </w:rPr>
            </w:pPr>
            <w:r w:rsidRPr="003C60DD">
              <w:rPr>
                <w:rFonts w:cstheme="minorHAnsi"/>
              </w:rPr>
              <w:t>N</w:t>
            </w:r>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181170CB"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020DE81" w14:textId="77777777" w:rsidR="003C60DD" w:rsidRPr="003C60DD" w:rsidRDefault="003C60DD" w:rsidP="00470E82"/>
        </w:tc>
      </w:tr>
      <w:tr w:rsidR="00717090" w:rsidRPr="00526378" w14:paraId="1E9BCD5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A56834" w14:textId="77777777" w:rsidR="00717090" w:rsidRPr="00717090" w:rsidDel="00BB1CDB" w:rsidRDefault="00717090" w:rsidP="00717090">
            <w:pPr>
              <w:rPr>
                <w:rFonts w:cstheme="minorHAnsi"/>
              </w:rPr>
            </w:pPr>
            <w:r w:rsidRPr="00717090">
              <w:rPr>
                <w:rFonts w:cstheme="minorHAnsi"/>
              </w:rPr>
              <w:t>ПроцентСкидки</w:t>
            </w:r>
          </w:p>
        </w:tc>
        <w:tc>
          <w:tcPr>
            <w:tcW w:w="3049" w:type="dxa"/>
            <w:tcBorders>
              <w:top w:val="single" w:sz="4" w:space="0" w:color="auto"/>
              <w:left w:val="nil"/>
              <w:bottom w:val="single" w:sz="4" w:space="0" w:color="auto"/>
              <w:right w:val="single" w:sz="4" w:space="0" w:color="auto"/>
            </w:tcBorders>
            <w:shd w:val="clear" w:color="auto" w:fill="auto"/>
          </w:tcPr>
          <w:p w14:paraId="569B4FBB" w14:textId="77777777" w:rsidR="00717090" w:rsidRPr="00717090" w:rsidRDefault="00717090" w:rsidP="00717090">
            <w:pPr>
              <w:rPr>
                <w:rFonts w:cstheme="minorHAnsi"/>
              </w:rPr>
            </w:pPr>
            <w:r w:rsidRPr="00717090">
              <w:rPr>
                <w:rFonts w:cstheme="minorHAnsi"/>
              </w:rPr>
              <w:t>ПроцСкидка</w:t>
            </w:r>
          </w:p>
        </w:tc>
        <w:tc>
          <w:tcPr>
            <w:tcW w:w="1322" w:type="dxa"/>
            <w:tcBorders>
              <w:top w:val="single" w:sz="4" w:space="0" w:color="auto"/>
              <w:left w:val="nil"/>
              <w:bottom w:val="single" w:sz="4" w:space="0" w:color="auto"/>
              <w:right w:val="single" w:sz="4" w:space="0" w:color="auto"/>
            </w:tcBorders>
            <w:shd w:val="clear" w:color="auto" w:fill="auto"/>
          </w:tcPr>
          <w:p w14:paraId="1F4EA5A8"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2735E703" w14:textId="77777777" w:rsidR="00717090" w:rsidRPr="00717090" w:rsidRDefault="00717090" w:rsidP="00717090">
            <w:pPr>
              <w:jc w:val="center"/>
              <w:rPr>
                <w:rFonts w:cstheme="minorHAnsi"/>
              </w:rPr>
            </w:pPr>
            <w:r w:rsidRPr="00717090">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59EC34C8" w14:textId="7901AC14"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55B1BC90" w14:textId="77777777" w:rsidR="00717090" w:rsidRPr="00526378" w:rsidRDefault="00717090" w:rsidP="00717090"/>
        </w:tc>
      </w:tr>
      <w:tr w:rsidR="00717090" w:rsidRPr="00526378" w14:paraId="4D5567E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A211ABB" w14:textId="77777777" w:rsidR="00717090" w:rsidRPr="00717090" w:rsidDel="00BB1CDB" w:rsidRDefault="00717090" w:rsidP="00717090">
            <w:pPr>
              <w:rPr>
                <w:rFonts w:cstheme="minorHAnsi"/>
              </w:rPr>
            </w:pPr>
            <w:r w:rsidRPr="00717090">
              <w:rPr>
                <w:rFonts w:cstheme="minorHAnsi"/>
              </w:rPr>
              <w:t>СуммаСкидки</w:t>
            </w:r>
          </w:p>
        </w:tc>
        <w:tc>
          <w:tcPr>
            <w:tcW w:w="3049" w:type="dxa"/>
            <w:tcBorders>
              <w:top w:val="single" w:sz="4" w:space="0" w:color="auto"/>
              <w:left w:val="nil"/>
              <w:bottom w:val="single" w:sz="4" w:space="0" w:color="auto"/>
              <w:right w:val="single" w:sz="4" w:space="0" w:color="auto"/>
            </w:tcBorders>
            <w:shd w:val="clear" w:color="auto" w:fill="auto"/>
          </w:tcPr>
          <w:p w14:paraId="430B6481" w14:textId="77777777" w:rsidR="00717090" w:rsidRPr="00717090" w:rsidRDefault="00717090" w:rsidP="00717090">
            <w:pPr>
              <w:rPr>
                <w:rFonts w:cstheme="minorHAnsi"/>
              </w:rPr>
            </w:pPr>
            <w:r w:rsidRPr="00717090">
              <w:rPr>
                <w:rFonts w:cstheme="minorHAnsi"/>
              </w:rPr>
              <w:t>СуммаСкидки</w:t>
            </w:r>
          </w:p>
        </w:tc>
        <w:tc>
          <w:tcPr>
            <w:tcW w:w="1322" w:type="dxa"/>
            <w:tcBorders>
              <w:top w:val="single" w:sz="4" w:space="0" w:color="auto"/>
              <w:left w:val="nil"/>
              <w:bottom w:val="single" w:sz="4" w:space="0" w:color="auto"/>
              <w:right w:val="single" w:sz="4" w:space="0" w:color="auto"/>
            </w:tcBorders>
            <w:shd w:val="clear" w:color="auto" w:fill="auto"/>
          </w:tcPr>
          <w:p w14:paraId="271B8A46" w14:textId="77777777" w:rsidR="00717090" w:rsidRPr="00717090" w:rsidRDefault="00717090" w:rsidP="00717090">
            <w:pPr>
              <w:jc w:val="center"/>
              <w:rPr>
                <w:rFonts w:cstheme="minorHAnsi"/>
              </w:rPr>
            </w:pPr>
            <w:r w:rsidRPr="00717090">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66945800" w14:textId="77777777" w:rsidR="00717090" w:rsidRPr="00717090" w:rsidRDefault="00717090" w:rsidP="00717090">
            <w:pPr>
              <w:jc w:val="center"/>
              <w:rPr>
                <w:rFonts w:cstheme="minorHAnsi"/>
              </w:rPr>
            </w:pPr>
            <w:r w:rsidRPr="00717090">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6400D728" w14:textId="71428F53" w:rsidR="00717090" w:rsidRPr="00717090" w:rsidRDefault="005F6CF1" w:rsidP="00717090">
            <w:pPr>
              <w:jc w:val="center"/>
              <w:rPr>
                <w:rFonts w:cstheme="minorHAnsi"/>
              </w:rPr>
            </w:pPr>
            <w:r>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0F4B0D99" w14:textId="77777777" w:rsidR="00717090" w:rsidRPr="00526378" w:rsidRDefault="00717090" w:rsidP="00717090"/>
        </w:tc>
      </w:tr>
      <w:tr w:rsidR="003C60DD" w:rsidRPr="001B7B23" w14:paraId="7112A15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1207E23" w14:textId="7BF87E8A" w:rsidR="003C60DD" w:rsidRPr="001B7B23" w:rsidRDefault="003C60DD" w:rsidP="00470E82">
            <w:pPr>
              <w:rPr>
                <w:rFonts w:cstheme="minorHAnsi"/>
              </w:rPr>
            </w:pPr>
            <w:r w:rsidRPr="001B7B23">
              <w:rPr>
                <w:rFonts w:cstheme="minorHAnsi"/>
              </w:rPr>
              <w:t>Размер уплаченной Пациентом франшизы в МО</w:t>
            </w:r>
            <w:r w:rsidR="00475B8C" w:rsidRPr="001B7B23">
              <w:rPr>
                <w:rFonts w:cstheme="minorHAnsi"/>
              </w:rPr>
              <w:t xml:space="preserve"> (%)</w:t>
            </w:r>
          </w:p>
        </w:tc>
        <w:tc>
          <w:tcPr>
            <w:tcW w:w="3049" w:type="dxa"/>
            <w:tcBorders>
              <w:top w:val="single" w:sz="4" w:space="0" w:color="auto"/>
              <w:left w:val="nil"/>
              <w:bottom w:val="single" w:sz="4" w:space="0" w:color="auto"/>
              <w:right w:val="single" w:sz="4" w:space="0" w:color="auto"/>
            </w:tcBorders>
            <w:shd w:val="clear" w:color="auto" w:fill="auto"/>
          </w:tcPr>
          <w:p w14:paraId="06940B84" w14:textId="023D126D" w:rsidR="003C60DD" w:rsidRPr="001B7B23" w:rsidRDefault="003C60DD" w:rsidP="00470E82">
            <w:pPr>
              <w:rPr>
                <w:rFonts w:cstheme="minorHAnsi"/>
              </w:rPr>
            </w:pPr>
            <w:r w:rsidRPr="001B7B23">
              <w:rPr>
                <w:rFonts w:cstheme="minorHAnsi"/>
              </w:rPr>
              <w:t>Франшиза</w:t>
            </w:r>
          </w:p>
        </w:tc>
        <w:tc>
          <w:tcPr>
            <w:tcW w:w="1322" w:type="dxa"/>
            <w:tcBorders>
              <w:top w:val="single" w:sz="4" w:space="0" w:color="auto"/>
              <w:left w:val="nil"/>
              <w:bottom w:val="single" w:sz="4" w:space="0" w:color="auto"/>
              <w:right w:val="single" w:sz="4" w:space="0" w:color="auto"/>
            </w:tcBorders>
            <w:shd w:val="clear" w:color="auto" w:fill="auto"/>
          </w:tcPr>
          <w:p w14:paraId="788A71BC"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723A2EA2" w14:textId="77777777" w:rsidR="003C60DD" w:rsidRPr="001B7B23" w:rsidRDefault="003C60DD" w:rsidP="00470E82">
            <w:pPr>
              <w:jc w:val="center"/>
              <w:rPr>
                <w:rFonts w:cstheme="minorHAnsi"/>
              </w:rPr>
            </w:pPr>
            <w:r w:rsidRPr="003C60DD">
              <w:rPr>
                <w:rFonts w:cstheme="minorHAnsi"/>
              </w:rPr>
              <w:t>N</w:t>
            </w:r>
            <w:r w:rsidRPr="001B7B23">
              <w:rPr>
                <w:rFonts w:cstheme="minorHAnsi"/>
              </w:rPr>
              <w:t>(3)</w:t>
            </w:r>
          </w:p>
        </w:tc>
        <w:tc>
          <w:tcPr>
            <w:tcW w:w="1915" w:type="dxa"/>
            <w:tcBorders>
              <w:top w:val="single" w:sz="4" w:space="0" w:color="auto"/>
              <w:left w:val="nil"/>
              <w:bottom w:val="single" w:sz="4" w:space="0" w:color="auto"/>
              <w:right w:val="single" w:sz="4" w:space="0" w:color="auto"/>
            </w:tcBorders>
            <w:shd w:val="clear" w:color="auto" w:fill="auto"/>
          </w:tcPr>
          <w:p w14:paraId="3D1BE8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2A2F80B" w14:textId="77777777" w:rsidR="003C60DD" w:rsidRPr="003C60DD" w:rsidRDefault="003C60DD" w:rsidP="00470E82"/>
        </w:tc>
      </w:tr>
      <w:tr w:rsidR="003C60DD" w:rsidRPr="001B7B23" w14:paraId="4EBA0C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2C4CE23" w14:textId="77777777" w:rsidR="003C60DD" w:rsidRPr="001B7B23" w:rsidRDefault="003C60DD" w:rsidP="00470E82">
            <w:pPr>
              <w:rPr>
                <w:rFonts w:cstheme="minorHAnsi"/>
              </w:rPr>
            </w:pPr>
            <w:r w:rsidRPr="001B7B23">
              <w:rPr>
                <w:rFonts w:cstheme="minorHAnsi"/>
              </w:rPr>
              <w:t>Сумма франшизы, уплаченной клиентом в МО</w:t>
            </w:r>
          </w:p>
        </w:tc>
        <w:tc>
          <w:tcPr>
            <w:tcW w:w="3049" w:type="dxa"/>
            <w:tcBorders>
              <w:top w:val="single" w:sz="4" w:space="0" w:color="auto"/>
              <w:left w:val="nil"/>
              <w:bottom w:val="single" w:sz="4" w:space="0" w:color="auto"/>
              <w:right w:val="single" w:sz="4" w:space="0" w:color="auto"/>
            </w:tcBorders>
            <w:shd w:val="clear" w:color="auto" w:fill="auto"/>
          </w:tcPr>
          <w:p w14:paraId="032509D5" w14:textId="72C4F3AE" w:rsidR="003C60DD" w:rsidRPr="001B7B23" w:rsidRDefault="003C60DD" w:rsidP="00470E82">
            <w:pPr>
              <w:rPr>
                <w:rFonts w:cstheme="minorHAnsi"/>
              </w:rPr>
            </w:pPr>
            <w:r w:rsidRPr="001B7B23">
              <w:rPr>
                <w:rFonts w:cstheme="minorHAnsi"/>
              </w:rPr>
              <w:t>Сумма</w:t>
            </w:r>
            <w:r w:rsidR="00475B8C">
              <w:rPr>
                <w:rFonts w:cstheme="minorHAnsi"/>
              </w:rPr>
              <w:t>Ф</w:t>
            </w:r>
            <w:r w:rsidRPr="001B7B23">
              <w:rPr>
                <w:rFonts w:cstheme="minorHAnsi"/>
              </w:rPr>
              <w:t>раншизы</w:t>
            </w:r>
          </w:p>
        </w:tc>
        <w:tc>
          <w:tcPr>
            <w:tcW w:w="1322" w:type="dxa"/>
            <w:tcBorders>
              <w:top w:val="single" w:sz="4" w:space="0" w:color="auto"/>
              <w:left w:val="nil"/>
              <w:bottom w:val="single" w:sz="4" w:space="0" w:color="auto"/>
              <w:right w:val="single" w:sz="4" w:space="0" w:color="auto"/>
            </w:tcBorders>
            <w:shd w:val="clear" w:color="auto" w:fill="auto"/>
          </w:tcPr>
          <w:p w14:paraId="3EF6E042"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20062071" w14:textId="77777777" w:rsidR="003C60DD" w:rsidRPr="001B7B23" w:rsidRDefault="003C60DD" w:rsidP="00470E82">
            <w:pPr>
              <w:jc w:val="center"/>
              <w:rPr>
                <w:rFonts w:cstheme="minorHAnsi"/>
              </w:rPr>
            </w:pPr>
            <w:r w:rsidRPr="001B7B23">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26175F13"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69A73570" w14:textId="77777777" w:rsidR="003C60DD" w:rsidRPr="003C60DD" w:rsidRDefault="003C60DD" w:rsidP="00470E82"/>
        </w:tc>
      </w:tr>
      <w:tr w:rsidR="00475B8C" w:rsidRPr="00DA760E" w14:paraId="707384DF"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B1491E0" w14:textId="170B2844" w:rsidR="00475B8C" w:rsidRPr="00475B8C" w:rsidRDefault="00475B8C" w:rsidP="00470E82">
            <w:pPr>
              <w:rPr>
                <w:rFonts w:cstheme="minorHAnsi"/>
              </w:rPr>
            </w:pPr>
            <w:r w:rsidRPr="00475B8C">
              <w:rPr>
                <w:rFonts w:cstheme="minorHAnsi"/>
              </w:rPr>
              <w:t xml:space="preserve">Стоимость </w:t>
            </w:r>
            <w:r w:rsidR="002B64ED">
              <w:rPr>
                <w:rFonts w:cstheme="minorHAnsi"/>
              </w:rPr>
              <w:t xml:space="preserve">без </w:t>
            </w:r>
            <w:r w:rsidRPr="00475B8C">
              <w:rPr>
                <w:rFonts w:cstheme="minorHAnsi"/>
              </w:rPr>
              <w:t>налога – всего</w:t>
            </w:r>
          </w:p>
        </w:tc>
        <w:tc>
          <w:tcPr>
            <w:tcW w:w="3049" w:type="dxa"/>
            <w:tcBorders>
              <w:top w:val="single" w:sz="4" w:space="0" w:color="auto"/>
              <w:left w:val="nil"/>
              <w:bottom w:val="single" w:sz="4" w:space="0" w:color="auto"/>
              <w:right w:val="single" w:sz="4" w:space="0" w:color="auto"/>
            </w:tcBorders>
            <w:shd w:val="clear" w:color="auto" w:fill="auto"/>
          </w:tcPr>
          <w:p w14:paraId="1F2CFF7D" w14:textId="635BFDB0" w:rsidR="00475B8C" w:rsidRPr="00475B8C" w:rsidRDefault="00475B8C" w:rsidP="00475B8C">
            <w:pPr>
              <w:rPr>
                <w:rFonts w:cstheme="minorHAnsi"/>
              </w:rPr>
            </w:pPr>
            <w:r w:rsidRPr="00475B8C">
              <w:rPr>
                <w:rFonts w:cstheme="minorHAnsi"/>
              </w:rPr>
              <w:t>Ст</w:t>
            </w:r>
            <w:r w:rsidR="002B64ED">
              <w:rPr>
                <w:rFonts w:cstheme="minorHAnsi"/>
              </w:rPr>
              <w:t>Усл</w:t>
            </w:r>
            <w:r w:rsidRPr="00475B8C">
              <w:rPr>
                <w:rFonts w:cstheme="minorHAnsi"/>
              </w:rPr>
              <w:t>БезНДС</w:t>
            </w:r>
          </w:p>
        </w:tc>
        <w:tc>
          <w:tcPr>
            <w:tcW w:w="1322" w:type="dxa"/>
            <w:tcBorders>
              <w:top w:val="single" w:sz="4" w:space="0" w:color="auto"/>
              <w:left w:val="nil"/>
              <w:bottom w:val="single" w:sz="4" w:space="0" w:color="auto"/>
              <w:right w:val="single" w:sz="4" w:space="0" w:color="auto"/>
            </w:tcBorders>
            <w:shd w:val="clear" w:color="auto" w:fill="auto"/>
          </w:tcPr>
          <w:p w14:paraId="1C523255"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861AB24" w14:textId="77777777" w:rsidR="00475B8C" w:rsidRPr="00475B8C" w:rsidRDefault="00475B8C" w:rsidP="00470E82">
            <w:pPr>
              <w:jc w:val="center"/>
              <w:rPr>
                <w:rFonts w:cstheme="minorHAnsi"/>
              </w:rPr>
            </w:pPr>
            <w:r w:rsidRPr="00475B8C">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75EF49C2" w14:textId="77777777" w:rsidR="00475B8C" w:rsidRPr="00475B8C" w:rsidRDefault="00475B8C" w:rsidP="00470E82">
            <w:pPr>
              <w:jc w:val="center"/>
              <w:rPr>
                <w:rFonts w:cstheme="minorHAnsi"/>
              </w:rPr>
            </w:pPr>
            <w:r w:rsidRPr="00475B8C">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77ED94D4" w14:textId="61BE8075" w:rsidR="00475B8C" w:rsidRPr="00475B8C" w:rsidRDefault="00475B8C" w:rsidP="00470E82">
            <w:r w:rsidRPr="00DA760E">
              <w:t>С</w:t>
            </w:r>
            <w:r w:rsidR="002B64ED">
              <w:t>тУсл</w:t>
            </w:r>
            <w:r w:rsidRPr="00DA760E">
              <w:t xml:space="preserve">БезНДС &gt;= 0. </w:t>
            </w:r>
            <w:r w:rsidRPr="00DA760E">
              <w:br/>
            </w:r>
          </w:p>
        </w:tc>
      </w:tr>
      <w:tr w:rsidR="00475B8C" w:rsidRPr="00DA760E" w14:paraId="10B08C99"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ABD4298" w14:textId="77777777" w:rsidR="00475B8C" w:rsidRPr="00475B8C" w:rsidRDefault="00475B8C" w:rsidP="00470E82">
            <w:pPr>
              <w:rPr>
                <w:rFonts w:cstheme="minorHAnsi"/>
              </w:rPr>
            </w:pPr>
            <w:r w:rsidRPr="00475B8C">
              <w:rPr>
                <w:rFonts w:cstheme="minorHAnsi"/>
              </w:rPr>
              <w:t>Налоговая ставка</w:t>
            </w:r>
          </w:p>
        </w:tc>
        <w:tc>
          <w:tcPr>
            <w:tcW w:w="3049" w:type="dxa"/>
            <w:tcBorders>
              <w:top w:val="single" w:sz="4" w:space="0" w:color="auto"/>
              <w:left w:val="nil"/>
              <w:bottom w:val="single" w:sz="4" w:space="0" w:color="auto"/>
              <w:right w:val="single" w:sz="4" w:space="0" w:color="auto"/>
            </w:tcBorders>
            <w:shd w:val="clear" w:color="auto" w:fill="auto"/>
          </w:tcPr>
          <w:p w14:paraId="69B08421" w14:textId="77777777" w:rsidR="00475B8C" w:rsidRPr="00475B8C" w:rsidRDefault="00475B8C" w:rsidP="00475B8C">
            <w:pPr>
              <w:rPr>
                <w:rFonts w:cstheme="minorHAnsi"/>
              </w:rPr>
            </w:pPr>
            <w:r w:rsidRPr="00475B8C">
              <w:rPr>
                <w:rFonts w:cstheme="minorHAnsi"/>
              </w:rPr>
              <w:t>НалСт</w:t>
            </w:r>
          </w:p>
        </w:tc>
        <w:tc>
          <w:tcPr>
            <w:tcW w:w="1322" w:type="dxa"/>
            <w:tcBorders>
              <w:top w:val="single" w:sz="4" w:space="0" w:color="auto"/>
              <w:left w:val="nil"/>
              <w:bottom w:val="single" w:sz="4" w:space="0" w:color="auto"/>
              <w:right w:val="single" w:sz="4" w:space="0" w:color="auto"/>
            </w:tcBorders>
            <w:shd w:val="clear" w:color="auto" w:fill="auto"/>
          </w:tcPr>
          <w:p w14:paraId="33C9C7B2"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5EFECC1B" w14:textId="77777777" w:rsidR="00475B8C" w:rsidRPr="00475B8C" w:rsidRDefault="00475B8C" w:rsidP="00470E82">
            <w:pPr>
              <w:jc w:val="center"/>
              <w:rPr>
                <w:rFonts w:cstheme="minorHAnsi"/>
              </w:rPr>
            </w:pPr>
            <w:r w:rsidRPr="00475B8C">
              <w:rPr>
                <w:rFonts w:cstheme="minorHAnsi"/>
              </w:rPr>
              <w:t>T(1-35)</w:t>
            </w:r>
          </w:p>
        </w:tc>
        <w:tc>
          <w:tcPr>
            <w:tcW w:w="1915" w:type="dxa"/>
            <w:tcBorders>
              <w:top w:val="single" w:sz="4" w:space="0" w:color="auto"/>
              <w:left w:val="nil"/>
              <w:bottom w:val="single" w:sz="4" w:space="0" w:color="auto"/>
              <w:right w:val="single" w:sz="4" w:space="0" w:color="auto"/>
            </w:tcBorders>
            <w:shd w:val="clear" w:color="auto" w:fill="auto"/>
          </w:tcPr>
          <w:p w14:paraId="6FE91CD8" w14:textId="77777777" w:rsidR="00475B8C" w:rsidRPr="00475B8C" w:rsidRDefault="00475B8C" w:rsidP="00470E82">
            <w:pPr>
              <w:jc w:val="center"/>
              <w:rPr>
                <w:rFonts w:cstheme="minorHAnsi"/>
              </w:rPr>
            </w:pPr>
            <w:r w:rsidRPr="00475B8C">
              <w:rPr>
                <w:rFonts w:cstheme="minorHAnsi"/>
              </w:rPr>
              <w:t>ОК</w:t>
            </w:r>
          </w:p>
        </w:tc>
        <w:tc>
          <w:tcPr>
            <w:tcW w:w="3979" w:type="dxa"/>
            <w:tcBorders>
              <w:top w:val="single" w:sz="4" w:space="0" w:color="auto"/>
              <w:left w:val="nil"/>
              <w:bottom w:val="single" w:sz="4" w:space="0" w:color="auto"/>
              <w:right w:val="single" w:sz="4" w:space="0" w:color="auto"/>
            </w:tcBorders>
            <w:shd w:val="clear" w:color="auto" w:fill="auto"/>
          </w:tcPr>
          <w:p w14:paraId="5D048008" w14:textId="77777777" w:rsidR="00475B8C" w:rsidRPr="00475B8C" w:rsidRDefault="00475B8C" w:rsidP="00470E82">
            <w:r w:rsidRPr="00DA760E">
              <w:t xml:space="preserve">Принимает значение: 0% | 10% | 18% | 20% | 10/110 | 18/118 | 20/120 | без НДС </w:t>
            </w:r>
          </w:p>
        </w:tc>
      </w:tr>
      <w:tr w:rsidR="00475B8C" w:rsidRPr="00DA760E" w14:paraId="143B503B"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600E8D51" w14:textId="613783C1" w:rsidR="00475B8C" w:rsidRPr="00475B8C" w:rsidRDefault="00475B8C" w:rsidP="00470E82">
            <w:pPr>
              <w:rPr>
                <w:rFonts w:cstheme="minorHAnsi"/>
              </w:rPr>
            </w:pPr>
            <w:r w:rsidRPr="00475B8C">
              <w:rPr>
                <w:rFonts w:cstheme="minorHAnsi"/>
              </w:rPr>
              <w:t>Стоимость</w:t>
            </w:r>
            <w:r w:rsidR="002B64ED">
              <w:rPr>
                <w:rFonts w:cstheme="minorHAnsi"/>
              </w:rPr>
              <w:t xml:space="preserve"> </w:t>
            </w:r>
            <w:r w:rsidR="00930B5B">
              <w:rPr>
                <w:rFonts w:cstheme="minorHAnsi"/>
              </w:rPr>
              <w:t xml:space="preserve">с налогом </w:t>
            </w:r>
            <w:r w:rsidRPr="00475B8C">
              <w:rPr>
                <w:rFonts w:cstheme="minorHAnsi"/>
              </w:rPr>
              <w:t>– всего</w:t>
            </w:r>
          </w:p>
        </w:tc>
        <w:tc>
          <w:tcPr>
            <w:tcW w:w="3049" w:type="dxa"/>
            <w:tcBorders>
              <w:top w:val="single" w:sz="4" w:space="0" w:color="auto"/>
              <w:left w:val="nil"/>
              <w:bottom w:val="single" w:sz="4" w:space="0" w:color="auto"/>
              <w:right w:val="single" w:sz="4" w:space="0" w:color="auto"/>
            </w:tcBorders>
            <w:shd w:val="clear" w:color="auto" w:fill="auto"/>
          </w:tcPr>
          <w:p w14:paraId="29503E0F" w14:textId="51106C9D" w:rsidR="00475B8C" w:rsidRPr="00475B8C" w:rsidRDefault="00475B8C" w:rsidP="00475B8C">
            <w:pPr>
              <w:rPr>
                <w:rFonts w:cstheme="minorHAnsi"/>
              </w:rPr>
            </w:pPr>
            <w:r w:rsidRPr="00475B8C">
              <w:rPr>
                <w:rFonts w:cstheme="minorHAnsi"/>
              </w:rPr>
              <w:t>Ст</w:t>
            </w:r>
            <w:r w:rsidR="002B64ED">
              <w:rPr>
                <w:rFonts w:cstheme="minorHAnsi"/>
              </w:rPr>
              <w:t>Усо</w:t>
            </w:r>
            <w:r w:rsidRPr="00475B8C">
              <w:rPr>
                <w:rFonts w:cstheme="minorHAnsi"/>
              </w:rPr>
              <w:t>УчНал</w:t>
            </w:r>
          </w:p>
        </w:tc>
        <w:tc>
          <w:tcPr>
            <w:tcW w:w="1322" w:type="dxa"/>
            <w:tcBorders>
              <w:top w:val="single" w:sz="4" w:space="0" w:color="auto"/>
              <w:left w:val="nil"/>
              <w:bottom w:val="single" w:sz="4" w:space="0" w:color="auto"/>
              <w:right w:val="single" w:sz="4" w:space="0" w:color="auto"/>
            </w:tcBorders>
            <w:shd w:val="clear" w:color="auto" w:fill="auto"/>
          </w:tcPr>
          <w:p w14:paraId="066992EE" w14:textId="77777777" w:rsidR="00475B8C" w:rsidRPr="00475B8C" w:rsidRDefault="00475B8C" w:rsidP="00470E82">
            <w:pPr>
              <w:jc w:val="center"/>
              <w:rPr>
                <w:rFonts w:cstheme="minorHAnsi"/>
              </w:rPr>
            </w:pPr>
            <w:r w:rsidRPr="00475B8C">
              <w:rPr>
                <w:rFonts w:cstheme="minorHAnsi"/>
              </w:rPr>
              <w:t>A</w:t>
            </w:r>
          </w:p>
        </w:tc>
        <w:tc>
          <w:tcPr>
            <w:tcW w:w="1484" w:type="dxa"/>
            <w:tcBorders>
              <w:top w:val="single" w:sz="4" w:space="0" w:color="auto"/>
              <w:left w:val="nil"/>
              <w:bottom w:val="single" w:sz="4" w:space="0" w:color="auto"/>
              <w:right w:val="single" w:sz="4" w:space="0" w:color="auto"/>
            </w:tcBorders>
            <w:shd w:val="clear" w:color="auto" w:fill="auto"/>
          </w:tcPr>
          <w:p w14:paraId="1B3660E5" w14:textId="77777777" w:rsidR="00475B8C" w:rsidRPr="00475B8C" w:rsidRDefault="00475B8C" w:rsidP="00470E82">
            <w:pPr>
              <w:jc w:val="center"/>
              <w:rPr>
                <w:rFonts w:cstheme="minorHAnsi"/>
              </w:rPr>
            </w:pPr>
            <w:r w:rsidRPr="00475B8C">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10300005" w14:textId="77777777" w:rsidR="00475B8C" w:rsidRPr="00475B8C" w:rsidRDefault="00475B8C" w:rsidP="00470E82">
            <w:pPr>
              <w:jc w:val="center"/>
              <w:rPr>
                <w:rFonts w:cstheme="minorHAnsi"/>
              </w:rPr>
            </w:pPr>
            <w:r w:rsidRPr="00475B8C">
              <w:rPr>
                <w:rFonts w:cstheme="minorHAnsi"/>
              </w:rPr>
              <w:t>Н</w:t>
            </w:r>
          </w:p>
        </w:tc>
        <w:tc>
          <w:tcPr>
            <w:tcW w:w="3979" w:type="dxa"/>
            <w:tcBorders>
              <w:top w:val="single" w:sz="4" w:space="0" w:color="auto"/>
              <w:left w:val="nil"/>
              <w:bottom w:val="single" w:sz="4" w:space="0" w:color="auto"/>
              <w:right w:val="single" w:sz="4" w:space="0" w:color="auto"/>
            </w:tcBorders>
            <w:shd w:val="clear" w:color="auto" w:fill="auto"/>
          </w:tcPr>
          <w:p w14:paraId="1C7D7697" w14:textId="38E7F12D" w:rsidR="00475B8C" w:rsidRPr="00475B8C" w:rsidRDefault="00475B8C" w:rsidP="00470E82">
            <w:r w:rsidRPr="00DA760E">
              <w:t>Ст</w:t>
            </w:r>
            <w:r w:rsidR="002B64ED">
              <w:t>Усл</w:t>
            </w:r>
            <w:r w:rsidRPr="00DA760E">
              <w:t xml:space="preserve">УчНал &gt;= 0. </w:t>
            </w:r>
          </w:p>
        </w:tc>
      </w:tr>
      <w:tr w:rsidR="00930B5B" w:rsidRPr="00DA760E" w14:paraId="4BFD100C"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69F9470"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single" w:sz="4" w:space="0" w:color="auto"/>
              <w:left w:val="nil"/>
              <w:bottom w:val="single" w:sz="4" w:space="0" w:color="auto"/>
              <w:right w:val="single" w:sz="4" w:space="0" w:color="auto"/>
            </w:tcBorders>
            <w:shd w:val="clear" w:color="auto" w:fill="auto"/>
          </w:tcPr>
          <w:p w14:paraId="630E8805" w14:textId="77777777" w:rsidR="00930B5B" w:rsidRPr="00930B5B" w:rsidRDefault="00930B5B" w:rsidP="00930B5B">
            <w:pPr>
              <w:rPr>
                <w:rFonts w:cstheme="minorHAnsi"/>
              </w:rPr>
            </w:pPr>
            <w:r w:rsidRPr="00930B5B">
              <w:rPr>
                <w:rFonts w:cstheme="minorHAnsi"/>
              </w:rPr>
              <w:t>СумНал</w:t>
            </w:r>
          </w:p>
        </w:tc>
        <w:tc>
          <w:tcPr>
            <w:tcW w:w="1322" w:type="dxa"/>
            <w:tcBorders>
              <w:top w:val="single" w:sz="4" w:space="0" w:color="auto"/>
              <w:left w:val="nil"/>
              <w:bottom w:val="single" w:sz="4" w:space="0" w:color="auto"/>
              <w:right w:val="single" w:sz="4" w:space="0" w:color="auto"/>
            </w:tcBorders>
            <w:shd w:val="clear" w:color="auto" w:fill="auto"/>
          </w:tcPr>
          <w:p w14:paraId="3F85010E" w14:textId="77777777" w:rsidR="00930B5B" w:rsidRPr="00930B5B" w:rsidRDefault="00930B5B" w:rsidP="00A13310">
            <w:pPr>
              <w:jc w:val="center"/>
              <w:rPr>
                <w:rFonts w:cstheme="minorHAnsi"/>
              </w:rPr>
            </w:pPr>
            <w:r w:rsidRPr="00930B5B">
              <w:rPr>
                <w:rFonts w:cstheme="minorHAnsi"/>
              </w:rPr>
              <w:t>С</w:t>
            </w:r>
          </w:p>
        </w:tc>
        <w:tc>
          <w:tcPr>
            <w:tcW w:w="1484" w:type="dxa"/>
            <w:tcBorders>
              <w:top w:val="single" w:sz="4" w:space="0" w:color="auto"/>
              <w:left w:val="nil"/>
              <w:bottom w:val="single" w:sz="4" w:space="0" w:color="auto"/>
              <w:right w:val="single" w:sz="4" w:space="0" w:color="auto"/>
            </w:tcBorders>
            <w:shd w:val="clear" w:color="auto" w:fill="auto"/>
          </w:tcPr>
          <w:p w14:paraId="6C865CBC" w14:textId="77777777" w:rsidR="00930B5B" w:rsidRPr="00930B5B" w:rsidRDefault="00930B5B" w:rsidP="00A13310">
            <w:pPr>
              <w:jc w:val="center"/>
              <w:rPr>
                <w:rFonts w:cstheme="minorHAnsi"/>
              </w:rPr>
            </w:pPr>
            <w:r w:rsidRPr="00930B5B">
              <w:rPr>
                <w:rFonts w:cstheme="minorHAnsi"/>
              </w:rPr>
              <w:t> </w:t>
            </w:r>
          </w:p>
        </w:tc>
        <w:tc>
          <w:tcPr>
            <w:tcW w:w="1915" w:type="dxa"/>
            <w:tcBorders>
              <w:top w:val="single" w:sz="4" w:space="0" w:color="auto"/>
              <w:left w:val="nil"/>
              <w:bottom w:val="single" w:sz="4" w:space="0" w:color="auto"/>
              <w:right w:val="single" w:sz="4" w:space="0" w:color="auto"/>
            </w:tcBorders>
            <w:shd w:val="clear" w:color="auto" w:fill="auto"/>
          </w:tcPr>
          <w:p w14:paraId="79A092A7" w14:textId="77777777" w:rsidR="00930B5B" w:rsidRPr="00930B5B" w:rsidRDefault="00930B5B" w:rsidP="00A13310">
            <w:pPr>
              <w:jc w:val="center"/>
              <w:rPr>
                <w:rFonts w:cstheme="minorHAnsi"/>
              </w:rPr>
            </w:pPr>
            <w:r w:rsidRPr="00930B5B">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20270256" w14:textId="77777777" w:rsidR="00930B5B" w:rsidRPr="00930B5B" w:rsidRDefault="00930B5B" w:rsidP="00A13310">
            <w:r w:rsidRPr="00930B5B">
              <w:t xml:space="preserve">Типовой элемент &lt;СумНДСТип&gt;. </w:t>
            </w:r>
          </w:p>
          <w:p w14:paraId="139165DA" w14:textId="08CBE861" w:rsidR="00930B5B" w:rsidRPr="00930B5B" w:rsidRDefault="00930B5B" w:rsidP="00A13310">
            <w:r w:rsidRPr="00930B5B">
              <w:t xml:space="preserve">Состав элемента представлен в </w:t>
            </w:r>
            <w:r w:rsidRPr="00930B5B">
              <w:fldChar w:fldCharType="begin"/>
            </w:r>
            <w:r w:rsidRPr="00930B5B">
              <w:instrText xml:space="preserve"> REF _Ref106355793 \h  \* MERGEFORMAT </w:instrText>
            </w:r>
            <w:r w:rsidRPr="00930B5B">
              <w:fldChar w:fldCharType="separate"/>
            </w:r>
            <w:r w:rsidRPr="00930B5B">
              <w:t>Таблица 3</w:t>
            </w:r>
            <w:r>
              <w:t>0</w:t>
            </w:r>
            <w:r w:rsidRPr="00930B5B">
              <w:fldChar w:fldCharType="end"/>
            </w:r>
            <w:r w:rsidRPr="00930B5B">
              <w:t xml:space="preserve">. </w:t>
            </w:r>
          </w:p>
        </w:tc>
      </w:tr>
      <w:tr w:rsidR="003C60DD" w:rsidRPr="001B7B23" w14:paraId="329AD267"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D6A1B0F" w14:textId="7713C1D6" w:rsidR="003C60DD" w:rsidRPr="001B7B23" w:rsidRDefault="003C60DD" w:rsidP="00470E82">
            <w:pPr>
              <w:rPr>
                <w:rFonts w:cstheme="minorHAnsi"/>
              </w:rPr>
            </w:pPr>
            <w:r w:rsidRPr="001B7B23">
              <w:rPr>
                <w:rFonts w:cstheme="minorHAnsi"/>
              </w:rPr>
              <w:t>Итоговая стоимость услуги, подлежащая уплате</w:t>
            </w:r>
          </w:p>
        </w:tc>
        <w:tc>
          <w:tcPr>
            <w:tcW w:w="3049" w:type="dxa"/>
            <w:tcBorders>
              <w:top w:val="single" w:sz="4" w:space="0" w:color="auto"/>
              <w:left w:val="nil"/>
              <w:bottom w:val="single" w:sz="4" w:space="0" w:color="auto"/>
              <w:right w:val="single" w:sz="4" w:space="0" w:color="auto"/>
            </w:tcBorders>
            <w:shd w:val="clear" w:color="auto" w:fill="auto"/>
          </w:tcPr>
          <w:p w14:paraId="0A9CBEDB" w14:textId="02742773" w:rsidR="003C60DD" w:rsidRPr="001B7B23" w:rsidRDefault="00C25139" w:rsidP="00470E82">
            <w:pPr>
              <w:rPr>
                <w:rFonts w:cstheme="minorHAnsi"/>
              </w:rPr>
            </w:pPr>
            <w:r>
              <w:rPr>
                <w:rFonts w:cstheme="minorHAnsi"/>
              </w:rPr>
              <w:t>ФинСТ</w:t>
            </w:r>
          </w:p>
        </w:tc>
        <w:tc>
          <w:tcPr>
            <w:tcW w:w="1322" w:type="dxa"/>
            <w:tcBorders>
              <w:top w:val="single" w:sz="4" w:space="0" w:color="auto"/>
              <w:left w:val="nil"/>
              <w:bottom w:val="single" w:sz="4" w:space="0" w:color="auto"/>
              <w:right w:val="single" w:sz="4" w:space="0" w:color="auto"/>
            </w:tcBorders>
            <w:shd w:val="clear" w:color="auto" w:fill="auto"/>
          </w:tcPr>
          <w:p w14:paraId="3A529813" w14:textId="77777777" w:rsidR="003C60DD" w:rsidRPr="001B7B23" w:rsidRDefault="003C60DD" w:rsidP="00470E82">
            <w:pPr>
              <w:jc w:val="center"/>
              <w:rPr>
                <w:rFonts w:cstheme="minorHAnsi"/>
              </w:rPr>
            </w:pPr>
            <w:r w:rsidRPr="001B7B23">
              <w:rPr>
                <w:rFonts w:cstheme="minorHAnsi"/>
              </w:rPr>
              <w:t>А</w:t>
            </w:r>
          </w:p>
        </w:tc>
        <w:tc>
          <w:tcPr>
            <w:tcW w:w="1484" w:type="dxa"/>
            <w:tcBorders>
              <w:top w:val="single" w:sz="4" w:space="0" w:color="auto"/>
              <w:left w:val="nil"/>
              <w:bottom w:val="single" w:sz="4" w:space="0" w:color="auto"/>
              <w:right w:val="single" w:sz="4" w:space="0" w:color="auto"/>
            </w:tcBorders>
            <w:shd w:val="clear" w:color="auto" w:fill="auto"/>
          </w:tcPr>
          <w:p w14:paraId="0DA0D371" w14:textId="77777777" w:rsidR="003C60DD" w:rsidRPr="001B7B23" w:rsidRDefault="003C60DD" w:rsidP="00470E82">
            <w:pPr>
              <w:jc w:val="center"/>
              <w:rPr>
                <w:rFonts w:cstheme="minorHAnsi"/>
              </w:rPr>
            </w:pPr>
            <w:r w:rsidRPr="001B7B23">
              <w:rPr>
                <w:rFonts w:cstheme="minorHAnsi"/>
              </w:rPr>
              <w:t>N(19.2)</w:t>
            </w:r>
          </w:p>
        </w:tc>
        <w:tc>
          <w:tcPr>
            <w:tcW w:w="1915" w:type="dxa"/>
            <w:tcBorders>
              <w:top w:val="single" w:sz="4" w:space="0" w:color="auto"/>
              <w:left w:val="nil"/>
              <w:bottom w:val="single" w:sz="4" w:space="0" w:color="auto"/>
              <w:right w:val="single" w:sz="4" w:space="0" w:color="auto"/>
            </w:tcBorders>
            <w:shd w:val="clear" w:color="auto" w:fill="auto"/>
          </w:tcPr>
          <w:p w14:paraId="6DDC54EA" w14:textId="77777777" w:rsidR="003C60DD" w:rsidRPr="001B7B23" w:rsidRDefault="003C60DD" w:rsidP="00470E82">
            <w:pPr>
              <w:jc w:val="center"/>
              <w:rPr>
                <w:rFonts w:cstheme="minorHAnsi"/>
              </w:rPr>
            </w:pPr>
            <w:r w:rsidRPr="001B7B23">
              <w:rPr>
                <w:rFonts w:cstheme="minorHAnsi"/>
              </w:rPr>
              <w:t>О</w:t>
            </w:r>
          </w:p>
        </w:tc>
        <w:tc>
          <w:tcPr>
            <w:tcW w:w="3979" w:type="dxa"/>
            <w:tcBorders>
              <w:top w:val="single" w:sz="4" w:space="0" w:color="auto"/>
              <w:left w:val="nil"/>
              <w:bottom w:val="single" w:sz="4" w:space="0" w:color="auto"/>
              <w:right w:val="single" w:sz="4" w:space="0" w:color="auto"/>
            </w:tcBorders>
            <w:shd w:val="clear" w:color="auto" w:fill="auto"/>
          </w:tcPr>
          <w:p w14:paraId="38B27E0F" w14:textId="77777777" w:rsidR="003C60DD" w:rsidRPr="003C60DD" w:rsidRDefault="003C60DD" w:rsidP="00470E82"/>
        </w:tc>
      </w:tr>
      <w:tr w:rsidR="002C1C3D" w:rsidRPr="00DA760E" w14:paraId="7D14BB3C" w14:textId="77777777" w:rsidTr="00CA3DFE">
        <w:trPr>
          <w:trHeight w:val="23"/>
          <w:tblHeader/>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7F8ABA2E" w14:textId="77777777" w:rsidR="002C1C3D" w:rsidRPr="00660093" w:rsidRDefault="002C1C3D" w:rsidP="00470E82">
            <w:pPr>
              <w:rPr>
                <w:szCs w:val="22"/>
              </w:rPr>
            </w:pPr>
            <w:r w:rsidRPr="00660093">
              <w:rPr>
                <w:szCs w:val="22"/>
              </w:rPr>
              <w:t>Класс услуги</w:t>
            </w:r>
          </w:p>
        </w:tc>
        <w:tc>
          <w:tcPr>
            <w:tcW w:w="3049" w:type="dxa"/>
            <w:tcBorders>
              <w:top w:val="single" w:sz="4" w:space="0" w:color="auto"/>
              <w:left w:val="nil"/>
              <w:bottom w:val="single" w:sz="4" w:space="0" w:color="auto"/>
              <w:right w:val="single" w:sz="4" w:space="0" w:color="auto"/>
            </w:tcBorders>
            <w:shd w:val="clear" w:color="auto" w:fill="auto"/>
          </w:tcPr>
          <w:p w14:paraId="08157053" w14:textId="77777777" w:rsidR="002C1C3D" w:rsidRPr="00DA760E" w:rsidRDefault="002C1C3D" w:rsidP="00470E82">
            <w:pPr>
              <w:jc w:val="center"/>
            </w:pPr>
            <w:r w:rsidRPr="00660093">
              <w:t>МедКласс</w:t>
            </w:r>
          </w:p>
        </w:tc>
        <w:tc>
          <w:tcPr>
            <w:tcW w:w="1322" w:type="dxa"/>
            <w:tcBorders>
              <w:top w:val="single" w:sz="4" w:space="0" w:color="auto"/>
              <w:left w:val="nil"/>
              <w:bottom w:val="single" w:sz="4" w:space="0" w:color="auto"/>
              <w:right w:val="single" w:sz="4" w:space="0" w:color="auto"/>
            </w:tcBorders>
            <w:shd w:val="clear" w:color="auto" w:fill="auto"/>
          </w:tcPr>
          <w:p w14:paraId="3982CC23" w14:textId="77777777" w:rsidR="002C1C3D" w:rsidRPr="00DA760E" w:rsidRDefault="002C1C3D" w:rsidP="00470E82">
            <w:pPr>
              <w:jc w:val="center"/>
            </w:pPr>
            <w:r w:rsidRPr="00660093">
              <w:t>А</w:t>
            </w:r>
          </w:p>
        </w:tc>
        <w:tc>
          <w:tcPr>
            <w:tcW w:w="1484" w:type="dxa"/>
            <w:tcBorders>
              <w:top w:val="single" w:sz="4" w:space="0" w:color="auto"/>
              <w:left w:val="nil"/>
              <w:bottom w:val="single" w:sz="4" w:space="0" w:color="auto"/>
              <w:right w:val="single" w:sz="4" w:space="0" w:color="auto"/>
            </w:tcBorders>
            <w:shd w:val="clear" w:color="auto" w:fill="auto"/>
          </w:tcPr>
          <w:p w14:paraId="69DE2617" w14:textId="77777777" w:rsidR="002C1C3D" w:rsidRPr="00DA760E" w:rsidRDefault="002C1C3D" w:rsidP="00470E82">
            <w:pPr>
              <w:jc w:val="center"/>
            </w:pPr>
            <w:r w:rsidRPr="00660093">
              <w:t>Т (1-255)</w:t>
            </w:r>
          </w:p>
        </w:tc>
        <w:tc>
          <w:tcPr>
            <w:tcW w:w="1915" w:type="dxa"/>
            <w:tcBorders>
              <w:top w:val="single" w:sz="4" w:space="0" w:color="auto"/>
              <w:left w:val="nil"/>
              <w:bottom w:val="single" w:sz="4" w:space="0" w:color="auto"/>
              <w:right w:val="single" w:sz="4" w:space="0" w:color="auto"/>
            </w:tcBorders>
            <w:shd w:val="clear" w:color="auto" w:fill="auto"/>
          </w:tcPr>
          <w:p w14:paraId="0A683639" w14:textId="20D88D5B" w:rsidR="002C1C3D" w:rsidRPr="00660093" w:rsidRDefault="002C1C3D" w:rsidP="00470E82">
            <w:pPr>
              <w:jc w:val="center"/>
              <w:rPr>
                <w:szCs w:val="22"/>
              </w:rPr>
            </w:pPr>
            <w:r w:rsidRPr="00660093">
              <w:rPr>
                <w:szCs w:val="22"/>
              </w:rPr>
              <w:t>Н</w:t>
            </w:r>
          </w:p>
        </w:tc>
        <w:tc>
          <w:tcPr>
            <w:tcW w:w="3979" w:type="dxa"/>
            <w:tcBorders>
              <w:top w:val="single" w:sz="4" w:space="0" w:color="auto"/>
              <w:left w:val="nil"/>
              <w:bottom w:val="single" w:sz="4" w:space="0" w:color="auto"/>
              <w:right w:val="single" w:sz="4" w:space="0" w:color="auto"/>
            </w:tcBorders>
            <w:shd w:val="clear" w:color="auto" w:fill="auto"/>
          </w:tcPr>
          <w:p w14:paraId="5AF4D177" w14:textId="1344193C" w:rsidR="002C1C3D" w:rsidRPr="00DA760E" w:rsidRDefault="002C1C3D" w:rsidP="00470E82">
            <w:del w:id="66" w:author="Администратор" w:date="2022-08-18T09:44:00Z">
              <w:r w:rsidRPr="00DA760E" w:rsidDel="003D4BA2">
                <w:delText>Класс услуги в соотвествии с приказом Министерства здравоохранения РФ от 13 октября 2017 г. N 804н "Об утверждении номенклатуры медицинских услуг"</w:delText>
              </w:r>
            </w:del>
          </w:p>
        </w:tc>
      </w:tr>
      <w:tr w:rsidR="003D4BA2" w:rsidRPr="00DA760E" w14:paraId="7E4B3BC2" w14:textId="77777777" w:rsidTr="00CA3DFE">
        <w:trPr>
          <w:trHeight w:val="23"/>
          <w:tblHeader/>
          <w:ins w:id="67" w:author="Администратор" w:date="2022-08-18T09:44:00Z"/>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17956D30" w14:textId="1B9DB6F1" w:rsidR="003D4BA2" w:rsidRPr="00660093" w:rsidRDefault="003D4BA2" w:rsidP="00470E82">
            <w:pPr>
              <w:rPr>
                <w:ins w:id="68" w:author="Администратор" w:date="2022-08-18T09:44:00Z"/>
                <w:szCs w:val="22"/>
              </w:rPr>
            </w:pPr>
            <w:ins w:id="69" w:author="Администратор" w:date="2022-08-18T09:44:00Z">
              <w:r>
                <w:rPr>
                  <w:szCs w:val="22"/>
                </w:rPr>
                <w:t>Условия оказания</w:t>
              </w:r>
            </w:ins>
            <w:ins w:id="70" w:author="Администратор" w:date="2022-08-18T09:45:00Z">
              <w:r>
                <w:rPr>
                  <w:szCs w:val="22"/>
                </w:rPr>
                <w:t xml:space="preserve"> услуги</w:t>
              </w:r>
            </w:ins>
          </w:p>
        </w:tc>
        <w:tc>
          <w:tcPr>
            <w:tcW w:w="3049" w:type="dxa"/>
            <w:tcBorders>
              <w:top w:val="single" w:sz="4" w:space="0" w:color="auto"/>
              <w:left w:val="nil"/>
              <w:bottom w:val="single" w:sz="4" w:space="0" w:color="auto"/>
              <w:right w:val="single" w:sz="4" w:space="0" w:color="auto"/>
            </w:tcBorders>
            <w:shd w:val="clear" w:color="auto" w:fill="auto"/>
          </w:tcPr>
          <w:p w14:paraId="5A8A7D03" w14:textId="77777777" w:rsidR="003D4BA2" w:rsidRPr="00660093" w:rsidRDefault="003D4BA2" w:rsidP="00470E82">
            <w:pPr>
              <w:jc w:val="center"/>
              <w:rPr>
                <w:ins w:id="71" w:author="Администратор" w:date="2022-08-18T09:44:00Z"/>
              </w:rPr>
            </w:pPr>
          </w:p>
        </w:tc>
        <w:tc>
          <w:tcPr>
            <w:tcW w:w="1322" w:type="dxa"/>
            <w:tcBorders>
              <w:top w:val="single" w:sz="4" w:space="0" w:color="auto"/>
              <w:left w:val="nil"/>
              <w:bottom w:val="single" w:sz="4" w:space="0" w:color="auto"/>
              <w:right w:val="single" w:sz="4" w:space="0" w:color="auto"/>
            </w:tcBorders>
            <w:shd w:val="clear" w:color="auto" w:fill="auto"/>
          </w:tcPr>
          <w:p w14:paraId="0DEACD3C" w14:textId="77777777" w:rsidR="003D4BA2" w:rsidRPr="00660093" w:rsidRDefault="003D4BA2" w:rsidP="00470E82">
            <w:pPr>
              <w:jc w:val="center"/>
              <w:rPr>
                <w:ins w:id="72" w:author="Администратор" w:date="2022-08-18T09:44:00Z"/>
              </w:rPr>
            </w:pPr>
          </w:p>
        </w:tc>
        <w:tc>
          <w:tcPr>
            <w:tcW w:w="1484" w:type="dxa"/>
            <w:tcBorders>
              <w:top w:val="single" w:sz="4" w:space="0" w:color="auto"/>
              <w:left w:val="nil"/>
              <w:bottom w:val="single" w:sz="4" w:space="0" w:color="auto"/>
              <w:right w:val="single" w:sz="4" w:space="0" w:color="auto"/>
            </w:tcBorders>
            <w:shd w:val="clear" w:color="auto" w:fill="auto"/>
          </w:tcPr>
          <w:p w14:paraId="03D034EB" w14:textId="77777777" w:rsidR="003D4BA2" w:rsidRPr="00660093" w:rsidRDefault="003D4BA2" w:rsidP="00470E82">
            <w:pPr>
              <w:jc w:val="center"/>
              <w:rPr>
                <w:ins w:id="73" w:author="Администратор" w:date="2022-08-18T09:44:00Z"/>
              </w:rPr>
            </w:pPr>
          </w:p>
        </w:tc>
        <w:tc>
          <w:tcPr>
            <w:tcW w:w="1915" w:type="dxa"/>
            <w:tcBorders>
              <w:top w:val="single" w:sz="4" w:space="0" w:color="auto"/>
              <w:left w:val="nil"/>
              <w:bottom w:val="single" w:sz="4" w:space="0" w:color="auto"/>
              <w:right w:val="single" w:sz="4" w:space="0" w:color="auto"/>
            </w:tcBorders>
            <w:shd w:val="clear" w:color="auto" w:fill="auto"/>
          </w:tcPr>
          <w:p w14:paraId="658ABEBC" w14:textId="77777777" w:rsidR="003D4BA2" w:rsidRPr="00660093" w:rsidRDefault="003D4BA2" w:rsidP="00470E82">
            <w:pPr>
              <w:jc w:val="center"/>
              <w:rPr>
                <w:ins w:id="74" w:author="Администратор" w:date="2022-08-18T09:44:00Z"/>
                <w:szCs w:val="22"/>
              </w:rPr>
            </w:pPr>
          </w:p>
        </w:tc>
        <w:tc>
          <w:tcPr>
            <w:tcW w:w="3979" w:type="dxa"/>
            <w:tcBorders>
              <w:top w:val="single" w:sz="4" w:space="0" w:color="auto"/>
              <w:left w:val="nil"/>
              <w:bottom w:val="single" w:sz="4" w:space="0" w:color="auto"/>
              <w:right w:val="single" w:sz="4" w:space="0" w:color="auto"/>
            </w:tcBorders>
            <w:shd w:val="clear" w:color="auto" w:fill="auto"/>
          </w:tcPr>
          <w:p w14:paraId="16C42850" w14:textId="77777777" w:rsidR="003D4BA2" w:rsidRPr="00DA760E" w:rsidDel="003D4BA2" w:rsidRDefault="003D4BA2" w:rsidP="00470E82">
            <w:pPr>
              <w:rPr>
                <w:ins w:id="75" w:author="Администратор" w:date="2022-08-18T09:44:00Z"/>
              </w:rPr>
            </w:pPr>
          </w:p>
        </w:tc>
      </w:tr>
      <w:tr w:rsidR="001E473C" w:rsidRPr="001B7B23" w14:paraId="396335DF" w14:textId="77777777" w:rsidTr="003D4BA2">
        <w:tblPrEx>
          <w:tblW w:w="14742" w:type="dxa"/>
          <w:tblPrExChange w:id="76" w:author="Администратор" w:date="2022-08-18T09:47:00Z">
            <w:tblPrEx>
              <w:tblW w:w="14742" w:type="dxa"/>
            </w:tblPrEx>
          </w:tblPrExChange>
        </w:tblPrEx>
        <w:trPr>
          <w:trHeight w:val="874"/>
          <w:trPrChange w:id="77" w:author="Администратор" w:date="2022-08-18T09:47:00Z">
            <w:trPr>
              <w:trHeight w:val="23"/>
            </w:trPr>
          </w:trPrChange>
        </w:trPr>
        <w:tc>
          <w:tcPr>
            <w:tcW w:w="2993" w:type="dxa"/>
            <w:tcBorders>
              <w:top w:val="single" w:sz="4" w:space="0" w:color="auto"/>
              <w:left w:val="single" w:sz="4" w:space="0" w:color="auto"/>
              <w:bottom w:val="single" w:sz="4" w:space="0" w:color="auto"/>
              <w:right w:val="single" w:sz="4" w:space="0" w:color="auto"/>
            </w:tcBorders>
            <w:shd w:val="clear" w:color="auto" w:fill="auto"/>
            <w:tcPrChange w:id="78" w:author="Администратор" w:date="2022-08-18T09:47:00Z">
              <w:tcPr>
                <w:tcW w:w="2993" w:type="dxa"/>
                <w:tcBorders>
                  <w:top w:val="single" w:sz="4" w:space="0" w:color="auto"/>
                  <w:left w:val="single" w:sz="4" w:space="0" w:color="auto"/>
                  <w:bottom w:val="single" w:sz="4" w:space="0" w:color="auto"/>
                  <w:right w:val="single" w:sz="4" w:space="0" w:color="auto"/>
                </w:tcBorders>
                <w:shd w:val="clear" w:color="auto" w:fill="auto"/>
              </w:tcPr>
            </w:tcPrChange>
          </w:tcPr>
          <w:p w14:paraId="7967507B" w14:textId="5FFEF188" w:rsidR="007D0BF0" w:rsidRPr="001B7B23" w:rsidRDefault="00930B5B" w:rsidP="007D0BF0">
            <w:r>
              <w:t>Н</w:t>
            </w:r>
            <w:r w:rsidR="007D0BF0" w:rsidRPr="001B7B23">
              <w:t>омер зуба</w:t>
            </w:r>
          </w:p>
        </w:tc>
        <w:tc>
          <w:tcPr>
            <w:tcW w:w="3049" w:type="dxa"/>
            <w:tcBorders>
              <w:top w:val="single" w:sz="4" w:space="0" w:color="auto"/>
              <w:left w:val="nil"/>
              <w:bottom w:val="single" w:sz="4" w:space="0" w:color="auto"/>
              <w:right w:val="single" w:sz="4" w:space="0" w:color="auto"/>
            </w:tcBorders>
            <w:shd w:val="clear" w:color="auto" w:fill="auto"/>
            <w:tcPrChange w:id="79" w:author="Администратор" w:date="2022-08-18T09:47:00Z">
              <w:tcPr>
                <w:tcW w:w="3049" w:type="dxa"/>
                <w:tcBorders>
                  <w:top w:val="single" w:sz="4" w:space="0" w:color="auto"/>
                  <w:left w:val="nil"/>
                  <w:bottom w:val="single" w:sz="4" w:space="0" w:color="auto"/>
                  <w:right w:val="single" w:sz="4" w:space="0" w:color="auto"/>
                </w:tcBorders>
                <w:shd w:val="clear" w:color="auto" w:fill="auto"/>
              </w:tcPr>
            </w:tcPrChange>
          </w:tcPr>
          <w:p w14:paraId="0B87741A" w14:textId="4F0DBC00" w:rsidR="007D0BF0" w:rsidRPr="001B7B23" w:rsidRDefault="007D0BF0" w:rsidP="00CA3DFE">
            <w:pPr>
              <w:jc w:val="center"/>
            </w:pPr>
            <w:r w:rsidRPr="001B7B23">
              <w:t>Номер</w:t>
            </w:r>
            <w:r w:rsidR="00C127B5">
              <w:t>З</w:t>
            </w:r>
            <w:r w:rsidRPr="001B7B23">
              <w:t>уба</w:t>
            </w:r>
          </w:p>
        </w:tc>
        <w:tc>
          <w:tcPr>
            <w:tcW w:w="1322" w:type="dxa"/>
            <w:tcBorders>
              <w:top w:val="single" w:sz="4" w:space="0" w:color="auto"/>
              <w:left w:val="nil"/>
              <w:bottom w:val="single" w:sz="4" w:space="0" w:color="auto"/>
              <w:right w:val="single" w:sz="4" w:space="0" w:color="auto"/>
            </w:tcBorders>
            <w:shd w:val="clear" w:color="auto" w:fill="auto"/>
            <w:tcPrChange w:id="80" w:author="Администратор" w:date="2022-08-18T09:47:00Z">
              <w:tcPr>
                <w:tcW w:w="1322" w:type="dxa"/>
                <w:tcBorders>
                  <w:top w:val="single" w:sz="4" w:space="0" w:color="auto"/>
                  <w:left w:val="nil"/>
                  <w:bottom w:val="single" w:sz="4" w:space="0" w:color="auto"/>
                  <w:right w:val="single" w:sz="4" w:space="0" w:color="auto"/>
                </w:tcBorders>
                <w:shd w:val="clear" w:color="auto" w:fill="auto"/>
              </w:tcPr>
            </w:tcPrChange>
          </w:tcPr>
          <w:p w14:paraId="667DAED5" w14:textId="38AB5A97" w:rsidR="007D0BF0" w:rsidRPr="001B7B23" w:rsidRDefault="007D0BF0" w:rsidP="007D0BF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Change w:id="81" w:author="Администратор" w:date="2022-08-18T09:47:00Z">
              <w:tcPr>
                <w:tcW w:w="1484" w:type="dxa"/>
                <w:tcBorders>
                  <w:top w:val="single" w:sz="4" w:space="0" w:color="auto"/>
                  <w:left w:val="nil"/>
                  <w:bottom w:val="single" w:sz="4" w:space="0" w:color="auto"/>
                  <w:right w:val="single" w:sz="4" w:space="0" w:color="auto"/>
                </w:tcBorders>
                <w:shd w:val="clear" w:color="auto" w:fill="auto"/>
              </w:tcPr>
            </w:tcPrChange>
          </w:tcPr>
          <w:p w14:paraId="7EA913B7" w14:textId="20BF35C3" w:rsidR="007D0BF0" w:rsidRPr="001B7B23" w:rsidRDefault="007D0BF0" w:rsidP="007D0BF0">
            <w:pPr>
              <w:jc w:val="center"/>
            </w:pPr>
            <w:r w:rsidRPr="001B7B23">
              <w:t>T(1-255)</w:t>
            </w:r>
          </w:p>
        </w:tc>
        <w:tc>
          <w:tcPr>
            <w:tcW w:w="1915" w:type="dxa"/>
            <w:tcBorders>
              <w:top w:val="single" w:sz="4" w:space="0" w:color="auto"/>
              <w:left w:val="nil"/>
              <w:bottom w:val="single" w:sz="4" w:space="0" w:color="auto"/>
              <w:right w:val="single" w:sz="4" w:space="0" w:color="auto"/>
            </w:tcBorders>
            <w:shd w:val="clear" w:color="auto" w:fill="auto"/>
            <w:tcPrChange w:id="82" w:author="Администратор" w:date="2022-08-18T09:47:00Z">
              <w:tcPr>
                <w:tcW w:w="1915" w:type="dxa"/>
                <w:tcBorders>
                  <w:top w:val="single" w:sz="4" w:space="0" w:color="auto"/>
                  <w:left w:val="nil"/>
                  <w:bottom w:val="single" w:sz="4" w:space="0" w:color="auto"/>
                  <w:right w:val="single" w:sz="4" w:space="0" w:color="auto"/>
                </w:tcBorders>
                <w:shd w:val="clear" w:color="auto" w:fill="auto"/>
              </w:tcPr>
            </w:tcPrChange>
          </w:tcPr>
          <w:p w14:paraId="37665ABA" w14:textId="5CF231FA" w:rsidR="007D0BF0" w:rsidRPr="001B7B23" w:rsidRDefault="007D0BF0" w:rsidP="007D0BF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Change w:id="83" w:author="Администратор" w:date="2022-08-18T09:47:00Z">
              <w:tcPr>
                <w:tcW w:w="3979" w:type="dxa"/>
                <w:tcBorders>
                  <w:top w:val="single" w:sz="4" w:space="0" w:color="auto"/>
                  <w:left w:val="nil"/>
                  <w:bottom w:val="single" w:sz="4" w:space="0" w:color="auto"/>
                  <w:right w:val="single" w:sz="4" w:space="0" w:color="auto"/>
                </w:tcBorders>
                <w:shd w:val="clear" w:color="auto" w:fill="auto"/>
              </w:tcPr>
            </w:tcPrChange>
          </w:tcPr>
          <w:p w14:paraId="22041B67" w14:textId="527425D3" w:rsidR="007D0BF0" w:rsidRPr="001B7B23" w:rsidRDefault="007D0BF0" w:rsidP="007D0BF0">
            <w:pPr>
              <w:rPr>
                <w:rFonts w:cstheme="minorHAnsi"/>
              </w:rPr>
            </w:pPr>
            <w:r w:rsidRPr="001B7B23">
              <w:rPr>
                <w:rFonts w:cstheme="minorHAnsi"/>
              </w:rPr>
              <w:t xml:space="preserve">Важно применять зубную формулу. </w:t>
            </w:r>
          </w:p>
          <w:p w14:paraId="6CB36629" w14:textId="129C139D" w:rsidR="007D0BF0" w:rsidRPr="001B7B23" w:rsidRDefault="007D0BF0" w:rsidP="007D0BF0">
            <w:r w:rsidRPr="001B7B23">
              <w:rPr>
                <w:rFonts w:cstheme="minorHAnsi"/>
              </w:rPr>
              <w:t>Важно соблюдать условие – 1 услуга – 1 зуб.</w:t>
            </w:r>
          </w:p>
        </w:tc>
      </w:tr>
      <w:tr w:rsidR="00F42212" w:rsidRPr="001B7B23" w14:paraId="16BF2836"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5C2DE199" w14:textId="77777777" w:rsidR="00F42212" w:rsidRPr="00F42212" w:rsidRDefault="00F42212" w:rsidP="00A13310">
            <w:r w:rsidRPr="00F42212">
              <w:t>СНИЛС исполнителей</w:t>
            </w:r>
          </w:p>
        </w:tc>
        <w:tc>
          <w:tcPr>
            <w:tcW w:w="3049" w:type="dxa"/>
            <w:tcBorders>
              <w:top w:val="single" w:sz="4" w:space="0" w:color="auto"/>
              <w:left w:val="nil"/>
              <w:bottom w:val="single" w:sz="4" w:space="0" w:color="auto"/>
              <w:right w:val="single" w:sz="4" w:space="0" w:color="auto"/>
            </w:tcBorders>
            <w:shd w:val="clear" w:color="auto" w:fill="auto"/>
          </w:tcPr>
          <w:p w14:paraId="67349042" w14:textId="77777777" w:rsidR="00F42212" w:rsidRPr="00F42212" w:rsidRDefault="00F42212" w:rsidP="00F42212">
            <w:pPr>
              <w:jc w:val="center"/>
            </w:pPr>
            <w:r w:rsidRPr="00F42212">
              <w:t>Исполнители</w:t>
            </w:r>
          </w:p>
        </w:tc>
        <w:tc>
          <w:tcPr>
            <w:tcW w:w="1322" w:type="dxa"/>
            <w:tcBorders>
              <w:top w:val="single" w:sz="4" w:space="0" w:color="auto"/>
              <w:left w:val="nil"/>
              <w:bottom w:val="single" w:sz="4" w:space="0" w:color="auto"/>
              <w:right w:val="single" w:sz="4" w:space="0" w:color="auto"/>
            </w:tcBorders>
            <w:shd w:val="clear" w:color="auto" w:fill="auto"/>
          </w:tcPr>
          <w:p w14:paraId="668F2078" w14:textId="77777777" w:rsidR="00F42212" w:rsidRPr="00F42212" w:rsidRDefault="00F42212" w:rsidP="00A13310">
            <w:pPr>
              <w:jc w:val="center"/>
            </w:pPr>
            <w:r w:rsidRPr="00F42212">
              <w:t>П</w:t>
            </w:r>
          </w:p>
        </w:tc>
        <w:tc>
          <w:tcPr>
            <w:tcW w:w="1484" w:type="dxa"/>
            <w:tcBorders>
              <w:top w:val="single" w:sz="4" w:space="0" w:color="auto"/>
              <w:left w:val="nil"/>
              <w:bottom w:val="single" w:sz="4" w:space="0" w:color="auto"/>
              <w:right w:val="single" w:sz="4" w:space="0" w:color="auto"/>
            </w:tcBorders>
            <w:shd w:val="clear" w:color="auto" w:fill="auto"/>
          </w:tcPr>
          <w:p w14:paraId="1BDD9C66" w14:textId="77777777" w:rsidR="00F42212" w:rsidRPr="00F42212" w:rsidRDefault="00F42212" w:rsidP="00A13310">
            <w:pPr>
              <w:jc w:val="center"/>
            </w:pPr>
            <w:r w:rsidRPr="00F42212">
              <w:t>Т(1-20)</w:t>
            </w:r>
          </w:p>
        </w:tc>
        <w:tc>
          <w:tcPr>
            <w:tcW w:w="1915" w:type="dxa"/>
            <w:tcBorders>
              <w:top w:val="single" w:sz="4" w:space="0" w:color="auto"/>
              <w:left w:val="nil"/>
              <w:bottom w:val="single" w:sz="4" w:space="0" w:color="auto"/>
              <w:right w:val="single" w:sz="4" w:space="0" w:color="auto"/>
            </w:tcBorders>
            <w:shd w:val="clear" w:color="auto" w:fill="auto"/>
          </w:tcPr>
          <w:p w14:paraId="1FC5B1C0" w14:textId="70DF75CB" w:rsidR="00F42212" w:rsidRPr="00F42212" w:rsidRDefault="00F42212" w:rsidP="00A13310">
            <w:pPr>
              <w:jc w:val="center"/>
            </w:pPr>
            <w:r w:rsidRPr="00F42212">
              <w:t>ОМ</w:t>
            </w:r>
          </w:p>
        </w:tc>
        <w:tc>
          <w:tcPr>
            <w:tcW w:w="3979" w:type="dxa"/>
            <w:tcBorders>
              <w:top w:val="single" w:sz="4" w:space="0" w:color="auto"/>
              <w:left w:val="nil"/>
              <w:bottom w:val="single" w:sz="4" w:space="0" w:color="auto"/>
              <w:right w:val="single" w:sz="4" w:space="0" w:color="auto"/>
            </w:tcBorders>
            <w:shd w:val="clear" w:color="auto" w:fill="auto"/>
          </w:tcPr>
          <w:p w14:paraId="7E40CB2B" w14:textId="77777777" w:rsidR="00F42212" w:rsidRPr="00F42212" w:rsidDel="00D75323" w:rsidRDefault="00F42212" w:rsidP="00A13310">
            <w:pPr>
              <w:rPr>
                <w:rFonts w:cstheme="minorHAnsi"/>
              </w:rPr>
            </w:pPr>
            <w:r w:rsidRPr="001B7B23">
              <w:rPr>
                <w:rFonts w:cstheme="minorHAnsi"/>
              </w:rPr>
              <w:t>СНИЛС для идентификации врача.</w:t>
            </w:r>
          </w:p>
        </w:tc>
      </w:tr>
      <w:tr w:rsidR="00C25139" w:rsidRPr="001B7B23" w14:paraId="27FCF628"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33933F91" w14:textId="77777777" w:rsidR="00C25139" w:rsidRPr="00C25139" w:rsidRDefault="00C25139" w:rsidP="00A13310">
            <w:r w:rsidRPr="00C25139">
              <w:t>Тип места оказания медицинской помощи</w:t>
            </w:r>
          </w:p>
        </w:tc>
        <w:tc>
          <w:tcPr>
            <w:tcW w:w="3049" w:type="dxa"/>
            <w:tcBorders>
              <w:top w:val="single" w:sz="4" w:space="0" w:color="auto"/>
              <w:left w:val="nil"/>
              <w:bottom w:val="single" w:sz="4" w:space="0" w:color="auto"/>
              <w:right w:val="single" w:sz="4" w:space="0" w:color="auto"/>
            </w:tcBorders>
            <w:shd w:val="clear" w:color="auto" w:fill="auto"/>
          </w:tcPr>
          <w:p w14:paraId="32FA6EC0" w14:textId="77777777" w:rsidR="00C25139" w:rsidRPr="00C25139" w:rsidRDefault="00C25139" w:rsidP="00C25139">
            <w:pPr>
              <w:jc w:val="center"/>
            </w:pPr>
            <w:r w:rsidRPr="00C25139">
              <w:t>Тип_места_оказания_МП</w:t>
            </w:r>
          </w:p>
        </w:tc>
        <w:tc>
          <w:tcPr>
            <w:tcW w:w="1322" w:type="dxa"/>
            <w:tcBorders>
              <w:top w:val="single" w:sz="4" w:space="0" w:color="auto"/>
              <w:left w:val="nil"/>
              <w:bottom w:val="single" w:sz="4" w:space="0" w:color="auto"/>
              <w:right w:val="single" w:sz="4" w:space="0" w:color="auto"/>
            </w:tcBorders>
            <w:shd w:val="clear" w:color="auto" w:fill="auto"/>
          </w:tcPr>
          <w:p w14:paraId="4C7783C1" w14:textId="77777777" w:rsidR="00C25139" w:rsidRPr="00C25139" w:rsidRDefault="00C25139" w:rsidP="00C25139">
            <w:pPr>
              <w:jc w:val="center"/>
            </w:pPr>
            <w:r w:rsidRPr="00C25139">
              <w:t>А</w:t>
            </w:r>
          </w:p>
        </w:tc>
        <w:tc>
          <w:tcPr>
            <w:tcW w:w="1484" w:type="dxa"/>
            <w:tcBorders>
              <w:top w:val="single" w:sz="4" w:space="0" w:color="auto"/>
              <w:left w:val="nil"/>
              <w:bottom w:val="single" w:sz="4" w:space="0" w:color="auto"/>
              <w:right w:val="single" w:sz="4" w:space="0" w:color="auto"/>
            </w:tcBorders>
            <w:shd w:val="clear" w:color="auto" w:fill="auto"/>
          </w:tcPr>
          <w:p w14:paraId="2006724F" w14:textId="77777777" w:rsidR="00C25139" w:rsidRPr="00C25139" w:rsidRDefault="00C25139" w:rsidP="00C25139">
            <w:pPr>
              <w:jc w:val="center"/>
            </w:pPr>
            <w:r w:rsidRPr="00C25139">
              <w:t>T(1-20)</w:t>
            </w:r>
          </w:p>
        </w:tc>
        <w:tc>
          <w:tcPr>
            <w:tcW w:w="1915" w:type="dxa"/>
            <w:tcBorders>
              <w:top w:val="single" w:sz="4" w:space="0" w:color="auto"/>
              <w:left w:val="nil"/>
              <w:bottom w:val="single" w:sz="4" w:space="0" w:color="auto"/>
              <w:right w:val="single" w:sz="4" w:space="0" w:color="auto"/>
            </w:tcBorders>
            <w:shd w:val="clear" w:color="auto" w:fill="auto"/>
          </w:tcPr>
          <w:p w14:paraId="325C0975" w14:textId="77777777" w:rsidR="00C25139" w:rsidRPr="00C25139" w:rsidRDefault="00C25139" w:rsidP="00C25139">
            <w:pPr>
              <w:jc w:val="center"/>
            </w:pPr>
            <w:r w:rsidRPr="00C25139">
              <w:t>ОК</w:t>
            </w:r>
          </w:p>
        </w:tc>
        <w:tc>
          <w:tcPr>
            <w:tcW w:w="3979" w:type="dxa"/>
            <w:tcBorders>
              <w:top w:val="single" w:sz="4" w:space="0" w:color="auto"/>
              <w:left w:val="nil"/>
              <w:bottom w:val="single" w:sz="4" w:space="0" w:color="auto"/>
              <w:right w:val="single" w:sz="4" w:space="0" w:color="auto"/>
            </w:tcBorders>
            <w:shd w:val="clear" w:color="auto" w:fill="auto"/>
          </w:tcPr>
          <w:p w14:paraId="0FE38F4B" w14:textId="77777777" w:rsidR="00C25139" w:rsidRPr="00C25139" w:rsidRDefault="00C25139" w:rsidP="00A13310">
            <w:pPr>
              <w:rPr>
                <w:rFonts w:cstheme="minorHAnsi"/>
              </w:rPr>
            </w:pPr>
            <w:r w:rsidRPr="00C25139">
              <w:rPr>
                <w:rFonts w:cstheme="minorHAnsi"/>
              </w:rPr>
              <w:t>OID справочника 1.2.643.5.1.13.13.11.1008 ФНСИ «Место оказания медицинской помощи».</w:t>
            </w:r>
          </w:p>
        </w:tc>
      </w:tr>
      <w:tr w:rsidR="00C25139" w:rsidRPr="001B7B23" w14:paraId="511DBE25" w14:textId="77777777" w:rsidTr="00CA3DFE">
        <w:trPr>
          <w:trHeight w:val="23"/>
        </w:trPr>
        <w:tc>
          <w:tcPr>
            <w:tcW w:w="2993" w:type="dxa"/>
            <w:tcBorders>
              <w:top w:val="single" w:sz="4" w:space="0" w:color="auto"/>
              <w:left w:val="single" w:sz="4" w:space="0" w:color="auto"/>
              <w:bottom w:val="single" w:sz="4" w:space="0" w:color="auto"/>
              <w:right w:val="single" w:sz="4" w:space="0" w:color="auto"/>
            </w:tcBorders>
            <w:shd w:val="clear" w:color="auto" w:fill="auto"/>
          </w:tcPr>
          <w:p w14:paraId="2E7C2211" w14:textId="77777777" w:rsidR="00C25139" w:rsidRPr="00C25139" w:rsidRDefault="00C25139" w:rsidP="00A13310">
            <w:r w:rsidRPr="001B7B23">
              <w:t>Место оказания услуги</w:t>
            </w:r>
          </w:p>
        </w:tc>
        <w:tc>
          <w:tcPr>
            <w:tcW w:w="3049" w:type="dxa"/>
            <w:tcBorders>
              <w:top w:val="single" w:sz="4" w:space="0" w:color="auto"/>
              <w:left w:val="nil"/>
              <w:bottom w:val="single" w:sz="4" w:space="0" w:color="auto"/>
              <w:right w:val="single" w:sz="4" w:space="0" w:color="auto"/>
            </w:tcBorders>
            <w:shd w:val="clear" w:color="auto" w:fill="auto"/>
          </w:tcPr>
          <w:p w14:paraId="6B33AF3B" w14:textId="77777777" w:rsidR="00C25139" w:rsidRPr="00C25139" w:rsidRDefault="00C25139" w:rsidP="00C25139">
            <w:pPr>
              <w:jc w:val="center"/>
            </w:pPr>
            <w:r w:rsidRPr="001B7B23">
              <w:t>МестоОказанияМО</w:t>
            </w:r>
          </w:p>
        </w:tc>
        <w:tc>
          <w:tcPr>
            <w:tcW w:w="1322" w:type="dxa"/>
            <w:tcBorders>
              <w:top w:val="single" w:sz="4" w:space="0" w:color="auto"/>
              <w:left w:val="nil"/>
              <w:bottom w:val="single" w:sz="4" w:space="0" w:color="auto"/>
              <w:right w:val="single" w:sz="4" w:space="0" w:color="auto"/>
            </w:tcBorders>
            <w:shd w:val="clear" w:color="auto" w:fill="auto"/>
          </w:tcPr>
          <w:p w14:paraId="38D64818" w14:textId="77777777" w:rsidR="00C25139" w:rsidRPr="00C25139" w:rsidRDefault="00C25139" w:rsidP="00A13310">
            <w:pPr>
              <w:jc w:val="center"/>
            </w:pPr>
            <w:r w:rsidRPr="001B7B23">
              <w:t>А</w:t>
            </w:r>
          </w:p>
        </w:tc>
        <w:tc>
          <w:tcPr>
            <w:tcW w:w="1484" w:type="dxa"/>
            <w:tcBorders>
              <w:top w:val="single" w:sz="4" w:space="0" w:color="auto"/>
              <w:left w:val="nil"/>
              <w:bottom w:val="single" w:sz="4" w:space="0" w:color="auto"/>
              <w:right w:val="single" w:sz="4" w:space="0" w:color="auto"/>
            </w:tcBorders>
            <w:shd w:val="clear" w:color="auto" w:fill="auto"/>
          </w:tcPr>
          <w:p w14:paraId="0F989CA9" w14:textId="77777777" w:rsidR="00C25139" w:rsidRPr="00C25139" w:rsidRDefault="00C25139" w:rsidP="00A13310">
            <w:pPr>
              <w:jc w:val="center"/>
            </w:pPr>
            <w:r w:rsidRPr="001B7B23">
              <w:t>Т(1-</w:t>
            </w:r>
            <w:r>
              <w:t>2</w:t>
            </w:r>
            <w:r w:rsidRPr="001B7B23">
              <w:t>0)</w:t>
            </w:r>
          </w:p>
        </w:tc>
        <w:tc>
          <w:tcPr>
            <w:tcW w:w="1915" w:type="dxa"/>
            <w:tcBorders>
              <w:top w:val="single" w:sz="4" w:space="0" w:color="auto"/>
              <w:left w:val="nil"/>
              <w:bottom w:val="single" w:sz="4" w:space="0" w:color="auto"/>
              <w:right w:val="single" w:sz="4" w:space="0" w:color="auto"/>
            </w:tcBorders>
            <w:shd w:val="clear" w:color="auto" w:fill="auto"/>
          </w:tcPr>
          <w:p w14:paraId="6CBEADFF" w14:textId="77777777" w:rsidR="00C25139" w:rsidRPr="00C25139" w:rsidRDefault="00C25139" w:rsidP="00A13310">
            <w:pPr>
              <w:jc w:val="center"/>
            </w:pPr>
            <w:r w:rsidRPr="001B7B23">
              <w:t>Н</w:t>
            </w:r>
          </w:p>
        </w:tc>
        <w:tc>
          <w:tcPr>
            <w:tcW w:w="3979" w:type="dxa"/>
            <w:tcBorders>
              <w:top w:val="single" w:sz="4" w:space="0" w:color="auto"/>
              <w:left w:val="nil"/>
              <w:bottom w:val="single" w:sz="4" w:space="0" w:color="auto"/>
              <w:right w:val="single" w:sz="4" w:space="0" w:color="auto"/>
            </w:tcBorders>
            <w:shd w:val="clear" w:color="auto" w:fill="auto"/>
          </w:tcPr>
          <w:p w14:paraId="6A260F16" w14:textId="77777777" w:rsidR="00C25139" w:rsidRPr="001B7B23" w:rsidRDefault="00C25139" w:rsidP="00A13310">
            <w:pPr>
              <w:rPr>
                <w:rFonts w:cstheme="minorHAnsi"/>
              </w:rPr>
            </w:pPr>
            <w:r w:rsidRPr="00C25139">
              <w:rPr>
                <w:rFonts w:cstheme="minorHAnsi"/>
              </w:rPr>
              <w:t>OID подраздления по ФРМО</w:t>
            </w:r>
          </w:p>
        </w:tc>
      </w:tr>
    </w:tbl>
    <w:p w14:paraId="300E80BF" w14:textId="3B5168BA" w:rsidR="005D7323" w:rsidRPr="001B7B23" w:rsidRDefault="005D7323" w:rsidP="00EB1DE1">
      <w:pPr>
        <w:pStyle w:val="ab"/>
      </w:pPr>
    </w:p>
    <w:p w14:paraId="1C836878" w14:textId="6AC9BB8B" w:rsidR="00EA5339" w:rsidRPr="001B7B23" w:rsidRDefault="00EA5339" w:rsidP="00EA5339">
      <w:pPr>
        <w:pStyle w:val="2"/>
        <w:numPr>
          <w:ilvl w:val="1"/>
          <w:numId w:val="33"/>
        </w:numPr>
      </w:pPr>
      <w:bookmarkStart w:id="84" w:name="_Toc106366945"/>
      <w:bookmarkStart w:id="85" w:name="_Ref106362923"/>
      <w:bookmarkEnd w:id="84"/>
      <w:r w:rsidRPr="001B7B23">
        <w:t xml:space="preserve">Таблица </w:t>
      </w:r>
      <w:fldSimple w:instr=" SEQ Таблица \* ARABIC ">
        <w:r w:rsidRPr="001B7B23">
          <w:rPr>
            <w:noProof/>
          </w:rPr>
          <w:t>1</w:t>
        </w:r>
        <w:r>
          <w:rPr>
            <w:noProof/>
          </w:rPr>
          <w:t>2</w:t>
        </w:r>
      </w:fldSimple>
      <w:r w:rsidRPr="001B7B23">
        <w:t>. «</w:t>
      </w:r>
      <w:r>
        <w:t>Диагнозы</w:t>
      </w:r>
      <w:r w:rsidRPr="001B7B23">
        <w:t>» ‹</w:t>
      </w:r>
      <w:r>
        <w:t>Диагнозы</w:t>
      </w:r>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EA5339" w:rsidRPr="001B7B23" w14:paraId="6B603094" w14:textId="77777777" w:rsidTr="003F7D42">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84B92A4" w14:textId="77777777" w:rsidR="00EA5339" w:rsidRPr="001B7B23" w:rsidRDefault="00EA5339" w:rsidP="003F7D42">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06458F9F" w14:textId="77777777" w:rsidR="00EA5339" w:rsidRPr="001B7B23" w:rsidRDefault="00EA5339" w:rsidP="003F7D42">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35A38BEC" w14:textId="77777777" w:rsidR="00EA5339" w:rsidRPr="001B7B23" w:rsidRDefault="00EA5339" w:rsidP="003F7D42">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5E3BA94F" w14:textId="77777777" w:rsidR="00EA5339" w:rsidRPr="001B7B23" w:rsidRDefault="00EA5339" w:rsidP="003F7D42">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1DB2DF7" w14:textId="77777777" w:rsidR="00EA5339" w:rsidRPr="001B7B23" w:rsidRDefault="00EA5339" w:rsidP="003F7D42">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407F36A5" w14:textId="77777777" w:rsidR="00EA5339" w:rsidRPr="001B7B23" w:rsidRDefault="00EA5339" w:rsidP="003F7D42">
            <w:pPr>
              <w:jc w:val="center"/>
              <w:rPr>
                <w:b/>
                <w:bCs/>
              </w:rPr>
            </w:pPr>
            <w:r w:rsidRPr="001B7B23">
              <w:rPr>
                <w:b/>
                <w:bCs/>
              </w:rPr>
              <w:t>Дополнительная информация</w:t>
            </w:r>
          </w:p>
        </w:tc>
      </w:tr>
      <w:tr w:rsidR="00EA5339" w:rsidRPr="00EA5339" w14:paraId="04E83A5F"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BF0B8" w14:textId="77777777" w:rsidR="00EA5339" w:rsidRPr="00EA5339" w:rsidRDefault="00EA5339" w:rsidP="00EA5339">
            <w:pPr>
              <w:rPr>
                <w:bCs/>
              </w:rPr>
            </w:pPr>
            <w:r w:rsidRPr="00EA5339">
              <w:rPr>
                <w:bCs/>
              </w:rPr>
              <w:t>Диагноз (код)</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7BE975E" w14:textId="31B27F83" w:rsidR="00EA5339" w:rsidRPr="00EA5339" w:rsidRDefault="00EA5339" w:rsidP="00EA5339">
            <w:pPr>
              <w:jc w:val="center"/>
              <w:rPr>
                <w:bCs/>
              </w:rPr>
            </w:pPr>
            <w:r>
              <w:rPr>
                <w:bCs/>
              </w:rPr>
              <w:t>К</w:t>
            </w:r>
            <w:r w:rsidRPr="00EA5339">
              <w:rPr>
                <w:bCs/>
              </w:rPr>
              <w:t>од</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35C1A06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6034670A" w14:textId="77777777" w:rsidR="00EA5339" w:rsidRPr="00EA5339" w:rsidRDefault="00EA5339" w:rsidP="003F7D42">
            <w:pPr>
              <w:jc w:val="center"/>
              <w:rPr>
                <w:bCs/>
              </w:rPr>
            </w:pPr>
            <w:r w:rsidRPr="00EA5339">
              <w:rPr>
                <w:bCs/>
              </w:rPr>
              <w:t>Т(1-)</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561C49F" w14:textId="77777777" w:rsidR="00EA5339" w:rsidRPr="00EA5339" w:rsidRDefault="00EA5339" w:rsidP="003F7D42">
            <w:pPr>
              <w:jc w:val="center"/>
              <w:rPr>
                <w:bCs/>
              </w:rPr>
            </w:pPr>
            <w:r w:rsidRPr="00EA5339">
              <w:rPr>
                <w:bCs/>
              </w:rPr>
              <w:t>ОК</w:t>
            </w:r>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22C0E75F"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5D78F8A8" w14:textId="77777777" w:rsidR="00EA5339" w:rsidRPr="00EA5339" w:rsidRDefault="00EA5339" w:rsidP="00EA5339">
            <w:pPr>
              <w:rPr>
                <w:bCs/>
              </w:rPr>
            </w:pPr>
            <w:r w:rsidRPr="00EA5339">
              <w:rPr>
                <w:bCs/>
              </w:rPr>
              <w:t>ФНСИ 1.2.643.5.1.13.13.11.1005</w:t>
            </w:r>
          </w:p>
        </w:tc>
      </w:tr>
      <w:tr w:rsidR="00EA5339" w:rsidRPr="00EA5339" w14:paraId="07C6C68D" w14:textId="77777777" w:rsidTr="00EA5339">
        <w:trPr>
          <w:tblHeader/>
        </w:trPr>
        <w:tc>
          <w:tcPr>
            <w:tcW w:w="3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141338" w14:textId="77777777" w:rsidR="00EA5339" w:rsidRPr="00EA5339" w:rsidRDefault="00EA5339" w:rsidP="00EA5339">
            <w:pPr>
              <w:rPr>
                <w:bCs/>
              </w:rPr>
            </w:pPr>
            <w:r w:rsidRPr="00EA5339">
              <w:rPr>
                <w:bCs/>
              </w:rPr>
              <w:t>Диагноз (наименование)</w:t>
            </w:r>
          </w:p>
        </w:tc>
        <w:tc>
          <w:tcPr>
            <w:tcW w:w="3049" w:type="dxa"/>
            <w:tcBorders>
              <w:top w:val="single" w:sz="4" w:space="0" w:color="auto"/>
              <w:left w:val="nil"/>
              <w:bottom w:val="single" w:sz="4" w:space="0" w:color="auto"/>
              <w:right w:val="single" w:sz="4" w:space="0" w:color="auto"/>
            </w:tcBorders>
            <w:shd w:val="clear" w:color="auto" w:fill="auto"/>
            <w:vAlign w:val="center"/>
            <w:hideMark/>
          </w:tcPr>
          <w:p w14:paraId="09323AD7" w14:textId="5DEE4822" w:rsidR="00EA5339" w:rsidRPr="00EA5339" w:rsidRDefault="00EA5339" w:rsidP="00EA5339">
            <w:pPr>
              <w:jc w:val="center"/>
              <w:rPr>
                <w:bCs/>
              </w:rPr>
            </w:pPr>
            <w:r>
              <w:rPr>
                <w:bCs/>
              </w:rPr>
              <w:t>Н</w:t>
            </w:r>
            <w:r w:rsidRPr="00EA5339">
              <w:rPr>
                <w:bCs/>
              </w:rPr>
              <w:t>аименование</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6708085E" w14:textId="77777777" w:rsidR="00EA5339" w:rsidRPr="00EA5339" w:rsidRDefault="00EA5339" w:rsidP="003F7D42">
            <w:pPr>
              <w:jc w:val="center"/>
              <w:rPr>
                <w:bCs/>
              </w:rPr>
            </w:pPr>
            <w:r w:rsidRPr="00EA5339">
              <w:rPr>
                <w:bCs/>
              </w:rPr>
              <w:t>А</w:t>
            </w:r>
          </w:p>
        </w:tc>
        <w:tc>
          <w:tcPr>
            <w:tcW w:w="1339" w:type="dxa"/>
            <w:tcBorders>
              <w:top w:val="single" w:sz="4" w:space="0" w:color="auto"/>
              <w:left w:val="nil"/>
              <w:bottom w:val="single" w:sz="4" w:space="0" w:color="auto"/>
              <w:right w:val="single" w:sz="4" w:space="0" w:color="auto"/>
            </w:tcBorders>
            <w:shd w:val="clear" w:color="auto" w:fill="auto"/>
            <w:vAlign w:val="center"/>
            <w:hideMark/>
          </w:tcPr>
          <w:p w14:paraId="3A35FC2E" w14:textId="77777777" w:rsidR="00EA5339" w:rsidRPr="00EA5339" w:rsidRDefault="00EA5339" w:rsidP="003F7D42">
            <w:pPr>
              <w:jc w:val="center"/>
              <w:rPr>
                <w:bCs/>
              </w:rPr>
            </w:pPr>
            <w:r w:rsidRPr="00EA5339">
              <w:rPr>
                <w:bCs/>
              </w:rPr>
              <w:t>T(1-255)</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4418381E" w14:textId="50BD4468" w:rsidR="00EA5339" w:rsidRPr="00EA5339" w:rsidRDefault="00EA5339" w:rsidP="003F7D42">
            <w:pPr>
              <w:jc w:val="center"/>
              <w:rPr>
                <w:bCs/>
              </w:rPr>
            </w:pPr>
            <w:del w:id="86" w:author="Администратор" w:date="2022-08-18T09:22:00Z">
              <w:r w:rsidRPr="00EA5339" w:rsidDel="00AA67BC">
                <w:rPr>
                  <w:bCs/>
                </w:rPr>
                <w:delText>ОК</w:delText>
              </w:r>
            </w:del>
            <w:ins w:id="87" w:author="Администратор" w:date="2022-08-18T09:22:00Z">
              <w:r w:rsidR="00AA67BC">
                <w:rPr>
                  <w:bCs/>
                </w:rPr>
                <w:t>Н</w:t>
              </w:r>
              <w:r w:rsidR="00AA67BC" w:rsidRPr="00EA5339">
                <w:rPr>
                  <w:bCs/>
                </w:rPr>
                <w:t>К</w:t>
              </w:r>
            </w:ins>
          </w:p>
        </w:tc>
        <w:tc>
          <w:tcPr>
            <w:tcW w:w="3636" w:type="dxa"/>
            <w:tcBorders>
              <w:top w:val="single" w:sz="4" w:space="0" w:color="auto"/>
              <w:left w:val="nil"/>
              <w:bottom w:val="single" w:sz="4" w:space="0" w:color="auto"/>
              <w:right w:val="single" w:sz="4" w:space="0" w:color="auto"/>
            </w:tcBorders>
            <w:shd w:val="clear" w:color="auto" w:fill="auto"/>
            <w:vAlign w:val="center"/>
            <w:hideMark/>
          </w:tcPr>
          <w:p w14:paraId="702DB4B5" w14:textId="77777777" w:rsidR="00EA5339" w:rsidRPr="00EA5339" w:rsidRDefault="00EA5339" w:rsidP="00EA5339">
            <w:pPr>
              <w:rPr>
                <w:bCs/>
              </w:rPr>
            </w:pPr>
            <w:r w:rsidRPr="00EA5339">
              <w:rPr>
                <w:bCs/>
              </w:rPr>
              <w:t>НСИ «Международная классификация болезней и состояний, связанных со здоровьем 10 пересмотра».</w:t>
            </w:r>
          </w:p>
          <w:p w14:paraId="247A6D7B" w14:textId="77777777" w:rsidR="00EA5339" w:rsidRPr="00EA5339" w:rsidRDefault="00EA5339" w:rsidP="00EA5339">
            <w:pPr>
              <w:rPr>
                <w:bCs/>
              </w:rPr>
            </w:pPr>
            <w:r w:rsidRPr="00EA5339">
              <w:rPr>
                <w:bCs/>
              </w:rPr>
              <w:t>ФНСИ 1.2.643.5.1.13.13.11.1005</w:t>
            </w:r>
          </w:p>
        </w:tc>
      </w:tr>
      <w:tr w:rsidR="00EA5339" w:rsidRPr="001B7B23" w14:paraId="2402B1DB" w14:textId="77777777" w:rsidTr="003F7D42">
        <w:trPr>
          <w:trHeight w:val="23"/>
        </w:trPr>
        <w:tc>
          <w:tcPr>
            <w:tcW w:w="3563" w:type="dxa"/>
            <w:tcBorders>
              <w:top w:val="nil"/>
              <w:left w:val="single" w:sz="4" w:space="0" w:color="auto"/>
              <w:bottom w:val="single" w:sz="4" w:space="0" w:color="auto"/>
              <w:right w:val="single" w:sz="4" w:space="0" w:color="auto"/>
            </w:tcBorders>
            <w:shd w:val="clear" w:color="auto" w:fill="auto"/>
          </w:tcPr>
          <w:p w14:paraId="64349965" w14:textId="79C43E22" w:rsidR="00EA5339" w:rsidRPr="001B7B23" w:rsidRDefault="00EA5339" w:rsidP="003F7D42">
            <w:pPr>
              <w:rPr>
                <w:rFonts w:cstheme="minorHAnsi"/>
              </w:rPr>
            </w:pPr>
            <w:r>
              <w:rPr>
                <w:rFonts w:cstheme="minorHAnsi"/>
              </w:rPr>
              <w:t>Вид диагноза</w:t>
            </w:r>
          </w:p>
        </w:tc>
        <w:tc>
          <w:tcPr>
            <w:tcW w:w="3049" w:type="dxa"/>
            <w:tcBorders>
              <w:top w:val="nil"/>
              <w:left w:val="nil"/>
              <w:bottom w:val="single" w:sz="4" w:space="0" w:color="auto"/>
              <w:right w:val="single" w:sz="4" w:space="0" w:color="auto"/>
            </w:tcBorders>
            <w:shd w:val="clear" w:color="auto" w:fill="auto"/>
          </w:tcPr>
          <w:p w14:paraId="50EDACCE" w14:textId="450938F9" w:rsidR="00EA5339" w:rsidRPr="001B7B23" w:rsidRDefault="00EA5339" w:rsidP="00EA5339">
            <w:pPr>
              <w:jc w:val="center"/>
              <w:rPr>
                <w:rFonts w:cstheme="minorHAnsi"/>
              </w:rPr>
            </w:pPr>
            <w:r>
              <w:rPr>
                <w:rFonts w:cstheme="minorHAnsi"/>
              </w:rPr>
              <w:t>Вид</w:t>
            </w:r>
          </w:p>
        </w:tc>
        <w:tc>
          <w:tcPr>
            <w:tcW w:w="1242" w:type="dxa"/>
            <w:tcBorders>
              <w:top w:val="nil"/>
              <w:left w:val="nil"/>
              <w:bottom w:val="single" w:sz="4" w:space="0" w:color="auto"/>
              <w:right w:val="single" w:sz="4" w:space="0" w:color="auto"/>
            </w:tcBorders>
            <w:shd w:val="clear" w:color="auto" w:fill="auto"/>
          </w:tcPr>
          <w:p w14:paraId="490B3101" w14:textId="7FECA109" w:rsidR="00EA5339" w:rsidRPr="001B7B23" w:rsidRDefault="00EA5339" w:rsidP="003F7D42">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4D63C8DB" w14:textId="1B47F0DE" w:rsidR="00EA5339" w:rsidRPr="001B7B23" w:rsidRDefault="00EA5339" w:rsidP="003F7D42">
            <w:pPr>
              <w:jc w:val="center"/>
              <w:rPr>
                <w:rFonts w:cstheme="minorHAnsi"/>
              </w:rPr>
            </w:pPr>
            <w:r>
              <w:rPr>
                <w:rFonts w:cstheme="minorHAnsi"/>
              </w:rPr>
              <w:t>Т(1-2)</w:t>
            </w:r>
          </w:p>
        </w:tc>
        <w:tc>
          <w:tcPr>
            <w:tcW w:w="1913" w:type="dxa"/>
            <w:tcBorders>
              <w:top w:val="nil"/>
              <w:left w:val="nil"/>
              <w:bottom w:val="single" w:sz="4" w:space="0" w:color="auto"/>
              <w:right w:val="single" w:sz="4" w:space="0" w:color="auto"/>
            </w:tcBorders>
            <w:shd w:val="clear" w:color="auto" w:fill="auto"/>
          </w:tcPr>
          <w:p w14:paraId="081D5D11" w14:textId="09745DEB" w:rsidR="00EA5339" w:rsidRPr="001B7B23" w:rsidRDefault="00EA5339" w:rsidP="003F7D42">
            <w:pPr>
              <w:jc w:val="center"/>
              <w:rPr>
                <w:rFonts w:cstheme="minorHAnsi"/>
              </w:rPr>
            </w:pPr>
            <w:del w:id="88" w:author="Администратор" w:date="2022-08-18T09:21:00Z">
              <w:r w:rsidRPr="001B7B23" w:rsidDel="00AA67BC">
                <w:rPr>
                  <w:rFonts w:cstheme="minorHAnsi"/>
                </w:rPr>
                <w:delText>О</w:delText>
              </w:r>
              <w:r w:rsidDel="00AA67BC">
                <w:rPr>
                  <w:rFonts w:cstheme="minorHAnsi"/>
                </w:rPr>
                <w:delText>К</w:delText>
              </w:r>
            </w:del>
            <w:ins w:id="89" w:author="Администратор" w:date="2022-08-18T09:21:00Z">
              <w:r w:rsidR="00AA67BC">
                <w:rPr>
                  <w:rFonts w:cstheme="minorHAnsi"/>
                </w:rPr>
                <w:t>Н</w:t>
              </w:r>
              <w:r w:rsidR="00AA67BC">
                <w:rPr>
                  <w:rFonts w:cstheme="minorHAnsi"/>
                </w:rPr>
                <w:t>К</w:t>
              </w:r>
            </w:ins>
          </w:p>
        </w:tc>
        <w:tc>
          <w:tcPr>
            <w:tcW w:w="3636" w:type="dxa"/>
            <w:tcBorders>
              <w:top w:val="nil"/>
              <w:left w:val="nil"/>
              <w:bottom w:val="single" w:sz="4" w:space="0" w:color="auto"/>
              <w:right w:val="single" w:sz="4" w:space="0" w:color="auto"/>
            </w:tcBorders>
            <w:shd w:val="clear" w:color="auto" w:fill="auto"/>
          </w:tcPr>
          <w:p w14:paraId="310E2CB8" w14:textId="77777777" w:rsidR="00EA5339" w:rsidRDefault="00EA5339" w:rsidP="003F7D42">
            <w:r w:rsidRPr="00EA5339">
              <w:t>Виды нозологических единиц диагноза</w:t>
            </w:r>
          </w:p>
          <w:p w14:paraId="6988110B" w14:textId="5DE66637" w:rsidR="00EA5339" w:rsidRPr="001B7B23" w:rsidRDefault="00EA5339" w:rsidP="003F7D42">
            <w:r>
              <w:t xml:space="preserve">ФНСИ </w:t>
            </w:r>
            <w:r w:rsidRPr="00EA5339">
              <w:t>1.2.643.5.1.13.13.11.1077</w:t>
            </w:r>
          </w:p>
        </w:tc>
      </w:tr>
    </w:tbl>
    <w:p w14:paraId="4DB5F6A6" w14:textId="77777777" w:rsidR="00EA5339" w:rsidRDefault="00EA5339" w:rsidP="00EA5339">
      <w:pPr>
        <w:pStyle w:val="2"/>
        <w:numPr>
          <w:ilvl w:val="0"/>
          <w:numId w:val="0"/>
        </w:numPr>
        <w:ind w:left="737"/>
      </w:pPr>
    </w:p>
    <w:p w14:paraId="74246F90" w14:textId="58D3BAE6" w:rsidR="00EB1DE1" w:rsidRPr="001B7B23" w:rsidRDefault="00027020" w:rsidP="001E473C">
      <w:pPr>
        <w:pStyle w:val="2"/>
      </w:pPr>
      <w:r w:rsidRPr="001B7B23">
        <w:t xml:space="preserve">Таблица </w:t>
      </w:r>
      <w:fldSimple w:instr=" SEQ Таблица \* ARABIC ">
        <w:r w:rsidR="007A302E" w:rsidRPr="001B7B23">
          <w:rPr>
            <w:noProof/>
          </w:rPr>
          <w:t>13</w:t>
        </w:r>
      </w:fldSimple>
      <w:bookmarkEnd w:id="85"/>
      <w:r w:rsidRPr="001B7B23">
        <w:t>. «</w:t>
      </w:r>
      <w:r w:rsidR="00C741BE" w:rsidRPr="001B7B23">
        <w:t>Оказанные медицинские услуги</w:t>
      </w:r>
      <w:r w:rsidRPr="001B7B23">
        <w:t>» ‹</w:t>
      </w:r>
      <w:r w:rsidR="004A52ED">
        <w:t>Оказ</w:t>
      </w:r>
      <w:r w:rsidR="00C741BE" w:rsidRPr="001B7B23">
        <w:t>МедУсл</w:t>
      </w:r>
      <w:r w:rsidRPr="001B7B23">
        <w:t>›</w:t>
      </w:r>
      <w:r w:rsidRPr="001B7B23" w:rsidDel="00027020">
        <w:t xml:space="preserve"> </w:t>
      </w:r>
    </w:p>
    <w:tbl>
      <w:tblPr>
        <w:tblW w:w="14742" w:type="dxa"/>
        <w:tblLook w:val="04A0" w:firstRow="1" w:lastRow="0" w:firstColumn="1" w:lastColumn="0" w:noHBand="0" w:noVBand="1"/>
      </w:tblPr>
      <w:tblGrid>
        <w:gridCol w:w="3563"/>
        <w:gridCol w:w="3049"/>
        <w:gridCol w:w="1242"/>
        <w:gridCol w:w="1339"/>
        <w:gridCol w:w="1913"/>
        <w:gridCol w:w="3636"/>
      </w:tblGrid>
      <w:tr w:rsidR="001E473C" w:rsidRPr="001B7B23" w14:paraId="154F8CCA" w14:textId="77777777" w:rsidTr="00533C6F">
        <w:trPr>
          <w:tblHeader/>
        </w:trPr>
        <w:tc>
          <w:tcPr>
            <w:tcW w:w="356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4D8DAC7" w14:textId="77777777" w:rsidR="00EB1DE1" w:rsidRPr="001B7B23" w:rsidRDefault="00EB1DE1" w:rsidP="0061026F">
            <w:pPr>
              <w:jc w:val="center"/>
              <w:rPr>
                <w:b/>
                <w:bCs/>
              </w:rPr>
            </w:pPr>
            <w:r w:rsidRPr="001B7B23">
              <w:rPr>
                <w:b/>
                <w:bCs/>
              </w:rPr>
              <w:t>Наименование элемента</w:t>
            </w:r>
          </w:p>
        </w:tc>
        <w:tc>
          <w:tcPr>
            <w:tcW w:w="3049" w:type="dxa"/>
            <w:tcBorders>
              <w:top w:val="single" w:sz="4" w:space="0" w:color="auto"/>
              <w:left w:val="nil"/>
              <w:bottom w:val="single" w:sz="4" w:space="0" w:color="auto"/>
              <w:right w:val="single" w:sz="4" w:space="0" w:color="auto"/>
            </w:tcBorders>
            <w:shd w:val="clear" w:color="000000" w:fill="EAEAEA"/>
            <w:vAlign w:val="center"/>
            <w:hideMark/>
          </w:tcPr>
          <w:p w14:paraId="7E4DDAAF" w14:textId="77777777" w:rsidR="00EB1DE1" w:rsidRPr="001B7B23" w:rsidRDefault="00EB1DE1" w:rsidP="0061026F">
            <w:pPr>
              <w:jc w:val="center"/>
              <w:rPr>
                <w:b/>
                <w:bCs/>
              </w:rPr>
            </w:pPr>
            <w:r w:rsidRPr="001B7B23">
              <w:rPr>
                <w:b/>
                <w:bCs/>
              </w:rPr>
              <w:t>Сокращенное наименование (код) элемента</w:t>
            </w:r>
          </w:p>
        </w:tc>
        <w:tc>
          <w:tcPr>
            <w:tcW w:w="1242" w:type="dxa"/>
            <w:tcBorders>
              <w:top w:val="single" w:sz="4" w:space="0" w:color="auto"/>
              <w:left w:val="nil"/>
              <w:bottom w:val="single" w:sz="4" w:space="0" w:color="auto"/>
              <w:right w:val="single" w:sz="4" w:space="0" w:color="auto"/>
            </w:tcBorders>
            <w:shd w:val="clear" w:color="000000" w:fill="EAEAEA"/>
            <w:vAlign w:val="center"/>
            <w:hideMark/>
          </w:tcPr>
          <w:p w14:paraId="0BCB55FA" w14:textId="77777777" w:rsidR="00EB1DE1" w:rsidRPr="001B7B23" w:rsidRDefault="00EB1DE1" w:rsidP="0061026F">
            <w:pPr>
              <w:jc w:val="center"/>
              <w:rPr>
                <w:b/>
                <w:bCs/>
              </w:rPr>
            </w:pPr>
            <w:r w:rsidRPr="001B7B23">
              <w:rPr>
                <w:b/>
                <w:bCs/>
              </w:rPr>
              <w:t>Признак типа элемента</w:t>
            </w:r>
          </w:p>
        </w:tc>
        <w:tc>
          <w:tcPr>
            <w:tcW w:w="1339" w:type="dxa"/>
            <w:tcBorders>
              <w:top w:val="single" w:sz="4" w:space="0" w:color="auto"/>
              <w:left w:val="nil"/>
              <w:bottom w:val="single" w:sz="4" w:space="0" w:color="auto"/>
              <w:right w:val="single" w:sz="4" w:space="0" w:color="auto"/>
            </w:tcBorders>
            <w:shd w:val="clear" w:color="000000" w:fill="EAEAEA"/>
            <w:vAlign w:val="center"/>
            <w:hideMark/>
          </w:tcPr>
          <w:p w14:paraId="12AE089A" w14:textId="77777777" w:rsidR="00EB1DE1" w:rsidRPr="001B7B23" w:rsidRDefault="00EB1DE1" w:rsidP="0061026F">
            <w:pPr>
              <w:jc w:val="center"/>
              <w:rPr>
                <w:b/>
                <w:bCs/>
              </w:rPr>
            </w:pPr>
            <w:r w:rsidRPr="001B7B23">
              <w:rPr>
                <w:b/>
                <w:bCs/>
              </w:rPr>
              <w:t>Формат элемента</w:t>
            </w:r>
          </w:p>
        </w:tc>
        <w:tc>
          <w:tcPr>
            <w:tcW w:w="1913" w:type="dxa"/>
            <w:tcBorders>
              <w:top w:val="single" w:sz="4" w:space="0" w:color="auto"/>
              <w:left w:val="nil"/>
              <w:bottom w:val="single" w:sz="4" w:space="0" w:color="auto"/>
              <w:right w:val="single" w:sz="4" w:space="0" w:color="auto"/>
            </w:tcBorders>
            <w:shd w:val="clear" w:color="000000" w:fill="EAEAEA"/>
            <w:vAlign w:val="center"/>
            <w:hideMark/>
          </w:tcPr>
          <w:p w14:paraId="398CB8F0" w14:textId="77777777" w:rsidR="00EB1DE1" w:rsidRPr="001B7B23" w:rsidRDefault="00EB1DE1" w:rsidP="0061026F">
            <w:pPr>
              <w:jc w:val="center"/>
              <w:rPr>
                <w:b/>
                <w:bCs/>
              </w:rPr>
            </w:pPr>
            <w:r w:rsidRPr="001B7B23">
              <w:rPr>
                <w:b/>
                <w:bCs/>
              </w:rPr>
              <w:t>Признак обязательности элемента</w:t>
            </w:r>
          </w:p>
        </w:tc>
        <w:tc>
          <w:tcPr>
            <w:tcW w:w="3636" w:type="dxa"/>
            <w:tcBorders>
              <w:top w:val="single" w:sz="4" w:space="0" w:color="auto"/>
              <w:left w:val="nil"/>
              <w:bottom w:val="single" w:sz="4" w:space="0" w:color="auto"/>
              <w:right w:val="single" w:sz="4" w:space="0" w:color="auto"/>
            </w:tcBorders>
            <w:shd w:val="clear" w:color="000000" w:fill="EAEAEA"/>
            <w:vAlign w:val="center"/>
            <w:hideMark/>
          </w:tcPr>
          <w:p w14:paraId="669FA37B" w14:textId="77777777" w:rsidR="00EB1DE1" w:rsidRPr="001B7B23" w:rsidRDefault="00EB1DE1" w:rsidP="0061026F">
            <w:pPr>
              <w:jc w:val="center"/>
              <w:rPr>
                <w:b/>
                <w:bCs/>
              </w:rPr>
            </w:pPr>
            <w:r w:rsidRPr="001B7B23">
              <w:rPr>
                <w:b/>
                <w:bCs/>
              </w:rPr>
              <w:t>Дополнительная информация</w:t>
            </w:r>
          </w:p>
        </w:tc>
      </w:tr>
      <w:tr w:rsidR="001E473C" w:rsidRPr="001B7B23" w14:paraId="40A68CC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7D8D276" w14:textId="41ACF14D" w:rsidR="00EB1DE1" w:rsidRPr="001B7B23" w:rsidRDefault="00EB1DE1" w:rsidP="0061026F">
            <w:pPr>
              <w:rPr>
                <w:rFonts w:cstheme="minorHAnsi"/>
              </w:rPr>
            </w:pPr>
            <w:r w:rsidRPr="001B7B23">
              <w:rPr>
                <w:rFonts w:cstheme="minorHAnsi"/>
              </w:rPr>
              <w:t>Сведения о медицинской услуге</w:t>
            </w:r>
          </w:p>
        </w:tc>
        <w:tc>
          <w:tcPr>
            <w:tcW w:w="3049" w:type="dxa"/>
            <w:tcBorders>
              <w:top w:val="nil"/>
              <w:left w:val="nil"/>
              <w:bottom w:val="single" w:sz="4" w:space="0" w:color="auto"/>
              <w:right w:val="single" w:sz="4" w:space="0" w:color="auto"/>
            </w:tcBorders>
            <w:shd w:val="clear" w:color="auto" w:fill="auto"/>
          </w:tcPr>
          <w:p w14:paraId="440ED1BB" w14:textId="14B1F688" w:rsidR="00EB1DE1" w:rsidRPr="001B7B23" w:rsidRDefault="00EB1DE1" w:rsidP="0061026F">
            <w:pPr>
              <w:rPr>
                <w:rFonts w:cstheme="minorHAnsi"/>
              </w:rPr>
            </w:pPr>
            <w:r w:rsidRPr="001B7B23">
              <w:rPr>
                <w:rFonts w:cstheme="minorHAnsi"/>
              </w:rPr>
              <w:t>МедУсл</w:t>
            </w:r>
          </w:p>
        </w:tc>
        <w:tc>
          <w:tcPr>
            <w:tcW w:w="1242" w:type="dxa"/>
            <w:tcBorders>
              <w:top w:val="nil"/>
              <w:left w:val="nil"/>
              <w:bottom w:val="single" w:sz="4" w:space="0" w:color="auto"/>
              <w:right w:val="single" w:sz="4" w:space="0" w:color="auto"/>
            </w:tcBorders>
            <w:shd w:val="clear" w:color="auto" w:fill="auto"/>
          </w:tcPr>
          <w:p w14:paraId="0790DD1C" w14:textId="77777777" w:rsidR="00EB1DE1" w:rsidRPr="001B7B23" w:rsidRDefault="00EB1DE1" w:rsidP="0061026F">
            <w:pPr>
              <w:jc w:val="center"/>
              <w:rPr>
                <w:rFonts w:cstheme="minorHAnsi"/>
              </w:rPr>
            </w:pPr>
            <w:r w:rsidRPr="001B7B23">
              <w:rPr>
                <w:rFonts w:cstheme="minorHAnsi"/>
              </w:rPr>
              <w:t>С</w:t>
            </w:r>
          </w:p>
        </w:tc>
        <w:tc>
          <w:tcPr>
            <w:tcW w:w="1339" w:type="dxa"/>
            <w:tcBorders>
              <w:top w:val="nil"/>
              <w:left w:val="nil"/>
              <w:bottom w:val="single" w:sz="4" w:space="0" w:color="auto"/>
              <w:right w:val="single" w:sz="4" w:space="0" w:color="auto"/>
            </w:tcBorders>
            <w:shd w:val="clear" w:color="auto" w:fill="auto"/>
          </w:tcPr>
          <w:p w14:paraId="5B7F3D68" w14:textId="77777777" w:rsidR="00EB1DE1" w:rsidRPr="001B7B23" w:rsidRDefault="00EB1DE1" w:rsidP="0061026F">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3B63AE80"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7A2A37AB" w14:textId="5E480FFA" w:rsidR="00EB1DE1" w:rsidRPr="001B7B23" w:rsidRDefault="00EB1DE1" w:rsidP="0061026F">
            <w:r w:rsidRPr="001B7B23">
              <w:t xml:space="preserve">Состав элементов представлен в </w:t>
            </w:r>
            <w:r w:rsidRPr="001B7B23">
              <w:fldChar w:fldCharType="begin"/>
            </w:r>
            <w:r w:rsidRPr="001B7B23">
              <w:instrText xml:space="preserve"> REF _Ref106375333 \h </w:instrText>
            </w:r>
            <w:r w:rsidR="001E473C" w:rsidRPr="001B7B23">
              <w:instrText xml:space="preserve"> \* MERGEFORMAT </w:instrText>
            </w:r>
            <w:r w:rsidRPr="001B7B23">
              <w:fldChar w:fldCharType="separate"/>
            </w:r>
            <w:r w:rsidR="007A302E" w:rsidRPr="001B7B23">
              <w:t xml:space="preserve">Таблица </w:t>
            </w:r>
            <w:r w:rsidR="007A302E" w:rsidRPr="001B7B23">
              <w:rPr>
                <w:noProof/>
              </w:rPr>
              <w:t>14</w:t>
            </w:r>
            <w:r w:rsidRPr="001B7B23">
              <w:fldChar w:fldCharType="end"/>
            </w:r>
            <w:r w:rsidRPr="001B7B23">
              <w:t>.</w:t>
            </w:r>
          </w:p>
        </w:tc>
      </w:tr>
      <w:tr w:rsidR="001E473C" w:rsidRPr="001B7B23" w14:paraId="1F3D3D4A"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073E9FD" w14:textId="77777777" w:rsidR="00EB1DE1" w:rsidRPr="001B7B23" w:rsidRDefault="00EB1DE1" w:rsidP="0061026F">
            <w:pPr>
              <w:rPr>
                <w:rFonts w:cstheme="minorHAnsi"/>
              </w:rPr>
            </w:pPr>
            <w:r w:rsidRPr="001B7B23">
              <w:rPr>
                <w:rFonts w:cstheme="minorHAnsi"/>
              </w:rPr>
              <w:t>Дата начала оказания услуги</w:t>
            </w:r>
          </w:p>
        </w:tc>
        <w:tc>
          <w:tcPr>
            <w:tcW w:w="3049" w:type="dxa"/>
            <w:tcBorders>
              <w:top w:val="nil"/>
              <w:left w:val="nil"/>
              <w:bottom w:val="single" w:sz="4" w:space="0" w:color="auto"/>
              <w:right w:val="single" w:sz="4" w:space="0" w:color="auto"/>
            </w:tcBorders>
            <w:shd w:val="clear" w:color="auto" w:fill="auto"/>
          </w:tcPr>
          <w:p w14:paraId="09E46921" w14:textId="06DE4A28" w:rsidR="00EB1DE1" w:rsidRPr="001B7B23" w:rsidRDefault="00EB1DE1" w:rsidP="0061026F">
            <w:pPr>
              <w:rPr>
                <w:rFonts w:cstheme="minorHAnsi"/>
              </w:rPr>
            </w:pPr>
            <w:r w:rsidRPr="001B7B23">
              <w:rPr>
                <w:rFonts w:cstheme="minorHAnsi"/>
              </w:rPr>
              <w:t>Дата</w:t>
            </w:r>
            <w:r w:rsidR="003A7434" w:rsidRPr="001B7B23">
              <w:rPr>
                <w:rFonts w:cstheme="minorHAnsi"/>
              </w:rPr>
              <w:t>_</w:t>
            </w:r>
            <w:r w:rsidRPr="001B7B23">
              <w:rPr>
                <w:rFonts w:cstheme="minorHAnsi"/>
              </w:rPr>
              <w:t>начала</w:t>
            </w:r>
            <w:r w:rsidR="003A7434" w:rsidRPr="001B7B23">
              <w:rPr>
                <w:rFonts w:cstheme="minorHAnsi"/>
              </w:rPr>
              <w:t>_</w:t>
            </w:r>
            <w:r w:rsidRPr="001B7B23">
              <w:rPr>
                <w:rFonts w:cstheme="minorHAnsi"/>
              </w:rPr>
              <w:t>оказания</w:t>
            </w:r>
            <w:r w:rsidR="003A7434" w:rsidRPr="001B7B23">
              <w:rPr>
                <w:rFonts w:cstheme="minorHAnsi"/>
              </w:rPr>
              <w:t xml:space="preserve">_ </w:t>
            </w:r>
            <w:r w:rsidRPr="001B7B23">
              <w:rPr>
                <w:rFonts w:cstheme="minorHAnsi"/>
              </w:rPr>
              <w:t>услуги</w:t>
            </w:r>
          </w:p>
        </w:tc>
        <w:tc>
          <w:tcPr>
            <w:tcW w:w="1242" w:type="dxa"/>
            <w:tcBorders>
              <w:top w:val="nil"/>
              <w:left w:val="nil"/>
              <w:bottom w:val="single" w:sz="4" w:space="0" w:color="auto"/>
              <w:right w:val="single" w:sz="4" w:space="0" w:color="auto"/>
            </w:tcBorders>
            <w:shd w:val="clear" w:color="auto" w:fill="auto"/>
          </w:tcPr>
          <w:p w14:paraId="1AA1BEC7"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A209D14" w14:textId="77777777" w:rsidR="00EB1DE1" w:rsidRPr="001B7B23" w:rsidRDefault="00EB1DE1" w:rsidP="0061026F">
            <w:pPr>
              <w:jc w:val="center"/>
              <w:rPr>
                <w:rFonts w:cstheme="minorHAnsi"/>
              </w:rPr>
            </w:pPr>
            <w:r w:rsidRPr="001B7B23">
              <w:rPr>
                <w:rFonts w:cstheme="minorHAnsi"/>
              </w:rPr>
              <w:t>T(=10)</w:t>
            </w:r>
          </w:p>
        </w:tc>
        <w:tc>
          <w:tcPr>
            <w:tcW w:w="1913" w:type="dxa"/>
            <w:tcBorders>
              <w:top w:val="nil"/>
              <w:left w:val="nil"/>
              <w:bottom w:val="single" w:sz="4" w:space="0" w:color="auto"/>
              <w:right w:val="single" w:sz="4" w:space="0" w:color="auto"/>
            </w:tcBorders>
            <w:shd w:val="clear" w:color="auto" w:fill="auto"/>
          </w:tcPr>
          <w:p w14:paraId="6036D85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2EC5C277" w14:textId="77777777" w:rsidR="00E07FB9" w:rsidRPr="001B7B23" w:rsidRDefault="00E07FB9" w:rsidP="00E07FB9">
            <w:pPr>
              <w:rPr>
                <w:szCs w:val="22"/>
              </w:rPr>
            </w:pPr>
            <w:r w:rsidRPr="001B7B23">
              <w:rPr>
                <w:szCs w:val="22"/>
              </w:rPr>
              <w:t>Типовой элемент &lt;ДатаТип&gt;.</w:t>
            </w:r>
          </w:p>
          <w:p w14:paraId="3317484B" w14:textId="3F66B4A9" w:rsidR="00EB1DE1" w:rsidRPr="001B7B23" w:rsidRDefault="00E07FB9" w:rsidP="00E07FB9">
            <w:pPr>
              <w:rPr>
                <w:rFonts w:cstheme="minorHAnsi"/>
              </w:rPr>
            </w:pPr>
            <w:r w:rsidRPr="001B7B23">
              <w:rPr>
                <w:szCs w:val="22"/>
              </w:rPr>
              <w:t>Дата в формате ДД.ММ.ГГГГ</w:t>
            </w:r>
          </w:p>
        </w:tc>
      </w:tr>
      <w:tr w:rsidR="001E473C" w:rsidRPr="001B7B23" w14:paraId="57F5EE2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6503C5" w14:textId="77777777" w:rsidR="00EB1DE1" w:rsidRPr="001B7B23" w:rsidRDefault="00EB1DE1" w:rsidP="0061026F">
            <w:pPr>
              <w:rPr>
                <w:rFonts w:cstheme="minorHAnsi"/>
              </w:rPr>
            </w:pPr>
            <w:r w:rsidRPr="001B7B23">
              <w:rPr>
                <w:rFonts w:cstheme="minorHAnsi"/>
              </w:rPr>
              <w:t>Дата окончания оказания услуги</w:t>
            </w:r>
          </w:p>
        </w:tc>
        <w:tc>
          <w:tcPr>
            <w:tcW w:w="3049" w:type="dxa"/>
            <w:tcBorders>
              <w:top w:val="nil"/>
              <w:left w:val="nil"/>
              <w:bottom w:val="single" w:sz="4" w:space="0" w:color="auto"/>
              <w:right w:val="single" w:sz="4" w:space="0" w:color="auto"/>
            </w:tcBorders>
            <w:shd w:val="clear" w:color="auto" w:fill="auto"/>
          </w:tcPr>
          <w:p w14:paraId="3D4E65C6" w14:textId="73860290" w:rsidR="00EB1DE1" w:rsidRPr="001B7B23" w:rsidRDefault="00EB1DE1" w:rsidP="0061026F">
            <w:pPr>
              <w:rPr>
                <w:rFonts w:cstheme="minorHAnsi"/>
              </w:rPr>
            </w:pPr>
            <w:r w:rsidRPr="001B7B23">
              <w:rPr>
                <w:rFonts w:cstheme="minorHAnsi"/>
              </w:rPr>
              <w:t>Дата</w:t>
            </w:r>
            <w:r w:rsidR="003A7434" w:rsidRPr="001B7B23">
              <w:rPr>
                <w:rFonts w:cstheme="minorHAnsi"/>
              </w:rPr>
              <w:t>_</w:t>
            </w:r>
            <w:r w:rsidRPr="001B7B23">
              <w:rPr>
                <w:rFonts w:cstheme="minorHAnsi"/>
              </w:rPr>
              <w:t>окончания</w:t>
            </w:r>
            <w:r w:rsidR="003A7434" w:rsidRPr="001B7B23">
              <w:rPr>
                <w:rFonts w:cstheme="minorHAnsi"/>
              </w:rPr>
              <w:t>_</w:t>
            </w:r>
            <w:r w:rsidRPr="001B7B23">
              <w:rPr>
                <w:rFonts w:cstheme="minorHAnsi"/>
              </w:rPr>
              <w:t>оказания</w:t>
            </w:r>
            <w:r w:rsidR="003A7434" w:rsidRPr="001B7B23">
              <w:rPr>
                <w:rFonts w:cstheme="minorHAnsi"/>
              </w:rPr>
              <w:t>_</w:t>
            </w:r>
            <w:r w:rsidRPr="001B7B23">
              <w:rPr>
                <w:rFonts w:cstheme="minorHAnsi"/>
              </w:rPr>
              <w:t xml:space="preserve"> услуги</w:t>
            </w:r>
          </w:p>
        </w:tc>
        <w:tc>
          <w:tcPr>
            <w:tcW w:w="1242" w:type="dxa"/>
            <w:tcBorders>
              <w:top w:val="nil"/>
              <w:left w:val="nil"/>
              <w:bottom w:val="single" w:sz="4" w:space="0" w:color="auto"/>
              <w:right w:val="single" w:sz="4" w:space="0" w:color="auto"/>
            </w:tcBorders>
            <w:shd w:val="clear" w:color="auto" w:fill="auto"/>
          </w:tcPr>
          <w:p w14:paraId="03A3222B" w14:textId="77777777" w:rsidR="00EB1DE1" w:rsidRPr="001B7B23" w:rsidRDefault="00EB1DE1" w:rsidP="006102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246278CE" w14:textId="77777777" w:rsidR="00EB1DE1" w:rsidRPr="001B7B23" w:rsidRDefault="00EB1DE1" w:rsidP="0061026F">
            <w:pPr>
              <w:jc w:val="center"/>
              <w:rPr>
                <w:rFonts w:cstheme="minorHAnsi"/>
              </w:rPr>
            </w:pPr>
            <w:r w:rsidRPr="001B7B23">
              <w:rPr>
                <w:rFonts w:cstheme="minorHAnsi"/>
              </w:rPr>
              <w:t>T(=10)</w:t>
            </w:r>
          </w:p>
        </w:tc>
        <w:tc>
          <w:tcPr>
            <w:tcW w:w="1913" w:type="dxa"/>
            <w:tcBorders>
              <w:top w:val="nil"/>
              <w:left w:val="nil"/>
              <w:bottom w:val="single" w:sz="4" w:space="0" w:color="auto"/>
              <w:right w:val="single" w:sz="4" w:space="0" w:color="auto"/>
            </w:tcBorders>
            <w:shd w:val="clear" w:color="auto" w:fill="auto"/>
          </w:tcPr>
          <w:p w14:paraId="70C13E9D" w14:textId="77777777" w:rsidR="00EB1DE1" w:rsidRPr="001B7B23" w:rsidRDefault="00EB1DE1" w:rsidP="0061026F">
            <w:pPr>
              <w:jc w:val="center"/>
              <w:rPr>
                <w:rFonts w:cstheme="minorHAnsi"/>
              </w:rPr>
            </w:pPr>
            <w:r w:rsidRPr="001B7B23">
              <w:rPr>
                <w:rFonts w:cstheme="minorHAnsi"/>
              </w:rPr>
              <w:t>О</w:t>
            </w:r>
          </w:p>
        </w:tc>
        <w:tc>
          <w:tcPr>
            <w:tcW w:w="3636" w:type="dxa"/>
            <w:tcBorders>
              <w:top w:val="nil"/>
              <w:left w:val="nil"/>
              <w:bottom w:val="single" w:sz="4" w:space="0" w:color="auto"/>
              <w:right w:val="single" w:sz="4" w:space="0" w:color="auto"/>
            </w:tcBorders>
            <w:shd w:val="clear" w:color="auto" w:fill="auto"/>
          </w:tcPr>
          <w:p w14:paraId="6F45C213" w14:textId="77777777" w:rsidR="00E07FB9" w:rsidRPr="001B7B23" w:rsidRDefault="00E07FB9" w:rsidP="00E07FB9">
            <w:pPr>
              <w:rPr>
                <w:szCs w:val="22"/>
              </w:rPr>
            </w:pPr>
            <w:r w:rsidRPr="001B7B23">
              <w:rPr>
                <w:szCs w:val="22"/>
              </w:rPr>
              <w:t>Типовой элемент &lt;ДатаТип&gt;.</w:t>
            </w:r>
          </w:p>
          <w:p w14:paraId="408C0DB0" w14:textId="622D9654" w:rsidR="00EB1DE1" w:rsidRPr="001B7B23" w:rsidRDefault="00E07FB9" w:rsidP="00E07FB9">
            <w:pPr>
              <w:rPr>
                <w:rFonts w:cstheme="minorHAnsi"/>
              </w:rPr>
            </w:pPr>
            <w:r w:rsidRPr="001B7B23">
              <w:rPr>
                <w:szCs w:val="22"/>
              </w:rPr>
              <w:t>Дата в формате ДД.ММ.ГГГГ</w:t>
            </w:r>
          </w:p>
        </w:tc>
      </w:tr>
      <w:tr w:rsidR="00821FB3" w:rsidRPr="001B7B23" w14:paraId="285F34CF" w14:textId="77777777" w:rsidTr="00821FB3">
        <w:trPr>
          <w:trHeight w:val="23"/>
        </w:trPr>
        <w:tc>
          <w:tcPr>
            <w:tcW w:w="3563" w:type="dxa"/>
            <w:tcBorders>
              <w:top w:val="nil"/>
              <w:left w:val="single" w:sz="4" w:space="0" w:color="auto"/>
              <w:bottom w:val="single" w:sz="4" w:space="0" w:color="auto"/>
              <w:right w:val="single" w:sz="4" w:space="0" w:color="auto"/>
            </w:tcBorders>
            <w:shd w:val="clear" w:color="auto" w:fill="auto"/>
          </w:tcPr>
          <w:p w14:paraId="07C0AC8C" w14:textId="77777777" w:rsidR="00821FB3" w:rsidRPr="001B7B23" w:rsidRDefault="00821FB3" w:rsidP="003F7D42">
            <w:pPr>
              <w:rPr>
                <w:rFonts w:cstheme="minorHAnsi"/>
              </w:rPr>
            </w:pPr>
            <w:r w:rsidRPr="001B7B23">
              <w:rPr>
                <w:rFonts w:cstheme="minorHAnsi"/>
              </w:rPr>
              <w:t>Диагноз (код)</w:t>
            </w:r>
          </w:p>
        </w:tc>
        <w:tc>
          <w:tcPr>
            <w:tcW w:w="3049" w:type="dxa"/>
            <w:tcBorders>
              <w:top w:val="nil"/>
              <w:left w:val="nil"/>
              <w:bottom w:val="single" w:sz="4" w:space="0" w:color="auto"/>
              <w:right w:val="single" w:sz="4" w:space="0" w:color="auto"/>
            </w:tcBorders>
            <w:shd w:val="clear" w:color="auto" w:fill="auto"/>
          </w:tcPr>
          <w:p w14:paraId="05A83EB8" w14:textId="77777777" w:rsidR="00821FB3" w:rsidRPr="001B7B23" w:rsidRDefault="00821FB3" w:rsidP="003F7D42">
            <w:pPr>
              <w:rPr>
                <w:rFonts w:cstheme="minorHAnsi"/>
              </w:rPr>
            </w:pPr>
            <w:r w:rsidRPr="001B7B23">
              <w:rPr>
                <w:rFonts w:cstheme="minorHAnsi"/>
              </w:rPr>
              <w:t>Диагноз</w:t>
            </w:r>
          </w:p>
        </w:tc>
        <w:tc>
          <w:tcPr>
            <w:tcW w:w="1242" w:type="dxa"/>
            <w:tcBorders>
              <w:top w:val="nil"/>
              <w:left w:val="nil"/>
              <w:bottom w:val="single" w:sz="4" w:space="0" w:color="auto"/>
              <w:right w:val="single" w:sz="4" w:space="0" w:color="auto"/>
            </w:tcBorders>
            <w:shd w:val="clear" w:color="auto" w:fill="auto"/>
          </w:tcPr>
          <w:p w14:paraId="227AD3BD" w14:textId="77777777" w:rsidR="00821FB3" w:rsidRPr="001B7B23" w:rsidRDefault="00821FB3" w:rsidP="003F7D42">
            <w:pPr>
              <w:jc w:val="center"/>
              <w:rPr>
                <w:rFonts w:cstheme="minorHAnsi"/>
              </w:rPr>
            </w:pPr>
            <w:r>
              <w:rPr>
                <w:rFonts w:cstheme="minorHAnsi"/>
              </w:rPr>
              <w:t>С</w:t>
            </w:r>
          </w:p>
        </w:tc>
        <w:tc>
          <w:tcPr>
            <w:tcW w:w="1339" w:type="dxa"/>
            <w:tcBorders>
              <w:top w:val="nil"/>
              <w:left w:val="nil"/>
              <w:bottom w:val="single" w:sz="4" w:space="0" w:color="auto"/>
              <w:right w:val="single" w:sz="4" w:space="0" w:color="auto"/>
            </w:tcBorders>
            <w:shd w:val="clear" w:color="auto" w:fill="auto"/>
          </w:tcPr>
          <w:p w14:paraId="5D19CAA8" w14:textId="77777777" w:rsidR="00821FB3" w:rsidRPr="001B7B23" w:rsidRDefault="00821FB3" w:rsidP="003F7D42">
            <w:pPr>
              <w:jc w:val="center"/>
              <w:rPr>
                <w:rFonts w:cstheme="minorHAnsi"/>
              </w:rPr>
            </w:pPr>
          </w:p>
        </w:tc>
        <w:tc>
          <w:tcPr>
            <w:tcW w:w="1913" w:type="dxa"/>
            <w:tcBorders>
              <w:top w:val="nil"/>
              <w:left w:val="nil"/>
              <w:bottom w:val="single" w:sz="4" w:space="0" w:color="auto"/>
              <w:right w:val="single" w:sz="4" w:space="0" w:color="auto"/>
            </w:tcBorders>
            <w:shd w:val="clear" w:color="auto" w:fill="auto"/>
          </w:tcPr>
          <w:p w14:paraId="4180766F" w14:textId="77777777" w:rsidR="00821FB3" w:rsidRPr="001B7B23" w:rsidRDefault="00821FB3" w:rsidP="003F7D42">
            <w:pPr>
              <w:jc w:val="center"/>
              <w:rPr>
                <w:rFonts w:cstheme="minorHAnsi"/>
              </w:rPr>
            </w:pPr>
            <w:r w:rsidRPr="001B7B23">
              <w:rPr>
                <w:rFonts w:cstheme="minorHAnsi"/>
              </w:rPr>
              <w:t>О</w:t>
            </w:r>
            <w:r>
              <w:rPr>
                <w:rFonts w:cstheme="minorHAnsi"/>
              </w:rPr>
              <w:t>М</w:t>
            </w:r>
          </w:p>
        </w:tc>
        <w:tc>
          <w:tcPr>
            <w:tcW w:w="3636" w:type="dxa"/>
            <w:tcBorders>
              <w:top w:val="nil"/>
              <w:left w:val="nil"/>
              <w:bottom w:val="single" w:sz="4" w:space="0" w:color="auto"/>
              <w:right w:val="single" w:sz="4" w:space="0" w:color="auto"/>
            </w:tcBorders>
            <w:shd w:val="clear" w:color="auto" w:fill="auto"/>
          </w:tcPr>
          <w:p w14:paraId="784C4D46" w14:textId="77777777" w:rsidR="00821FB3" w:rsidRPr="00821FB3" w:rsidRDefault="00821FB3" w:rsidP="003F7D42">
            <w:pPr>
              <w:rPr>
                <w:szCs w:val="22"/>
              </w:rPr>
            </w:pPr>
            <w:r w:rsidRPr="00821FB3">
              <w:rPr>
                <w:szCs w:val="22"/>
              </w:rPr>
              <w:t>Класс &lt;Диагноз&gt;</w:t>
            </w:r>
          </w:p>
          <w:p w14:paraId="223D652D" w14:textId="77777777" w:rsidR="00821FB3" w:rsidRPr="00821FB3" w:rsidRDefault="00821FB3" w:rsidP="003F7D42">
            <w:pPr>
              <w:rPr>
                <w:szCs w:val="22"/>
              </w:rPr>
            </w:pPr>
            <w:r w:rsidRPr="00821FB3">
              <w:rPr>
                <w:szCs w:val="22"/>
              </w:rPr>
              <w:t xml:space="preserve">Состав элемента представлен в </w:t>
            </w:r>
            <w:r w:rsidRPr="00821FB3">
              <w:rPr>
                <w:szCs w:val="22"/>
              </w:rPr>
              <w:fldChar w:fldCharType="begin"/>
            </w:r>
            <w:r w:rsidRPr="00821FB3">
              <w:rPr>
                <w:szCs w:val="22"/>
              </w:rPr>
              <w:instrText xml:space="preserve"> REF _Ref106355793 \h  \* MERGEFORMAT </w:instrText>
            </w:r>
            <w:r w:rsidRPr="00821FB3">
              <w:rPr>
                <w:szCs w:val="22"/>
              </w:rPr>
            </w:r>
            <w:r w:rsidRPr="00821FB3">
              <w:rPr>
                <w:szCs w:val="22"/>
              </w:rPr>
              <w:fldChar w:fldCharType="separate"/>
            </w:r>
            <w:r w:rsidRPr="00821FB3">
              <w:rPr>
                <w:szCs w:val="22"/>
              </w:rPr>
              <w:t>Таблица 12</w:t>
            </w:r>
            <w:r w:rsidRPr="00821FB3">
              <w:rPr>
                <w:szCs w:val="22"/>
              </w:rPr>
              <w:fldChar w:fldCharType="end"/>
            </w:r>
            <w:r w:rsidRPr="00821FB3">
              <w:rPr>
                <w:szCs w:val="22"/>
              </w:rPr>
              <w:t>.</w:t>
            </w:r>
          </w:p>
        </w:tc>
      </w:tr>
      <w:tr w:rsidR="001E473C" w:rsidRPr="001B7B23" w14:paraId="676B2116"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687A5D70" w14:textId="4B495AF2" w:rsidR="00533C6F" w:rsidRPr="001B7B23" w:rsidRDefault="00451AF1" w:rsidP="00533C6F">
            <w:pPr>
              <w:rPr>
                <w:rFonts w:cstheme="minorHAnsi"/>
              </w:rPr>
            </w:pPr>
            <w:r>
              <w:rPr>
                <w:rFonts w:cstheme="minorHAnsi"/>
              </w:rPr>
              <w:t>СНИЛС</w:t>
            </w:r>
            <w:r w:rsidR="00533C6F" w:rsidRPr="001B7B23">
              <w:rPr>
                <w:rFonts w:cstheme="minorHAnsi"/>
              </w:rPr>
              <w:t xml:space="preserve"> </w:t>
            </w:r>
            <w:r>
              <w:rPr>
                <w:rFonts w:cstheme="minorHAnsi"/>
              </w:rPr>
              <w:t>исполнителей</w:t>
            </w:r>
          </w:p>
        </w:tc>
        <w:tc>
          <w:tcPr>
            <w:tcW w:w="3049" w:type="dxa"/>
            <w:tcBorders>
              <w:top w:val="nil"/>
              <w:left w:val="nil"/>
              <w:bottom w:val="single" w:sz="4" w:space="0" w:color="auto"/>
              <w:right w:val="single" w:sz="4" w:space="0" w:color="auto"/>
            </w:tcBorders>
            <w:shd w:val="clear" w:color="auto" w:fill="auto"/>
          </w:tcPr>
          <w:p w14:paraId="395F877A" w14:textId="330FD98A" w:rsidR="00533C6F" w:rsidRPr="001B7B23" w:rsidRDefault="00451AF1" w:rsidP="00533C6F">
            <w:pPr>
              <w:rPr>
                <w:rFonts w:cstheme="minorHAnsi"/>
              </w:rPr>
            </w:pPr>
            <w:r>
              <w:rPr>
                <w:rFonts w:cstheme="minorHAnsi"/>
              </w:rPr>
              <w:t>Исполнители</w:t>
            </w:r>
          </w:p>
        </w:tc>
        <w:tc>
          <w:tcPr>
            <w:tcW w:w="1242" w:type="dxa"/>
            <w:tcBorders>
              <w:top w:val="nil"/>
              <w:left w:val="nil"/>
              <w:bottom w:val="single" w:sz="4" w:space="0" w:color="auto"/>
              <w:right w:val="single" w:sz="4" w:space="0" w:color="auto"/>
            </w:tcBorders>
            <w:shd w:val="clear" w:color="auto" w:fill="auto"/>
          </w:tcPr>
          <w:p w14:paraId="20DD1B7A" w14:textId="02195F73" w:rsidR="00533C6F" w:rsidRPr="001B7B23" w:rsidRDefault="00451AF1" w:rsidP="00533C6F">
            <w:pPr>
              <w:jc w:val="center"/>
              <w:rPr>
                <w:rFonts w:cstheme="minorHAnsi"/>
              </w:rPr>
            </w:pPr>
            <w:r>
              <w:rPr>
                <w:rFonts w:cstheme="minorHAnsi"/>
              </w:rPr>
              <w:t>П</w:t>
            </w:r>
          </w:p>
        </w:tc>
        <w:tc>
          <w:tcPr>
            <w:tcW w:w="1339" w:type="dxa"/>
            <w:tcBorders>
              <w:top w:val="nil"/>
              <w:left w:val="nil"/>
              <w:bottom w:val="single" w:sz="4" w:space="0" w:color="auto"/>
              <w:right w:val="single" w:sz="4" w:space="0" w:color="auto"/>
            </w:tcBorders>
            <w:shd w:val="clear" w:color="auto" w:fill="auto"/>
          </w:tcPr>
          <w:p w14:paraId="5D73EE16" w14:textId="226F69DD" w:rsidR="00533C6F" w:rsidRPr="001B7B23" w:rsidRDefault="00533C6F" w:rsidP="00533C6F">
            <w:pPr>
              <w:jc w:val="center"/>
              <w:rPr>
                <w:rFonts w:cstheme="minorHAnsi"/>
              </w:rPr>
            </w:pPr>
            <w:r w:rsidRPr="001B7B23">
              <w:rPr>
                <w:rFonts w:cstheme="minorHAnsi"/>
              </w:rPr>
              <w:t>Т(1-</w:t>
            </w:r>
            <w:r w:rsidR="00451AF1" w:rsidRPr="001B7B23">
              <w:rPr>
                <w:rFonts w:cstheme="minorHAnsi"/>
              </w:rPr>
              <w:t>2</w:t>
            </w:r>
            <w:r w:rsidR="00451AF1">
              <w:rPr>
                <w:rFonts w:cstheme="minorHAnsi"/>
              </w:rPr>
              <w:t>0</w:t>
            </w:r>
            <w:r w:rsidRPr="001B7B23">
              <w:rPr>
                <w:rFonts w:cstheme="minorHAnsi"/>
              </w:rPr>
              <w:t>)</w:t>
            </w:r>
          </w:p>
        </w:tc>
        <w:tc>
          <w:tcPr>
            <w:tcW w:w="1913" w:type="dxa"/>
            <w:tcBorders>
              <w:top w:val="nil"/>
              <w:left w:val="nil"/>
              <w:bottom w:val="single" w:sz="4" w:space="0" w:color="auto"/>
              <w:right w:val="single" w:sz="4" w:space="0" w:color="auto"/>
            </w:tcBorders>
            <w:shd w:val="clear" w:color="auto" w:fill="auto"/>
          </w:tcPr>
          <w:p w14:paraId="4381A8DE" w14:textId="273D07C6" w:rsidR="00533C6F" w:rsidRPr="001B7B23" w:rsidRDefault="00533C6F" w:rsidP="00533C6F">
            <w:pPr>
              <w:jc w:val="center"/>
              <w:rPr>
                <w:rFonts w:cstheme="minorHAnsi"/>
              </w:rPr>
            </w:pPr>
            <w:r w:rsidRPr="001B7B23">
              <w:rPr>
                <w:szCs w:val="22"/>
              </w:rPr>
              <w:t>О</w:t>
            </w:r>
            <w:r w:rsidR="00451AF1">
              <w:rPr>
                <w:szCs w:val="22"/>
              </w:rPr>
              <w:t>М</w:t>
            </w:r>
          </w:p>
        </w:tc>
        <w:tc>
          <w:tcPr>
            <w:tcW w:w="3636" w:type="dxa"/>
            <w:tcBorders>
              <w:top w:val="nil"/>
              <w:left w:val="nil"/>
              <w:bottom w:val="single" w:sz="4" w:space="0" w:color="auto"/>
              <w:right w:val="single" w:sz="4" w:space="0" w:color="auto"/>
            </w:tcBorders>
            <w:shd w:val="clear" w:color="auto" w:fill="auto"/>
          </w:tcPr>
          <w:p w14:paraId="6038358C" w14:textId="1E87ED68" w:rsidR="00533C6F" w:rsidRPr="001B7B23" w:rsidDel="00D75323" w:rsidRDefault="00533C6F" w:rsidP="00533C6F">
            <w:r w:rsidRPr="001B7B23">
              <w:rPr>
                <w:rFonts w:cstheme="minorHAnsi"/>
              </w:rPr>
              <w:t>СНИЛС для идентификации врача.</w:t>
            </w:r>
          </w:p>
        </w:tc>
      </w:tr>
      <w:tr w:rsidR="00451AF1" w:rsidRPr="001B7B23" w14:paraId="51FF89D0"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3BAC67F8" w14:textId="77777777" w:rsidR="00451AF1" w:rsidRPr="001B7B23" w:rsidRDefault="00451AF1" w:rsidP="00470E82">
            <w:pPr>
              <w:rPr>
                <w:rFonts w:cstheme="minorHAnsi"/>
              </w:rPr>
            </w:pPr>
            <w:r w:rsidRPr="001B7B23">
              <w:rPr>
                <w:rFonts w:cstheme="minorHAnsi"/>
              </w:rPr>
              <w:t>Цена из прейскуранта за единицу услуги</w:t>
            </w:r>
          </w:p>
        </w:tc>
        <w:tc>
          <w:tcPr>
            <w:tcW w:w="3049" w:type="dxa"/>
            <w:tcBorders>
              <w:top w:val="nil"/>
              <w:left w:val="nil"/>
              <w:bottom w:val="single" w:sz="4" w:space="0" w:color="auto"/>
              <w:right w:val="single" w:sz="4" w:space="0" w:color="auto"/>
            </w:tcBorders>
            <w:shd w:val="clear" w:color="auto" w:fill="auto"/>
          </w:tcPr>
          <w:p w14:paraId="601D6424" w14:textId="77777777" w:rsidR="00451AF1" w:rsidRPr="001B7B23" w:rsidRDefault="00451AF1" w:rsidP="00470E82">
            <w:pPr>
              <w:rPr>
                <w:rFonts w:cstheme="minorHAnsi"/>
              </w:rPr>
            </w:pPr>
            <w:r w:rsidRPr="001B7B23">
              <w:rPr>
                <w:rFonts w:cstheme="minorHAnsi"/>
              </w:rPr>
              <w:t>Цена</w:t>
            </w:r>
          </w:p>
        </w:tc>
        <w:tc>
          <w:tcPr>
            <w:tcW w:w="1242" w:type="dxa"/>
            <w:tcBorders>
              <w:top w:val="nil"/>
              <w:left w:val="nil"/>
              <w:bottom w:val="single" w:sz="4" w:space="0" w:color="auto"/>
              <w:right w:val="single" w:sz="4" w:space="0" w:color="auto"/>
            </w:tcBorders>
            <w:shd w:val="clear" w:color="auto" w:fill="auto"/>
          </w:tcPr>
          <w:p w14:paraId="6297AB1E" w14:textId="77777777" w:rsidR="00451AF1" w:rsidRPr="001B7B23" w:rsidRDefault="00451AF1" w:rsidP="00470E82">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8C8945" w14:textId="77777777" w:rsidR="00451AF1" w:rsidRPr="001B7B23" w:rsidRDefault="00451AF1" w:rsidP="00470E82">
            <w:pPr>
              <w:jc w:val="center"/>
              <w:rPr>
                <w:rFonts w:cstheme="minorHAnsi"/>
              </w:rPr>
            </w:pPr>
            <w:r w:rsidRPr="001B7B23">
              <w:rPr>
                <w:rFonts w:cstheme="minorHAnsi"/>
              </w:rPr>
              <w:t>N(19.2)</w:t>
            </w:r>
          </w:p>
        </w:tc>
        <w:tc>
          <w:tcPr>
            <w:tcW w:w="1913" w:type="dxa"/>
            <w:tcBorders>
              <w:top w:val="nil"/>
              <w:left w:val="nil"/>
              <w:bottom w:val="single" w:sz="4" w:space="0" w:color="auto"/>
              <w:right w:val="single" w:sz="4" w:space="0" w:color="auto"/>
            </w:tcBorders>
            <w:shd w:val="clear" w:color="auto" w:fill="auto"/>
          </w:tcPr>
          <w:p w14:paraId="7D7B0111" w14:textId="77777777" w:rsidR="00451AF1" w:rsidRPr="00451AF1" w:rsidRDefault="00451AF1" w:rsidP="00470E82">
            <w:pPr>
              <w:jc w:val="center"/>
              <w:rPr>
                <w:szCs w:val="22"/>
              </w:rPr>
            </w:pPr>
            <w:r w:rsidRPr="00451AF1">
              <w:rPr>
                <w:szCs w:val="22"/>
              </w:rPr>
              <w:t>О</w:t>
            </w:r>
          </w:p>
        </w:tc>
        <w:tc>
          <w:tcPr>
            <w:tcW w:w="3636" w:type="dxa"/>
            <w:tcBorders>
              <w:top w:val="nil"/>
              <w:left w:val="nil"/>
              <w:bottom w:val="single" w:sz="4" w:space="0" w:color="auto"/>
              <w:right w:val="single" w:sz="4" w:space="0" w:color="auto"/>
            </w:tcBorders>
            <w:shd w:val="clear" w:color="auto" w:fill="auto"/>
          </w:tcPr>
          <w:p w14:paraId="72E4E3AE" w14:textId="77777777" w:rsidR="00451AF1" w:rsidRPr="00451AF1" w:rsidRDefault="00451AF1" w:rsidP="00470E82">
            <w:pPr>
              <w:rPr>
                <w:rFonts w:cstheme="minorHAnsi"/>
              </w:rPr>
            </w:pPr>
          </w:p>
        </w:tc>
      </w:tr>
      <w:tr w:rsidR="00C25139" w:rsidRPr="001B7B23" w14:paraId="4410DEB2" w14:textId="77777777" w:rsidTr="00C25139">
        <w:trPr>
          <w:trHeight w:val="23"/>
        </w:trPr>
        <w:tc>
          <w:tcPr>
            <w:tcW w:w="3563" w:type="dxa"/>
            <w:tcBorders>
              <w:top w:val="nil"/>
              <w:left w:val="single" w:sz="4" w:space="0" w:color="auto"/>
              <w:bottom w:val="single" w:sz="4" w:space="0" w:color="auto"/>
              <w:right w:val="single" w:sz="4" w:space="0" w:color="auto"/>
            </w:tcBorders>
            <w:shd w:val="clear" w:color="auto" w:fill="auto"/>
          </w:tcPr>
          <w:p w14:paraId="39534B8D" w14:textId="77777777" w:rsidR="00C25139" w:rsidRPr="00F1412C" w:rsidRDefault="00C25139" w:rsidP="00A13310">
            <w:pPr>
              <w:rPr>
                <w:rFonts w:cstheme="minorHAnsi"/>
              </w:rPr>
            </w:pPr>
            <w:r w:rsidRPr="00F1412C">
              <w:rPr>
                <w:rFonts w:cstheme="minorHAnsi"/>
              </w:rPr>
              <w:t>Количество</w:t>
            </w:r>
          </w:p>
        </w:tc>
        <w:tc>
          <w:tcPr>
            <w:tcW w:w="3049" w:type="dxa"/>
            <w:tcBorders>
              <w:top w:val="nil"/>
              <w:left w:val="nil"/>
              <w:bottom w:val="single" w:sz="4" w:space="0" w:color="auto"/>
              <w:right w:val="single" w:sz="4" w:space="0" w:color="auto"/>
            </w:tcBorders>
            <w:shd w:val="clear" w:color="auto" w:fill="auto"/>
          </w:tcPr>
          <w:p w14:paraId="4B86218F" w14:textId="77777777" w:rsidR="00C25139" w:rsidRPr="00F1412C" w:rsidRDefault="00C25139" w:rsidP="00A13310">
            <w:pPr>
              <w:rPr>
                <w:rFonts w:cstheme="minorHAnsi"/>
              </w:rPr>
            </w:pPr>
            <w:r>
              <w:rPr>
                <w:rFonts w:cstheme="minorHAnsi"/>
              </w:rPr>
              <w:t>Количество</w:t>
            </w:r>
          </w:p>
        </w:tc>
        <w:tc>
          <w:tcPr>
            <w:tcW w:w="1242" w:type="dxa"/>
            <w:tcBorders>
              <w:top w:val="nil"/>
              <w:left w:val="nil"/>
              <w:bottom w:val="single" w:sz="4" w:space="0" w:color="auto"/>
              <w:right w:val="single" w:sz="4" w:space="0" w:color="auto"/>
            </w:tcBorders>
            <w:shd w:val="clear" w:color="auto" w:fill="auto"/>
          </w:tcPr>
          <w:p w14:paraId="73C253C5" w14:textId="77777777" w:rsidR="00C25139" w:rsidRPr="00C25139" w:rsidRDefault="00C25139" w:rsidP="00A13310">
            <w:pPr>
              <w:jc w:val="center"/>
              <w:rPr>
                <w:rFonts w:cstheme="minorHAnsi"/>
              </w:rPr>
            </w:pPr>
            <w:r w:rsidRPr="00C25139">
              <w:rPr>
                <w:rFonts w:cstheme="minorHAnsi"/>
              </w:rPr>
              <w:t>А</w:t>
            </w:r>
          </w:p>
        </w:tc>
        <w:tc>
          <w:tcPr>
            <w:tcW w:w="1339" w:type="dxa"/>
            <w:tcBorders>
              <w:top w:val="nil"/>
              <w:left w:val="nil"/>
              <w:bottom w:val="single" w:sz="4" w:space="0" w:color="auto"/>
              <w:right w:val="single" w:sz="4" w:space="0" w:color="auto"/>
            </w:tcBorders>
            <w:shd w:val="clear" w:color="auto" w:fill="auto"/>
          </w:tcPr>
          <w:p w14:paraId="0114B132" w14:textId="77777777" w:rsidR="00C25139" w:rsidRPr="00F1412C" w:rsidRDefault="00C25139" w:rsidP="00A13310">
            <w:pPr>
              <w:jc w:val="center"/>
              <w:rPr>
                <w:rFonts w:cstheme="minorHAnsi"/>
              </w:rPr>
            </w:pPr>
            <w:r w:rsidRPr="00C25139">
              <w:rPr>
                <w:rFonts w:cstheme="minorHAnsi"/>
              </w:rPr>
              <w:t>N</w:t>
            </w:r>
            <w:r w:rsidRPr="00F1412C">
              <w:rPr>
                <w:rFonts w:cstheme="minorHAnsi"/>
              </w:rPr>
              <w:t xml:space="preserve"> (3)</w:t>
            </w:r>
          </w:p>
        </w:tc>
        <w:tc>
          <w:tcPr>
            <w:tcW w:w="1913" w:type="dxa"/>
            <w:tcBorders>
              <w:top w:val="nil"/>
              <w:left w:val="nil"/>
              <w:bottom w:val="single" w:sz="4" w:space="0" w:color="auto"/>
              <w:right w:val="single" w:sz="4" w:space="0" w:color="auto"/>
            </w:tcBorders>
            <w:shd w:val="clear" w:color="auto" w:fill="auto"/>
          </w:tcPr>
          <w:p w14:paraId="11DE6BC3" w14:textId="77777777" w:rsidR="00C25139" w:rsidRPr="00F1412C" w:rsidRDefault="00C25139" w:rsidP="00A13310">
            <w:pPr>
              <w:jc w:val="center"/>
              <w:rPr>
                <w:szCs w:val="22"/>
              </w:rPr>
            </w:pPr>
            <w:r w:rsidRPr="00F1412C">
              <w:rPr>
                <w:szCs w:val="22"/>
              </w:rPr>
              <w:t>О</w:t>
            </w:r>
          </w:p>
        </w:tc>
        <w:tc>
          <w:tcPr>
            <w:tcW w:w="3636" w:type="dxa"/>
            <w:tcBorders>
              <w:top w:val="nil"/>
              <w:left w:val="nil"/>
              <w:bottom w:val="single" w:sz="4" w:space="0" w:color="auto"/>
              <w:right w:val="single" w:sz="4" w:space="0" w:color="auto"/>
            </w:tcBorders>
            <w:shd w:val="clear" w:color="auto" w:fill="auto"/>
          </w:tcPr>
          <w:p w14:paraId="1CD8CBD8" w14:textId="77777777" w:rsidR="00C25139" w:rsidRPr="00C25139" w:rsidRDefault="00C25139" w:rsidP="00A13310">
            <w:pPr>
              <w:rPr>
                <w:rFonts w:cstheme="minorHAnsi"/>
              </w:rPr>
            </w:pPr>
            <w:r w:rsidRPr="00C25139">
              <w:rPr>
                <w:rFonts w:cstheme="minorHAnsi"/>
              </w:rPr>
              <w:t>Указывается количество медицинских услуг</w:t>
            </w:r>
          </w:p>
        </w:tc>
      </w:tr>
      <w:tr w:rsidR="00930B5B" w:rsidRPr="00526378" w14:paraId="45FD1523"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135E88A" w14:textId="77777777" w:rsidR="00930B5B" w:rsidRPr="00717090" w:rsidDel="00BB1CDB" w:rsidRDefault="00930B5B" w:rsidP="00A13310">
            <w:pPr>
              <w:rPr>
                <w:rFonts w:cstheme="minorHAnsi"/>
              </w:rPr>
            </w:pPr>
            <w:r w:rsidRPr="00717090">
              <w:rPr>
                <w:rFonts w:cstheme="minorHAnsi"/>
              </w:rPr>
              <w:t>ПроцентСкидки</w:t>
            </w:r>
          </w:p>
        </w:tc>
        <w:tc>
          <w:tcPr>
            <w:tcW w:w="3049" w:type="dxa"/>
            <w:tcBorders>
              <w:top w:val="nil"/>
              <w:left w:val="nil"/>
              <w:bottom w:val="single" w:sz="4" w:space="0" w:color="auto"/>
              <w:right w:val="single" w:sz="4" w:space="0" w:color="auto"/>
            </w:tcBorders>
            <w:shd w:val="clear" w:color="auto" w:fill="auto"/>
          </w:tcPr>
          <w:p w14:paraId="4C26C029" w14:textId="77777777" w:rsidR="00930B5B" w:rsidRPr="00717090" w:rsidRDefault="00930B5B" w:rsidP="00A13310">
            <w:pPr>
              <w:rPr>
                <w:rFonts w:cstheme="minorHAnsi"/>
              </w:rPr>
            </w:pPr>
            <w:r w:rsidRPr="00717090">
              <w:rPr>
                <w:rFonts w:cstheme="minorHAnsi"/>
              </w:rPr>
              <w:t>ПроцСкидка</w:t>
            </w:r>
          </w:p>
        </w:tc>
        <w:tc>
          <w:tcPr>
            <w:tcW w:w="1242" w:type="dxa"/>
            <w:tcBorders>
              <w:top w:val="nil"/>
              <w:left w:val="nil"/>
              <w:bottom w:val="single" w:sz="4" w:space="0" w:color="auto"/>
              <w:right w:val="single" w:sz="4" w:space="0" w:color="auto"/>
            </w:tcBorders>
            <w:shd w:val="clear" w:color="auto" w:fill="auto"/>
          </w:tcPr>
          <w:p w14:paraId="05A6D06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6B966572" w14:textId="77777777" w:rsidR="00930B5B" w:rsidRPr="00717090" w:rsidRDefault="00930B5B" w:rsidP="00A13310">
            <w:pPr>
              <w:jc w:val="center"/>
              <w:rPr>
                <w:rFonts w:cstheme="minorHAnsi"/>
              </w:rPr>
            </w:pPr>
            <w:r w:rsidRPr="00717090">
              <w:rPr>
                <w:rFonts w:cstheme="minorHAnsi"/>
              </w:rPr>
              <w:t>N(19.2)</w:t>
            </w:r>
          </w:p>
        </w:tc>
        <w:tc>
          <w:tcPr>
            <w:tcW w:w="1913" w:type="dxa"/>
            <w:tcBorders>
              <w:top w:val="nil"/>
              <w:left w:val="nil"/>
              <w:bottom w:val="single" w:sz="4" w:space="0" w:color="auto"/>
              <w:right w:val="single" w:sz="4" w:space="0" w:color="auto"/>
            </w:tcBorders>
            <w:shd w:val="clear" w:color="auto" w:fill="auto"/>
          </w:tcPr>
          <w:p w14:paraId="03BEB8AF"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6BFC533" w14:textId="77777777" w:rsidR="00930B5B" w:rsidRPr="00930B5B" w:rsidRDefault="00930B5B" w:rsidP="00A13310">
            <w:pPr>
              <w:rPr>
                <w:rFonts w:cstheme="minorHAnsi"/>
              </w:rPr>
            </w:pPr>
          </w:p>
        </w:tc>
      </w:tr>
      <w:tr w:rsidR="00930B5B" w:rsidRPr="00526378" w14:paraId="002A5512"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920B0DD" w14:textId="77777777" w:rsidR="00930B5B" w:rsidRPr="00717090" w:rsidDel="00BB1CDB" w:rsidRDefault="00930B5B" w:rsidP="00A13310">
            <w:pPr>
              <w:rPr>
                <w:rFonts w:cstheme="minorHAnsi"/>
              </w:rPr>
            </w:pPr>
            <w:r w:rsidRPr="00717090">
              <w:rPr>
                <w:rFonts w:cstheme="minorHAnsi"/>
              </w:rPr>
              <w:t>СуммаСкидки</w:t>
            </w:r>
          </w:p>
        </w:tc>
        <w:tc>
          <w:tcPr>
            <w:tcW w:w="3049" w:type="dxa"/>
            <w:tcBorders>
              <w:top w:val="nil"/>
              <w:left w:val="nil"/>
              <w:bottom w:val="single" w:sz="4" w:space="0" w:color="auto"/>
              <w:right w:val="single" w:sz="4" w:space="0" w:color="auto"/>
            </w:tcBorders>
            <w:shd w:val="clear" w:color="auto" w:fill="auto"/>
          </w:tcPr>
          <w:p w14:paraId="162DDD43" w14:textId="77777777" w:rsidR="00930B5B" w:rsidRPr="00717090" w:rsidRDefault="00930B5B" w:rsidP="00A13310">
            <w:pPr>
              <w:rPr>
                <w:rFonts w:cstheme="minorHAnsi"/>
              </w:rPr>
            </w:pPr>
            <w:r w:rsidRPr="00717090">
              <w:rPr>
                <w:rFonts w:cstheme="minorHAnsi"/>
              </w:rPr>
              <w:t>СуммаСкидки</w:t>
            </w:r>
          </w:p>
        </w:tc>
        <w:tc>
          <w:tcPr>
            <w:tcW w:w="1242" w:type="dxa"/>
            <w:tcBorders>
              <w:top w:val="nil"/>
              <w:left w:val="nil"/>
              <w:bottom w:val="single" w:sz="4" w:space="0" w:color="auto"/>
              <w:right w:val="single" w:sz="4" w:space="0" w:color="auto"/>
            </w:tcBorders>
            <w:shd w:val="clear" w:color="auto" w:fill="auto"/>
          </w:tcPr>
          <w:p w14:paraId="788E180C" w14:textId="77777777" w:rsidR="00930B5B" w:rsidRPr="00717090" w:rsidRDefault="00930B5B" w:rsidP="00A13310">
            <w:pPr>
              <w:jc w:val="center"/>
              <w:rPr>
                <w:rFonts w:cstheme="minorHAnsi"/>
              </w:rPr>
            </w:pPr>
            <w:r w:rsidRPr="00717090">
              <w:rPr>
                <w:rFonts w:cstheme="minorHAnsi"/>
              </w:rPr>
              <w:t>A</w:t>
            </w:r>
          </w:p>
        </w:tc>
        <w:tc>
          <w:tcPr>
            <w:tcW w:w="1339" w:type="dxa"/>
            <w:tcBorders>
              <w:top w:val="nil"/>
              <w:left w:val="nil"/>
              <w:bottom w:val="single" w:sz="4" w:space="0" w:color="auto"/>
              <w:right w:val="single" w:sz="4" w:space="0" w:color="auto"/>
            </w:tcBorders>
            <w:shd w:val="clear" w:color="auto" w:fill="auto"/>
          </w:tcPr>
          <w:p w14:paraId="7E3D73D9" w14:textId="77777777" w:rsidR="00930B5B" w:rsidRPr="00717090" w:rsidRDefault="00930B5B" w:rsidP="00A13310">
            <w:pPr>
              <w:jc w:val="center"/>
              <w:rPr>
                <w:rFonts w:cstheme="minorHAnsi"/>
              </w:rPr>
            </w:pPr>
            <w:r w:rsidRPr="00717090">
              <w:rPr>
                <w:rFonts w:cstheme="minorHAnsi"/>
              </w:rPr>
              <w:t>N(19.2)</w:t>
            </w:r>
          </w:p>
        </w:tc>
        <w:tc>
          <w:tcPr>
            <w:tcW w:w="1913" w:type="dxa"/>
            <w:tcBorders>
              <w:top w:val="nil"/>
              <w:left w:val="nil"/>
              <w:bottom w:val="single" w:sz="4" w:space="0" w:color="auto"/>
              <w:right w:val="single" w:sz="4" w:space="0" w:color="auto"/>
            </w:tcBorders>
            <w:shd w:val="clear" w:color="auto" w:fill="auto"/>
          </w:tcPr>
          <w:p w14:paraId="169256D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719B466" w14:textId="77777777" w:rsidR="00930B5B" w:rsidRPr="00930B5B" w:rsidRDefault="00930B5B" w:rsidP="00A13310">
            <w:pPr>
              <w:rPr>
                <w:rFonts w:cstheme="minorHAnsi"/>
              </w:rPr>
            </w:pPr>
          </w:p>
        </w:tc>
      </w:tr>
      <w:tr w:rsidR="00930B5B" w:rsidRPr="001B7B23" w14:paraId="0D93BB64"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2390105C" w14:textId="77777777" w:rsidR="00930B5B" w:rsidRPr="001B7B23" w:rsidRDefault="00930B5B" w:rsidP="00A13310">
            <w:pPr>
              <w:rPr>
                <w:rFonts w:cstheme="minorHAnsi"/>
              </w:rPr>
            </w:pPr>
            <w:r w:rsidRPr="001B7B23">
              <w:rPr>
                <w:rFonts w:cstheme="minorHAnsi"/>
              </w:rPr>
              <w:t>Размер уплаченной Пациентом франшизы в МО (%)</w:t>
            </w:r>
          </w:p>
        </w:tc>
        <w:tc>
          <w:tcPr>
            <w:tcW w:w="3049" w:type="dxa"/>
            <w:tcBorders>
              <w:top w:val="nil"/>
              <w:left w:val="nil"/>
              <w:bottom w:val="single" w:sz="4" w:space="0" w:color="auto"/>
              <w:right w:val="single" w:sz="4" w:space="0" w:color="auto"/>
            </w:tcBorders>
            <w:shd w:val="clear" w:color="auto" w:fill="auto"/>
          </w:tcPr>
          <w:p w14:paraId="68D06BC4" w14:textId="77777777" w:rsidR="00930B5B" w:rsidRPr="001B7B23" w:rsidRDefault="00930B5B" w:rsidP="00A13310">
            <w:pPr>
              <w:rPr>
                <w:rFonts w:cstheme="minorHAnsi"/>
              </w:rPr>
            </w:pPr>
            <w:r w:rsidRPr="001B7B23">
              <w:rPr>
                <w:rFonts w:cstheme="minorHAnsi"/>
              </w:rPr>
              <w:t>Франшиза</w:t>
            </w:r>
          </w:p>
        </w:tc>
        <w:tc>
          <w:tcPr>
            <w:tcW w:w="1242" w:type="dxa"/>
            <w:tcBorders>
              <w:top w:val="nil"/>
              <w:left w:val="nil"/>
              <w:bottom w:val="single" w:sz="4" w:space="0" w:color="auto"/>
              <w:right w:val="single" w:sz="4" w:space="0" w:color="auto"/>
            </w:tcBorders>
            <w:shd w:val="clear" w:color="auto" w:fill="auto"/>
          </w:tcPr>
          <w:p w14:paraId="1EC32FF2"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4113266A" w14:textId="77777777" w:rsidR="00930B5B" w:rsidRPr="001B7B23" w:rsidRDefault="00930B5B" w:rsidP="00A13310">
            <w:pPr>
              <w:jc w:val="center"/>
              <w:rPr>
                <w:rFonts w:cstheme="minorHAnsi"/>
              </w:rPr>
            </w:pPr>
            <w:r w:rsidRPr="003C60DD">
              <w:rPr>
                <w:rFonts w:cstheme="minorHAnsi"/>
              </w:rPr>
              <w:t>N</w:t>
            </w:r>
            <w:r w:rsidRPr="001B7B23">
              <w:rPr>
                <w:rFonts w:cstheme="minorHAnsi"/>
              </w:rPr>
              <w:t>(3)</w:t>
            </w:r>
          </w:p>
        </w:tc>
        <w:tc>
          <w:tcPr>
            <w:tcW w:w="1913" w:type="dxa"/>
            <w:tcBorders>
              <w:top w:val="nil"/>
              <w:left w:val="nil"/>
              <w:bottom w:val="single" w:sz="4" w:space="0" w:color="auto"/>
              <w:right w:val="single" w:sz="4" w:space="0" w:color="auto"/>
            </w:tcBorders>
            <w:shd w:val="clear" w:color="auto" w:fill="auto"/>
          </w:tcPr>
          <w:p w14:paraId="16B57FA3"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4BEE3C7F" w14:textId="77777777" w:rsidR="00930B5B" w:rsidRPr="00930B5B" w:rsidRDefault="00930B5B" w:rsidP="00A13310">
            <w:pPr>
              <w:rPr>
                <w:rFonts w:cstheme="minorHAnsi"/>
              </w:rPr>
            </w:pPr>
          </w:p>
        </w:tc>
      </w:tr>
      <w:tr w:rsidR="00930B5B" w:rsidRPr="001B7B23" w14:paraId="0CB6620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788AA57" w14:textId="77777777" w:rsidR="00930B5B" w:rsidRPr="001B7B23" w:rsidRDefault="00930B5B" w:rsidP="00A13310">
            <w:pPr>
              <w:rPr>
                <w:rFonts w:cstheme="minorHAnsi"/>
              </w:rPr>
            </w:pPr>
            <w:r w:rsidRPr="001B7B23">
              <w:rPr>
                <w:rFonts w:cstheme="minorHAnsi"/>
              </w:rPr>
              <w:t>Сумма франшизы, уплаченной клиентом в МО</w:t>
            </w:r>
          </w:p>
        </w:tc>
        <w:tc>
          <w:tcPr>
            <w:tcW w:w="3049" w:type="dxa"/>
            <w:tcBorders>
              <w:top w:val="nil"/>
              <w:left w:val="nil"/>
              <w:bottom w:val="single" w:sz="4" w:space="0" w:color="auto"/>
              <w:right w:val="single" w:sz="4" w:space="0" w:color="auto"/>
            </w:tcBorders>
            <w:shd w:val="clear" w:color="auto" w:fill="auto"/>
          </w:tcPr>
          <w:p w14:paraId="50FBC297" w14:textId="77777777" w:rsidR="00930B5B" w:rsidRPr="001B7B23" w:rsidRDefault="00930B5B" w:rsidP="00A13310">
            <w:pPr>
              <w:rPr>
                <w:rFonts w:cstheme="minorHAnsi"/>
              </w:rPr>
            </w:pPr>
            <w:r w:rsidRPr="001B7B23">
              <w:rPr>
                <w:rFonts w:cstheme="minorHAnsi"/>
              </w:rPr>
              <w:t>Сумма</w:t>
            </w:r>
            <w:r>
              <w:rPr>
                <w:rFonts w:cstheme="minorHAnsi"/>
              </w:rPr>
              <w:t>Ф</w:t>
            </w:r>
            <w:r w:rsidRPr="001B7B23">
              <w:rPr>
                <w:rFonts w:cstheme="minorHAnsi"/>
              </w:rPr>
              <w:t>раншизы</w:t>
            </w:r>
          </w:p>
        </w:tc>
        <w:tc>
          <w:tcPr>
            <w:tcW w:w="1242" w:type="dxa"/>
            <w:tcBorders>
              <w:top w:val="nil"/>
              <w:left w:val="nil"/>
              <w:bottom w:val="single" w:sz="4" w:space="0" w:color="auto"/>
              <w:right w:val="single" w:sz="4" w:space="0" w:color="auto"/>
            </w:tcBorders>
            <w:shd w:val="clear" w:color="auto" w:fill="auto"/>
          </w:tcPr>
          <w:p w14:paraId="656505C7"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6F9B84D9" w14:textId="77777777" w:rsidR="00930B5B" w:rsidRPr="001B7B23" w:rsidRDefault="00930B5B" w:rsidP="00A13310">
            <w:pPr>
              <w:jc w:val="center"/>
              <w:rPr>
                <w:rFonts w:cstheme="minorHAnsi"/>
              </w:rPr>
            </w:pPr>
            <w:r w:rsidRPr="001B7B23">
              <w:rPr>
                <w:rFonts w:cstheme="minorHAnsi"/>
              </w:rPr>
              <w:t>N(19.2)</w:t>
            </w:r>
          </w:p>
        </w:tc>
        <w:tc>
          <w:tcPr>
            <w:tcW w:w="1913" w:type="dxa"/>
            <w:tcBorders>
              <w:top w:val="nil"/>
              <w:left w:val="nil"/>
              <w:bottom w:val="single" w:sz="4" w:space="0" w:color="auto"/>
              <w:right w:val="single" w:sz="4" w:space="0" w:color="auto"/>
            </w:tcBorders>
            <w:shd w:val="clear" w:color="auto" w:fill="auto"/>
          </w:tcPr>
          <w:p w14:paraId="3C4465B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6FE8162" w14:textId="77777777" w:rsidR="00930B5B" w:rsidRPr="00930B5B" w:rsidRDefault="00930B5B" w:rsidP="00A13310">
            <w:pPr>
              <w:rPr>
                <w:rFonts w:cstheme="minorHAnsi"/>
              </w:rPr>
            </w:pPr>
          </w:p>
        </w:tc>
      </w:tr>
      <w:tr w:rsidR="00930B5B" w:rsidRPr="00DA760E" w14:paraId="33697916"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4BDB365A" w14:textId="77777777" w:rsidR="00930B5B" w:rsidRPr="00475B8C" w:rsidRDefault="00930B5B" w:rsidP="00A13310">
            <w:pPr>
              <w:rPr>
                <w:rFonts w:cstheme="minorHAnsi"/>
              </w:rPr>
            </w:pPr>
            <w:r w:rsidRPr="00475B8C">
              <w:rPr>
                <w:rFonts w:cstheme="minorHAnsi"/>
              </w:rPr>
              <w:t xml:space="preserve">Стоимость </w:t>
            </w:r>
            <w:r>
              <w:rPr>
                <w:rFonts w:cstheme="minorHAnsi"/>
              </w:rPr>
              <w:t xml:space="preserve">без </w:t>
            </w:r>
            <w:r w:rsidRPr="00475B8C">
              <w:rPr>
                <w:rFonts w:cstheme="minorHAnsi"/>
              </w:rPr>
              <w:t>налога – всего</w:t>
            </w:r>
          </w:p>
        </w:tc>
        <w:tc>
          <w:tcPr>
            <w:tcW w:w="3049" w:type="dxa"/>
            <w:tcBorders>
              <w:top w:val="nil"/>
              <w:left w:val="nil"/>
              <w:bottom w:val="single" w:sz="4" w:space="0" w:color="auto"/>
              <w:right w:val="single" w:sz="4" w:space="0" w:color="auto"/>
            </w:tcBorders>
            <w:shd w:val="clear" w:color="auto" w:fill="auto"/>
          </w:tcPr>
          <w:p w14:paraId="33C1010C" w14:textId="77777777" w:rsidR="00930B5B" w:rsidRPr="00475B8C" w:rsidRDefault="00930B5B" w:rsidP="00A13310">
            <w:pPr>
              <w:rPr>
                <w:rFonts w:cstheme="minorHAnsi"/>
              </w:rPr>
            </w:pPr>
            <w:r w:rsidRPr="00475B8C">
              <w:rPr>
                <w:rFonts w:cstheme="minorHAnsi"/>
              </w:rPr>
              <w:t>Ст</w:t>
            </w:r>
            <w:r>
              <w:rPr>
                <w:rFonts w:cstheme="minorHAnsi"/>
              </w:rPr>
              <w:t>Усл</w:t>
            </w:r>
            <w:r w:rsidRPr="00475B8C">
              <w:rPr>
                <w:rFonts w:cstheme="minorHAnsi"/>
              </w:rPr>
              <w:t>БезНДС</w:t>
            </w:r>
          </w:p>
        </w:tc>
        <w:tc>
          <w:tcPr>
            <w:tcW w:w="1242" w:type="dxa"/>
            <w:tcBorders>
              <w:top w:val="nil"/>
              <w:left w:val="nil"/>
              <w:bottom w:val="single" w:sz="4" w:space="0" w:color="auto"/>
              <w:right w:val="single" w:sz="4" w:space="0" w:color="auto"/>
            </w:tcBorders>
            <w:shd w:val="clear" w:color="auto" w:fill="auto"/>
          </w:tcPr>
          <w:p w14:paraId="0E5207D9"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C03C52D" w14:textId="77777777" w:rsidR="00930B5B" w:rsidRPr="00475B8C" w:rsidRDefault="00930B5B" w:rsidP="00A13310">
            <w:pPr>
              <w:jc w:val="center"/>
              <w:rPr>
                <w:rFonts w:cstheme="minorHAnsi"/>
              </w:rPr>
            </w:pPr>
            <w:r w:rsidRPr="00475B8C">
              <w:rPr>
                <w:rFonts w:cstheme="minorHAnsi"/>
              </w:rPr>
              <w:t>N(19.2)</w:t>
            </w:r>
          </w:p>
        </w:tc>
        <w:tc>
          <w:tcPr>
            <w:tcW w:w="1913" w:type="dxa"/>
            <w:tcBorders>
              <w:top w:val="nil"/>
              <w:left w:val="nil"/>
              <w:bottom w:val="single" w:sz="4" w:space="0" w:color="auto"/>
              <w:right w:val="single" w:sz="4" w:space="0" w:color="auto"/>
            </w:tcBorders>
            <w:shd w:val="clear" w:color="auto" w:fill="auto"/>
          </w:tcPr>
          <w:p w14:paraId="37B05C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03CB903F" w14:textId="77777777" w:rsidR="00930B5B" w:rsidRPr="00930B5B" w:rsidRDefault="00930B5B" w:rsidP="00A13310">
            <w:pPr>
              <w:rPr>
                <w:rFonts w:cstheme="minorHAnsi"/>
              </w:rPr>
            </w:pPr>
            <w:r w:rsidRPr="00930B5B">
              <w:rPr>
                <w:rFonts w:cstheme="minorHAnsi"/>
              </w:rPr>
              <w:t xml:space="preserve">СтУслБезНДС &gt;= 0. </w:t>
            </w:r>
            <w:r w:rsidRPr="00930B5B">
              <w:rPr>
                <w:rFonts w:cstheme="minorHAnsi"/>
              </w:rPr>
              <w:br/>
            </w:r>
          </w:p>
        </w:tc>
      </w:tr>
      <w:tr w:rsidR="00930B5B" w:rsidRPr="00DA760E" w14:paraId="28DAFA3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056FD4F" w14:textId="77777777" w:rsidR="00930B5B" w:rsidRPr="00475B8C" w:rsidRDefault="00930B5B" w:rsidP="00A13310">
            <w:pPr>
              <w:rPr>
                <w:rFonts w:cstheme="minorHAnsi"/>
              </w:rPr>
            </w:pPr>
            <w:r w:rsidRPr="00475B8C">
              <w:rPr>
                <w:rFonts w:cstheme="minorHAnsi"/>
              </w:rPr>
              <w:t>Налоговая ставка</w:t>
            </w:r>
          </w:p>
        </w:tc>
        <w:tc>
          <w:tcPr>
            <w:tcW w:w="3049" w:type="dxa"/>
            <w:tcBorders>
              <w:top w:val="nil"/>
              <w:left w:val="nil"/>
              <w:bottom w:val="single" w:sz="4" w:space="0" w:color="auto"/>
              <w:right w:val="single" w:sz="4" w:space="0" w:color="auto"/>
            </w:tcBorders>
            <w:shd w:val="clear" w:color="auto" w:fill="auto"/>
          </w:tcPr>
          <w:p w14:paraId="5440A201" w14:textId="77777777" w:rsidR="00930B5B" w:rsidRPr="00475B8C" w:rsidRDefault="00930B5B" w:rsidP="00A13310">
            <w:pPr>
              <w:rPr>
                <w:rFonts w:cstheme="minorHAnsi"/>
              </w:rPr>
            </w:pPr>
            <w:r w:rsidRPr="00475B8C">
              <w:rPr>
                <w:rFonts w:cstheme="minorHAnsi"/>
              </w:rPr>
              <w:t>НалСт</w:t>
            </w:r>
          </w:p>
        </w:tc>
        <w:tc>
          <w:tcPr>
            <w:tcW w:w="1242" w:type="dxa"/>
            <w:tcBorders>
              <w:top w:val="nil"/>
              <w:left w:val="nil"/>
              <w:bottom w:val="single" w:sz="4" w:space="0" w:color="auto"/>
              <w:right w:val="single" w:sz="4" w:space="0" w:color="auto"/>
            </w:tcBorders>
            <w:shd w:val="clear" w:color="auto" w:fill="auto"/>
          </w:tcPr>
          <w:p w14:paraId="4E93E63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1AF2B9DF" w14:textId="77777777" w:rsidR="00930B5B" w:rsidRPr="00475B8C" w:rsidRDefault="00930B5B" w:rsidP="00A13310">
            <w:pPr>
              <w:jc w:val="center"/>
              <w:rPr>
                <w:rFonts w:cstheme="minorHAnsi"/>
              </w:rPr>
            </w:pPr>
            <w:r w:rsidRPr="00475B8C">
              <w:rPr>
                <w:rFonts w:cstheme="minorHAnsi"/>
              </w:rPr>
              <w:t>T(1-35)</w:t>
            </w:r>
          </w:p>
        </w:tc>
        <w:tc>
          <w:tcPr>
            <w:tcW w:w="1913" w:type="dxa"/>
            <w:tcBorders>
              <w:top w:val="nil"/>
              <w:left w:val="nil"/>
              <w:bottom w:val="single" w:sz="4" w:space="0" w:color="auto"/>
              <w:right w:val="single" w:sz="4" w:space="0" w:color="auto"/>
            </w:tcBorders>
            <w:shd w:val="clear" w:color="auto" w:fill="auto"/>
          </w:tcPr>
          <w:p w14:paraId="6CD17235" w14:textId="77777777" w:rsidR="00930B5B" w:rsidRPr="00930B5B" w:rsidRDefault="00930B5B" w:rsidP="00A13310">
            <w:pPr>
              <w:jc w:val="center"/>
              <w:rPr>
                <w:szCs w:val="22"/>
              </w:rPr>
            </w:pPr>
            <w:r w:rsidRPr="00930B5B">
              <w:rPr>
                <w:szCs w:val="22"/>
              </w:rPr>
              <w:t>ОК</w:t>
            </w:r>
          </w:p>
        </w:tc>
        <w:tc>
          <w:tcPr>
            <w:tcW w:w="3636" w:type="dxa"/>
            <w:tcBorders>
              <w:top w:val="nil"/>
              <w:left w:val="nil"/>
              <w:bottom w:val="single" w:sz="4" w:space="0" w:color="auto"/>
              <w:right w:val="single" w:sz="4" w:space="0" w:color="auto"/>
            </w:tcBorders>
            <w:shd w:val="clear" w:color="auto" w:fill="auto"/>
          </w:tcPr>
          <w:p w14:paraId="3A173F0F" w14:textId="77777777" w:rsidR="00930B5B" w:rsidRPr="00930B5B" w:rsidRDefault="00930B5B" w:rsidP="00A13310">
            <w:pPr>
              <w:rPr>
                <w:rFonts w:cstheme="minorHAnsi"/>
              </w:rPr>
            </w:pPr>
            <w:r w:rsidRPr="00930B5B">
              <w:rPr>
                <w:rFonts w:cstheme="minorHAnsi"/>
              </w:rPr>
              <w:t xml:space="preserve">Принимает значение: 0% | 10% | 18% | 20% | 10/110 | 18/118 | 20/120 | без НДС </w:t>
            </w:r>
          </w:p>
        </w:tc>
      </w:tr>
      <w:tr w:rsidR="00930B5B" w:rsidRPr="00DA760E" w14:paraId="17AE82D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3BCF82C" w14:textId="77777777" w:rsidR="00930B5B" w:rsidRPr="00475B8C" w:rsidRDefault="00930B5B" w:rsidP="00A13310">
            <w:pPr>
              <w:rPr>
                <w:rFonts w:cstheme="minorHAnsi"/>
              </w:rPr>
            </w:pPr>
            <w:r w:rsidRPr="00475B8C">
              <w:rPr>
                <w:rFonts w:cstheme="minorHAnsi"/>
              </w:rPr>
              <w:t>Стоимость</w:t>
            </w:r>
            <w:r>
              <w:rPr>
                <w:rFonts w:cstheme="minorHAnsi"/>
              </w:rPr>
              <w:t xml:space="preserve"> с налогом </w:t>
            </w:r>
            <w:r w:rsidRPr="00475B8C">
              <w:rPr>
                <w:rFonts w:cstheme="minorHAnsi"/>
              </w:rPr>
              <w:t>– всего</w:t>
            </w:r>
          </w:p>
        </w:tc>
        <w:tc>
          <w:tcPr>
            <w:tcW w:w="3049" w:type="dxa"/>
            <w:tcBorders>
              <w:top w:val="nil"/>
              <w:left w:val="nil"/>
              <w:bottom w:val="single" w:sz="4" w:space="0" w:color="auto"/>
              <w:right w:val="single" w:sz="4" w:space="0" w:color="auto"/>
            </w:tcBorders>
            <w:shd w:val="clear" w:color="auto" w:fill="auto"/>
          </w:tcPr>
          <w:p w14:paraId="3389B00A" w14:textId="77777777" w:rsidR="00930B5B" w:rsidRPr="00475B8C" w:rsidRDefault="00930B5B" w:rsidP="00A13310">
            <w:pPr>
              <w:rPr>
                <w:rFonts w:cstheme="minorHAnsi"/>
              </w:rPr>
            </w:pPr>
            <w:r w:rsidRPr="00475B8C">
              <w:rPr>
                <w:rFonts w:cstheme="minorHAnsi"/>
              </w:rPr>
              <w:t>Ст</w:t>
            </w:r>
            <w:r>
              <w:rPr>
                <w:rFonts w:cstheme="minorHAnsi"/>
              </w:rPr>
              <w:t>Усо</w:t>
            </w:r>
            <w:r w:rsidRPr="00475B8C">
              <w:rPr>
                <w:rFonts w:cstheme="minorHAnsi"/>
              </w:rPr>
              <w:t>УчНал</w:t>
            </w:r>
          </w:p>
        </w:tc>
        <w:tc>
          <w:tcPr>
            <w:tcW w:w="1242" w:type="dxa"/>
            <w:tcBorders>
              <w:top w:val="nil"/>
              <w:left w:val="nil"/>
              <w:bottom w:val="single" w:sz="4" w:space="0" w:color="auto"/>
              <w:right w:val="single" w:sz="4" w:space="0" w:color="auto"/>
            </w:tcBorders>
            <w:shd w:val="clear" w:color="auto" w:fill="auto"/>
          </w:tcPr>
          <w:p w14:paraId="44333371" w14:textId="77777777" w:rsidR="00930B5B" w:rsidRPr="00475B8C" w:rsidRDefault="00930B5B" w:rsidP="00A13310">
            <w:pPr>
              <w:jc w:val="center"/>
              <w:rPr>
                <w:rFonts w:cstheme="minorHAnsi"/>
              </w:rPr>
            </w:pPr>
            <w:r w:rsidRPr="00475B8C">
              <w:rPr>
                <w:rFonts w:cstheme="minorHAnsi"/>
              </w:rPr>
              <w:t>A</w:t>
            </w:r>
          </w:p>
        </w:tc>
        <w:tc>
          <w:tcPr>
            <w:tcW w:w="1339" w:type="dxa"/>
            <w:tcBorders>
              <w:top w:val="nil"/>
              <w:left w:val="nil"/>
              <w:bottom w:val="single" w:sz="4" w:space="0" w:color="auto"/>
              <w:right w:val="single" w:sz="4" w:space="0" w:color="auto"/>
            </w:tcBorders>
            <w:shd w:val="clear" w:color="auto" w:fill="auto"/>
          </w:tcPr>
          <w:p w14:paraId="7B495EA6" w14:textId="77777777" w:rsidR="00930B5B" w:rsidRPr="00475B8C" w:rsidRDefault="00930B5B" w:rsidP="00A13310">
            <w:pPr>
              <w:jc w:val="center"/>
              <w:rPr>
                <w:rFonts w:cstheme="minorHAnsi"/>
              </w:rPr>
            </w:pPr>
            <w:r w:rsidRPr="00475B8C">
              <w:rPr>
                <w:rFonts w:cstheme="minorHAnsi"/>
              </w:rPr>
              <w:t>N(19.2)</w:t>
            </w:r>
          </w:p>
        </w:tc>
        <w:tc>
          <w:tcPr>
            <w:tcW w:w="1913" w:type="dxa"/>
            <w:tcBorders>
              <w:top w:val="nil"/>
              <w:left w:val="nil"/>
              <w:bottom w:val="single" w:sz="4" w:space="0" w:color="auto"/>
              <w:right w:val="single" w:sz="4" w:space="0" w:color="auto"/>
            </w:tcBorders>
            <w:shd w:val="clear" w:color="auto" w:fill="auto"/>
          </w:tcPr>
          <w:p w14:paraId="48C0F606" w14:textId="77777777" w:rsidR="00930B5B" w:rsidRPr="00930B5B" w:rsidRDefault="00930B5B" w:rsidP="00A13310">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2DAB176D" w14:textId="77777777" w:rsidR="00930B5B" w:rsidRPr="00930B5B" w:rsidRDefault="00930B5B" w:rsidP="00A13310">
            <w:pPr>
              <w:rPr>
                <w:rFonts w:cstheme="minorHAnsi"/>
              </w:rPr>
            </w:pPr>
            <w:r w:rsidRPr="00930B5B">
              <w:rPr>
                <w:rFonts w:cstheme="minorHAnsi"/>
              </w:rPr>
              <w:t xml:space="preserve">СтУслУчНал &gt;= 0. </w:t>
            </w:r>
          </w:p>
        </w:tc>
      </w:tr>
      <w:tr w:rsidR="00930B5B" w:rsidRPr="00DA760E" w14:paraId="2BE7AB48"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1CDF696C" w14:textId="77777777" w:rsidR="00930B5B" w:rsidRPr="00930B5B" w:rsidRDefault="00930B5B" w:rsidP="00A13310">
            <w:pPr>
              <w:rPr>
                <w:rFonts w:cstheme="minorHAnsi"/>
              </w:rPr>
            </w:pPr>
            <w:r w:rsidRPr="00930B5B">
              <w:rPr>
                <w:rFonts w:cstheme="minorHAnsi"/>
              </w:rPr>
              <w:t>Сумма налога, предъявляемая покупателю</w:t>
            </w:r>
          </w:p>
        </w:tc>
        <w:tc>
          <w:tcPr>
            <w:tcW w:w="3049" w:type="dxa"/>
            <w:tcBorders>
              <w:top w:val="nil"/>
              <w:left w:val="nil"/>
              <w:bottom w:val="single" w:sz="4" w:space="0" w:color="auto"/>
              <w:right w:val="single" w:sz="4" w:space="0" w:color="auto"/>
            </w:tcBorders>
            <w:shd w:val="clear" w:color="auto" w:fill="auto"/>
          </w:tcPr>
          <w:p w14:paraId="41DC27DB" w14:textId="77777777" w:rsidR="00930B5B" w:rsidRPr="00930B5B" w:rsidRDefault="00930B5B" w:rsidP="00A13310">
            <w:pPr>
              <w:rPr>
                <w:rFonts w:cstheme="minorHAnsi"/>
              </w:rPr>
            </w:pPr>
            <w:r w:rsidRPr="00930B5B">
              <w:rPr>
                <w:rFonts w:cstheme="minorHAnsi"/>
              </w:rPr>
              <w:t>СумНал</w:t>
            </w:r>
          </w:p>
        </w:tc>
        <w:tc>
          <w:tcPr>
            <w:tcW w:w="1242" w:type="dxa"/>
            <w:tcBorders>
              <w:top w:val="nil"/>
              <w:left w:val="nil"/>
              <w:bottom w:val="single" w:sz="4" w:space="0" w:color="auto"/>
              <w:right w:val="single" w:sz="4" w:space="0" w:color="auto"/>
            </w:tcBorders>
            <w:shd w:val="clear" w:color="auto" w:fill="auto"/>
          </w:tcPr>
          <w:p w14:paraId="35F1CB4F" w14:textId="77777777" w:rsidR="00930B5B" w:rsidRPr="00930B5B" w:rsidRDefault="00930B5B" w:rsidP="00A13310">
            <w:pPr>
              <w:jc w:val="center"/>
              <w:rPr>
                <w:rFonts w:cstheme="minorHAnsi"/>
              </w:rPr>
            </w:pPr>
            <w:r w:rsidRPr="00930B5B">
              <w:rPr>
                <w:rFonts w:cstheme="minorHAnsi"/>
              </w:rPr>
              <w:t>С</w:t>
            </w:r>
          </w:p>
        </w:tc>
        <w:tc>
          <w:tcPr>
            <w:tcW w:w="1339" w:type="dxa"/>
            <w:tcBorders>
              <w:top w:val="nil"/>
              <w:left w:val="nil"/>
              <w:bottom w:val="single" w:sz="4" w:space="0" w:color="auto"/>
              <w:right w:val="single" w:sz="4" w:space="0" w:color="auto"/>
            </w:tcBorders>
            <w:shd w:val="clear" w:color="auto" w:fill="auto"/>
          </w:tcPr>
          <w:p w14:paraId="18116BDF" w14:textId="77777777" w:rsidR="00930B5B" w:rsidRPr="00930B5B" w:rsidRDefault="00930B5B" w:rsidP="00A13310">
            <w:pPr>
              <w:jc w:val="center"/>
              <w:rPr>
                <w:rFonts w:cstheme="minorHAnsi"/>
              </w:rPr>
            </w:pPr>
            <w:r w:rsidRPr="00930B5B">
              <w:rPr>
                <w:rFonts w:cstheme="minorHAnsi"/>
              </w:rPr>
              <w:t> </w:t>
            </w:r>
          </w:p>
        </w:tc>
        <w:tc>
          <w:tcPr>
            <w:tcW w:w="1913" w:type="dxa"/>
            <w:tcBorders>
              <w:top w:val="nil"/>
              <w:left w:val="nil"/>
              <w:bottom w:val="single" w:sz="4" w:space="0" w:color="auto"/>
              <w:right w:val="single" w:sz="4" w:space="0" w:color="auto"/>
            </w:tcBorders>
            <w:shd w:val="clear" w:color="auto" w:fill="auto"/>
          </w:tcPr>
          <w:p w14:paraId="6F63F92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6959BD95" w14:textId="77777777" w:rsidR="00930B5B" w:rsidRPr="00930B5B" w:rsidRDefault="00930B5B" w:rsidP="00A13310">
            <w:pPr>
              <w:rPr>
                <w:rFonts w:cstheme="minorHAnsi"/>
              </w:rPr>
            </w:pPr>
            <w:r w:rsidRPr="00930B5B">
              <w:rPr>
                <w:rFonts w:cstheme="minorHAnsi"/>
              </w:rPr>
              <w:t xml:space="preserve">Типовой элемент &lt;СумНДСТип&gt;. </w:t>
            </w:r>
          </w:p>
          <w:p w14:paraId="32CADF5C" w14:textId="77777777" w:rsidR="00930B5B" w:rsidRPr="00930B5B" w:rsidRDefault="00930B5B" w:rsidP="00A13310">
            <w:pPr>
              <w:rPr>
                <w:rFonts w:cstheme="minorHAnsi"/>
              </w:rPr>
            </w:pPr>
            <w:r w:rsidRPr="00930B5B">
              <w:rPr>
                <w:rFonts w:cstheme="minorHAnsi"/>
              </w:rPr>
              <w:t xml:space="preserve">Состав элемента представлен в </w:t>
            </w:r>
            <w:r w:rsidRPr="00930B5B">
              <w:rPr>
                <w:rFonts w:cstheme="minorHAnsi"/>
              </w:rPr>
              <w:fldChar w:fldCharType="begin"/>
            </w:r>
            <w:r w:rsidRPr="00930B5B">
              <w:rPr>
                <w:rFonts w:cstheme="minorHAnsi"/>
              </w:rPr>
              <w:instrText xml:space="preserve"> REF _Ref106355793 \h  \* MERGEFORMAT </w:instrText>
            </w:r>
            <w:r w:rsidRPr="00930B5B">
              <w:rPr>
                <w:rFonts w:cstheme="minorHAnsi"/>
              </w:rPr>
            </w:r>
            <w:r w:rsidRPr="00930B5B">
              <w:rPr>
                <w:rFonts w:cstheme="minorHAnsi"/>
              </w:rPr>
              <w:fldChar w:fldCharType="separate"/>
            </w:r>
            <w:r w:rsidRPr="00930B5B">
              <w:rPr>
                <w:rFonts w:cstheme="minorHAnsi"/>
              </w:rPr>
              <w:t>Таблица 30</w:t>
            </w:r>
            <w:r w:rsidRPr="00930B5B">
              <w:rPr>
                <w:rFonts w:cstheme="minorHAnsi"/>
              </w:rPr>
              <w:fldChar w:fldCharType="end"/>
            </w:r>
            <w:r w:rsidRPr="00930B5B">
              <w:rPr>
                <w:rFonts w:cstheme="minorHAnsi"/>
              </w:rPr>
              <w:t xml:space="preserve">. </w:t>
            </w:r>
          </w:p>
        </w:tc>
      </w:tr>
      <w:tr w:rsidR="00930B5B" w:rsidRPr="001B7B23" w14:paraId="71D9BFBF"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71A2C158" w14:textId="4F703A2C" w:rsidR="00930B5B" w:rsidRPr="001B7B23" w:rsidRDefault="00930B5B" w:rsidP="00A13310">
            <w:pPr>
              <w:rPr>
                <w:rFonts w:cstheme="minorHAnsi"/>
              </w:rPr>
            </w:pPr>
            <w:r w:rsidRPr="001B7B23">
              <w:rPr>
                <w:rFonts w:cstheme="minorHAnsi"/>
              </w:rPr>
              <w:t>Итоговая стоимость услуги, подлежащая уплате</w:t>
            </w:r>
          </w:p>
        </w:tc>
        <w:tc>
          <w:tcPr>
            <w:tcW w:w="3049" w:type="dxa"/>
            <w:tcBorders>
              <w:top w:val="nil"/>
              <w:left w:val="nil"/>
              <w:bottom w:val="single" w:sz="4" w:space="0" w:color="auto"/>
              <w:right w:val="single" w:sz="4" w:space="0" w:color="auto"/>
            </w:tcBorders>
            <w:shd w:val="clear" w:color="auto" w:fill="auto"/>
          </w:tcPr>
          <w:p w14:paraId="0BE04528" w14:textId="628716C5" w:rsidR="00930B5B" w:rsidRPr="001B7B23" w:rsidRDefault="00930B5B" w:rsidP="00A13310">
            <w:pPr>
              <w:rPr>
                <w:rFonts w:cstheme="minorHAnsi"/>
              </w:rPr>
            </w:pPr>
            <w:r w:rsidRPr="001B7B23">
              <w:rPr>
                <w:rFonts w:cstheme="minorHAnsi"/>
              </w:rPr>
              <w:t>Фин</w:t>
            </w:r>
            <w:r w:rsidR="00911A29">
              <w:rPr>
                <w:rFonts w:cstheme="minorHAnsi"/>
              </w:rPr>
              <w:t>СТ</w:t>
            </w:r>
          </w:p>
        </w:tc>
        <w:tc>
          <w:tcPr>
            <w:tcW w:w="1242" w:type="dxa"/>
            <w:tcBorders>
              <w:top w:val="nil"/>
              <w:left w:val="nil"/>
              <w:bottom w:val="single" w:sz="4" w:space="0" w:color="auto"/>
              <w:right w:val="single" w:sz="4" w:space="0" w:color="auto"/>
            </w:tcBorders>
            <w:shd w:val="clear" w:color="auto" w:fill="auto"/>
          </w:tcPr>
          <w:p w14:paraId="35C9D07F" w14:textId="77777777" w:rsidR="00930B5B" w:rsidRPr="001B7B23" w:rsidRDefault="00930B5B" w:rsidP="00A13310">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1A505E1F" w14:textId="77777777" w:rsidR="00930B5B" w:rsidRPr="001B7B23" w:rsidRDefault="00930B5B" w:rsidP="00A13310">
            <w:pPr>
              <w:jc w:val="center"/>
              <w:rPr>
                <w:rFonts w:cstheme="minorHAnsi"/>
              </w:rPr>
            </w:pPr>
            <w:r w:rsidRPr="001B7B23">
              <w:rPr>
                <w:rFonts w:cstheme="minorHAnsi"/>
              </w:rPr>
              <w:t>N(19.2)</w:t>
            </w:r>
          </w:p>
        </w:tc>
        <w:tc>
          <w:tcPr>
            <w:tcW w:w="1913" w:type="dxa"/>
            <w:tcBorders>
              <w:top w:val="nil"/>
              <w:left w:val="nil"/>
              <w:bottom w:val="single" w:sz="4" w:space="0" w:color="auto"/>
              <w:right w:val="single" w:sz="4" w:space="0" w:color="auto"/>
            </w:tcBorders>
            <w:shd w:val="clear" w:color="auto" w:fill="auto"/>
          </w:tcPr>
          <w:p w14:paraId="183797C4" w14:textId="77777777" w:rsidR="00930B5B" w:rsidRPr="00930B5B" w:rsidRDefault="00930B5B" w:rsidP="00A13310">
            <w:pPr>
              <w:jc w:val="center"/>
              <w:rPr>
                <w:szCs w:val="22"/>
              </w:rPr>
            </w:pPr>
            <w:r w:rsidRPr="00930B5B">
              <w:rPr>
                <w:szCs w:val="22"/>
              </w:rPr>
              <w:t>О</w:t>
            </w:r>
          </w:p>
        </w:tc>
        <w:tc>
          <w:tcPr>
            <w:tcW w:w="3636" w:type="dxa"/>
            <w:tcBorders>
              <w:top w:val="nil"/>
              <w:left w:val="nil"/>
              <w:bottom w:val="single" w:sz="4" w:space="0" w:color="auto"/>
              <w:right w:val="single" w:sz="4" w:space="0" w:color="auto"/>
            </w:tcBorders>
            <w:shd w:val="clear" w:color="auto" w:fill="auto"/>
          </w:tcPr>
          <w:p w14:paraId="27C5FF24" w14:textId="77777777" w:rsidR="00930B5B" w:rsidRPr="00930B5B" w:rsidRDefault="00930B5B" w:rsidP="00A13310">
            <w:pPr>
              <w:rPr>
                <w:rFonts w:cstheme="minorHAnsi"/>
              </w:rPr>
            </w:pPr>
          </w:p>
        </w:tc>
      </w:tr>
      <w:tr w:rsidR="001E473C" w:rsidRPr="001B7B23" w14:paraId="2B0DCD28"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0B9DFD3E" w14:textId="5D3FA075" w:rsidR="00533C6F" w:rsidRPr="001B7B23" w:rsidRDefault="00533C6F" w:rsidP="00533C6F">
            <w:pPr>
              <w:rPr>
                <w:rFonts w:cstheme="minorHAnsi"/>
              </w:rPr>
            </w:pPr>
            <w:bookmarkStart w:id="90" w:name="_Hlk107324754"/>
            <w:r w:rsidRPr="001B7B23">
              <w:t>Место оказания услуги</w:t>
            </w:r>
          </w:p>
        </w:tc>
        <w:tc>
          <w:tcPr>
            <w:tcW w:w="3049" w:type="dxa"/>
            <w:tcBorders>
              <w:top w:val="nil"/>
              <w:left w:val="nil"/>
              <w:bottom w:val="single" w:sz="4" w:space="0" w:color="auto"/>
              <w:right w:val="single" w:sz="4" w:space="0" w:color="auto"/>
            </w:tcBorders>
            <w:shd w:val="clear" w:color="auto" w:fill="auto"/>
          </w:tcPr>
          <w:p w14:paraId="4708E547" w14:textId="77777777" w:rsidR="00533C6F" w:rsidRPr="001B7B23" w:rsidRDefault="00533C6F" w:rsidP="00533C6F">
            <w:pPr>
              <w:rPr>
                <w:rFonts w:cstheme="minorHAnsi"/>
              </w:rPr>
            </w:pPr>
            <w:r w:rsidRPr="001B7B23">
              <w:t>МестоОказанияМО</w:t>
            </w:r>
          </w:p>
        </w:tc>
        <w:tc>
          <w:tcPr>
            <w:tcW w:w="1242" w:type="dxa"/>
            <w:tcBorders>
              <w:top w:val="nil"/>
              <w:left w:val="nil"/>
              <w:bottom w:val="single" w:sz="4" w:space="0" w:color="auto"/>
              <w:right w:val="single" w:sz="4" w:space="0" w:color="auto"/>
            </w:tcBorders>
            <w:shd w:val="clear" w:color="auto" w:fill="auto"/>
          </w:tcPr>
          <w:p w14:paraId="3B509FA6" w14:textId="77777777" w:rsidR="00533C6F" w:rsidRPr="001B7B23" w:rsidRDefault="00533C6F" w:rsidP="00533C6F">
            <w:pPr>
              <w:jc w:val="center"/>
              <w:rPr>
                <w:rFonts w:cstheme="minorHAnsi"/>
              </w:rPr>
            </w:pPr>
            <w:r w:rsidRPr="001B7B23">
              <w:t>А</w:t>
            </w:r>
          </w:p>
        </w:tc>
        <w:tc>
          <w:tcPr>
            <w:tcW w:w="1339" w:type="dxa"/>
            <w:tcBorders>
              <w:top w:val="nil"/>
              <w:left w:val="nil"/>
              <w:bottom w:val="single" w:sz="4" w:space="0" w:color="auto"/>
              <w:right w:val="single" w:sz="4" w:space="0" w:color="auto"/>
            </w:tcBorders>
            <w:shd w:val="clear" w:color="auto" w:fill="auto"/>
          </w:tcPr>
          <w:p w14:paraId="1F096864" w14:textId="6CFB7FF1" w:rsidR="00533C6F" w:rsidRPr="001B7B23" w:rsidRDefault="00533C6F" w:rsidP="00533C6F">
            <w:pPr>
              <w:jc w:val="center"/>
              <w:rPr>
                <w:rFonts w:cstheme="minorHAnsi"/>
              </w:rPr>
            </w:pPr>
            <w:r w:rsidRPr="001B7B23">
              <w:t>Т(1-</w:t>
            </w:r>
            <w:r w:rsidR="00451AF1">
              <w:t>2</w:t>
            </w:r>
            <w:r w:rsidR="00451AF1" w:rsidRPr="001B7B23">
              <w:t>0</w:t>
            </w:r>
            <w:r w:rsidRPr="001B7B23">
              <w:t>)</w:t>
            </w:r>
          </w:p>
        </w:tc>
        <w:tc>
          <w:tcPr>
            <w:tcW w:w="1913" w:type="dxa"/>
            <w:tcBorders>
              <w:top w:val="nil"/>
              <w:left w:val="nil"/>
              <w:bottom w:val="single" w:sz="4" w:space="0" w:color="auto"/>
              <w:right w:val="single" w:sz="4" w:space="0" w:color="auto"/>
            </w:tcBorders>
            <w:shd w:val="clear" w:color="auto" w:fill="auto"/>
          </w:tcPr>
          <w:p w14:paraId="46F689F0" w14:textId="1B09B906" w:rsidR="00533C6F" w:rsidRPr="001B7B23" w:rsidRDefault="00533C6F" w:rsidP="00533C6F">
            <w:pPr>
              <w:jc w:val="center"/>
              <w:rPr>
                <w:rFonts w:cstheme="minorHAnsi"/>
              </w:rPr>
            </w:pPr>
            <w:r w:rsidRPr="001B7B23">
              <w:t>Н</w:t>
            </w:r>
            <w:r w:rsidR="00DA2F2E">
              <w:t>К</w:t>
            </w:r>
          </w:p>
        </w:tc>
        <w:tc>
          <w:tcPr>
            <w:tcW w:w="3636" w:type="dxa"/>
            <w:tcBorders>
              <w:top w:val="nil"/>
              <w:left w:val="nil"/>
              <w:bottom w:val="single" w:sz="4" w:space="0" w:color="auto"/>
              <w:right w:val="single" w:sz="4" w:space="0" w:color="auto"/>
            </w:tcBorders>
            <w:shd w:val="clear" w:color="auto" w:fill="auto"/>
          </w:tcPr>
          <w:p w14:paraId="7B901F08" w14:textId="77777777" w:rsidR="00D86FDE" w:rsidRDefault="00D86FDE" w:rsidP="00533C6F">
            <w:pPr>
              <w:rPr>
                <w:lang w:val="en-US"/>
              </w:rPr>
            </w:pPr>
            <w:r w:rsidRPr="00D86FDE">
              <w:rPr>
                <w:lang w:val="en-US"/>
              </w:rPr>
              <w:t xml:space="preserve">1.2.643.5.1.13.13.99.2.114 </w:t>
            </w:r>
          </w:p>
          <w:p w14:paraId="7B168C35" w14:textId="45639F9E" w:rsidR="00533C6F" w:rsidRPr="00CA3DFE" w:rsidRDefault="00D86FDE" w:rsidP="00533C6F">
            <w:pPr>
              <w:rPr>
                <w:rFonts w:cstheme="minorHAnsi"/>
                <w:lang w:val="en-US"/>
              </w:rPr>
            </w:pPr>
            <w:r w:rsidRPr="00D86FDE">
              <w:rPr>
                <w:lang w:val="en-US"/>
              </w:rPr>
              <w:t>ФРМО. Справочник структурных подразделений</w:t>
            </w:r>
          </w:p>
        </w:tc>
      </w:tr>
      <w:bookmarkEnd w:id="90"/>
      <w:tr w:rsidR="00451AF1" w:rsidRPr="001B7B23" w14:paraId="4A911C9F" w14:textId="77777777" w:rsidTr="00451AF1">
        <w:trPr>
          <w:trHeight w:val="23"/>
        </w:trPr>
        <w:tc>
          <w:tcPr>
            <w:tcW w:w="3563" w:type="dxa"/>
            <w:tcBorders>
              <w:top w:val="nil"/>
              <w:left w:val="single" w:sz="4" w:space="0" w:color="auto"/>
              <w:bottom w:val="single" w:sz="4" w:space="0" w:color="auto"/>
              <w:right w:val="single" w:sz="4" w:space="0" w:color="auto"/>
            </w:tcBorders>
            <w:shd w:val="clear" w:color="auto" w:fill="auto"/>
          </w:tcPr>
          <w:p w14:paraId="750AB50D" w14:textId="77777777" w:rsidR="00451AF1" w:rsidRPr="00451AF1" w:rsidRDefault="00451AF1" w:rsidP="00470E82">
            <w:pPr>
              <w:rPr>
                <w:rFonts w:cstheme="minorHAnsi"/>
              </w:rPr>
            </w:pPr>
            <w:r w:rsidRPr="00451AF1">
              <w:rPr>
                <w:rFonts w:cstheme="minorHAnsi"/>
              </w:rPr>
              <w:t>Категория палаты</w:t>
            </w:r>
          </w:p>
        </w:tc>
        <w:tc>
          <w:tcPr>
            <w:tcW w:w="3049" w:type="dxa"/>
            <w:tcBorders>
              <w:top w:val="nil"/>
              <w:left w:val="nil"/>
              <w:bottom w:val="single" w:sz="4" w:space="0" w:color="auto"/>
              <w:right w:val="single" w:sz="4" w:space="0" w:color="auto"/>
            </w:tcBorders>
            <w:shd w:val="clear" w:color="auto" w:fill="auto"/>
          </w:tcPr>
          <w:p w14:paraId="36D098A7" w14:textId="77777777" w:rsidR="00451AF1" w:rsidRPr="00451AF1" w:rsidRDefault="00451AF1" w:rsidP="00451AF1">
            <w:pPr>
              <w:rPr>
                <w:rFonts w:cstheme="minorHAnsi"/>
              </w:rPr>
            </w:pPr>
            <w:r w:rsidRPr="00451AF1">
              <w:rPr>
                <w:rFonts w:cstheme="minorHAnsi"/>
              </w:rPr>
              <w:t>КатегорПалата</w:t>
            </w:r>
          </w:p>
        </w:tc>
        <w:tc>
          <w:tcPr>
            <w:tcW w:w="1242" w:type="dxa"/>
            <w:tcBorders>
              <w:top w:val="nil"/>
              <w:left w:val="nil"/>
              <w:bottom w:val="single" w:sz="4" w:space="0" w:color="auto"/>
              <w:right w:val="single" w:sz="4" w:space="0" w:color="auto"/>
            </w:tcBorders>
            <w:shd w:val="clear" w:color="auto" w:fill="auto"/>
          </w:tcPr>
          <w:p w14:paraId="7B7D0BEA" w14:textId="77777777" w:rsidR="00451AF1" w:rsidRPr="00451AF1" w:rsidRDefault="00451AF1" w:rsidP="00E12A10">
            <w:pPr>
              <w:jc w:val="center"/>
              <w:rPr>
                <w:szCs w:val="22"/>
              </w:rPr>
            </w:pPr>
            <w:r w:rsidRPr="00451AF1">
              <w:rPr>
                <w:szCs w:val="22"/>
              </w:rPr>
              <w:t>А</w:t>
            </w:r>
          </w:p>
        </w:tc>
        <w:tc>
          <w:tcPr>
            <w:tcW w:w="1339" w:type="dxa"/>
            <w:tcBorders>
              <w:top w:val="nil"/>
              <w:left w:val="nil"/>
              <w:bottom w:val="single" w:sz="4" w:space="0" w:color="auto"/>
              <w:right w:val="single" w:sz="4" w:space="0" w:color="auto"/>
            </w:tcBorders>
            <w:shd w:val="clear" w:color="auto" w:fill="auto"/>
          </w:tcPr>
          <w:p w14:paraId="073F1AA1" w14:textId="13798A79" w:rsidR="00451AF1" w:rsidRPr="00451AF1" w:rsidRDefault="00451AF1" w:rsidP="00BE0A20">
            <w:pPr>
              <w:jc w:val="center"/>
              <w:rPr>
                <w:rFonts w:cstheme="minorHAnsi"/>
              </w:rPr>
            </w:pPr>
            <w:r w:rsidRPr="00451AF1">
              <w:rPr>
                <w:rFonts w:cstheme="minorHAnsi"/>
              </w:rPr>
              <w:t>Т (1</w:t>
            </w:r>
            <w:r w:rsidR="00786DF7">
              <w:rPr>
                <w:rFonts w:cstheme="minorHAnsi"/>
              </w:rPr>
              <w:t>-255</w:t>
            </w:r>
            <w:r w:rsidRPr="00451AF1">
              <w:rPr>
                <w:rFonts w:cstheme="minorHAnsi"/>
              </w:rPr>
              <w:t>)</w:t>
            </w:r>
          </w:p>
        </w:tc>
        <w:tc>
          <w:tcPr>
            <w:tcW w:w="1913" w:type="dxa"/>
            <w:tcBorders>
              <w:top w:val="nil"/>
              <w:left w:val="nil"/>
              <w:bottom w:val="single" w:sz="4" w:space="0" w:color="auto"/>
              <w:right w:val="single" w:sz="4" w:space="0" w:color="auto"/>
            </w:tcBorders>
            <w:shd w:val="clear" w:color="auto" w:fill="auto"/>
          </w:tcPr>
          <w:p w14:paraId="1AED4777" w14:textId="77777777" w:rsidR="00451AF1" w:rsidRPr="00451AF1" w:rsidRDefault="00451AF1" w:rsidP="00CA3DFE">
            <w:pPr>
              <w:jc w:val="center"/>
              <w:rPr>
                <w:szCs w:val="22"/>
              </w:rPr>
            </w:pPr>
            <w:r w:rsidRPr="00451AF1">
              <w:rPr>
                <w:szCs w:val="22"/>
              </w:rPr>
              <w:t>Н</w:t>
            </w:r>
          </w:p>
        </w:tc>
        <w:tc>
          <w:tcPr>
            <w:tcW w:w="3636" w:type="dxa"/>
            <w:tcBorders>
              <w:top w:val="nil"/>
              <w:left w:val="nil"/>
              <w:bottom w:val="single" w:sz="4" w:space="0" w:color="auto"/>
              <w:right w:val="single" w:sz="4" w:space="0" w:color="auto"/>
            </w:tcBorders>
            <w:shd w:val="clear" w:color="auto" w:fill="auto"/>
          </w:tcPr>
          <w:p w14:paraId="1BDB63D1" w14:textId="278693EE" w:rsidR="00451AF1" w:rsidRPr="00451AF1" w:rsidRDefault="00451AF1" w:rsidP="00470E82"/>
        </w:tc>
      </w:tr>
      <w:tr w:rsidR="00930B5B" w:rsidRPr="001B7B23" w14:paraId="677066C1" w14:textId="77777777" w:rsidTr="00930B5B">
        <w:trPr>
          <w:trHeight w:val="23"/>
        </w:trPr>
        <w:tc>
          <w:tcPr>
            <w:tcW w:w="3563" w:type="dxa"/>
            <w:tcBorders>
              <w:top w:val="nil"/>
              <w:left w:val="single" w:sz="4" w:space="0" w:color="auto"/>
              <w:bottom w:val="single" w:sz="4" w:space="0" w:color="auto"/>
              <w:right w:val="single" w:sz="4" w:space="0" w:color="auto"/>
            </w:tcBorders>
            <w:shd w:val="clear" w:color="auto" w:fill="auto"/>
          </w:tcPr>
          <w:p w14:paraId="532A4637" w14:textId="77777777" w:rsidR="00930B5B" w:rsidRPr="00930B5B" w:rsidRDefault="00930B5B" w:rsidP="00A13310">
            <w:pPr>
              <w:rPr>
                <w:rFonts w:cstheme="minorHAnsi"/>
              </w:rPr>
            </w:pPr>
            <w:bookmarkStart w:id="91" w:name="_Hlk107325357"/>
            <w:r w:rsidRPr="00930B5B">
              <w:rPr>
                <w:rFonts w:cstheme="minorHAnsi"/>
              </w:rPr>
              <w:t>Номер зуба</w:t>
            </w:r>
          </w:p>
        </w:tc>
        <w:tc>
          <w:tcPr>
            <w:tcW w:w="3049" w:type="dxa"/>
            <w:tcBorders>
              <w:top w:val="nil"/>
              <w:left w:val="nil"/>
              <w:bottom w:val="single" w:sz="4" w:space="0" w:color="auto"/>
              <w:right w:val="single" w:sz="4" w:space="0" w:color="auto"/>
            </w:tcBorders>
            <w:shd w:val="clear" w:color="auto" w:fill="auto"/>
          </w:tcPr>
          <w:p w14:paraId="17D47C9B" w14:textId="77777777" w:rsidR="00930B5B" w:rsidRPr="00930B5B" w:rsidRDefault="00930B5B" w:rsidP="00930B5B">
            <w:pPr>
              <w:rPr>
                <w:rFonts w:cstheme="minorHAnsi"/>
              </w:rPr>
            </w:pPr>
            <w:r w:rsidRPr="00930B5B">
              <w:rPr>
                <w:rFonts w:cstheme="minorHAnsi"/>
              </w:rPr>
              <w:t>НомерЗуба</w:t>
            </w:r>
          </w:p>
        </w:tc>
        <w:tc>
          <w:tcPr>
            <w:tcW w:w="1242" w:type="dxa"/>
            <w:tcBorders>
              <w:top w:val="nil"/>
              <w:left w:val="nil"/>
              <w:bottom w:val="single" w:sz="4" w:space="0" w:color="auto"/>
              <w:right w:val="single" w:sz="4" w:space="0" w:color="auto"/>
            </w:tcBorders>
            <w:shd w:val="clear" w:color="auto" w:fill="auto"/>
          </w:tcPr>
          <w:p w14:paraId="4DBD0ADE" w14:textId="77777777" w:rsidR="00930B5B" w:rsidRPr="00930B5B" w:rsidRDefault="00930B5B" w:rsidP="00E12A10">
            <w:pPr>
              <w:jc w:val="center"/>
              <w:rPr>
                <w:szCs w:val="22"/>
              </w:rPr>
            </w:pPr>
            <w:r w:rsidRPr="00930B5B">
              <w:rPr>
                <w:szCs w:val="22"/>
              </w:rPr>
              <w:t>А</w:t>
            </w:r>
          </w:p>
        </w:tc>
        <w:tc>
          <w:tcPr>
            <w:tcW w:w="1339" w:type="dxa"/>
            <w:tcBorders>
              <w:top w:val="nil"/>
              <w:left w:val="nil"/>
              <w:bottom w:val="single" w:sz="4" w:space="0" w:color="auto"/>
              <w:right w:val="single" w:sz="4" w:space="0" w:color="auto"/>
            </w:tcBorders>
            <w:shd w:val="clear" w:color="auto" w:fill="auto"/>
          </w:tcPr>
          <w:p w14:paraId="6856C834" w14:textId="33BC4F43" w:rsidR="00930B5B" w:rsidRPr="00930B5B" w:rsidRDefault="00BE0A20" w:rsidP="00BE0A20">
            <w:pPr>
              <w:jc w:val="center"/>
              <w:rPr>
                <w:rFonts w:cstheme="minorHAnsi"/>
              </w:rPr>
            </w:pPr>
            <w:r>
              <w:rPr>
                <w:rFonts w:cstheme="minorHAnsi"/>
                <w:lang w:val="en-US"/>
              </w:rPr>
              <w:t>N</w:t>
            </w:r>
            <w:r w:rsidR="00930B5B" w:rsidRPr="00930B5B">
              <w:rPr>
                <w:rFonts w:cstheme="minorHAnsi"/>
              </w:rPr>
              <w:t>(</w:t>
            </w:r>
            <w:r>
              <w:rPr>
                <w:rFonts w:cstheme="minorHAnsi"/>
                <w:lang w:val="en-US"/>
              </w:rPr>
              <w:t>2</w:t>
            </w:r>
            <w:r w:rsidR="00930B5B" w:rsidRPr="00930B5B">
              <w:rPr>
                <w:rFonts w:cstheme="minorHAnsi"/>
              </w:rPr>
              <w:t>)</w:t>
            </w:r>
          </w:p>
        </w:tc>
        <w:tc>
          <w:tcPr>
            <w:tcW w:w="1913" w:type="dxa"/>
            <w:tcBorders>
              <w:top w:val="nil"/>
              <w:left w:val="nil"/>
              <w:bottom w:val="single" w:sz="4" w:space="0" w:color="auto"/>
              <w:right w:val="single" w:sz="4" w:space="0" w:color="auto"/>
            </w:tcBorders>
            <w:shd w:val="clear" w:color="auto" w:fill="auto"/>
          </w:tcPr>
          <w:p w14:paraId="644B5FC2" w14:textId="77777777" w:rsidR="00930B5B" w:rsidRPr="00930B5B" w:rsidRDefault="00930B5B" w:rsidP="00CA3DFE">
            <w:pPr>
              <w:jc w:val="center"/>
              <w:rPr>
                <w:szCs w:val="22"/>
              </w:rPr>
            </w:pPr>
            <w:r w:rsidRPr="00930B5B">
              <w:rPr>
                <w:szCs w:val="22"/>
              </w:rPr>
              <w:t>Н</w:t>
            </w:r>
          </w:p>
        </w:tc>
        <w:tc>
          <w:tcPr>
            <w:tcW w:w="3636" w:type="dxa"/>
            <w:tcBorders>
              <w:top w:val="nil"/>
              <w:left w:val="nil"/>
              <w:bottom w:val="single" w:sz="4" w:space="0" w:color="auto"/>
              <w:right w:val="single" w:sz="4" w:space="0" w:color="auto"/>
            </w:tcBorders>
            <w:shd w:val="clear" w:color="auto" w:fill="auto"/>
          </w:tcPr>
          <w:p w14:paraId="3AA592C2" w14:textId="64FF2BDD" w:rsidR="00930B5B" w:rsidRPr="00BE0A20" w:rsidRDefault="00BE0A20" w:rsidP="00A13310">
            <w:r>
              <w:t>Номер зуба по зубной формуле.</w:t>
            </w:r>
          </w:p>
          <w:p w14:paraId="7CFBEAEC" w14:textId="449D5300" w:rsidR="00930B5B" w:rsidRPr="001B7B23" w:rsidRDefault="00BE0A20" w:rsidP="00A13310">
            <w:r>
              <w:t>Необходимо</w:t>
            </w:r>
            <w:r w:rsidR="00930B5B" w:rsidRPr="00930B5B">
              <w:t xml:space="preserve"> соблюдать условие – 1 услуга – 1 зуб.</w:t>
            </w:r>
          </w:p>
        </w:tc>
      </w:tr>
      <w:tr w:rsidR="00D86FDE" w:rsidRPr="001B7B23" w14:paraId="7769683C"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55DFE771" w14:textId="4C3F3087" w:rsidR="00D86FDE" w:rsidRPr="001B7B23" w:rsidRDefault="00D86FDE" w:rsidP="00533C6F">
            <w:pPr>
              <w:rPr>
                <w:rFonts w:cstheme="minorHAnsi"/>
              </w:rPr>
            </w:pPr>
            <w:bookmarkStart w:id="92" w:name="_Hlk107325342"/>
            <w:bookmarkEnd w:id="91"/>
            <w:r>
              <w:rPr>
                <w:rFonts w:cstheme="minorHAnsi"/>
              </w:rPr>
              <w:t>Поверхность зуба</w:t>
            </w:r>
          </w:p>
        </w:tc>
        <w:tc>
          <w:tcPr>
            <w:tcW w:w="3049" w:type="dxa"/>
            <w:tcBorders>
              <w:top w:val="nil"/>
              <w:left w:val="nil"/>
              <w:bottom w:val="single" w:sz="4" w:space="0" w:color="auto"/>
              <w:right w:val="single" w:sz="4" w:space="0" w:color="auto"/>
            </w:tcBorders>
            <w:shd w:val="clear" w:color="auto" w:fill="auto"/>
          </w:tcPr>
          <w:p w14:paraId="09BECD4B" w14:textId="03163890" w:rsidR="00D86FDE" w:rsidRPr="001B7B23" w:rsidRDefault="00D86FDE" w:rsidP="00533C6F">
            <w:pPr>
              <w:rPr>
                <w:rFonts w:cstheme="minorHAnsi"/>
              </w:rPr>
            </w:pPr>
            <w:r>
              <w:rPr>
                <w:rFonts w:cstheme="minorHAnsi"/>
              </w:rPr>
              <w:t>ПоверхнЗуба</w:t>
            </w:r>
          </w:p>
        </w:tc>
        <w:tc>
          <w:tcPr>
            <w:tcW w:w="1242" w:type="dxa"/>
            <w:tcBorders>
              <w:top w:val="nil"/>
              <w:left w:val="nil"/>
              <w:bottom w:val="single" w:sz="4" w:space="0" w:color="auto"/>
              <w:right w:val="single" w:sz="4" w:space="0" w:color="auto"/>
            </w:tcBorders>
            <w:shd w:val="clear" w:color="auto" w:fill="auto"/>
          </w:tcPr>
          <w:p w14:paraId="77D677A8" w14:textId="068495E7" w:rsidR="00D86FDE" w:rsidRPr="001B7B23" w:rsidRDefault="00D86FDE" w:rsidP="00533C6F">
            <w:pPr>
              <w:jc w:val="center"/>
              <w:rPr>
                <w:rFonts w:cstheme="minorHAnsi"/>
              </w:rPr>
            </w:pPr>
            <w:r>
              <w:rPr>
                <w:rFonts w:cstheme="minorHAnsi"/>
              </w:rPr>
              <w:t>А</w:t>
            </w:r>
          </w:p>
        </w:tc>
        <w:tc>
          <w:tcPr>
            <w:tcW w:w="1339" w:type="dxa"/>
            <w:tcBorders>
              <w:top w:val="nil"/>
              <w:left w:val="nil"/>
              <w:bottom w:val="single" w:sz="4" w:space="0" w:color="auto"/>
              <w:right w:val="single" w:sz="4" w:space="0" w:color="auto"/>
            </w:tcBorders>
            <w:shd w:val="clear" w:color="auto" w:fill="auto"/>
          </w:tcPr>
          <w:p w14:paraId="79B957D2" w14:textId="65C2951E" w:rsidR="00D86FDE" w:rsidRPr="001B7B23" w:rsidRDefault="00D86FDE" w:rsidP="00533C6F">
            <w:pPr>
              <w:jc w:val="center"/>
            </w:pPr>
            <w:r>
              <w:t>Т(1-255)</w:t>
            </w:r>
          </w:p>
        </w:tc>
        <w:tc>
          <w:tcPr>
            <w:tcW w:w="1913" w:type="dxa"/>
            <w:tcBorders>
              <w:top w:val="nil"/>
              <w:left w:val="nil"/>
              <w:bottom w:val="single" w:sz="4" w:space="0" w:color="auto"/>
              <w:right w:val="single" w:sz="4" w:space="0" w:color="auto"/>
            </w:tcBorders>
            <w:shd w:val="clear" w:color="auto" w:fill="auto"/>
          </w:tcPr>
          <w:p w14:paraId="566B13CA" w14:textId="33AA1B0D" w:rsidR="00D86FDE" w:rsidRPr="001B7B23" w:rsidRDefault="00D86FDE" w:rsidP="00533C6F">
            <w:pPr>
              <w:jc w:val="center"/>
              <w:rPr>
                <w:szCs w:val="22"/>
              </w:rPr>
            </w:pPr>
            <w:r>
              <w:rPr>
                <w:szCs w:val="22"/>
              </w:rPr>
              <w:t>Н</w:t>
            </w:r>
            <w:r w:rsidR="00DA2F2E">
              <w:rPr>
                <w:szCs w:val="22"/>
              </w:rPr>
              <w:t>У</w:t>
            </w:r>
          </w:p>
        </w:tc>
        <w:tc>
          <w:tcPr>
            <w:tcW w:w="3636" w:type="dxa"/>
            <w:tcBorders>
              <w:top w:val="nil"/>
              <w:left w:val="nil"/>
              <w:bottom w:val="single" w:sz="4" w:space="0" w:color="auto"/>
              <w:right w:val="single" w:sz="4" w:space="0" w:color="auto"/>
            </w:tcBorders>
            <w:shd w:val="clear" w:color="auto" w:fill="auto"/>
          </w:tcPr>
          <w:p w14:paraId="64E31A00" w14:textId="51944B1D" w:rsidR="00D86FDE" w:rsidRPr="001B7B23" w:rsidRDefault="00DA2F2E" w:rsidP="00533C6F">
            <w:pPr>
              <w:rPr>
                <w:rFonts w:cstheme="minorHAnsi"/>
              </w:rPr>
            </w:pPr>
            <w:r>
              <w:rPr>
                <w:rFonts w:cstheme="minorHAnsi"/>
              </w:rPr>
              <w:t xml:space="preserve">Указывается если заполнено </w:t>
            </w:r>
            <w:r w:rsidRPr="00930B5B">
              <w:rPr>
                <w:rFonts w:cstheme="minorHAnsi"/>
              </w:rPr>
              <w:t>НомерЗуба</w:t>
            </w:r>
          </w:p>
        </w:tc>
      </w:tr>
      <w:bookmarkEnd w:id="92"/>
      <w:tr w:rsidR="00533C6F" w:rsidRPr="001B7B23" w14:paraId="565186C1" w14:textId="77777777" w:rsidTr="00533C6F">
        <w:trPr>
          <w:trHeight w:val="23"/>
        </w:trPr>
        <w:tc>
          <w:tcPr>
            <w:tcW w:w="3563" w:type="dxa"/>
            <w:tcBorders>
              <w:top w:val="nil"/>
              <w:left w:val="single" w:sz="4" w:space="0" w:color="auto"/>
              <w:bottom w:val="single" w:sz="4" w:space="0" w:color="auto"/>
              <w:right w:val="single" w:sz="4" w:space="0" w:color="auto"/>
            </w:tcBorders>
            <w:shd w:val="clear" w:color="auto" w:fill="auto"/>
          </w:tcPr>
          <w:p w14:paraId="295CC8D1" w14:textId="48BF0447" w:rsidR="00533C6F" w:rsidRPr="001B7B23" w:rsidRDefault="00533C6F" w:rsidP="00533C6F">
            <w:pPr>
              <w:rPr>
                <w:rFonts w:cstheme="minorHAnsi"/>
              </w:rPr>
            </w:pPr>
            <w:r w:rsidRPr="001B7B23">
              <w:rPr>
                <w:rFonts w:cstheme="minorHAnsi"/>
              </w:rPr>
              <w:t xml:space="preserve">Идентификатор </w:t>
            </w:r>
            <w:r w:rsidR="00470E82">
              <w:rPr>
                <w:rFonts w:cstheme="minorHAnsi"/>
              </w:rPr>
              <w:t>электронного</w:t>
            </w:r>
            <w:r w:rsidR="00470E82" w:rsidRPr="001B7B23">
              <w:rPr>
                <w:rFonts w:cstheme="minorHAnsi"/>
              </w:rPr>
              <w:t xml:space="preserve"> медицинско</w:t>
            </w:r>
            <w:r w:rsidR="00470E82">
              <w:rPr>
                <w:rFonts w:cstheme="minorHAnsi"/>
              </w:rPr>
              <w:t>го</w:t>
            </w:r>
            <w:r w:rsidR="00470E82" w:rsidRPr="001B7B23">
              <w:rPr>
                <w:rFonts w:cstheme="minorHAnsi"/>
              </w:rPr>
              <w:t xml:space="preserve"> </w:t>
            </w:r>
            <w:r w:rsidRPr="001B7B23">
              <w:rPr>
                <w:rFonts w:cstheme="minorHAnsi"/>
              </w:rPr>
              <w:t>документа</w:t>
            </w:r>
            <w:r w:rsidR="00470E82">
              <w:rPr>
                <w:rFonts w:cstheme="minorHAnsi"/>
              </w:rPr>
              <w:t xml:space="preserve"> в РЭМД</w:t>
            </w:r>
          </w:p>
        </w:tc>
        <w:tc>
          <w:tcPr>
            <w:tcW w:w="3049" w:type="dxa"/>
            <w:tcBorders>
              <w:top w:val="nil"/>
              <w:left w:val="nil"/>
              <w:bottom w:val="single" w:sz="4" w:space="0" w:color="auto"/>
              <w:right w:val="single" w:sz="4" w:space="0" w:color="auto"/>
            </w:tcBorders>
            <w:shd w:val="clear" w:color="auto" w:fill="auto"/>
          </w:tcPr>
          <w:p w14:paraId="6790B2A5" w14:textId="77777777" w:rsidR="00533C6F" w:rsidRPr="001B7B23" w:rsidRDefault="00533C6F" w:rsidP="00533C6F">
            <w:pPr>
              <w:rPr>
                <w:rFonts w:cstheme="minorHAnsi"/>
              </w:rPr>
            </w:pPr>
            <w:r w:rsidRPr="001B7B23">
              <w:rPr>
                <w:rFonts w:cstheme="minorHAnsi"/>
              </w:rPr>
              <w:t>ИдентификаторЭМД</w:t>
            </w:r>
          </w:p>
        </w:tc>
        <w:tc>
          <w:tcPr>
            <w:tcW w:w="1242" w:type="dxa"/>
            <w:tcBorders>
              <w:top w:val="nil"/>
              <w:left w:val="nil"/>
              <w:bottom w:val="single" w:sz="4" w:space="0" w:color="auto"/>
              <w:right w:val="single" w:sz="4" w:space="0" w:color="auto"/>
            </w:tcBorders>
            <w:shd w:val="clear" w:color="auto" w:fill="auto"/>
          </w:tcPr>
          <w:p w14:paraId="3522510A" w14:textId="77777777" w:rsidR="00533C6F" w:rsidRPr="001B7B23" w:rsidRDefault="00533C6F" w:rsidP="00533C6F">
            <w:pPr>
              <w:jc w:val="center"/>
              <w:rPr>
                <w:rFonts w:cstheme="minorHAnsi"/>
              </w:rPr>
            </w:pPr>
            <w:r w:rsidRPr="001B7B23">
              <w:rPr>
                <w:rFonts w:cstheme="minorHAnsi"/>
              </w:rPr>
              <w:t>А</w:t>
            </w:r>
          </w:p>
        </w:tc>
        <w:tc>
          <w:tcPr>
            <w:tcW w:w="1339" w:type="dxa"/>
            <w:tcBorders>
              <w:top w:val="nil"/>
              <w:left w:val="nil"/>
              <w:bottom w:val="single" w:sz="4" w:space="0" w:color="auto"/>
              <w:right w:val="single" w:sz="4" w:space="0" w:color="auto"/>
            </w:tcBorders>
            <w:shd w:val="clear" w:color="auto" w:fill="auto"/>
          </w:tcPr>
          <w:p w14:paraId="008BB218" w14:textId="77777777" w:rsidR="00533C6F" w:rsidRPr="001B7B23" w:rsidRDefault="00533C6F" w:rsidP="00533C6F">
            <w:pPr>
              <w:jc w:val="center"/>
              <w:rPr>
                <w:rFonts w:cstheme="minorHAnsi"/>
              </w:rPr>
            </w:pPr>
            <w:r w:rsidRPr="001B7B23">
              <w:t>Т(1-100)</w:t>
            </w:r>
          </w:p>
        </w:tc>
        <w:tc>
          <w:tcPr>
            <w:tcW w:w="1913" w:type="dxa"/>
            <w:tcBorders>
              <w:top w:val="nil"/>
              <w:left w:val="nil"/>
              <w:bottom w:val="single" w:sz="4" w:space="0" w:color="auto"/>
              <w:right w:val="single" w:sz="4" w:space="0" w:color="auto"/>
            </w:tcBorders>
            <w:shd w:val="clear" w:color="auto" w:fill="auto"/>
          </w:tcPr>
          <w:p w14:paraId="0A3C04CF" w14:textId="77777777" w:rsidR="00533C6F" w:rsidRPr="001B7B23" w:rsidRDefault="00533C6F" w:rsidP="00533C6F">
            <w:pPr>
              <w:jc w:val="center"/>
              <w:rPr>
                <w:rFonts w:cstheme="minorHAnsi"/>
              </w:rPr>
            </w:pPr>
            <w:r w:rsidRPr="001B7B23">
              <w:rPr>
                <w:szCs w:val="22"/>
              </w:rPr>
              <w:t>НКУ</w:t>
            </w:r>
          </w:p>
        </w:tc>
        <w:tc>
          <w:tcPr>
            <w:tcW w:w="3636" w:type="dxa"/>
            <w:tcBorders>
              <w:top w:val="nil"/>
              <w:left w:val="nil"/>
              <w:bottom w:val="single" w:sz="4" w:space="0" w:color="auto"/>
              <w:right w:val="single" w:sz="4" w:space="0" w:color="auto"/>
            </w:tcBorders>
            <w:shd w:val="clear" w:color="auto" w:fill="auto"/>
          </w:tcPr>
          <w:p w14:paraId="4C9C7850" w14:textId="77777777" w:rsidR="00533C6F" w:rsidRPr="001B7B23" w:rsidRDefault="00533C6F" w:rsidP="00533C6F">
            <w:pPr>
              <w:rPr>
                <w:rFonts w:cstheme="minorHAnsi"/>
              </w:rPr>
            </w:pPr>
            <w:r w:rsidRPr="001B7B23">
              <w:rPr>
                <w:rFonts w:cstheme="minorHAnsi"/>
              </w:rPr>
              <w:t>Используется для получения документа из ЕГИСЗ.</w:t>
            </w:r>
          </w:p>
          <w:p w14:paraId="29C06E3B" w14:textId="77777777" w:rsidR="00533C6F" w:rsidRPr="001B7B23" w:rsidRDefault="00533C6F" w:rsidP="00533C6F">
            <w:pPr>
              <w:rPr>
                <w:rFonts w:cstheme="minorHAnsi"/>
              </w:rPr>
            </w:pPr>
            <w:r w:rsidRPr="001B7B23">
              <w:rPr>
                <w:rFonts w:cstheme="minorHAnsi"/>
              </w:rPr>
              <w:t>Заполняется МО, если услуга вошла в СЭМД и у СЭМД уже есть номер, по которому СК (при получении доступа в ЕГИСЗ, МИС МО) – может посмотреть первичный документ.</w:t>
            </w:r>
          </w:p>
        </w:tc>
      </w:tr>
    </w:tbl>
    <w:p w14:paraId="10AB723B" w14:textId="3D0E3ADC" w:rsidR="00EB1DE1" w:rsidRPr="001B7B23" w:rsidRDefault="00EB1DE1" w:rsidP="00EB1DE1">
      <w:pPr>
        <w:rPr>
          <w:b/>
          <w:bCs/>
        </w:rPr>
      </w:pPr>
    </w:p>
    <w:p w14:paraId="000A4E37" w14:textId="1198CB11" w:rsidR="00D70C37" w:rsidRPr="001B7B23" w:rsidRDefault="00EB1DE1" w:rsidP="001E473C">
      <w:pPr>
        <w:pStyle w:val="2"/>
      </w:pPr>
      <w:bookmarkStart w:id="93" w:name="_Ref106375333"/>
      <w:r w:rsidRPr="001B7B23">
        <w:t xml:space="preserve">Таблица </w:t>
      </w:r>
      <w:fldSimple w:instr=" SEQ Таблица \* ARABIC ">
        <w:r w:rsidR="007A302E" w:rsidRPr="001B7B23">
          <w:rPr>
            <w:noProof/>
          </w:rPr>
          <w:t>14</w:t>
        </w:r>
      </w:fldSimple>
      <w:bookmarkEnd w:id="93"/>
      <w:r w:rsidRPr="001B7B23">
        <w:t xml:space="preserve">. </w:t>
      </w:r>
      <w:r w:rsidR="00F1412C" w:rsidRPr="00526378">
        <w:t>«Сведения о медицинской услуге» ‹МедУслуги</w:t>
      </w:r>
      <w:r w:rsidR="00027020" w:rsidRPr="001B7B23">
        <w:t>›</w:t>
      </w:r>
    </w:p>
    <w:tbl>
      <w:tblPr>
        <w:tblStyle w:val="a9"/>
        <w:tblW w:w="14742" w:type="dxa"/>
        <w:tblLook w:val="04A0" w:firstRow="1" w:lastRow="0" w:firstColumn="1" w:lastColumn="0" w:noHBand="0" w:noVBand="1"/>
      </w:tblPr>
      <w:tblGrid>
        <w:gridCol w:w="3010"/>
        <w:gridCol w:w="2931"/>
        <w:gridCol w:w="1367"/>
        <w:gridCol w:w="1325"/>
        <w:gridCol w:w="1910"/>
        <w:gridCol w:w="4199"/>
      </w:tblGrid>
      <w:tr w:rsidR="004A52ED" w:rsidRPr="00526378" w14:paraId="02C05758" w14:textId="77777777" w:rsidTr="00CA3DFE">
        <w:trPr>
          <w:trHeight w:val="23"/>
        </w:trPr>
        <w:tc>
          <w:tcPr>
            <w:tcW w:w="3010" w:type="dxa"/>
            <w:shd w:val="clear" w:color="auto" w:fill="D9D9D9" w:themeFill="background1" w:themeFillShade="D9"/>
            <w:hideMark/>
          </w:tcPr>
          <w:p w14:paraId="57CAE66C" w14:textId="77777777" w:rsidR="004A52ED" w:rsidRPr="00526378" w:rsidRDefault="004A52ED" w:rsidP="00470E82">
            <w:pPr>
              <w:jc w:val="center"/>
              <w:rPr>
                <w:b/>
                <w:bCs/>
              </w:rPr>
            </w:pPr>
            <w:r w:rsidRPr="00526378">
              <w:rPr>
                <w:b/>
                <w:bCs/>
              </w:rPr>
              <w:t>Наименование элемента</w:t>
            </w:r>
          </w:p>
        </w:tc>
        <w:tc>
          <w:tcPr>
            <w:tcW w:w="2931" w:type="dxa"/>
            <w:shd w:val="clear" w:color="auto" w:fill="D9D9D9" w:themeFill="background1" w:themeFillShade="D9"/>
            <w:hideMark/>
          </w:tcPr>
          <w:p w14:paraId="1DF690EF" w14:textId="77777777" w:rsidR="004A52ED" w:rsidRPr="00526378" w:rsidRDefault="004A52ED" w:rsidP="00470E82">
            <w:pPr>
              <w:jc w:val="center"/>
              <w:rPr>
                <w:b/>
                <w:bCs/>
              </w:rPr>
            </w:pPr>
            <w:r w:rsidRPr="00526378">
              <w:rPr>
                <w:b/>
                <w:bCs/>
              </w:rPr>
              <w:t>Сокращенное наименование (код) элемента</w:t>
            </w:r>
          </w:p>
        </w:tc>
        <w:tc>
          <w:tcPr>
            <w:tcW w:w="1367" w:type="dxa"/>
            <w:shd w:val="clear" w:color="auto" w:fill="D9D9D9" w:themeFill="background1" w:themeFillShade="D9"/>
            <w:hideMark/>
          </w:tcPr>
          <w:p w14:paraId="1722D02F" w14:textId="77777777" w:rsidR="004A52ED" w:rsidRPr="00526378" w:rsidRDefault="004A52ED" w:rsidP="00470E82">
            <w:pPr>
              <w:jc w:val="center"/>
              <w:rPr>
                <w:b/>
                <w:bCs/>
              </w:rPr>
            </w:pPr>
            <w:r w:rsidRPr="00526378">
              <w:rPr>
                <w:b/>
                <w:bCs/>
              </w:rPr>
              <w:t>Признак типа элемента</w:t>
            </w:r>
          </w:p>
        </w:tc>
        <w:tc>
          <w:tcPr>
            <w:tcW w:w="1325" w:type="dxa"/>
            <w:shd w:val="clear" w:color="auto" w:fill="D9D9D9" w:themeFill="background1" w:themeFillShade="D9"/>
            <w:hideMark/>
          </w:tcPr>
          <w:p w14:paraId="2D9946C2" w14:textId="77777777" w:rsidR="004A52ED" w:rsidRPr="00526378" w:rsidRDefault="004A52ED" w:rsidP="00470E82">
            <w:pPr>
              <w:jc w:val="center"/>
              <w:rPr>
                <w:b/>
                <w:bCs/>
              </w:rPr>
            </w:pPr>
            <w:r w:rsidRPr="00526378">
              <w:rPr>
                <w:b/>
                <w:bCs/>
              </w:rPr>
              <w:t>Формат элемента</w:t>
            </w:r>
          </w:p>
        </w:tc>
        <w:tc>
          <w:tcPr>
            <w:tcW w:w="1910" w:type="dxa"/>
            <w:shd w:val="clear" w:color="auto" w:fill="D9D9D9" w:themeFill="background1" w:themeFillShade="D9"/>
            <w:hideMark/>
          </w:tcPr>
          <w:p w14:paraId="6C3C5658" w14:textId="77777777" w:rsidR="004A52ED" w:rsidRPr="00526378" w:rsidRDefault="004A52ED" w:rsidP="00470E82">
            <w:pPr>
              <w:jc w:val="center"/>
              <w:rPr>
                <w:b/>
                <w:bCs/>
              </w:rPr>
            </w:pPr>
            <w:r w:rsidRPr="00526378">
              <w:rPr>
                <w:b/>
                <w:bCs/>
              </w:rPr>
              <w:t>Признак обязательности элемента</w:t>
            </w:r>
          </w:p>
        </w:tc>
        <w:tc>
          <w:tcPr>
            <w:tcW w:w="4199" w:type="dxa"/>
            <w:shd w:val="clear" w:color="auto" w:fill="D9D9D9" w:themeFill="background1" w:themeFillShade="D9"/>
            <w:hideMark/>
          </w:tcPr>
          <w:p w14:paraId="61C94DF3" w14:textId="77777777" w:rsidR="004A52ED" w:rsidRPr="00526378" w:rsidRDefault="004A52ED" w:rsidP="00470E82">
            <w:pPr>
              <w:jc w:val="center"/>
              <w:rPr>
                <w:b/>
                <w:bCs/>
              </w:rPr>
            </w:pPr>
            <w:r w:rsidRPr="00526378">
              <w:rPr>
                <w:b/>
                <w:bCs/>
              </w:rPr>
              <w:t>Дополнительная информация</w:t>
            </w:r>
          </w:p>
        </w:tc>
      </w:tr>
      <w:tr w:rsidR="004A52ED" w:rsidRPr="00526378" w14:paraId="4C00CDEB" w14:textId="77777777" w:rsidTr="004A52ED">
        <w:trPr>
          <w:trHeight w:val="23"/>
        </w:trPr>
        <w:tc>
          <w:tcPr>
            <w:tcW w:w="3010" w:type="dxa"/>
          </w:tcPr>
          <w:p w14:paraId="27E38C4F" w14:textId="77777777" w:rsidR="004A52ED" w:rsidRPr="00526378" w:rsidRDefault="004A52ED" w:rsidP="00470E82">
            <w:r w:rsidRPr="00526378">
              <w:t>Код медицинской услуги</w:t>
            </w:r>
          </w:p>
        </w:tc>
        <w:tc>
          <w:tcPr>
            <w:tcW w:w="2931" w:type="dxa"/>
          </w:tcPr>
          <w:p w14:paraId="5F8A7529" w14:textId="77777777" w:rsidR="004A52ED" w:rsidRPr="00526378" w:rsidRDefault="004A52ED" w:rsidP="00470E82">
            <w:r w:rsidRPr="00526378">
              <w:t>Код</w:t>
            </w:r>
          </w:p>
        </w:tc>
        <w:tc>
          <w:tcPr>
            <w:tcW w:w="1367" w:type="dxa"/>
          </w:tcPr>
          <w:p w14:paraId="5DBD9B28" w14:textId="77777777" w:rsidR="004A52ED" w:rsidRPr="00526378" w:rsidRDefault="004A52ED" w:rsidP="00470E82">
            <w:pPr>
              <w:jc w:val="center"/>
            </w:pPr>
            <w:r w:rsidRPr="00526378">
              <w:t>А</w:t>
            </w:r>
          </w:p>
        </w:tc>
        <w:tc>
          <w:tcPr>
            <w:tcW w:w="1325" w:type="dxa"/>
          </w:tcPr>
          <w:p w14:paraId="4DF631A3" w14:textId="77777777" w:rsidR="004A52ED" w:rsidRPr="00526378" w:rsidRDefault="004A52ED" w:rsidP="00470E82">
            <w:pPr>
              <w:jc w:val="center"/>
            </w:pPr>
            <w:r w:rsidRPr="00526378">
              <w:t>T(1-20)</w:t>
            </w:r>
          </w:p>
        </w:tc>
        <w:tc>
          <w:tcPr>
            <w:tcW w:w="1910" w:type="dxa"/>
          </w:tcPr>
          <w:p w14:paraId="78DB0776" w14:textId="77777777" w:rsidR="004A52ED" w:rsidRPr="00526378" w:rsidRDefault="004A52ED" w:rsidP="00470E82">
            <w:pPr>
              <w:jc w:val="center"/>
            </w:pPr>
            <w:r w:rsidRPr="00526378">
              <w:t>О</w:t>
            </w:r>
            <w:r>
              <w:t>У</w:t>
            </w:r>
          </w:p>
        </w:tc>
        <w:tc>
          <w:tcPr>
            <w:tcW w:w="4199" w:type="dxa"/>
          </w:tcPr>
          <w:p w14:paraId="05BA447D" w14:textId="77777777" w:rsidR="004A52ED" w:rsidRPr="00526378" w:rsidRDefault="004A52ED" w:rsidP="00470E82">
            <w:r w:rsidRPr="00526378">
              <w:t>Справочник: Прейскурант МО или</w:t>
            </w:r>
          </w:p>
          <w:p w14:paraId="55E22462" w14:textId="77777777" w:rsidR="004A52ED" w:rsidRPr="00526378" w:rsidRDefault="004A52ED" w:rsidP="00470E82">
            <w:r w:rsidRPr="00526378">
              <w:t>Номенклатура медицинских услуг (1.2.643.5.1.13.13.11.1070)</w:t>
            </w:r>
            <w:r>
              <w:t xml:space="preserve"> при </w:t>
            </w:r>
            <w:r w:rsidRPr="00526378">
              <w:t>ТипНом</w:t>
            </w:r>
            <w:r>
              <w:t>=1</w:t>
            </w:r>
            <w:r w:rsidRPr="00526378">
              <w:t>.</w:t>
            </w:r>
          </w:p>
          <w:p w14:paraId="5F9AAD8C" w14:textId="77777777" w:rsidR="004A52ED" w:rsidRPr="00526378" w:rsidRDefault="004A52ED" w:rsidP="00470E82"/>
        </w:tc>
      </w:tr>
      <w:tr w:rsidR="004A52ED" w:rsidRPr="00526378" w14:paraId="0EA50914" w14:textId="77777777" w:rsidTr="004A52ED">
        <w:trPr>
          <w:trHeight w:val="23"/>
        </w:trPr>
        <w:tc>
          <w:tcPr>
            <w:tcW w:w="3010" w:type="dxa"/>
          </w:tcPr>
          <w:p w14:paraId="55E88617" w14:textId="77777777" w:rsidR="004A52ED" w:rsidRPr="00526378" w:rsidRDefault="004A52ED" w:rsidP="00470E82">
            <w:r w:rsidRPr="00526378">
              <w:t>Наименование медицинской услуги</w:t>
            </w:r>
          </w:p>
        </w:tc>
        <w:tc>
          <w:tcPr>
            <w:tcW w:w="2931" w:type="dxa"/>
          </w:tcPr>
          <w:p w14:paraId="546CF267" w14:textId="77777777" w:rsidR="004A52ED" w:rsidRPr="00526378" w:rsidRDefault="004A52ED" w:rsidP="00470E82">
            <w:r w:rsidRPr="00526378">
              <w:t>Наименование</w:t>
            </w:r>
          </w:p>
        </w:tc>
        <w:tc>
          <w:tcPr>
            <w:tcW w:w="1367" w:type="dxa"/>
          </w:tcPr>
          <w:p w14:paraId="729C2F48" w14:textId="77777777" w:rsidR="004A52ED" w:rsidRPr="00526378" w:rsidRDefault="004A52ED" w:rsidP="00470E82">
            <w:pPr>
              <w:jc w:val="center"/>
            </w:pPr>
            <w:r w:rsidRPr="00526378">
              <w:t>А</w:t>
            </w:r>
          </w:p>
        </w:tc>
        <w:tc>
          <w:tcPr>
            <w:tcW w:w="1325" w:type="dxa"/>
          </w:tcPr>
          <w:p w14:paraId="6CCEE380" w14:textId="77777777" w:rsidR="004A52ED" w:rsidRPr="00526378" w:rsidRDefault="004A52ED" w:rsidP="00470E82">
            <w:pPr>
              <w:jc w:val="center"/>
            </w:pPr>
            <w:r w:rsidRPr="00526378">
              <w:t>T(1-255)</w:t>
            </w:r>
          </w:p>
        </w:tc>
        <w:tc>
          <w:tcPr>
            <w:tcW w:w="1910" w:type="dxa"/>
          </w:tcPr>
          <w:p w14:paraId="57FA9990" w14:textId="77777777" w:rsidR="004A52ED" w:rsidRPr="00526378" w:rsidRDefault="004A52ED" w:rsidP="00470E82">
            <w:pPr>
              <w:jc w:val="center"/>
            </w:pPr>
            <w:r w:rsidRPr="00526378">
              <w:t>О</w:t>
            </w:r>
            <w:r>
              <w:t>У</w:t>
            </w:r>
          </w:p>
        </w:tc>
        <w:tc>
          <w:tcPr>
            <w:tcW w:w="4199" w:type="dxa"/>
          </w:tcPr>
          <w:p w14:paraId="43E21117" w14:textId="77777777" w:rsidR="004A52ED" w:rsidRPr="00526378" w:rsidRDefault="004A52ED" w:rsidP="00470E82">
            <w:r w:rsidRPr="00526378">
              <w:t>Справочник: Прейскурант МО или Номенклатура медицинских услуг (1.2.643.5.1.13.13.11.1070).</w:t>
            </w:r>
          </w:p>
          <w:p w14:paraId="3ADEC129" w14:textId="0754A22B" w:rsidR="004A52ED" w:rsidRPr="00526378" w:rsidRDefault="004A52ED" w:rsidP="00D86FDE">
            <w:pPr>
              <w:rPr>
                <w:szCs w:val="22"/>
              </w:rPr>
            </w:pPr>
            <w:r>
              <w:t xml:space="preserve">при </w:t>
            </w:r>
            <w:r w:rsidRPr="00526378">
              <w:t>ТипНом</w:t>
            </w:r>
            <w:r>
              <w:t>=1</w:t>
            </w:r>
            <w:r w:rsidRPr="00526378">
              <w:t>.</w:t>
            </w:r>
          </w:p>
        </w:tc>
      </w:tr>
      <w:tr w:rsidR="004A52ED" w:rsidRPr="00526378" w14:paraId="29485200" w14:textId="77777777" w:rsidTr="004A52ED">
        <w:trPr>
          <w:trHeight w:val="23"/>
        </w:trPr>
        <w:tc>
          <w:tcPr>
            <w:tcW w:w="3010" w:type="dxa"/>
          </w:tcPr>
          <w:p w14:paraId="6C5A0D2B" w14:textId="77777777" w:rsidR="004A52ED" w:rsidRPr="00526378" w:rsidRDefault="004A52ED" w:rsidP="00470E82">
            <w:r w:rsidRPr="00526378">
              <w:t>Источник кодов и наименований медицинской услуги</w:t>
            </w:r>
          </w:p>
        </w:tc>
        <w:tc>
          <w:tcPr>
            <w:tcW w:w="2931" w:type="dxa"/>
          </w:tcPr>
          <w:p w14:paraId="55B820B5" w14:textId="77777777" w:rsidR="004A52ED" w:rsidRPr="00526378" w:rsidRDefault="004A52ED" w:rsidP="00470E82">
            <w:r w:rsidRPr="00526378">
              <w:t>ТипНом</w:t>
            </w:r>
          </w:p>
        </w:tc>
        <w:tc>
          <w:tcPr>
            <w:tcW w:w="1367" w:type="dxa"/>
          </w:tcPr>
          <w:p w14:paraId="13CBA3C9" w14:textId="77777777" w:rsidR="004A52ED" w:rsidRPr="00526378" w:rsidRDefault="004A52ED" w:rsidP="00470E82">
            <w:pPr>
              <w:jc w:val="center"/>
            </w:pPr>
            <w:r w:rsidRPr="00526378">
              <w:t>А</w:t>
            </w:r>
          </w:p>
        </w:tc>
        <w:tc>
          <w:tcPr>
            <w:tcW w:w="1325" w:type="dxa"/>
          </w:tcPr>
          <w:p w14:paraId="06571C4E" w14:textId="77777777" w:rsidR="004A52ED" w:rsidRPr="00526378" w:rsidRDefault="004A52ED" w:rsidP="00470E82">
            <w:pPr>
              <w:jc w:val="center"/>
            </w:pPr>
            <w:r w:rsidRPr="00526378">
              <w:rPr>
                <w:lang w:val="en-US"/>
              </w:rPr>
              <w:t>T(=1)</w:t>
            </w:r>
          </w:p>
        </w:tc>
        <w:tc>
          <w:tcPr>
            <w:tcW w:w="1910" w:type="dxa"/>
          </w:tcPr>
          <w:p w14:paraId="56E59E59" w14:textId="77777777" w:rsidR="004A52ED" w:rsidRPr="00526378" w:rsidRDefault="004A52ED" w:rsidP="00470E82">
            <w:pPr>
              <w:jc w:val="center"/>
            </w:pPr>
            <w:r w:rsidRPr="00526378">
              <w:t>ОК</w:t>
            </w:r>
          </w:p>
        </w:tc>
        <w:tc>
          <w:tcPr>
            <w:tcW w:w="4199" w:type="dxa"/>
          </w:tcPr>
          <w:p w14:paraId="41F89725" w14:textId="77777777" w:rsidR="004A52ED" w:rsidRPr="00526378" w:rsidRDefault="004A52ED" w:rsidP="00470E82">
            <w:r w:rsidRPr="00526378">
              <w:t>1 -  номенклатура медицинских услуг (1.2.643.5.1.13.13.11.1070)</w:t>
            </w:r>
          </w:p>
          <w:p w14:paraId="78CB45F9" w14:textId="77777777" w:rsidR="004A52ED" w:rsidRPr="00526378" w:rsidRDefault="004A52ED" w:rsidP="00470E82">
            <w:pPr>
              <w:rPr>
                <w:szCs w:val="22"/>
              </w:rPr>
            </w:pPr>
            <w:r w:rsidRPr="00526378">
              <w:t>2 - Внутренняя номенклатура (разработанная в МО).</w:t>
            </w:r>
          </w:p>
        </w:tc>
      </w:tr>
      <w:tr w:rsidR="004A52ED" w:rsidRPr="00526378" w14:paraId="0248CF93" w14:textId="77777777" w:rsidTr="004A52ED">
        <w:trPr>
          <w:trHeight w:val="23"/>
        </w:trPr>
        <w:tc>
          <w:tcPr>
            <w:tcW w:w="3010" w:type="dxa"/>
          </w:tcPr>
          <w:p w14:paraId="567E9D3F" w14:textId="77777777" w:rsidR="004A52ED" w:rsidRPr="00526378" w:rsidRDefault="004A52ED" w:rsidP="00470E82">
            <w:r w:rsidRPr="00526378">
              <w:t>Класс услуги</w:t>
            </w:r>
          </w:p>
        </w:tc>
        <w:tc>
          <w:tcPr>
            <w:tcW w:w="2931" w:type="dxa"/>
          </w:tcPr>
          <w:p w14:paraId="52634C28" w14:textId="77777777" w:rsidR="004A52ED" w:rsidRPr="00526378" w:rsidRDefault="004A52ED" w:rsidP="00470E82">
            <w:r w:rsidRPr="00526378">
              <w:rPr>
                <w:bCs/>
              </w:rPr>
              <w:t>Класс</w:t>
            </w:r>
          </w:p>
        </w:tc>
        <w:tc>
          <w:tcPr>
            <w:tcW w:w="1367" w:type="dxa"/>
          </w:tcPr>
          <w:p w14:paraId="466D854E" w14:textId="77777777" w:rsidR="004A52ED" w:rsidRPr="00526378" w:rsidRDefault="004A52ED" w:rsidP="00470E82">
            <w:pPr>
              <w:jc w:val="center"/>
            </w:pPr>
            <w:r w:rsidRPr="00526378">
              <w:rPr>
                <w:bCs/>
              </w:rPr>
              <w:t>А</w:t>
            </w:r>
          </w:p>
        </w:tc>
        <w:tc>
          <w:tcPr>
            <w:tcW w:w="1325" w:type="dxa"/>
          </w:tcPr>
          <w:p w14:paraId="729FD4F4" w14:textId="77777777" w:rsidR="004A52ED" w:rsidRPr="00526378" w:rsidRDefault="004A52ED" w:rsidP="00470E82">
            <w:pPr>
              <w:jc w:val="center"/>
              <w:rPr>
                <w:lang w:val="en-US"/>
              </w:rPr>
            </w:pPr>
            <w:r w:rsidRPr="00526378">
              <w:rPr>
                <w:bCs/>
              </w:rPr>
              <w:t>Т</w:t>
            </w:r>
            <w:r w:rsidRPr="00526378">
              <w:rPr>
                <w:bCs/>
                <w:lang w:val="en-US"/>
              </w:rPr>
              <w:t xml:space="preserve"> (</w:t>
            </w:r>
            <w:r w:rsidRPr="00526378">
              <w:rPr>
                <w:bCs/>
              </w:rPr>
              <w:t>1-255</w:t>
            </w:r>
            <w:r w:rsidRPr="00526378">
              <w:rPr>
                <w:bCs/>
                <w:lang w:val="en-US"/>
              </w:rPr>
              <w:t>)</w:t>
            </w:r>
          </w:p>
        </w:tc>
        <w:tc>
          <w:tcPr>
            <w:tcW w:w="1910" w:type="dxa"/>
          </w:tcPr>
          <w:p w14:paraId="78B989C0" w14:textId="787B12C4" w:rsidR="004A52ED" w:rsidRPr="00526378" w:rsidRDefault="004A52ED" w:rsidP="00470E82">
            <w:pPr>
              <w:jc w:val="center"/>
            </w:pPr>
            <w:del w:id="94" w:author="Администратор" w:date="2022-08-18T09:19:00Z">
              <w:r w:rsidRPr="00526378" w:rsidDel="00AA67BC">
                <w:rPr>
                  <w:bCs/>
                </w:rPr>
                <w:delText>НУ</w:delText>
              </w:r>
            </w:del>
            <w:ins w:id="95" w:author="Администратор" w:date="2022-08-18T09:19:00Z">
              <w:r w:rsidR="00AA67BC">
                <w:rPr>
                  <w:bCs/>
                </w:rPr>
                <w:t>О</w:t>
              </w:r>
              <w:r w:rsidR="00AA67BC" w:rsidRPr="00526378">
                <w:rPr>
                  <w:bCs/>
                </w:rPr>
                <w:t>У</w:t>
              </w:r>
            </w:ins>
          </w:p>
        </w:tc>
        <w:tc>
          <w:tcPr>
            <w:tcW w:w="4199" w:type="dxa"/>
          </w:tcPr>
          <w:p w14:paraId="00E6875C" w14:textId="77777777" w:rsidR="004A52ED" w:rsidRPr="00526378" w:rsidRDefault="004A52ED" w:rsidP="00470E82">
            <w:r w:rsidRPr="00526378">
              <w:t>Задается если ТипНом=</w:t>
            </w:r>
            <w:r>
              <w:t>2</w:t>
            </w:r>
          </w:p>
          <w:p w14:paraId="26E38A99" w14:textId="77777777" w:rsidR="004A52ED" w:rsidRPr="00526378" w:rsidRDefault="004A52ED" w:rsidP="00470E82">
            <w:r w:rsidRPr="00526378">
              <w:t>Класс услуги в соотвествии с приказом Министерства здравоохранения РФ от 13 октября 2017 г. N 804н "Об утверждении номенклатуры медицинских услуг".</w:t>
            </w:r>
          </w:p>
        </w:tc>
      </w:tr>
      <w:tr w:rsidR="00F1412C" w:rsidRPr="00DA760E" w14:paraId="72D33B5F" w14:textId="77777777" w:rsidTr="00F1412C">
        <w:trPr>
          <w:trHeight w:val="23"/>
        </w:trPr>
        <w:tc>
          <w:tcPr>
            <w:tcW w:w="3010" w:type="dxa"/>
          </w:tcPr>
          <w:p w14:paraId="090D9D6D" w14:textId="77777777" w:rsidR="00F1412C" w:rsidRPr="00DA760E" w:rsidRDefault="00F1412C" w:rsidP="00470E82">
            <w:pPr>
              <w:widowControl/>
            </w:pPr>
            <w:r w:rsidRPr="00DA760E">
              <w:t>Условия оказания медицинской помощи</w:t>
            </w:r>
          </w:p>
        </w:tc>
        <w:tc>
          <w:tcPr>
            <w:tcW w:w="2931" w:type="dxa"/>
          </w:tcPr>
          <w:p w14:paraId="6A5D137F" w14:textId="77777777" w:rsidR="00F1412C" w:rsidRPr="001057A8" w:rsidRDefault="00F1412C" w:rsidP="00470E82">
            <w:pPr>
              <w:widowControl/>
              <w:rPr>
                <w:bCs/>
              </w:rPr>
            </w:pPr>
            <w:r w:rsidRPr="00DA760E">
              <w:rPr>
                <w:bCs/>
              </w:rPr>
              <w:t>УсловОказМедПом</w:t>
            </w:r>
          </w:p>
        </w:tc>
        <w:tc>
          <w:tcPr>
            <w:tcW w:w="1367" w:type="dxa"/>
          </w:tcPr>
          <w:p w14:paraId="0FC1D21F" w14:textId="77777777" w:rsidR="00F1412C" w:rsidRPr="001057A8" w:rsidRDefault="00F1412C" w:rsidP="00470E82">
            <w:pPr>
              <w:widowControl/>
              <w:jc w:val="center"/>
              <w:rPr>
                <w:bCs/>
              </w:rPr>
            </w:pPr>
            <w:r w:rsidRPr="00DA760E">
              <w:rPr>
                <w:bCs/>
              </w:rPr>
              <w:t>П</w:t>
            </w:r>
          </w:p>
        </w:tc>
        <w:tc>
          <w:tcPr>
            <w:tcW w:w="1325" w:type="dxa"/>
          </w:tcPr>
          <w:p w14:paraId="19A6A0B8" w14:textId="77777777" w:rsidR="00F1412C" w:rsidRPr="001057A8" w:rsidRDefault="00F1412C" w:rsidP="00470E82">
            <w:pPr>
              <w:widowControl/>
              <w:jc w:val="center"/>
              <w:rPr>
                <w:bCs/>
              </w:rPr>
            </w:pPr>
            <w:r w:rsidRPr="00DA760E">
              <w:rPr>
                <w:bCs/>
              </w:rPr>
              <w:t>Т</w:t>
            </w:r>
            <w:r w:rsidRPr="001057A8">
              <w:rPr>
                <w:bCs/>
              </w:rPr>
              <w:t xml:space="preserve"> (</w:t>
            </w:r>
            <w:r w:rsidRPr="00DA760E">
              <w:rPr>
                <w:bCs/>
              </w:rPr>
              <w:t>1-255</w:t>
            </w:r>
            <w:r w:rsidRPr="001057A8">
              <w:rPr>
                <w:bCs/>
              </w:rPr>
              <w:t>)</w:t>
            </w:r>
          </w:p>
        </w:tc>
        <w:tc>
          <w:tcPr>
            <w:tcW w:w="1910" w:type="dxa"/>
          </w:tcPr>
          <w:p w14:paraId="287061D3" w14:textId="77777777" w:rsidR="00F1412C" w:rsidRPr="001057A8" w:rsidRDefault="00F1412C" w:rsidP="00470E82">
            <w:pPr>
              <w:widowControl/>
              <w:jc w:val="center"/>
              <w:rPr>
                <w:bCs/>
              </w:rPr>
            </w:pPr>
            <w:r w:rsidRPr="00DA760E">
              <w:rPr>
                <w:bCs/>
              </w:rPr>
              <w:t>ОМК</w:t>
            </w:r>
          </w:p>
        </w:tc>
        <w:tc>
          <w:tcPr>
            <w:tcW w:w="4199" w:type="dxa"/>
          </w:tcPr>
          <w:p w14:paraId="7A65B138" w14:textId="77777777" w:rsidR="00F1412C" w:rsidRPr="00DA760E" w:rsidRDefault="00F1412C" w:rsidP="00470E82">
            <w:pPr>
              <w:widowControl/>
            </w:pPr>
            <w:r w:rsidRPr="00DA760E">
              <w:t>Принимает значение в соответствии с</w:t>
            </w:r>
            <w:r>
              <w:t xml:space="preserve"> </w:t>
            </w:r>
            <w:r w:rsidRPr="00DA760E">
              <w:t>НСИ «Условия оказания медицинской помощи»</w:t>
            </w:r>
          </w:p>
          <w:p w14:paraId="2A4C9BD2" w14:textId="77777777" w:rsidR="00F1412C" w:rsidRPr="00DA760E" w:rsidRDefault="00F1412C" w:rsidP="00470E82">
            <w:pPr>
              <w:widowControl/>
            </w:pPr>
            <w:r w:rsidRPr="00DA760E">
              <w:t>1.2.643.5.1.13.13.99.2.322</w:t>
            </w:r>
          </w:p>
          <w:p w14:paraId="58027F1C" w14:textId="77777777" w:rsidR="00F1412C" w:rsidRPr="00DA760E" w:rsidRDefault="00F1412C" w:rsidP="00470E82">
            <w:pPr>
              <w:widowControl/>
            </w:pPr>
            <w:r w:rsidRPr="001057A8">
              <w:t>Возможно указание «нескольких» значений из справочника</w:t>
            </w:r>
          </w:p>
        </w:tc>
      </w:tr>
    </w:tbl>
    <w:p w14:paraId="706DEDC1" w14:textId="07119AD8" w:rsidR="00EB1DE1" w:rsidRPr="001B7B23" w:rsidRDefault="00EB1DE1" w:rsidP="00EB1DE1">
      <w:pPr>
        <w:jc w:val="center"/>
        <w:rPr>
          <w:b/>
        </w:rPr>
      </w:pPr>
    </w:p>
    <w:p w14:paraId="64D3FBA3" w14:textId="274B6F43" w:rsidR="00541254" w:rsidRPr="001B7B23" w:rsidRDefault="00541254" w:rsidP="001E473C">
      <w:pPr>
        <w:pStyle w:val="2"/>
        <w:rPr>
          <w:bCs/>
          <w:sz w:val="18"/>
          <w:szCs w:val="18"/>
        </w:rPr>
      </w:pPr>
      <w:bookmarkStart w:id="96" w:name="_Toc106366034"/>
      <w:bookmarkStart w:id="97" w:name="_Toc106366184"/>
      <w:bookmarkStart w:id="98" w:name="_Toc106366336"/>
      <w:bookmarkStart w:id="99" w:name="_Toc106366488"/>
      <w:bookmarkStart w:id="100" w:name="_Toc106366639"/>
      <w:bookmarkStart w:id="101" w:name="_Toc106366790"/>
      <w:bookmarkStart w:id="102" w:name="_Toc106366946"/>
      <w:bookmarkStart w:id="103" w:name="_Toc106366035"/>
      <w:bookmarkStart w:id="104" w:name="_Toc106366185"/>
      <w:bookmarkStart w:id="105" w:name="_Toc106366337"/>
      <w:bookmarkStart w:id="106" w:name="_Toc106366489"/>
      <w:bookmarkStart w:id="107" w:name="_Toc106366640"/>
      <w:bookmarkStart w:id="108" w:name="_Toc106366791"/>
      <w:bookmarkStart w:id="109" w:name="_Toc106366947"/>
      <w:bookmarkStart w:id="110" w:name="_Toc106366036"/>
      <w:bookmarkStart w:id="111" w:name="_Toc106366186"/>
      <w:bookmarkStart w:id="112" w:name="_Toc106366338"/>
      <w:bookmarkStart w:id="113" w:name="_Toc106366490"/>
      <w:bookmarkStart w:id="114" w:name="_Toc106366641"/>
      <w:bookmarkStart w:id="115" w:name="_Toc106366792"/>
      <w:bookmarkStart w:id="116" w:name="_Toc106366948"/>
      <w:bookmarkStart w:id="117" w:name="_Toc106366037"/>
      <w:bookmarkStart w:id="118" w:name="_Toc106366187"/>
      <w:bookmarkStart w:id="119" w:name="_Toc106366339"/>
      <w:bookmarkStart w:id="120" w:name="_Toc106366491"/>
      <w:bookmarkStart w:id="121" w:name="_Toc106366642"/>
      <w:bookmarkStart w:id="122" w:name="_Toc106366793"/>
      <w:bookmarkStart w:id="123" w:name="_Toc106366949"/>
      <w:bookmarkStart w:id="124" w:name="_Toc106366038"/>
      <w:bookmarkStart w:id="125" w:name="_Toc106366188"/>
      <w:bookmarkStart w:id="126" w:name="_Toc106366340"/>
      <w:bookmarkStart w:id="127" w:name="_Toc106366492"/>
      <w:bookmarkStart w:id="128" w:name="_Toc106366643"/>
      <w:bookmarkStart w:id="129" w:name="_Toc106366794"/>
      <w:bookmarkStart w:id="130" w:name="_Toc106366950"/>
      <w:bookmarkStart w:id="131" w:name="_Toc106366039"/>
      <w:bookmarkStart w:id="132" w:name="_Toc106366189"/>
      <w:bookmarkStart w:id="133" w:name="_Toc106366341"/>
      <w:bookmarkStart w:id="134" w:name="_Toc106366493"/>
      <w:bookmarkStart w:id="135" w:name="_Toc106366644"/>
      <w:bookmarkStart w:id="136" w:name="_Toc106366795"/>
      <w:bookmarkStart w:id="137" w:name="_Toc106366951"/>
      <w:bookmarkStart w:id="138" w:name="_Toc106366040"/>
      <w:bookmarkStart w:id="139" w:name="_Toc106366190"/>
      <w:bookmarkStart w:id="140" w:name="_Toc106366342"/>
      <w:bookmarkStart w:id="141" w:name="_Toc106366494"/>
      <w:bookmarkStart w:id="142" w:name="_Toc106366645"/>
      <w:bookmarkStart w:id="143" w:name="_Toc106366796"/>
      <w:bookmarkStart w:id="144" w:name="_Toc106366952"/>
      <w:bookmarkStart w:id="145" w:name="_Toc106366041"/>
      <w:bookmarkStart w:id="146" w:name="_Toc106366191"/>
      <w:bookmarkStart w:id="147" w:name="_Toc106366343"/>
      <w:bookmarkStart w:id="148" w:name="_Toc106366495"/>
      <w:bookmarkStart w:id="149" w:name="_Toc106366646"/>
      <w:bookmarkStart w:id="150" w:name="_Toc106366797"/>
      <w:bookmarkStart w:id="151" w:name="_Toc106366953"/>
      <w:bookmarkStart w:id="152" w:name="_Toc106366042"/>
      <w:bookmarkStart w:id="153" w:name="_Toc106366192"/>
      <w:bookmarkStart w:id="154" w:name="_Toc106366344"/>
      <w:bookmarkStart w:id="155" w:name="_Toc106366496"/>
      <w:bookmarkStart w:id="156" w:name="_Toc106366647"/>
      <w:bookmarkStart w:id="157" w:name="_Toc106366798"/>
      <w:bookmarkStart w:id="158" w:name="_Toc106366954"/>
      <w:bookmarkStart w:id="159" w:name="_Toc106366044"/>
      <w:bookmarkStart w:id="160" w:name="_Toc106366194"/>
      <w:bookmarkStart w:id="161" w:name="_Toc106366346"/>
      <w:bookmarkStart w:id="162" w:name="_Toc106366498"/>
      <w:bookmarkStart w:id="163" w:name="_Toc106366649"/>
      <w:bookmarkStart w:id="164" w:name="_Toc106366800"/>
      <w:bookmarkStart w:id="165" w:name="_Toc106366956"/>
      <w:bookmarkStart w:id="166" w:name="_Toc106366045"/>
      <w:bookmarkStart w:id="167" w:name="_Toc106366195"/>
      <w:bookmarkStart w:id="168" w:name="_Toc106366347"/>
      <w:bookmarkStart w:id="169" w:name="_Toc106366499"/>
      <w:bookmarkStart w:id="170" w:name="_Toc106366650"/>
      <w:bookmarkStart w:id="171" w:name="_Toc106366801"/>
      <w:bookmarkStart w:id="172" w:name="_Toc106366957"/>
      <w:bookmarkStart w:id="173" w:name="_Toc106366046"/>
      <w:bookmarkStart w:id="174" w:name="_Toc106366196"/>
      <w:bookmarkStart w:id="175" w:name="_Toc106366348"/>
      <w:bookmarkStart w:id="176" w:name="_Toc106366500"/>
      <w:bookmarkStart w:id="177" w:name="_Toc106366651"/>
      <w:bookmarkStart w:id="178" w:name="_Toc106366802"/>
      <w:bookmarkStart w:id="179" w:name="_Toc106366958"/>
      <w:bookmarkStart w:id="180" w:name="_Toc106366047"/>
      <w:bookmarkStart w:id="181" w:name="_Toc106366197"/>
      <w:bookmarkStart w:id="182" w:name="_Toc106366349"/>
      <w:bookmarkStart w:id="183" w:name="_Toc106366501"/>
      <w:bookmarkStart w:id="184" w:name="_Toc106366652"/>
      <w:bookmarkStart w:id="185" w:name="_Toc106366803"/>
      <w:bookmarkStart w:id="186" w:name="_Toc106366959"/>
      <w:bookmarkStart w:id="187" w:name="_Toc106366048"/>
      <w:bookmarkStart w:id="188" w:name="_Toc106366198"/>
      <w:bookmarkStart w:id="189" w:name="_Toc106366350"/>
      <w:bookmarkStart w:id="190" w:name="_Toc106366502"/>
      <w:bookmarkStart w:id="191" w:name="_Toc106366653"/>
      <w:bookmarkStart w:id="192" w:name="_Toc106366804"/>
      <w:bookmarkStart w:id="193" w:name="_Toc106366960"/>
      <w:bookmarkStart w:id="194" w:name="_Toc106366049"/>
      <w:bookmarkStart w:id="195" w:name="_Toc106366199"/>
      <w:bookmarkStart w:id="196" w:name="_Toc106366351"/>
      <w:bookmarkStart w:id="197" w:name="_Toc106366503"/>
      <w:bookmarkStart w:id="198" w:name="_Toc106366654"/>
      <w:bookmarkStart w:id="199" w:name="_Toc106366805"/>
      <w:bookmarkStart w:id="200" w:name="_Toc106366961"/>
      <w:bookmarkStart w:id="201" w:name="_Toc106366050"/>
      <w:bookmarkStart w:id="202" w:name="_Toc106366200"/>
      <w:bookmarkStart w:id="203" w:name="_Toc106366352"/>
      <w:bookmarkStart w:id="204" w:name="_Toc106366504"/>
      <w:bookmarkStart w:id="205" w:name="_Toc106366655"/>
      <w:bookmarkStart w:id="206" w:name="_Toc106366806"/>
      <w:bookmarkStart w:id="207" w:name="_Toc106366962"/>
      <w:bookmarkStart w:id="208" w:name="_Toc106366051"/>
      <w:bookmarkStart w:id="209" w:name="_Toc106366201"/>
      <w:bookmarkStart w:id="210" w:name="_Toc106366353"/>
      <w:bookmarkStart w:id="211" w:name="_Toc106366505"/>
      <w:bookmarkStart w:id="212" w:name="_Toc106366656"/>
      <w:bookmarkStart w:id="213" w:name="_Toc106366807"/>
      <w:bookmarkStart w:id="214" w:name="_Toc106366963"/>
      <w:bookmarkStart w:id="215" w:name="_Toc106366052"/>
      <w:bookmarkStart w:id="216" w:name="_Toc106366202"/>
      <w:bookmarkStart w:id="217" w:name="_Toc106366354"/>
      <w:bookmarkStart w:id="218" w:name="_Toc106366506"/>
      <w:bookmarkStart w:id="219" w:name="_Toc106366657"/>
      <w:bookmarkStart w:id="220" w:name="_Toc106366808"/>
      <w:bookmarkStart w:id="221" w:name="_Toc106366964"/>
      <w:bookmarkStart w:id="222" w:name="_Toc106366053"/>
      <w:bookmarkStart w:id="223" w:name="_Toc106366203"/>
      <w:bookmarkStart w:id="224" w:name="_Toc106366355"/>
      <w:bookmarkStart w:id="225" w:name="_Toc106366507"/>
      <w:bookmarkStart w:id="226" w:name="_Toc106366658"/>
      <w:bookmarkStart w:id="227" w:name="_Toc106366809"/>
      <w:bookmarkStart w:id="228" w:name="_Toc106366965"/>
      <w:bookmarkStart w:id="229" w:name="_Toc106366055"/>
      <w:bookmarkStart w:id="230" w:name="_Toc106366205"/>
      <w:bookmarkStart w:id="231" w:name="_Toc106366357"/>
      <w:bookmarkStart w:id="232" w:name="_Toc106366509"/>
      <w:bookmarkStart w:id="233" w:name="_Toc106366660"/>
      <w:bookmarkStart w:id="234" w:name="_Toc106366811"/>
      <w:bookmarkStart w:id="235" w:name="_Toc106366967"/>
      <w:bookmarkStart w:id="236" w:name="_Toc106366056"/>
      <w:bookmarkStart w:id="237" w:name="_Toc106366206"/>
      <w:bookmarkStart w:id="238" w:name="_Toc106366358"/>
      <w:bookmarkStart w:id="239" w:name="_Toc106366510"/>
      <w:bookmarkStart w:id="240" w:name="_Toc106366661"/>
      <w:bookmarkStart w:id="241" w:name="_Toc106366812"/>
      <w:bookmarkStart w:id="242" w:name="_Toc106366968"/>
      <w:bookmarkStart w:id="243" w:name="_Toc106366057"/>
      <w:bookmarkStart w:id="244" w:name="_Toc106366207"/>
      <w:bookmarkStart w:id="245" w:name="_Toc106366359"/>
      <w:bookmarkStart w:id="246" w:name="_Toc106366511"/>
      <w:bookmarkStart w:id="247" w:name="_Toc106366662"/>
      <w:bookmarkStart w:id="248" w:name="_Toc106366813"/>
      <w:bookmarkStart w:id="249" w:name="_Toc106366969"/>
      <w:bookmarkStart w:id="250" w:name="_Toc106366058"/>
      <w:bookmarkStart w:id="251" w:name="_Toc106366208"/>
      <w:bookmarkStart w:id="252" w:name="_Toc106366360"/>
      <w:bookmarkStart w:id="253" w:name="_Toc106366512"/>
      <w:bookmarkStart w:id="254" w:name="_Toc106366663"/>
      <w:bookmarkStart w:id="255" w:name="_Toc106366814"/>
      <w:bookmarkStart w:id="256" w:name="_Toc106366970"/>
      <w:bookmarkStart w:id="257" w:name="_Toc106366059"/>
      <w:bookmarkStart w:id="258" w:name="_Toc106366209"/>
      <w:bookmarkStart w:id="259" w:name="_Toc106366361"/>
      <w:bookmarkStart w:id="260" w:name="_Toc106366513"/>
      <w:bookmarkStart w:id="261" w:name="_Toc106366664"/>
      <w:bookmarkStart w:id="262" w:name="_Toc106366815"/>
      <w:bookmarkStart w:id="263" w:name="_Toc106366971"/>
      <w:bookmarkStart w:id="264" w:name="_Toc106366060"/>
      <w:bookmarkStart w:id="265" w:name="_Toc106366210"/>
      <w:bookmarkStart w:id="266" w:name="_Toc106366362"/>
      <w:bookmarkStart w:id="267" w:name="_Toc106366514"/>
      <w:bookmarkStart w:id="268" w:name="_Toc106366665"/>
      <w:bookmarkStart w:id="269" w:name="_Toc106366816"/>
      <w:bookmarkStart w:id="270" w:name="_Toc106366972"/>
      <w:bookmarkStart w:id="271" w:name="_Toc106366061"/>
      <w:bookmarkStart w:id="272" w:name="_Toc106366211"/>
      <w:bookmarkStart w:id="273" w:name="_Toc106366363"/>
      <w:bookmarkStart w:id="274" w:name="_Toc106366515"/>
      <w:bookmarkStart w:id="275" w:name="_Toc106366666"/>
      <w:bookmarkStart w:id="276" w:name="_Toc106366817"/>
      <w:bookmarkStart w:id="277" w:name="_Toc106366973"/>
      <w:bookmarkStart w:id="278" w:name="_Toc106366062"/>
      <w:bookmarkStart w:id="279" w:name="_Toc106366212"/>
      <w:bookmarkStart w:id="280" w:name="_Toc106366364"/>
      <w:bookmarkStart w:id="281" w:name="_Toc106366516"/>
      <w:bookmarkStart w:id="282" w:name="_Toc106366667"/>
      <w:bookmarkStart w:id="283" w:name="_Toc106366818"/>
      <w:bookmarkStart w:id="284" w:name="_Toc106366974"/>
      <w:bookmarkStart w:id="285" w:name="_Toc106366063"/>
      <w:bookmarkStart w:id="286" w:name="_Toc106366213"/>
      <w:bookmarkStart w:id="287" w:name="_Toc106366365"/>
      <w:bookmarkStart w:id="288" w:name="_Toc106366517"/>
      <w:bookmarkStart w:id="289" w:name="_Toc106366668"/>
      <w:bookmarkStart w:id="290" w:name="_Toc106366819"/>
      <w:bookmarkStart w:id="291" w:name="_Toc106366975"/>
      <w:bookmarkStart w:id="292" w:name="_Toc106366064"/>
      <w:bookmarkStart w:id="293" w:name="_Toc106366214"/>
      <w:bookmarkStart w:id="294" w:name="_Toc106366366"/>
      <w:bookmarkStart w:id="295" w:name="_Toc106366518"/>
      <w:bookmarkStart w:id="296" w:name="_Toc106366669"/>
      <w:bookmarkStart w:id="297" w:name="_Toc106366820"/>
      <w:bookmarkStart w:id="298" w:name="_Toc106366976"/>
      <w:bookmarkStart w:id="299" w:name="_Toc106366066"/>
      <w:bookmarkStart w:id="300" w:name="_Toc106366216"/>
      <w:bookmarkStart w:id="301" w:name="_Toc106366368"/>
      <w:bookmarkStart w:id="302" w:name="_Toc106366520"/>
      <w:bookmarkStart w:id="303" w:name="_Toc106366671"/>
      <w:bookmarkStart w:id="304" w:name="_Toc106366822"/>
      <w:bookmarkStart w:id="305" w:name="_Toc106366978"/>
      <w:bookmarkStart w:id="306" w:name="_Toc106366067"/>
      <w:bookmarkStart w:id="307" w:name="_Toc106366217"/>
      <w:bookmarkStart w:id="308" w:name="_Toc106366369"/>
      <w:bookmarkStart w:id="309" w:name="_Toc106366521"/>
      <w:bookmarkStart w:id="310" w:name="_Toc106366672"/>
      <w:bookmarkStart w:id="311" w:name="_Toc106366823"/>
      <w:bookmarkStart w:id="312" w:name="_Toc106366979"/>
      <w:bookmarkStart w:id="313" w:name="_Toc106366068"/>
      <w:bookmarkStart w:id="314" w:name="_Toc106366218"/>
      <w:bookmarkStart w:id="315" w:name="_Toc106366370"/>
      <w:bookmarkStart w:id="316" w:name="_Toc106366522"/>
      <w:bookmarkStart w:id="317" w:name="_Toc106366673"/>
      <w:bookmarkStart w:id="318" w:name="_Toc106366824"/>
      <w:bookmarkStart w:id="319" w:name="_Toc106366980"/>
      <w:bookmarkStart w:id="320" w:name="_Toc106366069"/>
      <w:bookmarkStart w:id="321" w:name="_Toc106366219"/>
      <w:bookmarkStart w:id="322" w:name="_Toc106366371"/>
      <w:bookmarkStart w:id="323" w:name="_Toc106366523"/>
      <w:bookmarkStart w:id="324" w:name="_Toc106366674"/>
      <w:bookmarkStart w:id="325" w:name="_Toc106366825"/>
      <w:bookmarkStart w:id="326" w:name="_Toc106366981"/>
      <w:bookmarkStart w:id="327" w:name="_Toc106366070"/>
      <w:bookmarkStart w:id="328" w:name="_Toc106366220"/>
      <w:bookmarkStart w:id="329" w:name="_Toc106366372"/>
      <w:bookmarkStart w:id="330" w:name="_Toc106366524"/>
      <w:bookmarkStart w:id="331" w:name="_Toc106366675"/>
      <w:bookmarkStart w:id="332" w:name="_Toc106366826"/>
      <w:bookmarkStart w:id="333" w:name="_Toc106366982"/>
      <w:bookmarkStart w:id="334" w:name="_Toc106366071"/>
      <w:bookmarkStart w:id="335" w:name="_Toc106366221"/>
      <w:bookmarkStart w:id="336" w:name="_Toc106366373"/>
      <w:bookmarkStart w:id="337" w:name="_Toc106366525"/>
      <w:bookmarkStart w:id="338" w:name="_Toc106366676"/>
      <w:bookmarkStart w:id="339" w:name="_Toc106366827"/>
      <w:bookmarkStart w:id="340" w:name="_Toc106366983"/>
      <w:bookmarkStart w:id="341" w:name="_Toc106366072"/>
      <w:bookmarkStart w:id="342" w:name="_Toc106366222"/>
      <w:bookmarkStart w:id="343" w:name="_Toc106366374"/>
      <w:bookmarkStart w:id="344" w:name="_Toc106366526"/>
      <w:bookmarkStart w:id="345" w:name="_Toc106366677"/>
      <w:bookmarkStart w:id="346" w:name="_Toc106366828"/>
      <w:bookmarkStart w:id="347" w:name="_Toc106366984"/>
      <w:bookmarkStart w:id="348" w:name="_Toc106366073"/>
      <w:bookmarkStart w:id="349" w:name="_Toc106366223"/>
      <w:bookmarkStart w:id="350" w:name="_Toc106366375"/>
      <w:bookmarkStart w:id="351" w:name="_Toc106366527"/>
      <w:bookmarkStart w:id="352" w:name="_Toc106366678"/>
      <w:bookmarkStart w:id="353" w:name="_Toc106366829"/>
      <w:bookmarkStart w:id="354" w:name="_Toc106366985"/>
      <w:bookmarkStart w:id="355" w:name="_Toc106366074"/>
      <w:bookmarkStart w:id="356" w:name="_Toc106366224"/>
      <w:bookmarkStart w:id="357" w:name="_Toc106366376"/>
      <w:bookmarkStart w:id="358" w:name="_Toc106366528"/>
      <w:bookmarkStart w:id="359" w:name="_Toc106366679"/>
      <w:bookmarkStart w:id="360" w:name="_Toc106366830"/>
      <w:bookmarkStart w:id="361" w:name="_Toc106366986"/>
      <w:bookmarkStart w:id="362" w:name="_Toc106366075"/>
      <w:bookmarkStart w:id="363" w:name="_Toc106366225"/>
      <w:bookmarkStart w:id="364" w:name="_Toc106366377"/>
      <w:bookmarkStart w:id="365" w:name="_Toc106366529"/>
      <w:bookmarkStart w:id="366" w:name="_Toc106366680"/>
      <w:bookmarkStart w:id="367" w:name="_Toc106366831"/>
      <w:bookmarkStart w:id="368" w:name="_Toc106366987"/>
      <w:bookmarkStart w:id="369" w:name="_Toc106366077"/>
      <w:bookmarkStart w:id="370" w:name="_Toc106366227"/>
      <w:bookmarkStart w:id="371" w:name="_Toc106366379"/>
      <w:bookmarkStart w:id="372" w:name="_Toc106366531"/>
      <w:bookmarkStart w:id="373" w:name="_Toc106366682"/>
      <w:bookmarkStart w:id="374" w:name="_Toc106366833"/>
      <w:bookmarkStart w:id="375" w:name="_Toc106366989"/>
      <w:bookmarkStart w:id="376" w:name="_Toc106366078"/>
      <w:bookmarkStart w:id="377" w:name="_Toc106366228"/>
      <w:bookmarkStart w:id="378" w:name="_Toc106366380"/>
      <w:bookmarkStart w:id="379" w:name="_Toc106366532"/>
      <w:bookmarkStart w:id="380" w:name="_Toc106366683"/>
      <w:bookmarkStart w:id="381" w:name="_Toc106366834"/>
      <w:bookmarkStart w:id="382" w:name="_Toc106366990"/>
      <w:bookmarkStart w:id="383" w:name="_Toc106366079"/>
      <w:bookmarkStart w:id="384" w:name="_Toc106366229"/>
      <w:bookmarkStart w:id="385" w:name="_Toc106366381"/>
      <w:bookmarkStart w:id="386" w:name="_Toc106366533"/>
      <w:bookmarkStart w:id="387" w:name="_Toc106366684"/>
      <w:bookmarkStart w:id="388" w:name="_Toc106366835"/>
      <w:bookmarkStart w:id="389" w:name="_Toc106366991"/>
      <w:bookmarkStart w:id="390" w:name="_Toc106366080"/>
      <w:bookmarkStart w:id="391" w:name="_Toc106366230"/>
      <w:bookmarkStart w:id="392" w:name="_Toc106366382"/>
      <w:bookmarkStart w:id="393" w:name="_Toc106366534"/>
      <w:bookmarkStart w:id="394" w:name="_Toc106366685"/>
      <w:bookmarkStart w:id="395" w:name="_Toc106366836"/>
      <w:bookmarkStart w:id="396" w:name="_Toc106366992"/>
      <w:bookmarkStart w:id="397" w:name="_Toc106366081"/>
      <w:bookmarkStart w:id="398" w:name="_Toc106366231"/>
      <w:bookmarkStart w:id="399" w:name="_Toc106366383"/>
      <w:bookmarkStart w:id="400" w:name="_Toc106366535"/>
      <w:bookmarkStart w:id="401" w:name="_Toc106366686"/>
      <w:bookmarkStart w:id="402" w:name="_Toc106366837"/>
      <w:bookmarkStart w:id="403" w:name="_Toc106366993"/>
      <w:bookmarkStart w:id="404" w:name="_Toc106366082"/>
      <w:bookmarkStart w:id="405" w:name="_Toc106366232"/>
      <w:bookmarkStart w:id="406" w:name="_Toc106366384"/>
      <w:bookmarkStart w:id="407" w:name="_Toc106366536"/>
      <w:bookmarkStart w:id="408" w:name="_Toc106366687"/>
      <w:bookmarkStart w:id="409" w:name="_Toc106366838"/>
      <w:bookmarkStart w:id="410" w:name="_Toc106366994"/>
      <w:bookmarkStart w:id="411" w:name="_Toc106366083"/>
      <w:bookmarkStart w:id="412" w:name="_Toc106366233"/>
      <w:bookmarkStart w:id="413" w:name="_Toc106366385"/>
      <w:bookmarkStart w:id="414" w:name="_Toc106366537"/>
      <w:bookmarkStart w:id="415" w:name="_Toc106366688"/>
      <w:bookmarkStart w:id="416" w:name="_Toc106366839"/>
      <w:bookmarkStart w:id="417" w:name="_Toc106366995"/>
      <w:bookmarkStart w:id="418" w:name="_Toc106366085"/>
      <w:bookmarkStart w:id="419" w:name="_Toc106366235"/>
      <w:bookmarkStart w:id="420" w:name="_Toc106366387"/>
      <w:bookmarkStart w:id="421" w:name="_Toc106366539"/>
      <w:bookmarkStart w:id="422" w:name="_Toc106366690"/>
      <w:bookmarkStart w:id="423" w:name="_Toc106366841"/>
      <w:bookmarkStart w:id="424" w:name="_Toc106366997"/>
      <w:bookmarkStart w:id="425" w:name="_Toc106366086"/>
      <w:bookmarkStart w:id="426" w:name="_Toc106366236"/>
      <w:bookmarkStart w:id="427" w:name="_Toc106366388"/>
      <w:bookmarkStart w:id="428" w:name="_Toc106366540"/>
      <w:bookmarkStart w:id="429" w:name="_Toc106366691"/>
      <w:bookmarkStart w:id="430" w:name="_Toc106366842"/>
      <w:bookmarkStart w:id="431" w:name="_Toc106366998"/>
      <w:bookmarkStart w:id="432" w:name="_Toc106366087"/>
      <w:bookmarkStart w:id="433" w:name="_Toc106366237"/>
      <w:bookmarkStart w:id="434" w:name="_Toc106366389"/>
      <w:bookmarkStart w:id="435" w:name="_Toc106366541"/>
      <w:bookmarkStart w:id="436" w:name="_Toc106366692"/>
      <w:bookmarkStart w:id="437" w:name="_Toc106366843"/>
      <w:bookmarkStart w:id="438" w:name="_Toc106366999"/>
      <w:bookmarkStart w:id="439" w:name="_Toc106366088"/>
      <w:bookmarkStart w:id="440" w:name="_Toc106366238"/>
      <w:bookmarkStart w:id="441" w:name="_Toc106366390"/>
      <w:bookmarkStart w:id="442" w:name="_Toc106366542"/>
      <w:bookmarkStart w:id="443" w:name="_Toc106366693"/>
      <w:bookmarkStart w:id="444" w:name="_Toc106366844"/>
      <w:bookmarkStart w:id="445" w:name="_Toc106367000"/>
      <w:bookmarkStart w:id="446" w:name="_Toc106366089"/>
      <w:bookmarkStart w:id="447" w:name="_Toc106366239"/>
      <w:bookmarkStart w:id="448" w:name="_Toc106366391"/>
      <w:bookmarkStart w:id="449" w:name="_Toc106366543"/>
      <w:bookmarkStart w:id="450" w:name="_Toc106366694"/>
      <w:bookmarkStart w:id="451" w:name="_Toc106366845"/>
      <w:bookmarkStart w:id="452" w:name="_Toc106367001"/>
      <w:bookmarkStart w:id="453" w:name="_Toc106366090"/>
      <w:bookmarkStart w:id="454" w:name="_Toc106366240"/>
      <w:bookmarkStart w:id="455" w:name="_Toc106366392"/>
      <w:bookmarkStart w:id="456" w:name="_Toc106366544"/>
      <w:bookmarkStart w:id="457" w:name="_Toc106366695"/>
      <w:bookmarkStart w:id="458" w:name="_Toc106366846"/>
      <w:bookmarkStart w:id="459" w:name="_Toc106367002"/>
      <w:bookmarkStart w:id="460" w:name="_Toc106366092"/>
      <w:bookmarkStart w:id="461" w:name="_Toc106366242"/>
      <w:bookmarkStart w:id="462" w:name="_Toc106366394"/>
      <w:bookmarkStart w:id="463" w:name="_Toc106366546"/>
      <w:bookmarkStart w:id="464" w:name="_Toc106366697"/>
      <w:bookmarkStart w:id="465" w:name="_Toc106366848"/>
      <w:bookmarkStart w:id="466" w:name="_Toc106367004"/>
      <w:bookmarkStart w:id="467" w:name="_Ref10663626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r w:rsidRPr="001B7B23">
        <w:t xml:space="preserve">Таблица </w:t>
      </w:r>
      <w:fldSimple w:instr=" SEQ Таблица \* ARABIC ">
        <w:r w:rsidR="007A302E" w:rsidRPr="001B7B23">
          <w:rPr>
            <w:noProof/>
          </w:rPr>
          <w:t>20</w:t>
        </w:r>
      </w:fldSimple>
      <w:bookmarkEnd w:id="467"/>
      <w:r w:rsidRPr="001B7B23">
        <w:t xml:space="preserve">. </w:t>
      </w:r>
      <w:r w:rsidR="006D205F" w:rsidRPr="001B7B23">
        <w:t>«</w:t>
      </w:r>
      <w:r w:rsidR="00612129" w:rsidRPr="001B7B23">
        <w:t>Сведения о юридическом лице, состоящем на учете в налоговых органах</w:t>
      </w:r>
      <w:r w:rsidR="006D205F" w:rsidRPr="001B7B23">
        <w:t>» ‹</w:t>
      </w:r>
      <w:r w:rsidR="00612129" w:rsidRPr="001B7B23">
        <w:t>СвЮЛУчТип</w:t>
      </w:r>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0"/>
        <w:gridCol w:w="2022"/>
        <w:gridCol w:w="1208"/>
        <w:gridCol w:w="1208"/>
        <w:gridCol w:w="2336"/>
        <w:gridCol w:w="4398"/>
      </w:tblGrid>
      <w:tr w:rsidR="001E473C" w:rsidRPr="001B7B23" w14:paraId="7FA05385" w14:textId="77777777" w:rsidTr="001E473C">
        <w:trPr>
          <w:cantSplit/>
          <w:trHeight w:val="170"/>
          <w:tblHeader/>
        </w:trPr>
        <w:tc>
          <w:tcPr>
            <w:tcW w:w="3570" w:type="dxa"/>
            <w:shd w:val="clear" w:color="000000" w:fill="EAEAEA"/>
            <w:vAlign w:val="center"/>
            <w:hideMark/>
          </w:tcPr>
          <w:p w14:paraId="25F31E77" w14:textId="77777777" w:rsidR="0061026F" w:rsidRPr="001B7B23" w:rsidRDefault="0061026F" w:rsidP="0061026F">
            <w:pPr>
              <w:jc w:val="center"/>
              <w:rPr>
                <w:b/>
                <w:bCs/>
              </w:rPr>
            </w:pPr>
            <w:r w:rsidRPr="001B7B23">
              <w:rPr>
                <w:b/>
                <w:bCs/>
              </w:rPr>
              <w:t>Наименование элемента</w:t>
            </w:r>
          </w:p>
        </w:tc>
        <w:tc>
          <w:tcPr>
            <w:tcW w:w="2022" w:type="dxa"/>
            <w:shd w:val="clear" w:color="000000" w:fill="EAEAEA"/>
            <w:vAlign w:val="center"/>
            <w:hideMark/>
          </w:tcPr>
          <w:p w14:paraId="7AE48EFF"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2D4ECFB0"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438260F0" w14:textId="77777777" w:rsidR="0061026F" w:rsidRPr="001B7B23" w:rsidRDefault="0061026F" w:rsidP="0061026F">
            <w:pPr>
              <w:jc w:val="center"/>
              <w:rPr>
                <w:b/>
                <w:bCs/>
              </w:rPr>
            </w:pPr>
            <w:r w:rsidRPr="001B7B23">
              <w:rPr>
                <w:b/>
                <w:bCs/>
              </w:rPr>
              <w:t>Формат элемента</w:t>
            </w:r>
          </w:p>
        </w:tc>
        <w:tc>
          <w:tcPr>
            <w:tcW w:w="2336" w:type="dxa"/>
            <w:shd w:val="clear" w:color="000000" w:fill="EAEAEA"/>
            <w:vAlign w:val="center"/>
            <w:hideMark/>
          </w:tcPr>
          <w:p w14:paraId="7BCDB465" w14:textId="77777777" w:rsidR="0061026F" w:rsidRPr="001B7B23" w:rsidRDefault="0061026F" w:rsidP="0061026F">
            <w:pPr>
              <w:jc w:val="center"/>
              <w:rPr>
                <w:b/>
                <w:bCs/>
              </w:rPr>
            </w:pPr>
            <w:r w:rsidRPr="001B7B23">
              <w:rPr>
                <w:b/>
                <w:bCs/>
              </w:rPr>
              <w:t>Признак обязательности элемента</w:t>
            </w:r>
          </w:p>
        </w:tc>
        <w:tc>
          <w:tcPr>
            <w:tcW w:w="4398" w:type="dxa"/>
            <w:shd w:val="clear" w:color="000000" w:fill="EAEAEA"/>
            <w:vAlign w:val="center"/>
            <w:hideMark/>
          </w:tcPr>
          <w:p w14:paraId="1D8E8566"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BB61139" w14:textId="77777777" w:rsidTr="001E473C">
        <w:trPr>
          <w:cantSplit/>
          <w:trHeight w:val="170"/>
        </w:trPr>
        <w:tc>
          <w:tcPr>
            <w:tcW w:w="3570" w:type="dxa"/>
            <w:shd w:val="clear" w:color="auto" w:fill="auto"/>
          </w:tcPr>
          <w:p w14:paraId="44B121BB" w14:textId="77777777" w:rsidR="0061026F" w:rsidRPr="001B7B23" w:rsidRDefault="0061026F" w:rsidP="0061026F">
            <w:pPr>
              <w:rPr>
                <w:szCs w:val="22"/>
              </w:rPr>
            </w:pPr>
            <w:r w:rsidRPr="001B7B23">
              <w:rPr>
                <w:szCs w:val="22"/>
              </w:rPr>
              <w:t>Полное наименование юридического лица</w:t>
            </w:r>
          </w:p>
        </w:tc>
        <w:tc>
          <w:tcPr>
            <w:tcW w:w="2022" w:type="dxa"/>
            <w:shd w:val="clear" w:color="auto" w:fill="auto"/>
          </w:tcPr>
          <w:p w14:paraId="5A67EC0F" w14:textId="77777777" w:rsidR="0061026F" w:rsidRPr="001B7B23" w:rsidRDefault="0061026F" w:rsidP="0061026F">
            <w:pPr>
              <w:jc w:val="center"/>
              <w:rPr>
                <w:szCs w:val="22"/>
              </w:rPr>
            </w:pPr>
            <w:r w:rsidRPr="001B7B23">
              <w:rPr>
                <w:szCs w:val="22"/>
              </w:rPr>
              <w:t>НаимОрг</w:t>
            </w:r>
          </w:p>
        </w:tc>
        <w:tc>
          <w:tcPr>
            <w:tcW w:w="1208" w:type="dxa"/>
            <w:shd w:val="clear" w:color="auto" w:fill="auto"/>
          </w:tcPr>
          <w:p w14:paraId="5FD7CF38"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75357407" w14:textId="77777777" w:rsidR="0061026F" w:rsidRPr="001B7B23" w:rsidRDefault="0061026F" w:rsidP="0061026F">
            <w:pPr>
              <w:jc w:val="center"/>
              <w:rPr>
                <w:szCs w:val="22"/>
              </w:rPr>
            </w:pPr>
            <w:r w:rsidRPr="001B7B23">
              <w:rPr>
                <w:szCs w:val="22"/>
              </w:rPr>
              <w:t>T(1-1000)</w:t>
            </w:r>
          </w:p>
        </w:tc>
        <w:tc>
          <w:tcPr>
            <w:tcW w:w="2336" w:type="dxa"/>
            <w:shd w:val="clear" w:color="auto" w:fill="auto"/>
          </w:tcPr>
          <w:p w14:paraId="1EB124D6"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0CDED5A0" w14:textId="77777777" w:rsidR="0061026F" w:rsidRPr="001B7B23" w:rsidRDefault="0061026F" w:rsidP="0061026F">
            <w:pPr>
              <w:rPr>
                <w:szCs w:val="22"/>
              </w:rPr>
            </w:pPr>
          </w:p>
        </w:tc>
      </w:tr>
      <w:tr w:rsidR="001E473C" w:rsidRPr="001B7B23" w14:paraId="46194E33" w14:textId="77777777" w:rsidTr="001E473C">
        <w:trPr>
          <w:cantSplit/>
          <w:trHeight w:val="170"/>
        </w:trPr>
        <w:tc>
          <w:tcPr>
            <w:tcW w:w="3570" w:type="dxa"/>
            <w:shd w:val="clear" w:color="auto" w:fill="auto"/>
          </w:tcPr>
          <w:p w14:paraId="72BF9717" w14:textId="77777777" w:rsidR="0061026F" w:rsidRPr="001B7B23" w:rsidRDefault="0061026F" w:rsidP="0061026F">
            <w:pPr>
              <w:rPr>
                <w:szCs w:val="22"/>
              </w:rPr>
            </w:pPr>
            <w:r w:rsidRPr="001B7B23">
              <w:rPr>
                <w:szCs w:val="22"/>
              </w:rPr>
              <w:t>ИНН юридического лица</w:t>
            </w:r>
          </w:p>
          <w:p w14:paraId="3B142FF6" w14:textId="77777777" w:rsidR="0061026F" w:rsidRPr="001B7B23" w:rsidRDefault="0061026F" w:rsidP="0061026F">
            <w:pPr>
              <w:rPr>
                <w:szCs w:val="22"/>
              </w:rPr>
            </w:pPr>
          </w:p>
        </w:tc>
        <w:tc>
          <w:tcPr>
            <w:tcW w:w="2022" w:type="dxa"/>
            <w:shd w:val="clear" w:color="auto" w:fill="auto"/>
          </w:tcPr>
          <w:p w14:paraId="1080CBB5" w14:textId="77777777" w:rsidR="0061026F" w:rsidRPr="001B7B23" w:rsidRDefault="0061026F" w:rsidP="0061026F">
            <w:pPr>
              <w:jc w:val="center"/>
              <w:rPr>
                <w:szCs w:val="22"/>
              </w:rPr>
            </w:pPr>
            <w:r w:rsidRPr="001B7B23">
              <w:rPr>
                <w:szCs w:val="22"/>
              </w:rPr>
              <w:t>ИННЮЛ</w:t>
            </w:r>
          </w:p>
        </w:tc>
        <w:tc>
          <w:tcPr>
            <w:tcW w:w="1208" w:type="dxa"/>
            <w:shd w:val="clear" w:color="auto" w:fill="auto"/>
          </w:tcPr>
          <w:p w14:paraId="3813A257" w14:textId="77777777" w:rsidR="0061026F" w:rsidRPr="001B7B23" w:rsidRDefault="0061026F" w:rsidP="0061026F">
            <w:pPr>
              <w:jc w:val="center"/>
              <w:rPr>
                <w:szCs w:val="22"/>
              </w:rPr>
            </w:pPr>
            <w:r w:rsidRPr="001B7B23">
              <w:rPr>
                <w:szCs w:val="22"/>
              </w:rPr>
              <w:t>A</w:t>
            </w:r>
          </w:p>
        </w:tc>
        <w:tc>
          <w:tcPr>
            <w:tcW w:w="1208" w:type="dxa"/>
            <w:shd w:val="clear" w:color="auto" w:fill="auto"/>
          </w:tcPr>
          <w:p w14:paraId="6447B74C" w14:textId="77777777" w:rsidR="0061026F" w:rsidRPr="001B7B23" w:rsidRDefault="0061026F" w:rsidP="0061026F">
            <w:pPr>
              <w:jc w:val="center"/>
              <w:rPr>
                <w:szCs w:val="22"/>
              </w:rPr>
            </w:pPr>
            <w:r w:rsidRPr="001B7B23">
              <w:rPr>
                <w:szCs w:val="22"/>
              </w:rPr>
              <w:t>T(=10)</w:t>
            </w:r>
          </w:p>
        </w:tc>
        <w:tc>
          <w:tcPr>
            <w:tcW w:w="2336" w:type="dxa"/>
            <w:shd w:val="clear" w:color="auto" w:fill="auto"/>
          </w:tcPr>
          <w:p w14:paraId="2E4FDAB1" w14:textId="77777777" w:rsidR="0061026F" w:rsidRPr="001B7B23" w:rsidRDefault="0061026F" w:rsidP="0061026F">
            <w:pPr>
              <w:jc w:val="center"/>
              <w:rPr>
                <w:szCs w:val="22"/>
              </w:rPr>
            </w:pPr>
            <w:r w:rsidRPr="001B7B23">
              <w:rPr>
                <w:szCs w:val="22"/>
              </w:rPr>
              <w:t>О</w:t>
            </w:r>
          </w:p>
        </w:tc>
        <w:tc>
          <w:tcPr>
            <w:tcW w:w="4398" w:type="dxa"/>
            <w:shd w:val="clear" w:color="auto" w:fill="auto"/>
          </w:tcPr>
          <w:p w14:paraId="48858A59" w14:textId="77777777" w:rsidR="0061026F" w:rsidRPr="001B7B23" w:rsidRDefault="0061026F" w:rsidP="0061026F">
            <w:pPr>
              <w:rPr>
                <w:szCs w:val="22"/>
                <w:lang w:val="en-US"/>
              </w:rPr>
            </w:pPr>
            <w:r w:rsidRPr="001B7B23">
              <w:rPr>
                <w:szCs w:val="22"/>
              </w:rPr>
              <w:t>Типовой класс &lt;ИННЮЛТип&gt;.</w:t>
            </w:r>
          </w:p>
        </w:tc>
      </w:tr>
      <w:tr w:rsidR="001E473C" w:rsidRPr="001B7B23" w14:paraId="0220B218" w14:textId="77777777" w:rsidTr="001E473C">
        <w:trPr>
          <w:cantSplit/>
          <w:trHeight w:val="170"/>
        </w:trPr>
        <w:tc>
          <w:tcPr>
            <w:tcW w:w="3570" w:type="dxa"/>
            <w:shd w:val="clear" w:color="auto" w:fill="auto"/>
          </w:tcPr>
          <w:p w14:paraId="53D9DA82" w14:textId="77777777" w:rsidR="0061026F" w:rsidRPr="001B7B23" w:rsidRDefault="0061026F" w:rsidP="0061026F">
            <w:pPr>
              <w:rPr>
                <w:szCs w:val="22"/>
              </w:rPr>
            </w:pPr>
            <w:r w:rsidRPr="001B7B23">
              <w:rPr>
                <w:szCs w:val="22"/>
              </w:rPr>
              <w:t>КПП</w:t>
            </w:r>
          </w:p>
        </w:tc>
        <w:tc>
          <w:tcPr>
            <w:tcW w:w="2022" w:type="dxa"/>
            <w:shd w:val="clear" w:color="auto" w:fill="auto"/>
          </w:tcPr>
          <w:p w14:paraId="67A0A137" w14:textId="77777777" w:rsidR="0061026F" w:rsidRPr="001B7B23" w:rsidRDefault="0061026F" w:rsidP="0061026F">
            <w:pPr>
              <w:jc w:val="center"/>
              <w:rPr>
                <w:szCs w:val="22"/>
              </w:rPr>
            </w:pPr>
            <w:r w:rsidRPr="001B7B23">
              <w:rPr>
                <w:szCs w:val="22"/>
              </w:rPr>
              <w:t>КПП</w:t>
            </w:r>
          </w:p>
        </w:tc>
        <w:tc>
          <w:tcPr>
            <w:tcW w:w="1208" w:type="dxa"/>
            <w:shd w:val="clear" w:color="auto" w:fill="auto"/>
          </w:tcPr>
          <w:p w14:paraId="18559BB7" w14:textId="77777777" w:rsidR="0061026F" w:rsidRPr="001B7B23" w:rsidRDefault="0061026F" w:rsidP="0061026F">
            <w:pPr>
              <w:jc w:val="center"/>
              <w:rPr>
                <w:szCs w:val="22"/>
              </w:rPr>
            </w:pPr>
            <w:r w:rsidRPr="001B7B23">
              <w:rPr>
                <w:szCs w:val="22"/>
              </w:rPr>
              <w:t>П</w:t>
            </w:r>
          </w:p>
        </w:tc>
        <w:tc>
          <w:tcPr>
            <w:tcW w:w="1208" w:type="dxa"/>
            <w:shd w:val="clear" w:color="auto" w:fill="auto"/>
          </w:tcPr>
          <w:p w14:paraId="27438211" w14:textId="77777777" w:rsidR="0061026F" w:rsidRPr="001B7B23" w:rsidRDefault="0061026F" w:rsidP="0061026F">
            <w:pPr>
              <w:jc w:val="center"/>
              <w:rPr>
                <w:szCs w:val="22"/>
              </w:rPr>
            </w:pPr>
            <w:r w:rsidRPr="001B7B23">
              <w:rPr>
                <w:szCs w:val="22"/>
              </w:rPr>
              <w:t>T(=9)</w:t>
            </w:r>
          </w:p>
        </w:tc>
        <w:tc>
          <w:tcPr>
            <w:tcW w:w="2336" w:type="dxa"/>
            <w:shd w:val="clear" w:color="auto" w:fill="auto"/>
          </w:tcPr>
          <w:p w14:paraId="63E17DB2" w14:textId="77777777" w:rsidR="0061026F" w:rsidRPr="001B7B23" w:rsidRDefault="0061026F" w:rsidP="0061026F">
            <w:pPr>
              <w:jc w:val="center"/>
              <w:rPr>
                <w:szCs w:val="22"/>
              </w:rPr>
            </w:pPr>
            <w:r w:rsidRPr="001B7B23">
              <w:rPr>
                <w:szCs w:val="22"/>
              </w:rPr>
              <w:t>ОМ</w:t>
            </w:r>
          </w:p>
        </w:tc>
        <w:tc>
          <w:tcPr>
            <w:tcW w:w="4398" w:type="dxa"/>
            <w:shd w:val="clear" w:color="auto" w:fill="auto"/>
          </w:tcPr>
          <w:p w14:paraId="5CA0065B" w14:textId="77777777" w:rsidR="0061026F" w:rsidRPr="001B7B23" w:rsidRDefault="0061026F" w:rsidP="0061026F">
            <w:pPr>
              <w:rPr>
                <w:szCs w:val="22"/>
              </w:rPr>
            </w:pPr>
            <w:r w:rsidRPr="001B7B23">
              <w:rPr>
                <w:szCs w:val="22"/>
              </w:rPr>
              <w:t>Типовой класс &lt;КППТип&gt;.</w:t>
            </w:r>
          </w:p>
        </w:tc>
      </w:tr>
      <w:tr w:rsidR="001E473C" w:rsidRPr="001B7B23" w14:paraId="14D78F50" w14:textId="77777777" w:rsidTr="001E473C">
        <w:trPr>
          <w:cantSplit/>
          <w:trHeight w:val="170"/>
        </w:trPr>
        <w:tc>
          <w:tcPr>
            <w:tcW w:w="3570" w:type="dxa"/>
            <w:tcBorders>
              <w:top w:val="nil"/>
              <w:left w:val="single" w:sz="4" w:space="0" w:color="auto"/>
              <w:bottom w:val="single" w:sz="4" w:space="0" w:color="auto"/>
              <w:right w:val="single" w:sz="4" w:space="0" w:color="auto"/>
            </w:tcBorders>
            <w:shd w:val="clear" w:color="auto" w:fill="auto"/>
          </w:tcPr>
          <w:p w14:paraId="3B5CFED0" w14:textId="77777777" w:rsidR="0061026F" w:rsidRPr="001B7B23" w:rsidRDefault="0061026F" w:rsidP="0061026F">
            <w:pPr>
              <w:rPr>
                <w:szCs w:val="22"/>
              </w:rPr>
            </w:pPr>
            <w:r w:rsidRPr="001B7B23">
              <w:t>Адрес</w:t>
            </w:r>
          </w:p>
        </w:tc>
        <w:tc>
          <w:tcPr>
            <w:tcW w:w="2022" w:type="dxa"/>
            <w:tcBorders>
              <w:top w:val="nil"/>
              <w:left w:val="nil"/>
              <w:bottom w:val="single" w:sz="4" w:space="0" w:color="auto"/>
              <w:right w:val="single" w:sz="4" w:space="0" w:color="auto"/>
            </w:tcBorders>
            <w:shd w:val="clear" w:color="auto" w:fill="auto"/>
          </w:tcPr>
          <w:p w14:paraId="79A83EF6" w14:textId="77777777" w:rsidR="0061026F" w:rsidRPr="001B7B23" w:rsidRDefault="0061026F" w:rsidP="0061026F">
            <w:pPr>
              <w:jc w:val="center"/>
              <w:rPr>
                <w:szCs w:val="22"/>
              </w:rPr>
            </w:pPr>
            <w:r w:rsidRPr="001B7B23">
              <w:t>Адрес</w:t>
            </w:r>
          </w:p>
        </w:tc>
        <w:tc>
          <w:tcPr>
            <w:tcW w:w="1208" w:type="dxa"/>
            <w:tcBorders>
              <w:top w:val="nil"/>
              <w:left w:val="nil"/>
              <w:bottom w:val="single" w:sz="4" w:space="0" w:color="auto"/>
              <w:right w:val="single" w:sz="4" w:space="0" w:color="auto"/>
            </w:tcBorders>
            <w:shd w:val="clear" w:color="auto" w:fill="auto"/>
          </w:tcPr>
          <w:p w14:paraId="46846C90" w14:textId="77777777" w:rsidR="0061026F" w:rsidRPr="001B7B23" w:rsidRDefault="0061026F" w:rsidP="0061026F">
            <w:pPr>
              <w:jc w:val="center"/>
              <w:rPr>
                <w:szCs w:val="22"/>
              </w:rPr>
            </w:pPr>
            <w:r w:rsidRPr="001B7B23">
              <w:t>С</w:t>
            </w:r>
          </w:p>
        </w:tc>
        <w:tc>
          <w:tcPr>
            <w:tcW w:w="1208" w:type="dxa"/>
            <w:tcBorders>
              <w:top w:val="nil"/>
              <w:left w:val="nil"/>
              <w:bottom w:val="single" w:sz="4" w:space="0" w:color="auto"/>
              <w:right w:val="single" w:sz="4" w:space="0" w:color="auto"/>
            </w:tcBorders>
            <w:shd w:val="clear" w:color="auto" w:fill="auto"/>
          </w:tcPr>
          <w:p w14:paraId="61459A44" w14:textId="77777777" w:rsidR="0061026F" w:rsidRPr="001B7B23" w:rsidRDefault="0061026F" w:rsidP="0061026F">
            <w:pPr>
              <w:jc w:val="center"/>
              <w:rPr>
                <w:szCs w:val="22"/>
              </w:rPr>
            </w:pPr>
            <w:r w:rsidRPr="001B7B23">
              <w:t> </w:t>
            </w:r>
          </w:p>
        </w:tc>
        <w:tc>
          <w:tcPr>
            <w:tcW w:w="2336" w:type="dxa"/>
            <w:tcBorders>
              <w:top w:val="nil"/>
              <w:left w:val="nil"/>
              <w:bottom w:val="single" w:sz="4" w:space="0" w:color="auto"/>
              <w:right w:val="single" w:sz="4" w:space="0" w:color="auto"/>
            </w:tcBorders>
            <w:shd w:val="clear" w:color="auto" w:fill="auto"/>
          </w:tcPr>
          <w:p w14:paraId="463C0742" w14:textId="77777777" w:rsidR="0061026F" w:rsidRPr="001B7B23" w:rsidRDefault="0061026F" w:rsidP="0061026F">
            <w:pPr>
              <w:jc w:val="center"/>
              <w:rPr>
                <w:szCs w:val="22"/>
              </w:rPr>
            </w:pPr>
            <w:r w:rsidRPr="001B7B23">
              <w:t>Н</w:t>
            </w:r>
          </w:p>
        </w:tc>
        <w:tc>
          <w:tcPr>
            <w:tcW w:w="4398" w:type="dxa"/>
            <w:tcBorders>
              <w:top w:val="nil"/>
              <w:left w:val="nil"/>
              <w:bottom w:val="single" w:sz="4" w:space="0" w:color="auto"/>
              <w:right w:val="single" w:sz="4" w:space="0" w:color="auto"/>
            </w:tcBorders>
            <w:shd w:val="clear" w:color="auto" w:fill="auto"/>
          </w:tcPr>
          <w:p w14:paraId="07EF3FAE" w14:textId="77777777" w:rsidR="0061026F" w:rsidRPr="001B7B23" w:rsidRDefault="0061026F" w:rsidP="0061026F">
            <w:r w:rsidRPr="001B7B23">
              <w:t xml:space="preserve">Типовой </w:t>
            </w:r>
            <w:r w:rsidRPr="001B7B23">
              <w:rPr>
                <w:szCs w:val="22"/>
              </w:rPr>
              <w:t>класс</w:t>
            </w:r>
            <w:r w:rsidRPr="001B7B23">
              <w:t xml:space="preserve"> &lt;АдресТип&gt;. </w:t>
            </w:r>
          </w:p>
          <w:p w14:paraId="006A9B61" w14:textId="50C15EBC" w:rsidR="0061026F" w:rsidRPr="001B7B23" w:rsidRDefault="0061026F" w:rsidP="0061026F">
            <w:pPr>
              <w:rPr>
                <w:szCs w:val="22"/>
              </w:rPr>
            </w:pPr>
            <w:r w:rsidRPr="001B7B23">
              <w:t xml:space="preserve">Состав элемента представлен в </w:t>
            </w:r>
            <w:r w:rsidR="007364B5" w:rsidRPr="001B7B23">
              <w:fldChar w:fldCharType="begin"/>
            </w:r>
            <w:r w:rsidR="007364B5" w:rsidRPr="001B7B23">
              <w:instrText xml:space="preserve"> REF _Ref106891461 \h  \* MERGEFORMAT </w:instrText>
            </w:r>
            <w:r w:rsidR="007364B5" w:rsidRPr="001B7B23">
              <w:fldChar w:fldCharType="separate"/>
            </w:r>
            <w:r w:rsidR="007A302E" w:rsidRPr="001B7B23">
              <w:rPr>
                <w:bCs/>
              </w:rPr>
              <w:t xml:space="preserve">Таблица </w:t>
            </w:r>
            <w:r w:rsidR="007A302E" w:rsidRPr="001B7B23">
              <w:rPr>
                <w:b/>
                <w:noProof/>
              </w:rPr>
              <w:t>27</w:t>
            </w:r>
            <w:r w:rsidR="007364B5" w:rsidRPr="001B7B23">
              <w:fldChar w:fldCharType="end"/>
            </w:r>
            <w:r w:rsidR="007364B5" w:rsidRPr="001B7B23">
              <w:t>.</w:t>
            </w:r>
            <w:r w:rsidRPr="001B7B23">
              <w:t xml:space="preserve"> </w:t>
            </w:r>
          </w:p>
        </w:tc>
      </w:tr>
      <w:tr w:rsidR="001E473C" w:rsidRPr="001B7B23" w14:paraId="7E26ECD5" w14:textId="77777777" w:rsidTr="001E473C">
        <w:trPr>
          <w:cantSplit/>
          <w:trHeight w:val="170"/>
        </w:trPr>
        <w:tc>
          <w:tcPr>
            <w:tcW w:w="3570" w:type="dxa"/>
            <w:tcBorders>
              <w:top w:val="single" w:sz="4" w:space="0" w:color="auto"/>
              <w:left w:val="single" w:sz="4" w:space="0" w:color="auto"/>
              <w:bottom w:val="single" w:sz="4" w:space="0" w:color="auto"/>
              <w:right w:val="single" w:sz="4" w:space="0" w:color="auto"/>
            </w:tcBorders>
            <w:shd w:val="clear" w:color="auto" w:fill="auto"/>
          </w:tcPr>
          <w:p w14:paraId="2CA1B6F3" w14:textId="77777777" w:rsidR="0061026F" w:rsidRPr="001B7B23" w:rsidRDefault="0061026F" w:rsidP="0061026F">
            <w:pPr>
              <w:rPr>
                <w:szCs w:val="22"/>
              </w:rPr>
            </w:pPr>
            <w:r w:rsidRPr="001B7B23">
              <w:t>Контактные данные</w:t>
            </w:r>
          </w:p>
        </w:tc>
        <w:tc>
          <w:tcPr>
            <w:tcW w:w="2022" w:type="dxa"/>
            <w:tcBorders>
              <w:top w:val="single" w:sz="4" w:space="0" w:color="auto"/>
              <w:left w:val="nil"/>
              <w:bottom w:val="single" w:sz="4" w:space="0" w:color="auto"/>
              <w:right w:val="single" w:sz="4" w:space="0" w:color="auto"/>
            </w:tcBorders>
            <w:shd w:val="clear" w:color="auto" w:fill="auto"/>
          </w:tcPr>
          <w:p w14:paraId="52F440CF" w14:textId="77777777" w:rsidR="0061026F" w:rsidRPr="001B7B23" w:rsidRDefault="0061026F" w:rsidP="0061026F">
            <w:pPr>
              <w:jc w:val="center"/>
              <w:rPr>
                <w:szCs w:val="22"/>
              </w:rPr>
            </w:pPr>
            <w:r w:rsidRPr="001B7B23">
              <w:t>Контакт</w:t>
            </w:r>
          </w:p>
        </w:tc>
        <w:tc>
          <w:tcPr>
            <w:tcW w:w="1208" w:type="dxa"/>
            <w:tcBorders>
              <w:top w:val="single" w:sz="4" w:space="0" w:color="auto"/>
              <w:left w:val="nil"/>
              <w:bottom w:val="single" w:sz="4" w:space="0" w:color="auto"/>
              <w:right w:val="single" w:sz="4" w:space="0" w:color="auto"/>
            </w:tcBorders>
            <w:shd w:val="clear" w:color="auto" w:fill="auto"/>
          </w:tcPr>
          <w:p w14:paraId="7F67340D" w14:textId="77777777" w:rsidR="0061026F" w:rsidRPr="001B7B23" w:rsidRDefault="0061026F" w:rsidP="0061026F">
            <w:pPr>
              <w:jc w:val="center"/>
              <w:rPr>
                <w:szCs w:val="22"/>
              </w:rPr>
            </w:pPr>
            <w:r w:rsidRPr="001B7B23">
              <w:t>С</w:t>
            </w:r>
          </w:p>
        </w:tc>
        <w:tc>
          <w:tcPr>
            <w:tcW w:w="1208" w:type="dxa"/>
            <w:tcBorders>
              <w:top w:val="single" w:sz="4" w:space="0" w:color="auto"/>
              <w:left w:val="nil"/>
              <w:bottom w:val="single" w:sz="4" w:space="0" w:color="auto"/>
              <w:right w:val="single" w:sz="4" w:space="0" w:color="auto"/>
            </w:tcBorders>
            <w:shd w:val="clear" w:color="auto" w:fill="auto"/>
          </w:tcPr>
          <w:p w14:paraId="3544DFFE" w14:textId="77777777" w:rsidR="0061026F" w:rsidRPr="001B7B23" w:rsidRDefault="0061026F" w:rsidP="0061026F">
            <w:pPr>
              <w:jc w:val="center"/>
              <w:rPr>
                <w:szCs w:val="22"/>
              </w:rPr>
            </w:pPr>
            <w:r w:rsidRPr="001B7B23">
              <w:t> </w:t>
            </w:r>
          </w:p>
        </w:tc>
        <w:tc>
          <w:tcPr>
            <w:tcW w:w="2336" w:type="dxa"/>
            <w:tcBorders>
              <w:top w:val="single" w:sz="4" w:space="0" w:color="auto"/>
              <w:left w:val="nil"/>
              <w:bottom w:val="single" w:sz="4" w:space="0" w:color="auto"/>
              <w:right w:val="single" w:sz="4" w:space="0" w:color="auto"/>
            </w:tcBorders>
            <w:shd w:val="clear" w:color="auto" w:fill="auto"/>
          </w:tcPr>
          <w:p w14:paraId="2E51E41F" w14:textId="77777777" w:rsidR="0061026F" w:rsidRPr="001B7B23" w:rsidRDefault="0061026F" w:rsidP="0061026F">
            <w:pPr>
              <w:jc w:val="center"/>
              <w:rPr>
                <w:szCs w:val="22"/>
              </w:rPr>
            </w:pPr>
            <w:r w:rsidRPr="001B7B23">
              <w:t>Н</w:t>
            </w:r>
          </w:p>
        </w:tc>
        <w:tc>
          <w:tcPr>
            <w:tcW w:w="4398" w:type="dxa"/>
            <w:tcBorders>
              <w:top w:val="single" w:sz="4" w:space="0" w:color="auto"/>
              <w:left w:val="nil"/>
              <w:bottom w:val="single" w:sz="4" w:space="0" w:color="auto"/>
              <w:right w:val="single" w:sz="4" w:space="0" w:color="auto"/>
            </w:tcBorders>
            <w:shd w:val="clear" w:color="auto" w:fill="auto"/>
          </w:tcPr>
          <w:p w14:paraId="16A952BB" w14:textId="77777777" w:rsidR="0061026F" w:rsidRPr="001B7B23" w:rsidRDefault="0061026F" w:rsidP="0061026F">
            <w:r w:rsidRPr="001B7B23">
              <w:t xml:space="preserve">Типовой </w:t>
            </w:r>
            <w:r w:rsidRPr="001B7B23">
              <w:rPr>
                <w:szCs w:val="22"/>
              </w:rPr>
              <w:t>класс</w:t>
            </w:r>
            <w:r w:rsidRPr="001B7B23">
              <w:t xml:space="preserve"> &lt;КонтактТип&gt;. </w:t>
            </w:r>
          </w:p>
          <w:p w14:paraId="78D77EC3" w14:textId="70EC167A" w:rsidR="0061026F" w:rsidRPr="001B7B23" w:rsidRDefault="0061026F" w:rsidP="0061026F">
            <w:pPr>
              <w:rPr>
                <w:szCs w:val="22"/>
              </w:rPr>
            </w:pPr>
            <w:r w:rsidRPr="001B7B23">
              <w:t xml:space="preserve">Состав элемента представлен в </w:t>
            </w:r>
            <w:r w:rsidR="00D125E2" w:rsidRPr="001B7B23">
              <w:fldChar w:fldCharType="begin"/>
            </w:r>
            <w:r w:rsidR="00D125E2" w:rsidRPr="001B7B23">
              <w:instrText xml:space="preserve"> REF _Ref106637537 \h </w:instrText>
            </w:r>
            <w:r w:rsidR="001E473C" w:rsidRPr="001B7B23">
              <w:instrText xml:space="preserve"> \* MERGEFORMAT </w:instrText>
            </w:r>
            <w:r w:rsidR="00D125E2" w:rsidRPr="001B7B23">
              <w:fldChar w:fldCharType="separate"/>
            </w:r>
            <w:r w:rsidR="007A302E" w:rsidRPr="001B7B23">
              <w:t xml:space="preserve">Таблица </w:t>
            </w:r>
            <w:r w:rsidR="007A302E" w:rsidRPr="001B7B23">
              <w:rPr>
                <w:b/>
                <w:noProof/>
              </w:rPr>
              <w:t>22</w:t>
            </w:r>
            <w:r w:rsidR="00D125E2" w:rsidRPr="001B7B23">
              <w:fldChar w:fldCharType="end"/>
            </w:r>
            <w:r w:rsidR="00D125E2" w:rsidRPr="001B7B23">
              <w:t>.</w:t>
            </w:r>
          </w:p>
        </w:tc>
      </w:tr>
    </w:tbl>
    <w:p w14:paraId="577059E9" w14:textId="66362E4A" w:rsidR="0034571B" w:rsidRPr="001B7B23" w:rsidRDefault="0034571B" w:rsidP="001E473C">
      <w:pPr>
        <w:pStyle w:val="2"/>
        <w:rPr>
          <w:bCs/>
          <w:sz w:val="18"/>
          <w:szCs w:val="18"/>
        </w:rPr>
      </w:pPr>
      <w:bookmarkStart w:id="468" w:name="_Ref106381683"/>
      <w:bookmarkStart w:id="469" w:name="_Ref106197479"/>
      <w:r w:rsidRPr="001B7B23">
        <w:t xml:space="preserve">Таблица </w:t>
      </w:r>
      <w:fldSimple w:instr=" SEQ Таблица \* ARABIC ">
        <w:r w:rsidR="007A302E" w:rsidRPr="001B7B23">
          <w:rPr>
            <w:noProof/>
          </w:rPr>
          <w:t>21</w:t>
        </w:r>
      </w:fldSimple>
      <w:bookmarkEnd w:id="468"/>
      <w:r w:rsidRPr="001B7B23">
        <w:t xml:space="preserve">. </w:t>
      </w:r>
      <w:r w:rsidR="006D205F" w:rsidRPr="001B7B23">
        <w:t>«</w:t>
      </w:r>
      <w:r w:rsidR="00C87B35" w:rsidRPr="001B7B23">
        <w:t>Фамилия, имя, отчество</w:t>
      </w:r>
      <w:r w:rsidR="006D205F" w:rsidRPr="001B7B23">
        <w:t>» ‹</w:t>
      </w:r>
      <w:r w:rsidR="00C87B35" w:rsidRPr="001B7B23">
        <w:t>ФИОТип</w:t>
      </w:r>
      <w:r w:rsidR="006D205F" w:rsidRPr="001B7B23">
        <w:t>›</w:t>
      </w:r>
    </w:p>
    <w:tbl>
      <w:tblPr>
        <w:tblW w:w="14742" w:type="dxa"/>
        <w:tblLook w:val="04A0" w:firstRow="1" w:lastRow="0" w:firstColumn="1" w:lastColumn="0" w:noHBand="0" w:noVBand="1"/>
      </w:tblPr>
      <w:tblGrid>
        <w:gridCol w:w="3806"/>
        <w:gridCol w:w="2364"/>
        <w:gridCol w:w="1208"/>
        <w:gridCol w:w="1208"/>
        <w:gridCol w:w="1910"/>
        <w:gridCol w:w="4246"/>
      </w:tblGrid>
      <w:tr w:rsidR="001E473C" w:rsidRPr="001B7B23" w14:paraId="34DBCAFA" w14:textId="77777777" w:rsidTr="001E473C">
        <w:trPr>
          <w:trHeight w:val="23"/>
          <w:tblHeader/>
        </w:trPr>
        <w:tc>
          <w:tcPr>
            <w:tcW w:w="3806"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9770283" w14:textId="77777777" w:rsidR="0061026F" w:rsidRPr="001B7B23" w:rsidRDefault="0061026F" w:rsidP="0061026F">
            <w:pPr>
              <w:jc w:val="center"/>
              <w:rPr>
                <w:b/>
                <w:bCs/>
              </w:rPr>
            </w:pPr>
            <w:r w:rsidRPr="001B7B23">
              <w:rPr>
                <w:b/>
                <w:bCs/>
              </w:rPr>
              <w:t>Наименование элемента</w:t>
            </w:r>
          </w:p>
        </w:tc>
        <w:tc>
          <w:tcPr>
            <w:tcW w:w="2364" w:type="dxa"/>
            <w:tcBorders>
              <w:top w:val="single" w:sz="4" w:space="0" w:color="auto"/>
              <w:left w:val="nil"/>
              <w:bottom w:val="single" w:sz="4" w:space="0" w:color="auto"/>
              <w:right w:val="single" w:sz="4" w:space="0" w:color="auto"/>
            </w:tcBorders>
            <w:shd w:val="clear" w:color="000000" w:fill="EAEAEA"/>
            <w:vAlign w:val="center"/>
            <w:hideMark/>
          </w:tcPr>
          <w:p w14:paraId="25A83954"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1AC07E8" w14:textId="77777777" w:rsidR="0061026F" w:rsidRPr="001B7B23" w:rsidRDefault="0061026F" w:rsidP="0061026F">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FB8388D" w14:textId="77777777" w:rsidR="0061026F" w:rsidRPr="001B7B23" w:rsidRDefault="0061026F" w:rsidP="0061026F">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95E814B" w14:textId="77777777" w:rsidR="0061026F" w:rsidRPr="001B7B23" w:rsidRDefault="0061026F" w:rsidP="0061026F">
            <w:pPr>
              <w:jc w:val="center"/>
              <w:rPr>
                <w:b/>
                <w:bCs/>
              </w:rPr>
            </w:pPr>
            <w:r w:rsidRPr="001B7B23">
              <w:rPr>
                <w:b/>
                <w:bCs/>
              </w:rPr>
              <w:t>Признак обязательности элемента</w:t>
            </w:r>
          </w:p>
        </w:tc>
        <w:tc>
          <w:tcPr>
            <w:tcW w:w="4246" w:type="dxa"/>
            <w:tcBorders>
              <w:top w:val="single" w:sz="4" w:space="0" w:color="auto"/>
              <w:left w:val="nil"/>
              <w:bottom w:val="single" w:sz="4" w:space="0" w:color="auto"/>
              <w:right w:val="single" w:sz="4" w:space="0" w:color="auto"/>
            </w:tcBorders>
            <w:shd w:val="clear" w:color="000000" w:fill="EAEAEA"/>
            <w:vAlign w:val="center"/>
            <w:hideMark/>
          </w:tcPr>
          <w:p w14:paraId="1992EEB1"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500DE88F"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6F06A804" w14:textId="77777777" w:rsidR="0061026F" w:rsidRPr="001B7B23" w:rsidRDefault="0061026F" w:rsidP="0061026F">
            <w:r w:rsidRPr="001B7B23">
              <w:t>Фамилия</w:t>
            </w:r>
          </w:p>
        </w:tc>
        <w:tc>
          <w:tcPr>
            <w:tcW w:w="2364" w:type="dxa"/>
            <w:tcBorders>
              <w:top w:val="nil"/>
              <w:left w:val="nil"/>
              <w:bottom w:val="single" w:sz="4" w:space="0" w:color="auto"/>
              <w:right w:val="single" w:sz="4" w:space="0" w:color="auto"/>
            </w:tcBorders>
            <w:shd w:val="clear" w:color="auto" w:fill="auto"/>
            <w:hideMark/>
          </w:tcPr>
          <w:p w14:paraId="6D68A16E" w14:textId="77777777" w:rsidR="0061026F" w:rsidRPr="001B7B23" w:rsidRDefault="0061026F" w:rsidP="0061026F">
            <w:pPr>
              <w:jc w:val="center"/>
              <w:rPr>
                <w:lang w:val="en-US"/>
              </w:rPr>
            </w:pPr>
            <w:r w:rsidRPr="001B7B23">
              <w:t>Фамилия</w:t>
            </w:r>
          </w:p>
        </w:tc>
        <w:tc>
          <w:tcPr>
            <w:tcW w:w="1208" w:type="dxa"/>
            <w:tcBorders>
              <w:top w:val="nil"/>
              <w:left w:val="nil"/>
              <w:bottom w:val="single" w:sz="4" w:space="0" w:color="auto"/>
              <w:right w:val="single" w:sz="4" w:space="0" w:color="auto"/>
            </w:tcBorders>
            <w:shd w:val="clear" w:color="auto" w:fill="auto"/>
            <w:hideMark/>
          </w:tcPr>
          <w:p w14:paraId="6205DC1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5D94430" w14:textId="77777777" w:rsidR="0061026F" w:rsidRPr="001B7B23" w:rsidRDefault="0061026F" w:rsidP="0061026F">
            <w:pPr>
              <w:jc w:val="center"/>
            </w:pPr>
            <w:r w:rsidRPr="001B7B23">
              <w:t>T(1-60)</w:t>
            </w:r>
          </w:p>
        </w:tc>
        <w:tc>
          <w:tcPr>
            <w:tcW w:w="1910" w:type="dxa"/>
            <w:tcBorders>
              <w:top w:val="nil"/>
              <w:left w:val="nil"/>
              <w:bottom w:val="single" w:sz="4" w:space="0" w:color="auto"/>
              <w:right w:val="single" w:sz="4" w:space="0" w:color="auto"/>
            </w:tcBorders>
            <w:shd w:val="clear" w:color="auto" w:fill="auto"/>
            <w:hideMark/>
          </w:tcPr>
          <w:p w14:paraId="4B199325"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303A8505" w14:textId="77777777" w:rsidR="0061026F" w:rsidRPr="001B7B23" w:rsidRDefault="0061026F"/>
        </w:tc>
      </w:tr>
      <w:tr w:rsidR="001E473C" w:rsidRPr="001B7B23" w14:paraId="3CC75B6A"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09F8453" w14:textId="77777777" w:rsidR="0061026F" w:rsidRPr="001B7B23" w:rsidRDefault="0061026F" w:rsidP="0061026F">
            <w:r w:rsidRPr="001B7B23">
              <w:t>Имя</w:t>
            </w:r>
          </w:p>
        </w:tc>
        <w:tc>
          <w:tcPr>
            <w:tcW w:w="2364" w:type="dxa"/>
            <w:tcBorders>
              <w:top w:val="nil"/>
              <w:left w:val="nil"/>
              <w:bottom w:val="single" w:sz="4" w:space="0" w:color="auto"/>
              <w:right w:val="single" w:sz="4" w:space="0" w:color="auto"/>
            </w:tcBorders>
            <w:shd w:val="clear" w:color="auto" w:fill="auto"/>
            <w:hideMark/>
          </w:tcPr>
          <w:p w14:paraId="42A43DD7" w14:textId="77777777" w:rsidR="0061026F" w:rsidRPr="001B7B23" w:rsidRDefault="0061026F" w:rsidP="0061026F">
            <w:pPr>
              <w:jc w:val="center"/>
            </w:pPr>
            <w:r w:rsidRPr="001B7B23">
              <w:t>Имя</w:t>
            </w:r>
          </w:p>
        </w:tc>
        <w:tc>
          <w:tcPr>
            <w:tcW w:w="1208" w:type="dxa"/>
            <w:tcBorders>
              <w:top w:val="nil"/>
              <w:left w:val="nil"/>
              <w:bottom w:val="single" w:sz="4" w:space="0" w:color="auto"/>
              <w:right w:val="single" w:sz="4" w:space="0" w:color="auto"/>
            </w:tcBorders>
            <w:shd w:val="clear" w:color="auto" w:fill="auto"/>
            <w:hideMark/>
          </w:tcPr>
          <w:p w14:paraId="31E54B35"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482EB86" w14:textId="77777777" w:rsidR="0061026F" w:rsidRPr="001B7B23" w:rsidRDefault="0061026F" w:rsidP="0061026F">
            <w:pPr>
              <w:jc w:val="center"/>
            </w:pPr>
            <w:r w:rsidRPr="001B7B23">
              <w:t>T(1-60)</w:t>
            </w:r>
          </w:p>
        </w:tc>
        <w:tc>
          <w:tcPr>
            <w:tcW w:w="1910" w:type="dxa"/>
            <w:tcBorders>
              <w:top w:val="nil"/>
              <w:left w:val="nil"/>
              <w:bottom w:val="single" w:sz="4" w:space="0" w:color="auto"/>
              <w:right w:val="single" w:sz="4" w:space="0" w:color="auto"/>
            </w:tcBorders>
            <w:shd w:val="clear" w:color="auto" w:fill="auto"/>
            <w:hideMark/>
          </w:tcPr>
          <w:p w14:paraId="6D924127" w14:textId="77777777" w:rsidR="0061026F" w:rsidRPr="001B7B23" w:rsidRDefault="0061026F" w:rsidP="0061026F">
            <w:pPr>
              <w:jc w:val="center"/>
            </w:pPr>
            <w:r w:rsidRPr="001B7B23">
              <w:t>О</w:t>
            </w:r>
          </w:p>
        </w:tc>
        <w:tc>
          <w:tcPr>
            <w:tcW w:w="4246" w:type="dxa"/>
            <w:tcBorders>
              <w:top w:val="nil"/>
              <w:left w:val="nil"/>
              <w:bottom w:val="single" w:sz="4" w:space="0" w:color="auto"/>
              <w:right w:val="single" w:sz="4" w:space="0" w:color="auto"/>
            </w:tcBorders>
            <w:shd w:val="clear" w:color="auto" w:fill="auto"/>
            <w:hideMark/>
          </w:tcPr>
          <w:p w14:paraId="1EDA6E54" w14:textId="15312A84" w:rsidR="0061026F" w:rsidRPr="001B7B23" w:rsidRDefault="0061026F">
            <w:r w:rsidRPr="001B7B23">
              <w:t> </w:t>
            </w:r>
          </w:p>
        </w:tc>
      </w:tr>
      <w:tr w:rsidR="001E473C" w:rsidRPr="001B7B23" w14:paraId="1B79BD0C" w14:textId="77777777" w:rsidTr="001E473C">
        <w:trPr>
          <w:trHeight w:val="23"/>
        </w:trPr>
        <w:tc>
          <w:tcPr>
            <w:tcW w:w="3806" w:type="dxa"/>
            <w:tcBorders>
              <w:top w:val="nil"/>
              <w:left w:val="single" w:sz="4" w:space="0" w:color="auto"/>
              <w:bottom w:val="single" w:sz="4" w:space="0" w:color="auto"/>
              <w:right w:val="single" w:sz="4" w:space="0" w:color="auto"/>
            </w:tcBorders>
            <w:shd w:val="clear" w:color="auto" w:fill="auto"/>
            <w:hideMark/>
          </w:tcPr>
          <w:p w14:paraId="470AD59D" w14:textId="77777777" w:rsidR="0061026F" w:rsidRPr="001B7B23" w:rsidRDefault="0061026F" w:rsidP="0061026F">
            <w:r w:rsidRPr="001B7B23">
              <w:t xml:space="preserve">Отчество </w:t>
            </w:r>
          </w:p>
        </w:tc>
        <w:tc>
          <w:tcPr>
            <w:tcW w:w="2364" w:type="dxa"/>
            <w:tcBorders>
              <w:top w:val="nil"/>
              <w:left w:val="nil"/>
              <w:bottom w:val="single" w:sz="4" w:space="0" w:color="auto"/>
              <w:right w:val="single" w:sz="4" w:space="0" w:color="auto"/>
            </w:tcBorders>
            <w:shd w:val="clear" w:color="auto" w:fill="auto"/>
            <w:hideMark/>
          </w:tcPr>
          <w:p w14:paraId="05B1B54A" w14:textId="77777777" w:rsidR="0061026F" w:rsidRPr="001B7B23" w:rsidRDefault="0061026F" w:rsidP="0061026F">
            <w:pPr>
              <w:jc w:val="center"/>
            </w:pPr>
            <w:r w:rsidRPr="001B7B23">
              <w:t>Отчество</w:t>
            </w:r>
          </w:p>
        </w:tc>
        <w:tc>
          <w:tcPr>
            <w:tcW w:w="1208" w:type="dxa"/>
            <w:tcBorders>
              <w:top w:val="nil"/>
              <w:left w:val="nil"/>
              <w:bottom w:val="single" w:sz="4" w:space="0" w:color="auto"/>
              <w:right w:val="single" w:sz="4" w:space="0" w:color="auto"/>
            </w:tcBorders>
            <w:shd w:val="clear" w:color="auto" w:fill="auto"/>
            <w:hideMark/>
          </w:tcPr>
          <w:p w14:paraId="0D8495C7" w14:textId="77777777" w:rsidR="0061026F" w:rsidRPr="001B7B23" w:rsidRDefault="0061026F" w:rsidP="0061026F">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272A81E" w14:textId="77777777" w:rsidR="0061026F" w:rsidRPr="001B7B23" w:rsidRDefault="0061026F" w:rsidP="0061026F">
            <w:pPr>
              <w:jc w:val="center"/>
            </w:pPr>
            <w:r w:rsidRPr="001B7B23">
              <w:t>T(1-60)</w:t>
            </w:r>
          </w:p>
        </w:tc>
        <w:tc>
          <w:tcPr>
            <w:tcW w:w="1910" w:type="dxa"/>
            <w:tcBorders>
              <w:top w:val="nil"/>
              <w:left w:val="nil"/>
              <w:bottom w:val="single" w:sz="4" w:space="0" w:color="auto"/>
              <w:right w:val="single" w:sz="4" w:space="0" w:color="auto"/>
            </w:tcBorders>
            <w:shd w:val="clear" w:color="auto" w:fill="auto"/>
            <w:hideMark/>
          </w:tcPr>
          <w:p w14:paraId="73A862E8" w14:textId="77777777" w:rsidR="0061026F" w:rsidRPr="001B7B23" w:rsidRDefault="0061026F" w:rsidP="0061026F">
            <w:pPr>
              <w:jc w:val="center"/>
            </w:pPr>
            <w:r w:rsidRPr="001B7B23">
              <w:t>Н</w:t>
            </w:r>
          </w:p>
        </w:tc>
        <w:tc>
          <w:tcPr>
            <w:tcW w:w="4246" w:type="dxa"/>
            <w:tcBorders>
              <w:top w:val="nil"/>
              <w:left w:val="nil"/>
              <w:bottom w:val="single" w:sz="4" w:space="0" w:color="auto"/>
              <w:right w:val="single" w:sz="4" w:space="0" w:color="auto"/>
            </w:tcBorders>
            <w:shd w:val="clear" w:color="auto" w:fill="auto"/>
            <w:hideMark/>
          </w:tcPr>
          <w:p w14:paraId="5071092C" w14:textId="77777777" w:rsidR="0061026F" w:rsidRPr="001B7B23" w:rsidRDefault="0061026F"/>
        </w:tc>
      </w:tr>
    </w:tbl>
    <w:p w14:paraId="29F2C5A6" w14:textId="65D315D3" w:rsidR="0061026F" w:rsidRPr="001B7B23" w:rsidRDefault="0061026F" w:rsidP="0061026F">
      <w:pPr>
        <w:spacing w:after="120"/>
        <w:jc w:val="center"/>
      </w:pPr>
    </w:p>
    <w:p w14:paraId="1DA204AC" w14:textId="105F19C4" w:rsidR="00FA0AD4" w:rsidRPr="001B7B23" w:rsidRDefault="00FA0AD4" w:rsidP="001E473C">
      <w:pPr>
        <w:pStyle w:val="2"/>
        <w:rPr>
          <w:bCs/>
          <w:sz w:val="18"/>
          <w:szCs w:val="18"/>
        </w:rPr>
      </w:pPr>
      <w:bookmarkStart w:id="470" w:name="_Ref106637537"/>
      <w:r w:rsidRPr="001B7B23">
        <w:t xml:space="preserve">Таблица </w:t>
      </w:r>
      <w:fldSimple w:instr=" SEQ Таблица \* ARABIC ">
        <w:r w:rsidR="007A302E" w:rsidRPr="001B7B23">
          <w:rPr>
            <w:noProof/>
          </w:rPr>
          <w:t>22</w:t>
        </w:r>
      </w:fldSimple>
      <w:bookmarkEnd w:id="470"/>
      <w:r w:rsidRPr="001B7B23">
        <w:t xml:space="preserve">. </w:t>
      </w:r>
      <w:r w:rsidR="006D205F" w:rsidRPr="001B7B23">
        <w:t>«</w:t>
      </w:r>
      <w:r w:rsidR="003D5A2B" w:rsidRPr="001B7B23">
        <w:t>Контактные данные</w:t>
      </w:r>
      <w:r w:rsidR="006D205F" w:rsidRPr="001B7B23">
        <w:t>» ‹</w:t>
      </w:r>
      <w:r w:rsidR="003D5A2B" w:rsidRPr="001B7B23">
        <w:t>КонтактТип</w:t>
      </w:r>
      <w:r w:rsidR="006D205F"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4"/>
        <w:gridCol w:w="2019"/>
        <w:gridCol w:w="1208"/>
        <w:gridCol w:w="1208"/>
        <w:gridCol w:w="1910"/>
        <w:gridCol w:w="4363"/>
      </w:tblGrid>
      <w:tr w:rsidR="001E473C" w:rsidRPr="001B7B23" w14:paraId="22DCB992" w14:textId="77777777" w:rsidTr="001E473C">
        <w:trPr>
          <w:cantSplit/>
          <w:trHeight w:val="170"/>
          <w:tblHeader/>
        </w:trPr>
        <w:tc>
          <w:tcPr>
            <w:tcW w:w="4034" w:type="dxa"/>
            <w:shd w:val="clear" w:color="000000" w:fill="EAEAEA"/>
            <w:vAlign w:val="center"/>
            <w:hideMark/>
          </w:tcPr>
          <w:p w14:paraId="50C7CDA4" w14:textId="77777777" w:rsidR="0061026F" w:rsidRPr="001B7B23" w:rsidRDefault="0061026F" w:rsidP="0061026F">
            <w:pPr>
              <w:jc w:val="center"/>
              <w:rPr>
                <w:b/>
                <w:bCs/>
              </w:rPr>
            </w:pPr>
            <w:r w:rsidRPr="001B7B23">
              <w:rPr>
                <w:b/>
                <w:bCs/>
              </w:rPr>
              <w:t>Наименование элемента</w:t>
            </w:r>
          </w:p>
        </w:tc>
        <w:tc>
          <w:tcPr>
            <w:tcW w:w="2019" w:type="dxa"/>
            <w:shd w:val="clear" w:color="000000" w:fill="EAEAEA"/>
            <w:vAlign w:val="center"/>
            <w:hideMark/>
          </w:tcPr>
          <w:p w14:paraId="1C28F46E" w14:textId="77777777" w:rsidR="0061026F" w:rsidRPr="001B7B23" w:rsidRDefault="0061026F" w:rsidP="0061026F">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6A35F05B" w14:textId="77777777" w:rsidR="0061026F" w:rsidRPr="001B7B23" w:rsidRDefault="0061026F" w:rsidP="0061026F">
            <w:pPr>
              <w:jc w:val="center"/>
              <w:rPr>
                <w:b/>
                <w:bCs/>
              </w:rPr>
            </w:pPr>
            <w:r w:rsidRPr="001B7B23">
              <w:rPr>
                <w:b/>
                <w:bCs/>
              </w:rPr>
              <w:t>Признак типа элемента</w:t>
            </w:r>
          </w:p>
        </w:tc>
        <w:tc>
          <w:tcPr>
            <w:tcW w:w="1208" w:type="dxa"/>
            <w:shd w:val="clear" w:color="000000" w:fill="EAEAEA"/>
            <w:vAlign w:val="center"/>
            <w:hideMark/>
          </w:tcPr>
          <w:p w14:paraId="3252CF71" w14:textId="77777777" w:rsidR="0061026F" w:rsidRPr="001B7B23" w:rsidRDefault="0061026F" w:rsidP="0061026F">
            <w:pPr>
              <w:jc w:val="center"/>
              <w:rPr>
                <w:b/>
                <w:bCs/>
              </w:rPr>
            </w:pPr>
            <w:r w:rsidRPr="001B7B23">
              <w:rPr>
                <w:b/>
                <w:bCs/>
              </w:rPr>
              <w:t>Формат элемента</w:t>
            </w:r>
          </w:p>
        </w:tc>
        <w:tc>
          <w:tcPr>
            <w:tcW w:w="1910" w:type="dxa"/>
            <w:shd w:val="clear" w:color="000000" w:fill="EAEAEA"/>
            <w:vAlign w:val="center"/>
            <w:hideMark/>
          </w:tcPr>
          <w:p w14:paraId="2DECE99C" w14:textId="77777777" w:rsidR="0061026F" w:rsidRPr="001B7B23" w:rsidRDefault="0061026F" w:rsidP="0061026F">
            <w:pPr>
              <w:jc w:val="center"/>
              <w:rPr>
                <w:b/>
                <w:bCs/>
              </w:rPr>
            </w:pPr>
            <w:r w:rsidRPr="001B7B23">
              <w:rPr>
                <w:b/>
                <w:bCs/>
              </w:rPr>
              <w:t>Признак обязательности элемента</w:t>
            </w:r>
          </w:p>
        </w:tc>
        <w:tc>
          <w:tcPr>
            <w:tcW w:w="4363" w:type="dxa"/>
            <w:shd w:val="clear" w:color="000000" w:fill="EAEAEA"/>
            <w:vAlign w:val="center"/>
            <w:hideMark/>
          </w:tcPr>
          <w:p w14:paraId="74CACB0D" w14:textId="77777777" w:rsidR="0061026F" w:rsidRPr="001B7B23" w:rsidRDefault="0061026F" w:rsidP="0061026F">
            <w:pPr>
              <w:jc w:val="center"/>
              <w:rPr>
                <w:b/>
                <w:bCs/>
              </w:rPr>
            </w:pPr>
            <w:r w:rsidRPr="001B7B23">
              <w:rPr>
                <w:b/>
                <w:bCs/>
              </w:rPr>
              <w:t>Дополнительная информация</w:t>
            </w:r>
          </w:p>
        </w:tc>
      </w:tr>
      <w:tr w:rsidR="001E473C" w:rsidRPr="001B7B23" w14:paraId="115C2920" w14:textId="77777777" w:rsidTr="001E473C">
        <w:trPr>
          <w:cantSplit/>
          <w:trHeight w:val="170"/>
        </w:trPr>
        <w:tc>
          <w:tcPr>
            <w:tcW w:w="4034" w:type="dxa"/>
            <w:shd w:val="clear" w:color="auto" w:fill="auto"/>
            <w:hideMark/>
          </w:tcPr>
          <w:p w14:paraId="08C7D5A8" w14:textId="77777777" w:rsidR="0061026F" w:rsidRPr="001B7B23" w:rsidRDefault="0061026F" w:rsidP="0061026F">
            <w:pPr>
              <w:rPr>
                <w:szCs w:val="22"/>
              </w:rPr>
            </w:pPr>
            <w:r w:rsidRPr="001B7B23">
              <w:rPr>
                <w:szCs w:val="22"/>
              </w:rPr>
              <w:t>Номер контактного телефона/факс</w:t>
            </w:r>
          </w:p>
        </w:tc>
        <w:tc>
          <w:tcPr>
            <w:tcW w:w="2019" w:type="dxa"/>
            <w:shd w:val="clear" w:color="auto" w:fill="auto"/>
            <w:hideMark/>
          </w:tcPr>
          <w:p w14:paraId="755C49AC" w14:textId="77777777" w:rsidR="0061026F" w:rsidRPr="001B7B23" w:rsidRDefault="0061026F" w:rsidP="0061026F">
            <w:pPr>
              <w:jc w:val="center"/>
              <w:rPr>
                <w:szCs w:val="22"/>
              </w:rPr>
            </w:pPr>
            <w:r w:rsidRPr="001B7B23">
              <w:rPr>
                <w:szCs w:val="22"/>
              </w:rPr>
              <w:t>Тлф</w:t>
            </w:r>
          </w:p>
        </w:tc>
        <w:tc>
          <w:tcPr>
            <w:tcW w:w="1208" w:type="dxa"/>
            <w:shd w:val="clear" w:color="auto" w:fill="auto"/>
            <w:hideMark/>
          </w:tcPr>
          <w:p w14:paraId="70833BCD" w14:textId="3FDBE158" w:rsidR="0061026F" w:rsidRPr="001B7B23" w:rsidRDefault="00FD38B8" w:rsidP="0061026F">
            <w:pPr>
              <w:jc w:val="center"/>
              <w:rPr>
                <w:szCs w:val="22"/>
              </w:rPr>
            </w:pPr>
            <w:r w:rsidRPr="001B7B23">
              <w:rPr>
                <w:szCs w:val="22"/>
              </w:rPr>
              <w:t>А</w:t>
            </w:r>
          </w:p>
        </w:tc>
        <w:tc>
          <w:tcPr>
            <w:tcW w:w="1208" w:type="dxa"/>
            <w:shd w:val="clear" w:color="auto" w:fill="auto"/>
            <w:hideMark/>
          </w:tcPr>
          <w:p w14:paraId="759A0C19" w14:textId="7160B08D" w:rsidR="0061026F" w:rsidRPr="001B7B23" w:rsidRDefault="0061026F">
            <w:pPr>
              <w:jc w:val="center"/>
              <w:rPr>
                <w:szCs w:val="22"/>
              </w:rPr>
            </w:pPr>
            <w:r w:rsidRPr="001B7B23">
              <w:rPr>
                <w:szCs w:val="22"/>
              </w:rPr>
              <w:t>T(1-2</w:t>
            </w:r>
            <w:r w:rsidR="00FD38B8" w:rsidRPr="001B7B23">
              <w:rPr>
                <w:szCs w:val="22"/>
              </w:rPr>
              <w:t>55</w:t>
            </w:r>
            <w:r w:rsidRPr="001B7B23">
              <w:rPr>
                <w:szCs w:val="22"/>
              </w:rPr>
              <w:t>)</w:t>
            </w:r>
          </w:p>
        </w:tc>
        <w:tc>
          <w:tcPr>
            <w:tcW w:w="1910" w:type="dxa"/>
            <w:shd w:val="clear" w:color="auto" w:fill="auto"/>
            <w:hideMark/>
          </w:tcPr>
          <w:p w14:paraId="31CF1930"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710614E2" w14:textId="77777777" w:rsidR="0061026F" w:rsidRPr="001B7B23" w:rsidRDefault="0061026F" w:rsidP="0061026F">
            <w:pPr>
              <w:rPr>
                <w:szCs w:val="22"/>
              </w:rPr>
            </w:pPr>
          </w:p>
        </w:tc>
      </w:tr>
      <w:tr w:rsidR="001E473C" w:rsidRPr="001B7B23" w14:paraId="7ED1139C" w14:textId="77777777" w:rsidTr="001E473C">
        <w:trPr>
          <w:cantSplit/>
          <w:trHeight w:val="170"/>
        </w:trPr>
        <w:tc>
          <w:tcPr>
            <w:tcW w:w="4034" w:type="dxa"/>
            <w:shd w:val="clear" w:color="auto" w:fill="auto"/>
            <w:hideMark/>
          </w:tcPr>
          <w:p w14:paraId="17A27064" w14:textId="77777777" w:rsidR="0061026F" w:rsidRPr="001B7B23" w:rsidRDefault="0061026F" w:rsidP="0061026F">
            <w:pPr>
              <w:rPr>
                <w:szCs w:val="22"/>
              </w:rPr>
            </w:pPr>
            <w:r w:rsidRPr="001B7B23">
              <w:rPr>
                <w:szCs w:val="22"/>
              </w:rPr>
              <w:t>Адрес электронной почты</w:t>
            </w:r>
          </w:p>
        </w:tc>
        <w:tc>
          <w:tcPr>
            <w:tcW w:w="2019" w:type="dxa"/>
            <w:shd w:val="clear" w:color="auto" w:fill="auto"/>
            <w:hideMark/>
          </w:tcPr>
          <w:p w14:paraId="4DBE75E8" w14:textId="77777777" w:rsidR="0061026F" w:rsidRPr="001B7B23" w:rsidRDefault="0061026F" w:rsidP="0061026F">
            <w:pPr>
              <w:jc w:val="center"/>
              <w:rPr>
                <w:szCs w:val="22"/>
              </w:rPr>
            </w:pPr>
            <w:r w:rsidRPr="001B7B23">
              <w:rPr>
                <w:szCs w:val="22"/>
              </w:rPr>
              <w:t>ЭлПочта</w:t>
            </w:r>
          </w:p>
        </w:tc>
        <w:tc>
          <w:tcPr>
            <w:tcW w:w="1208" w:type="dxa"/>
            <w:shd w:val="clear" w:color="auto" w:fill="auto"/>
            <w:hideMark/>
          </w:tcPr>
          <w:p w14:paraId="1EBE2D5C" w14:textId="25620B48" w:rsidR="0061026F" w:rsidRPr="001B7B23" w:rsidRDefault="00FD38B8" w:rsidP="0061026F">
            <w:pPr>
              <w:jc w:val="center"/>
              <w:rPr>
                <w:szCs w:val="22"/>
              </w:rPr>
            </w:pPr>
            <w:r w:rsidRPr="001B7B23">
              <w:rPr>
                <w:szCs w:val="22"/>
              </w:rPr>
              <w:t>А</w:t>
            </w:r>
          </w:p>
        </w:tc>
        <w:tc>
          <w:tcPr>
            <w:tcW w:w="1208" w:type="dxa"/>
            <w:shd w:val="clear" w:color="auto" w:fill="auto"/>
            <w:hideMark/>
          </w:tcPr>
          <w:p w14:paraId="00DEE15E" w14:textId="3D579EF3" w:rsidR="0061026F" w:rsidRPr="001B7B23" w:rsidRDefault="0061026F">
            <w:pPr>
              <w:jc w:val="center"/>
              <w:rPr>
                <w:szCs w:val="22"/>
              </w:rPr>
            </w:pPr>
            <w:r w:rsidRPr="001B7B23">
              <w:rPr>
                <w:szCs w:val="22"/>
              </w:rPr>
              <w:t>T(1-</w:t>
            </w:r>
            <w:r w:rsidR="00FD38B8" w:rsidRPr="001B7B23">
              <w:rPr>
                <w:szCs w:val="22"/>
              </w:rPr>
              <w:t>255</w:t>
            </w:r>
            <w:r w:rsidRPr="001B7B23">
              <w:rPr>
                <w:szCs w:val="22"/>
              </w:rPr>
              <w:t>)</w:t>
            </w:r>
          </w:p>
        </w:tc>
        <w:tc>
          <w:tcPr>
            <w:tcW w:w="1910" w:type="dxa"/>
            <w:shd w:val="clear" w:color="auto" w:fill="auto"/>
            <w:hideMark/>
          </w:tcPr>
          <w:p w14:paraId="01787672"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056495BC" w14:textId="77777777" w:rsidR="0061026F" w:rsidRPr="001B7B23" w:rsidRDefault="0061026F" w:rsidP="0061026F">
            <w:pPr>
              <w:rPr>
                <w:szCs w:val="22"/>
              </w:rPr>
            </w:pPr>
          </w:p>
        </w:tc>
      </w:tr>
      <w:tr w:rsidR="001E473C" w:rsidRPr="001B7B23" w14:paraId="7B170001" w14:textId="77777777" w:rsidTr="001E473C">
        <w:trPr>
          <w:cantSplit/>
          <w:trHeight w:val="170"/>
        </w:trPr>
        <w:tc>
          <w:tcPr>
            <w:tcW w:w="4034" w:type="dxa"/>
            <w:shd w:val="clear" w:color="auto" w:fill="auto"/>
            <w:hideMark/>
          </w:tcPr>
          <w:p w14:paraId="35EA5615" w14:textId="77777777" w:rsidR="0061026F" w:rsidRPr="001B7B23" w:rsidRDefault="0061026F" w:rsidP="0061026F">
            <w:pPr>
              <w:rPr>
                <w:szCs w:val="22"/>
              </w:rPr>
            </w:pPr>
            <w:r w:rsidRPr="001B7B23">
              <w:rPr>
                <w:szCs w:val="22"/>
              </w:rPr>
              <w:t>Иные контактные данные</w:t>
            </w:r>
          </w:p>
        </w:tc>
        <w:tc>
          <w:tcPr>
            <w:tcW w:w="2019" w:type="dxa"/>
            <w:shd w:val="clear" w:color="auto" w:fill="auto"/>
            <w:hideMark/>
          </w:tcPr>
          <w:p w14:paraId="79F541A9" w14:textId="77777777" w:rsidR="0061026F" w:rsidRPr="001B7B23" w:rsidRDefault="0061026F" w:rsidP="0061026F">
            <w:pPr>
              <w:jc w:val="center"/>
              <w:rPr>
                <w:szCs w:val="22"/>
              </w:rPr>
            </w:pPr>
            <w:r w:rsidRPr="001B7B23">
              <w:rPr>
                <w:szCs w:val="22"/>
              </w:rPr>
              <w:t>ИнКонт</w:t>
            </w:r>
          </w:p>
        </w:tc>
        <w:tc>
          <w:tcPr>
            <w:tcW w:w="1208" w:type="dxa"/>
            <w:shd w:val="clear" w:color="auto" w:fill="auto"/>
            <w:hideMark/>
          </w:tcPr>
          <w:p w14:paraId="50E4EF06" w14:textId="77777777" w:rsidR="0061026F" w:rsidRPr="001B7B23" w:rsidRDefault="0061026F" w:rsidP="0061026F">
            <w:pPr>
              <w:jc w:val="center"/>
              <w:rPr>
                <w:szCs w:val="22"/>
              </w:rPr>
            </w:pPr>
            <w:r w:rsidRPr="001B7B23">
              <w:rPr>
                <w:szCs w:val="22"/>
              </w:rPr>
              <w:t>A</w:t>
            </w:r>
          </w:p>
        </w:tc>
        <w:tc>
          <w:tcPr>
            <w:tcW w:w="1208" w:type="dxa"/>
            <w:shd w:val="clear" w:color="auto" w:fill="auto"/>
            <w:hideMark/>
          </w:tcPr>
          <w:p w14:paraId="79B2921E" w14:textId="77777777" w:rsidR="0061026F" w:rsidRPr="001B7B23" w:rsidRDefault="0061026F" w:rsidP="0061026F">
            <w:pPr>
              <w:jc w:val="center"/>
              <w:rPr>
                <w:szCs w:val="22"/>
              </w:rPr>
            </w:pPr>
            <w:r w:rsidRPr="001B7B23">
              <w:rPr>
                <w:szCs w:val="22"/>
              </w:rPr>
              <w:t>T(1-255)</w:t>
            </w:r>
          </w:p>
        </w:tc>
        <w:tc>
          <w:tcPr>
            <w:tcW w:w="1910" w:type="dxa"/>
            <w:shd w:val="clear" w:color="auto" w:fill="auto"/>
            <w:hideMark/>
          </w:tcPr>
          <w:p w14:paraId="529C7A0A" w14:textId="77777777" w:rsidR="0061026F" w:rsidRPr="001B7B23" w:rsidRDefault="0061026F" w:rsidP="0061026F">
            <w:pPr>
              <w:jc w:val="center"/>
              <w:rPr>
                <w:szCs w:val="22"/>
              </w:rPr>
            </w:pPr>
            <w:r w:rsidRPr="001B7B23">
              <w:rPr>
                <w:szCs w:val="22"/>
              </w:rPr>
              <w:t>Н</w:t>
            </w:r>
          </w:p>
        </w:tc>
        <w:tc>
          <w:tcPr>
            <w:tcW w:w="4363" w:type="dxa"/>
            <w:shd w:val="clear" w:color="auto" w:fill="auto"/>
          </w:tcPr>
          <w:p w14:paraId="5802B643" w14:textId="77777777" w:rsidR="0061026F" w:rsidRPr="001B7B23" w:rsidRDefault="0061026F" w:rsidP="0061026F">
            <w:pPr>
              <w:rPr>
                <w:szCs w:val="22"/>
              </w:rPr>
            </w:pPr>
          </w:p>
        </w:tc>
      </w:tr>
      <w:bookmarkEnd w:id="469"/>
    </w:tbl>
    <w:p w14:paraId="7FD93A3C" w14:textId="54BD7406" w:rsidR="0061026F" w:rsidRPr="001B7B23" w:rsidRDefault="0061026F" w:rsidP="0061026F">
      <w:pPr>
        <w:pStyle w:val="aff4"/>
        <w:keepNext/>
        <w:jc w:val="center"/>
        <w:rPr>
          <w:color w:val="auto"/>
          <w:sz w:val="24"/>
          <w:szCs w:val="24"/>
        </w:rPr>
      </w:pPr>
    </w:p>
    <w:p w14:paraId="182397D2" w14:textId="13BAA032" w:rsidR="00745CEC" w:rsidRPr="001B7B23" w:rsidRDefault="00745CEC" w:rsidP="001E473C">
      <w:pPr>
        <w:pStyle w:val="2"/>
        <w:rPr>
          <w:bCs/>
          <w:sz w:val="18"/>
          <w:szCs w:val="18"/>
        </w:rPr>
      </w:pPr>
      <w:bookmarkStart w:id="471" w:name="_Ref106380538"/>
      <w:r w:rsidRPr="001B7B23">
        <w:t xml:space="preserve">Таблица </w:t>
      </w:r>
      <w:fldSimple w:instr=" SEQ Таблица \* ARABIC ">
        <w:r w:rsidR="007A302E" w:rsidRPr="001B7B23">
          <w:rPr>
            <w:noProof/>
          </w:rPr>
          <w:t>23</w:t>
        </w:r>
      </w:fldSimple>
      <w:bookmarkEnd w:id="471"/>
      <w:r w:rsidRPr="001B7B23">
        <w:t xml:space="preserve">. </w:t>
      </w:r>
      <w:r w:rsidR="006D205F" w:rsidRPr="001B7B23">
        <w:t>«</w:t>
      </w:r>
      <w:r w:rsidR="00A967CE" w:rsidRPr="001B7B23">
        <w:t>Сведения о лице, подписывающем файл обмена в электронной форме</w:t>
      </w:r>
      <w:r w:rsidR="006D205F" w:rsidRPr="001B7B23">
        <w:t>» ‹</w:t>
      </w:r>
      <w:r w:rsidR="00A967CE" w:rsidRPr="001B7B23">
        <w:t>Подписант</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026"/>
        <w:gridCol w:w="1735"/>
        <w:gridCol w:w="4927"/>
      </w:tblGrid>
      <w:tr w:rsidR="001E473C" w:rsidRPr="001B7B23" w14:paraId="25493846" w14:textId="77777777" w:rsidTr="001E473C">
        <w:trPr>
          <w:trHeight w:val="23"/>
          <w:tblHeader/>
        </w:trPr>
        <w:tc>
          <w:tcPr>
            <w:tcW w:w="4111" w:type="dxa"/>
            <w:shd w:val="clear" w:color="auto" w:fill="EAEAEA"/>
            <w:vAlign w:val="center"/>
          </w:tcPr>
          <w:p w14:paraId="4B9C007D" w14:textId="77777777" w:rsidR="0061026F" w:rsidRPr="001B7B23" w:rsidRDefault="0061026F" w:rsidP="0061026F">
            <w:pPr>
              <w:jc w:val="center"/>
              <w:rPr>
                <w:b/>
              </w:rPr>
            </w:pPr>
            <w:r w:rsidRPr="001B7B23">
              <w:rPr>
                <w:b/>
              </w:rPr>
              <w:t>Наименование элемента</w:t>
            </w:r>
          </w:p>
        </w:tc>
        <w:tc>
          <w:tcPr>
            <w:tcW w:w="2552" w:type="dxa"/>
            <w:shd w:val="clear" w:color="auto" w:fill="EAEAEA"/>
            <w:vAlign w:val="center"/>
          </w:tcPr>
          <w:p w14:paraId="3ACB9C71" w14:textId="77777777" w:rsidR="0061026F" w:rsidRPr="001B7B23" w:rsidRDefault="0061026F" w:rsidP="0061026F">
            <w:pPr>
              <w:jc w:val="center"/>
              <w:rPr>
                <w:b/>
              </w:rPr>
            </w:pPr>
            <w:r w:rsidRPr="001B7B23">
              <w:rPr>
                <w:b/>
              </w:rPr>
              <w:t>Сокращенное наименование (код) элемента</w:t>
            </w:r>
          </w:p>
        </w:tc>
        <w:tc>
          <w:tcPr>
            <w:tcW w:w="1134" w:type="dxa"/>
            <w:shd w:val="clear" w:color="auto" w:fill="EAEAEA"/>
            <w:vAlign w:val="center"/>
          </w:tcPr>
          <w:p w14:paraId="303D7D82" w14:textId="77777777" w:rsidR="0061026F" w:rsidRPr="001B7B23" w:rsidRDefault="0061026F" w:rsidP="0061026F">
            <w:pPr>
              <w:jc w:val="center"/>
              <w:rPr>
                <w:b/>
              </w:rPr>
            </w:pPr>
            <w:r w:rsidRPr="001B7B23">
              <w:rPr>
                <w:b/>
              </w:rPr>
              <w:t>Признак типа элемента</w:t>
            </w:r>
          </w:p>
        </w:tc>
        <w:tc>
          <w:tcPr>
            <w:tcW w:w="1119" w:type="dxa"/>
            <w:shd w:val="clear" w:color="auto" w:fill="EAEAEA"/>
            <w:vAlign w:val="center"/>
          </w:tcPr>
          <w:p w14:paraId="4204B1A1" w14:textId="77777777" w:rsidR="0061026F" w:rsidRPr="001B7B23" w:rsidRDefault="0061026F" w:rsidP="0061026F">
            <w:pPr>
              <w:jc w:val="center"/>
              <w:rPr>
                <w:b/>
              </w:rPr>
            </w:pPr>
            <w:r w:rsidRPr="001B7B23">
              <w:rPr>
                <w:b/>
              </w:rPr>
              <w:t>Формат элемента</w:t>
            </w:r>
          </w:p>
        </w:tc>
        <w:tc>
          <w:tcPr>
            <w:tcW w:w="1910" w:type="dxa"/>
            <w:shd w:val="clear" w:color="auto" w:fill="EAEAEA"/>
            <w:vAlign w:val="center"/>
          </w:tcPr>
          <w:p w14:paraId="491F3951" w14:textId="77777777" w:rsidR="0061026F" w:rsidRPr="001B7B23" w:rsidRDefault="0061026F" w:rsidP="0061026F">
            <w:pPr>
              <w:jc w:val="center"/>
              <w:rPr>
                <w:b/>
              </w:rPr>
            </w:pPr>
            <w:r w:rsidRPr="001B7B23">
              <w:rPr>
                <w:b/>
              </w:rPr>
              <w:t>Признак обязательности элемента</w:t>
            </w:r>
          </w:p>
        </w:tc>
        <w:tc>
          <w:tcPr>
            <w:tcW w:w="5476" w:type="dxa"/>
            <w:shd w:val="clear" w:color="auto" w:fill="EAEAEA"/>
            <w:vAlign w:val="center"/>
          </w:tcPr>
          <w:p w14:paraId="4DE6AB5F" w14:textId="77777777" w:rsidR="0061026F" w:rsidRPr="001B7B23" w:rsidRDefault="0061026F" w:rsidP="0061026F">
            <w:pPr>
              <w:jc w:val="center"/>
              <w:rPr>
                <w:b/>
              </w:rPr>
            </w:pPr>
            <w:r w:rsidRPr="001B7B23">
              <w:rPr>
                <w:b/>
              </w:rPr>
              <w:t>Дополнительная информация</w:t>
            </w:r>
          </w:p>
        </w:tc>
      </w:tr>
      <w:tr w:rsidR="001E473C" w:rsidRPr="001B7B23" w14:paraId="423CB199" w14:textId="77777777" w:rsidTr="001E473C">
        <w:trPr>
          <w:trHeight w:val="23"/>
        </w:trPr>
        <w:tc>
          <w:tcPr>
            <w:tcW w:w="4111" w:type="dxa"/>
            <w:shd w:val="clear" w:color="auto" w:fill="auto"/>
          </w:tcPr>
          <w:p w14:paraId="0500AA54" w14:textId="77777777" w:rsidR="0061026F" w:rsidRPr="001B7B23" w:rsidRDefault="0061026F" w:rsidP="0061026F">
            <w:r w:rsidRPr="001B7B23">
              <w:t>Статус подписанта</w:t>
            </w:r>
          </w:p>
        </w:tc>
        <w:tc>
          <w:tcPr>
            <w:tcW w:w="2552" w:type="dxa"/>
            <w:shd w:val="clear" w:color="auto" w:fill="auto"/>
          </w:tcPr>
          <w:p w14:paraId="05930447" w14:textId="77777777" w:rsidR="0061026F" w:rsidRPr="001B7B23" w:rsidRDefault="0061026F" w:rsidP="0061026F">
            <w:pPr>
              <w:jc w:val="center"/>
            </w:pPr>
            <w:r w:rsidRPr="001B7B23">
              <w:t>СтатПодп</w:t>
            </w:r>
          </w:p>
        </w:tc>
        <w:tc>
          <w:tcPr>
            <w:tcW w:w="1134" w:type="dxa"/>
            <w:shd w:val="clear" w:color="auto" w:fill="auto"/>
          </w:tcPr>
          <w:p w14:paraId="7417CE43" w14:textId="77777777" w:rsidR="0061026F" w:rsidRPr="001B7B23" w:rsidRDefault="0061026F" w:rsidP="0061026F">
            <w:pPr>
              <w:jc w:val="center"/>
            </w:pPr>
            <w:r w:rsidRPr="001B7B23">
              <w:t>A</w:t>
            </w:r>
          </w:p>
        </w:tc>
        <w:tc>
          <w:tcPr>
            <w:tcW w:w="1119" w:type="dxa"/>
            <w:shd w:val="clear" w:color="auto" w:fill="auto"/>
          </w:tcPr>
          <w:p w14:paraId="5050E291" w14:textId="77777777" w:rsidR="0061026F" w:rsidRPr="001B7B23" w:rsidRDefault="0061026F" w:rsidP="0061026F">
            <w:pPr>
              <w:jc w:val="center"/>
            </w:pPr>
            <w:r w:rsidRPr="001B7B23">
              <w:t>T(=1)</w:t>
            </w:r>
          </w:p>
        </w:tc>
        <w:tc>
          <w:tcPr>
            <w:tcW w:w="1910" w:type="dxa"/>
            <w:shd w:val="clear" w:color="auto" w:fill="auto"/>
          </w:tcPr>
          <w:p w14:paraId="4A10A2D3" w14:textId="77777777" w:rsidR="0061026F" w:rsidRPr="001B7B23" w:rsidRDefault="0061026F" w:rsidP="0061026F">
            <w:pPr>
              <w:jc w:val="center"/>
            </w:pPr>
            <w:r w:rsidRPr="001B7B23">
              <w:t>НК</w:t>
            </w:r>
          </w:p>
        </w:tc>
        <w:tc>
          <w:tcPr>
            <w:tcW w:w="5476" w:type="dxa"/>
            <w:shd w:val="clear" w:color="auto" w:fill="auto"/>
          </w:tcPr>
          <w:p w14:paraId="63587F92"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Принимает значение:</w:t>
            </w:r>
          </w:p>
          <w:p w14:paraId="5522E49F" w14:textId="1746508A"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1 – лицо, имеющее полномочия на подписание документа без доверенности</w:t>
            </w:r>
            <w:r w:rsidR="0007562B" w:rsidRPr="001B7B23">
              <w:rPr>
                <w:rFonts w:ascii="Times New Roman" w:hAnsi="Times New Roman"/>
                <w:sz w:val="24"/>
              </w:rPr>
              <w:t>;</w:t>
            </w:r>
          </w:p>
          <w:p w14:paraId="36A986C6" w14:textId="22AB75FC"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2 – лицо, имеющее полномочия на подписание документа на основании доверенности в электронной форме</w:t>
            </w:r>
            <w:r w:rsidR="0007562B" w:rsidRPr="001B7B23">
              <w:rPr>
                <w:rFonts w:ascii="Times New Roman" w:hAnsi="Times New Roman"/>
                <w:sz w:val="24"/>
              </w:rPr>
              <w:t>;</w:t>
            </w:r>
          </w:p>
          <w:p w14:paraId="20A419B2" w14:textId="16348B84"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527A8B3E" w14:textId="256D80FC" w:rsidR="0061026F" w:rsidRPr="001B7B23" w:rsidRDefault="0061026F" w:rsidP="0061026F">
            <w:r w:rsidRPr="001B7B23">
              <w:t xml:space="preserve">Значение </w:t>
            </w:r>
            <w:r w:rsidR="007008BA" w:rsidRPr="001B7B23">
              <w:t>‘</w:t>
            </w:r>
            <w:r w:rsidRPr="001B7B23">
              <w:t>3</w:t>
            </w:r>
            <w:r w:rsidR="007008BA" w:rsidRPr="001B7B23">
              <w:t>’</w:t>
            </w:r>
            <w:r w:rsidRPr="001B7B23">
              <w:t xml:space="preserve"> применяется, если иное не предусмотрено законодательством Российской Федерации в области электронной подписи</w:t>
            </w:r>
            <w:r w:rsidR="007008BA" w:rsidRPr="001B7B23">
              <w:t>.</w:t>
            </w:r>
          </w:p>
        </w:tc>
      </w:tr>
      <w:tr w:rsidR="001E473C" w:rsidRPr="001B7B23" w14:paraId="7A5C917F" w14:textId="77777777" w:rsidTr="001E473C">
        <w:trPr>
          <w:trHeight w:val="23"/>
        </w:trPr>
        <w:tc>
          <w:tcPr>
            <w:tcW w:w="4111" w:type="dxa"/>
            <w:shd w:val="clear" w:color="auto" w:fill="auto"/>
          </w:tcPr>
          <w:p w14:paraId="2D761FE3" w14:textId="77777777" w:rsidR="0061026F" w:rsidRPr="001B7B23" w:rsidRDefault="0061026F" w:rsidP="0061026F">
            <w:r w:rsidRPr="001B7B23">
              <w:rPr>
                <w:rFonts w:eastAsiaTheme="minorHAnsi"/>
                <w:lang w:eastAsia="en-US"/>
              </w:rPr>
              <w:t>Тип подписи</w:t>
            </w:r>
          </w:p>
        </w:tc>
        <w:tc>
          <w:tcPr>
            <w:tcW w:w="2552" w:type="dxa"/>
            <w:shd w:val="clear" w:color="auto" w:fill="auto"/>
          </w:tcPr>
          <w:p w14:paraId="27B2111F" w14:textId="77777777" w:rsidR="0061026F" w:rsidRPr="001B7B23" w:rsidRDefault="0061026F" w:rsidP="0061026F">
            <w:pPr>
              <w:jc w:val="center"/>
            </w:pPr>
            <w:r w:rsidRPr="001B7B23">
              <w:rPr>
                <w:rFonts w:eastAsiaTheme="minorHAnsi"/>
                <w:lang w:eastAsia="en-US"/>
              </w:rPr>
              <w:t>ТипПодпис</w:t>
            </w:r>
          </w:p>
        </w:tc>
        <w:tc>
          <w:tcPr>
            <w:tcW w:w="1134" w:type="dxa"/>
            <w:shd w:val="clear" w:color="auto" w:fill="auto"/>
          </w:tcPr>
          <w:p w14:paraId="75479AF0" w14:textId="77777777" w:rsidR="0061026F" w:rsidRPr="001B7B23" w:rsidRDefault="0061026F" w:rsidP="0061026F">
            <w:pPr>
              <w:jc w:val="center"/>
            </w:pPr>
            <w:r w:rsidRPr="001B7B23">
              <w:rPr>
                <w:rFonts w:eastAsiaTheme="minorHAnsi"/>
                <w:lang w:eastAsia="en-US"/>
              </w:rPr>
              <w:t>А</w:t>
            </w:r>
          </w:p>
        </w:tc>
        <w:tc>
          <w:tcPr>
            <w:tcW w:w="1119" w:type="dxa"/>
            <w:shd w:val="clear" w:color="auto" w:fill="auto"/>
          </w:tcPr>
          <w:p w14:paraId="570FF0BB" w14:textId="77777777" w:rsidR="0061026F" w:rsidRPr="001B7B23" w:rsidRDefault="0061026F" w:rsidP="0061026F">
            <w:pPr>
              <w:jc w:val="center"/>
            </w:pPr>
            <w:r w:rsidRPr="001B7B23">
              <w:rPr>
                <w:rFonts w:eastAsiaTheme="minorHAnsi"/>
                <w:lang w:eastAsia="en-US"/>
              </w:rPr>
              <w:t>Т(=1)</w:t>
            </w:r>
          </w:p>
        </w:tc>
        <w:tc>
          <w:tcPr>
            <w:tcW w:w="1910" w:type="dxa"/>
            <w:shd w:val="clear" w:color="auto" w:fill="auto"/>
          </w:tcPr>
          <w:p w14:paraId="19932667" w14:textId="77777777" w:rsidR="0061026F" w:rsidRPr="001B7B23" w:rsidRDefault="0061026F" w:rsidP="0061026F">
            <w:pPr>
              <w:jc w:val="center"/>
            </w:pPr>
            <w:r w:rsidRPr="001B7B23">
              <w:rPr>
                <w:rFonts w:eastAsiaTheme="minorHAnsi"/>
                <w:lang w:eastAsia="en-US"/>
              </w:rPr>
              <w:t>НК</w:t>
            </w:r>
          </w:p>
        </w:tc>
        <w:tc>
          <w:tcPr>
            <w:tcW w:w="5476" w:type="dxa"/>
            <w:shd w:val="clear" w:color="auto" w:fill="auto"/>
          </w:tcPr>
          <w:p w14:paraId="36BC0851" w14:textId="7777777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Принимает значение:</w:t>
            </w:r>
          </w:p>
          <w:p w14:paraId="6697D7B3" w14:textId="03D68FE7"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1 – усиленная квалифицированная электронная подпись</w:t>
            </w:r>
            <w:r w:rsidR="00093B80" w:rsidRPr="001B7B23">
              <w:rPr>
                <w:rFonts w:eastAsiaTheme="minorHAnsi"/>
                <w:lang w:eastAsia="en-US"/>
              </w:rPr>
              <w:t>;</w:t>
            </w:r>
          </w:p>
          <w:p w14:paraId="6A3AEAC8" w14:textId="3C2234C3" w:rsidR="0061026F" w:rsidRPr="001B7B23" w:rsidRDefault="0061026F" w:rsidP="0061026F">
            <w:pPr>
              <w:autoSpaceDE w:val="0"/>
              <w:autoSpaceDN w:val="0"/>
              <w:adjustRightInd w:val="0"/>
              <w:rPr>
                <w:rFonts w:eastAsiaTheme="minorHAnsi"/>
                <w:lang w:eastAsia="en-US"/>
              </w:rPr>
            </w:pPr>
            <w:r w:rsidRPr="001B7B23">
              <w:rPr>
                <w:rFonts w:eastAsiaTheme="minorHAnsi"/>
                <w:lang w:eastAsia="en-US"/>
              </w:rPr>
              <w:t>2 – простая электронная подпись</w:t>
            </w:r>
            <w:r w:rsidR="00093B80" w:rsidRPr="001B7B23">
              <w:rPr>
                <w:rFonts w:eastAsiaTheme="minorHAnsi"/>
                <w:lang w:eastAsia="en-US"/>
              </w:rPr>
              <w:t>;</w:t>
            </w:r>
          </w:p>
          <w:p w14:paraId="714DE50D" w14:textId="068E4FDF" w:rsidR="0061026F" w:rsidRPr="001B7B23" w:rsidRDefault="0061026F" w:rsidP="0061026F">
            <w:pPr>
              <w:rPr>
                <w:rFonts w:eastAsiaTheme="minorHAnsi"/>
                <w:lang w:eastAsia="en-US"/>
              </w:rPr>
            </w:pPr>
            <w:r w:rsidRPr="001B7B23">
              <w:rPr>
                <w:rFonts w:eastAsiaTheme="minorHAnsi"/>
                <w:lang w:eastAsia="en-US"/>
              </w:rPr>
              <w:t>3</w:t>
            </w:r>
            <w:r w:rsidRPr="001B7B23">
              <w:rPr>
                <w:rFonts w:ascii="Helv" w:eastAsiaTheme="minorHAnsi" w:hAnsi="Helv" w:cs="Helv"/>
                <w:sz w:val="20"/>
                <w:lang w:eastAsia="en-US"/>
              </w:rPr>
              <w:t xml:space="preserve"> </w:t>
            </w:r>
            <w:r w:rsidRPr="001B7B23">
              <w:rPr>
                <w:rFonts w:eastAsiaTheme="minorHAnsi"/>
                <w:lang w:eastAsia="en-US"/>
              </w:rPr>
              <w:t>–</w:t>
            </w:r>
            <w:r w:rsidRPr="001B7B23">
              <w:rPr>
                <w:rFonts w:ascii="Helv" w:eastAsiaTheme="minorHAnsi" w:hAnsi="Helv" w:cs="Helv"/>
                <w:sz w:val="20"/>
                <w:lang w:eastAsia="en-US"/>
              </w:rPr>
              <w:t xml:space="preserve"> </w:t>
            </w:r>
            <w:r w:rsidRPr="001B7B23">
              <w:rPr>
                <w:rFonts w:eastAsiaTheme="minorHAnsi"/>
                <w:lang w:eastAsia="en-US"/>
              </w:rPr>
              <w:t>усиленная неквалифицированная электронная подпись</w:t>
            </w:r>
            <w:r w:rsidR="00093B80" w:rsidRPr="001B7B23">
              <w:rPr>
                <w:rFonts w:eastAsiaTheme="minorHAnsi"/>
                <w:lang w:eastAsia="en-US"/>
              </w:rPr>
              <w:t>.</w:t>
            </w:r>
          </w:p>
          <w:p w14:paraId="5459213A" w14:textId="5B4C6CEF" w:rsidR="0061026F" w:rsidRPr="001B7B23" w:rsidRDefault="0061026F" w:rsidP="0061026F">
            <w:r w:rsidRPr="001B7B23">
              <w:t xml:space="preserve">Значения </w:t>
            </w:r>
            <w:r w:rsidR="00093B80" w:rsidRPr="001B7B23">
              <w:t>‘</w:t>
            </w:r>
            <w:r w:rsidRPr="001B7B23">
              <w:t>2</w:t>
            </w:r>
            <w:r w:rsidR="00093B80" w:rsidRPr="001B7B23">
              <w:t>’</w:t>
            </w:r>
            <w:r w:rsidRPr="001B7B23">
              <w:t xml:space="preserve"> и </w:t>
            </w:r>
            <w:r w:rsidR="00093B80" w:rsidRPr="001B7B23">
              <w:t>‘</w:t>
            </w:r>
            <w:r w:rsidRPr="001B7B23">
              <w:t>3</w:t>
            </w:r>
            <w:r w:rsidR="00093B80" w:rsidRPr="001B7B23">
              <w:t>’</w:t>
            </w:r>
            <w:r w:rsidRPr="001B7B23">
              <w:t xml:space="preserve"> применяются, если иное не предусмотрено законодательством Российской Федерации</w:t>
            </w:r>
            <w:r w:rsidR="00093B80" w:rsidRPr="001B7B23">
              <w:t>.</w:t>
            </w:r>
          </w:p>
        </w:tc>
      </w:tr>
      <w:tr w:rsidR="001E473C" w:rsidRPr="001B7B23" w14:paraId="10863C65" w14:textId="77777777" w:rsidTr="001E473C">
        <w:trPr>
          <w:trHeight w:val="23"/>
        </w:trPr>
        <w:tc>
          <w:tcPr>
            <w:tcW w:w="4111" w:type="dxa"/>
            <w:shd w:val="clear" w:color="auto" w:fill="auto"/>
          </w:tcPr>
          <w:p w14:paraId="4C46B6C3" w14:textId="77777777" w:rsidR="0061026F" w:rsidRPr="001B7B23" w:rsidRDefault="0061026F" w:rsidP="0061026F">
            <w:r w:rsidRPr="001B7B23">
              <w:t>Идентифицирующие сведения об информационной системе, в которой хранится доверенность</w:t>
            </w:r>
            <w:r w:rsidRPr="001B7B23">
              <w:rPr>
                <w:szCs w:val="22"/>
              </w:rPr>
              <w:t>, используемая для подтверждения полномочий в электронной форме</w:t>
            </w:r>
          </w:p>
        </w:tc>
        <w:tc>
          <w:tcPr>
            <w:tcW w:w="2552" w:type="dxa"/>
            <w:shd w:val="clear" w:color="auto" w:fill="auto"/>
          </w:tcPr>
          <w:p w14:paraId="4FDE39F8" w14:textId="77777777" w:rsidR="0061026F" w:rsidRPr="001B7B23" w:rsidRDefault="0061026F" w:rsidP="0061026F">
            <w:pPr>
              <w:jc w:val="center"/>
            </w:pPr>
            <w:r w:rsidRPr="001B7B23">
              <w:t>ИдСистХран</w:t>
            </w:r>
          </w:p>
        </w:tc>
        <w:tc>
          <w:tcPr>
            <w:tcW w:w="1134" w:type="dxa"/>
            <w:shd w:val="clear" w:color="auto" w:fill="auto"/>
          </w:tcPr>
          <w:p w14:paraId="1B62C4D9" w14:textId="77777777" w:rsidR="0061026F" w:rsidRPr="001B7B23" w:rsidRDefault="0061026F" w:rsidP="0061026F">
            <w:pPr>
              <w:jc w:val="center"/>
            </w:pPr>
            <w:r w:rsidRPr="001B7B23">
              <w:t>A</w:t>
            </w:r>
          </w:p>
        </w:tc>
        <w:tc>
          <w:tcPr>
            <w:tcW w:w="1119" w:type="dxa"/>
            <w:shd w:val="clear" w:color="auto" w:fill="auto"/>
          </w:tcPr>
          <w:p w14:paraId="372685EF" w14:textId="77777777" w:rsidR="0061026F" w:rsidRPr="001B7B23" w:rsidRDefault="0061026F" w:rsidP="0061026F">
            <w:pPr>
              <w:jc w:val="center"/>
            </w:pPr>
            <w:r w:rsidRPr="001B7B23">
              <w:t>T(1-500)</w:t>
            </w:r>
          </w:p>
        </w:tc>
        <w:tc>
          <w:tcPr>
            <w:tcW w:w="1910" w:type="dxa"/>
            <w:shd w:val="clear" w:color="auto" w:fill="auto"/>
          </w:tcPr>
          <w:p w14:paraId="5BECF824" w14:textId="77777777" w:rsidR="0061026F" w:rsidRPr="001B7B23" w:rsidRDefault="0061026F" w:rsidP="0061026F">
            <w:pPr>
              <w:jc w:val="center"/>
            </w:pPr>
            <w:r w:rsidRPr="001B7B23">
              <w:t>Н</w:t>
            </w:r>
          </w:p>
        </w:tc>
        <w:tc>
          <w:tcPr>
            <w:tcW w:w="5476" w:type="dxa"/>
            <w:shd w:val="clear" w:color="auto" w:fill="auto"/>
          </w:tcPr>
          <w:p w14:paraId="4F9B367D" w14:textId="77777777" w:rsidR="0061026F" w:rsidRPr="001B7B23" w:rsidRDefault="0061026F" w:rsidP="0061026F">
            <w:pPr>
              <w:pStyle w:val="ConsPlusNormal"/>
              <w:ind w:firstLine="0"/>
              <w:rPr>
                <w:rFonts w:ascii="Times New Roman" w:hAnsi="Times New Roman"/>
                <w:sz w:val="24"/>
              </w:rPr>
            </w:pPr>
            <w:r w:rsidRPr="001B7B23">
              <w:rPr>
                <w:rFonts w:ascii="Times New Roman" w:hAnsi="Times New Roman"/>
                <w:sz w:val="24"/>
              </w:rPr>
              <w:t>Унифицированный указатель (URL), в случае, если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1E473C" w:rsidRPr="001B7B23" w14:paraId="4AD42AAE" w14:textId="77777777" w:rsidTr="001E473C">
        <w:trPr>
          <w:trHeight w:val="23"/>
        </w:trPr>
        <w:tc>
          <w:tcPr>
            <w:tcW w:w="4111" w:type="dxa"/>
            <w:shd w:val="clear" w:color="auto" w:fill="auto"/>
          </w:tcPr>
          <w:p w14:paraId="08C7A026" w14:textId="77777777" w:rsidR="0061026F" w:rsidRPr="001B7B23" w:rsidRDefault="0061026F" w:rsidP="0061026F">
            <w:r w:rsidRPr="001B7B23">
              <w:t>Должность</w:t>
            </w:r>
          </w:p>
        </w:tc>
        <w:tc>
          <w:tcPr>
            <w:tcW w:w="2552" w:type="dxa"/>
            <w:shd w:val="clear" w:color="auto" w:fill="auto"/>
          </w:tcPr>
          <w:p w14:paraId="6D5780C8" w14:textId="77777777" w:rsidR="0061026F" w:rsidRPr="001B7B23" w:rsidRDefault="0061026F" w:rsidP="0061026F">
            <w:pPr>
              <w:jc w:val="center"/>
            </w:pPr>
            <w:r w:rsidRPr="001B7B23">
              <w:t>Должн</w:t>
            </w:r>
          </w:p>
        </w:tc>
        <w:tc>
          <w:tcPr>
            <w:tcW w:w="1134" w:type="dxa"/>
            <w:shd w:val="clear" w:color="auto" w:fill="auto"/>
          </w:tcPr>
          <w:p w14:paraId="50F47496" w14:textId="77777777" w:rsidR="0061026F" w:rsidRPr="001B7B23" w:rsidRDefault="0061026F" w:rsidP="0061026F">
            <w:pPr>
              <w:jc w:val="center"/>
            </w:pPr>
            <w:r w:rsidRPr="001B7B23">
              <w:t>A</w:t>
            </w:r>
          </w:p>
        </w:tc>
        <w:tc>
          <w:tcPr>
            <w:tcW w:w="1119" w:type="dxa"/>
            <w:shd w:val="clear" w:color="auto" w:fill="auto"/>
          </w:tcPr>
          <w:p w14:paraId="4D29891D" w14:textId="77777777" w:rsidR="0061026F" w:rsidRPr="001B7B23" w:rsidRDefault="0061026F" w:rsidP="0061026F">
            <w:pPr>
              <w:jc w:val="center"/>
            </w:pPr>
            <w:r w:rsidRPr="001B7B23">
              <w:t>T(1-255)</w:t>
            </w:r>
          </w:p>
        </w:tc>
        <w:tc>
          <w:tcPr>
            <w:tcW w:w="1910" w:type="dxa"/>
            <w:shd w:val="clear" w:color="auto" w:fill="auto"/>
          </w:tcPr>
          <w:p w14:paraId="4D7E0995" w14:textId="77777777" w:rsidR="0061026F" w:rsidRPr="001B7B23" w:rsidRDefault="0061026F" w:rsidP="0061026F">
            <w:pPr>
              <w:jc w:val="center"/>
            </w:pPr>
            <w:r w:rsidRPr="001B7B23">
              <w:t>Н</w:t>
            </w:r>
          </w:p>
        </w:tc>
        <w:tc>
          <w:tcPr>
            <w:tcW w:w="5476" w:type="dxa"/>
            <w:shd w:val="clear" w:color="auto" w:fill="auto"/>
          </w:tcPr>
          <w:p w14:paraId="7742701E" w14:textId="59B1D566" w:rsidR="0061026F" w:rsidRPr="001B7B23" w:rsidRDefault="0061026F" w:rsidP="0061026F"/>
        </w:tc>
      </w:tr>
      <w:tr w:rsidR="001E473C" w:rsidRPr="001B7B23" w14:paraId="5C0CE73A" w14:textId="77777777" w:rsidTr="001E473C">
        <w:trPr>
          <w:trHeight w:val="23"/>
        </w:trPr>
        <w:tc>
          <w:tcPr>
            <w:tcW w:w="4111" w:type="dxa"/>
            <w:shd w:val="clear" w:color="auto" w:fill="auto"/>
          </w:tcPr>
          <w:p w14:paraId="487631BF" w14:textId="77777777" w:rsidR="0061026F" w:rsidRPr="001B7B23" w:rsidRDefault="0061026F" w:rsidP="0061026F">
            <w:r w:rsidRPr="001B7B23">
              <w:t>Фамилия, имя, отчество</w:t>
            </w:r>
          </w:p>
        </w:tc>
        <w:tc>
          <w:tcPr>
            <w:tcW w:w="2552" w:type="dxa"/>
            <w:shd w:val="clear" w:color="auto" w:fill="auto"/>
          </w:tcPr>
          <w:p w14:paraId="795F52BC" w14:textId="77777777" w:rsidR="0061026F" w:rsidRPr="001B7B23" w:rsidRDefault="0061026F" w:rsidP="0061026F">
            <w:pPr>
              <w:jc w:val="center"/>
            </w:pPr>
            <w:r w:rsidRPr="001B7B23">
              <w:t>ФИО</w:t>
            </w:r>
          </w:p>
        </w:tc>
        <w:tc>
          <w:tcPr>
            <w:tcW w:w="1134" w:type="dxa"/>
            <w:shd w:val="clear" w:color="auto" w:fill="auto"/>
          </w:tcPr>
          <w:p w14:paraId="58F5FB25" w14:textId="77777777" w:rsidR="0061026F" w:rsidRPr="001B7B23" w:rsidRDefault="0061026F" w:rsidP="0061026F">
            <w:pPr>
              <w:jc w:val="center"/>
            </w:pPr>
            <w:r w:rsidRPr="001B7B23">
              <w:t>С</w:t>
            </w:r>
          </w:p>
        </w:tc>
        <w:tc>
          <w:tcPr>
            <w:tcW w:w="1119" w:type="dxa"/>
            <w:shd w:val="clear" w:color="auto" w:fill="auto"/>
          </w:tcPr>
          <w:p w14:paraId="6FB0963A" w14:textId="77777777" w:rsidR="0061026F" w:rsidRPr="001B7B23" w:rsidRDefault="0061026F" w:rsidP="0061026F">
            <w:pPr>
              <w:jc w:val="center"/>
            </w:pPr>
            <w:r w:rsidRPr="001B7B23">
              <w:t> </w:t>
            </w:r>
          </w:p>
        </w:tc>
        <w:tc>
          <w:tcPr>
            <w:tcW w:w="1910" w:type="dxa"/>
            <w:shd w:val="clear" w:color="auto" w:fill="auto"/>
          </w:tcPr>
          <w:p w14:paraId="64801C77" w14:textId="77777777" w:rsidR="0061026F" w:rsidRPr="001B7B23" w:rsidRDefault="0061026F" w:rsidP="0061026F">
            <w:pPr>
              <w:jc w:val="center"/>
            </w:pPr>
            <w:r w:rsidRPr="001B7B23">
              <w:t>О</w:t>
            </w:r>
          </w:p>
        </w:tc>
        <w:tc>
          <w:tcPr>
            <w:tcW w:w="5476" w:type="dxa"/>
            <w:shd w:val="clear" w:color="auto" w:fill="auto"/>
          </w:tcPr>
          <w:p w14:paraId="21D0E291" w14:textId="77777777" w:rsidR="0061026F" w:rsidRPr="001B7B23" w:rsidRDefault="0061026F" w:rsidP="0061026F">
            <w:r w:rsidRPr="001B7B23">
              <w:t>Типовой класс &lt;ФИОТип&gt;.</w:t>
            </w:r>
          </w:p>
          <w:p w14:paraId="65908647" w14:textId="77777777" w:rsidR="0061026F" w:rsidRPr="001B7B23" w:rsidRDefault="0061026F" w:rsidP="0061026F">
            <w:pPr>
              <w:autoSpaceDE w:val="0"/>
              <w:autoSpaceDN w:val="0"/>
              <w:adjustRightInd w:val="0"/>
            </w:pPr>
            <w:r w:rsidRPr="001B7B23">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p w14:paraId="747C3512" w14:textId="2C2749F9" w:rsidR="0061026F" w:rsidRPr="001B7B23" w:rsidRDefault="0061026F" w:rsidP="0061026F">
            <w:pPr>
              <w:autoSpaceDE w:val="0"/>
              <w:autoSpaceDN w:val="0"/>
              <w:adjustRightInd w:val="0"/>
            </w:pPr>
            <w:r w:rsidRPr="001B7B23">
              <w:t xml:space="preserve">Состав элемента представлен в </w:t>
            </w:r>
            <w:r w:rsidRPr="001B7B23">
              <w:fldChar w:fldCharType="begin"/>
            </w:r>
            <w:r w:rsidRPr="001B7B23">
              <w:instrText xml:space="preserve"> REF _Ref106197903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26</w:t>
            </w:r>
            <w:r w:rsidRPr="001B7B23">
              <w:fldChar w:fldCharType="end"/>
            </w:r>
            <w:r w:rsidRPr="001B7B23">
              <w:t>.</w:t>
            </w:r>
          </w:p>
        </w:tc>
      </w:tr>
      <w:tr w:rsidR="001E473C" w:rsidRPr="001B7B23" w14:paraId="2B18FC92" w14:textId="77777777" w:rsidTr="001E473C">
        <w:trPr>
          <w:trHeight w:val="23"/>
        </w:trPr>
        <w:tc>
          <w:tcPr>
            <w:tcW w:w="4111" w:type="dxa"/>
            <w:shd w:val="clear" w:color="auto" w:fill="auto"/>
          </w:tcPr>
          <w:p w14:paraId="760F874A" w14:textId="77777777" w:rsidR="0061026F" w:rsidRPr="001B7B23" w:rsidRDefault="0061026F" w:rsidP="0061026F">
            <w:r w:rsidRPr="001B7B23">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CC61F50" w14:textId="77777777" w:rsidR="0061026F" w:rsidRPr="001B7B23" w:rsidRDefault="0061026F" w:rsidP="0061026F">
            <w:pPr>
              <w:jc w:val="center"/>
            </w:pPr>
            <w:r w:rsidRPr="001B7B23">
              <w:t>СвДовер</w:t>
            </w:r>
          </w:p>
        </w:tc>
        <w:tc>
          <w:tcPr>
            <w:tcW w:w="1134" w:type="dxa"/>
            <w:shd w:val="clear" w:color="auto" w:fill="auto"/>
          </w:tcPr>
          <w:p w14:paraId="67AC1C99" w14:textId="77777777" w:rsidR="0061026F" w:rsidRPr="001B7B23" w:rsidRDefault="0061026F" w:rsidP="0061026F">
            <w:pPr>
              <w:jc w:val="center"/>
            </w:pPr>
            <w:r w:rsidRPr="001B7B23">
              <w:t>С</w:t>
            </w:r>
          </w:p>
        </w:tc>
        <w:tc>
          <w:tcPr>
            <w:tcW w:w="1119" w:type="dxa"/>
            <w:shd w:val="clear" w:color="auto" w:fill="auto"/>
          </w:tcPr>
          <w:p w14:paraId="50D1FFEF" w14:textId="77777777" w:rsidR="0061026F" w:rsidRPr="001B7B23" w:rsidRDefault="0061026F" w:rsidP="0061026F">
            <w:pPr>
              <w:jc w:val="center"/>
            </w:pPr>
            <w:r w:rsidRPr="001B7B23">
              <w:t> </w:t>
            </w:r>
          </w:p>
        </w:tc>
        <w:tc>
          <w:tcPr>
            <w:tcW w:w="1910" w:type="dxa"/>
            <w:shd w:val="clear" w:color="auto" w:fill="auto"/>
          </w:tcPr>
          <w:p w14:paraId="23545250" w14:textId="77777777" w:rsidR="0061026F" w:rsidRPr="001B7B23" w:rsidRDefault="0061026F" w:rsidP="0061026F">
            <w:pPr>
              <w:jc w:val="center"/>
            </w:pPr>
            <w:r w:rsidRPr="001B7B23">
              <w:t>Н</w:t>
            </w:r>
          </w:p>
        </w:tc>
        <w:tc>
          <w:tcPr>
            <w:tcW w:w="5476" w:type="dxa"/>
            <w:shd w:val="clear" w:color="auto" w:fill="auto"/>
          </w:tcPr>
          <w:p w14:paraId="74E67C69" w14:textId="7A4D8E79"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_Ref106198019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24</w:t>
            </w:r>
            <w:r w:rsidRPr="001B7B23">
              <w:fldChar w:fldCharType="end"/>
            </w:r>
            <w:r w:rsidRPr="001B7B23">
              <w:t>.</w:t>
            </w:r>
          </w:p>
          <w:p w14:paraId="493FAE92" w14:textId="77777777" w:rsidR="0061026F" w:rsidRPr="001B7B23" w:rsidRDefault="0061026F" w:rsidP="0061026F">
            <w:pPr>
              <w:pStyle w:val="ConsPlusNormal"/>
              <w:ind w:firstLine="0"/>
              <w:rPr>
                <w:strike/>
              </w:rPr>
            </w:pPr>
          </w:p>
        </w:tc>
      </w:tr>
      <w:tr w:rsidR="001E473C" w:rsidRPr="001B7B23" w14:paraId="3239250A" w14:textId="77777777" w:rsidTr="001E473C">
        <w:trPr>
          <w:trHeight w:val="23"/>
        </w:trPr>
        <w:tc>
          <w:tcPr>
            <w:tcW w:w="4111" w:type="dxa"/>
            <w:shd w:val="clear" w:color="auto" w:fill="auto"/>
          </w:tcPr>
          <w:p w14:paraId="789E253B" w14:textId="77777777" w:rsidR="0061026F" w:rsidRPr="001B7B23" w:rsidRDefault="0061026F" w:rsidP="0061026F">
            <w:r w:rsidRPr="001B7B23">
              <w:t>Сведения о доверенности, используемой для подтверждения полномочий в бумажном виде</w:t>
            </w:r>
          </w:p>
        </w:tc>
        <w:tc>
          <w:tcPr>
            <w:tcW w:w="2552" w:type="dxa"/>
            <w:shd w:val="clear" w:color="auto" w:fill="auto"/>
          </w:tcPr>
          <w:p w14:paraId="6607517A" w14:textId="77777777" w:rsidR="0061026F" w:rsidRPr="001B7B23" w:rsidRDefault="0061026F" w:rsidP="0061026F">
            <w:pPr>
              <w:jc w:val="center"/>
            </w:pPr>
            <w:r w:rsidRPr="001B7B23">
              <w:t>СвДоверБум</w:t>
            </w:r>
          </w:p>
        </w:tc>
        <w:tc>
          <w:tcPr>
            <w:tcW w:w="1134" w:type="dxa"/>
            <w:shd w:val="clear" w:color="auto" w:fill="auto"/>
          </w:tcPr>
          <w:p w14:paraId="41CD97B4" w14:textId="77777777" w:rsidR="0061026F" w:rsidRPr="001B7B23" w:rsidRDefault="0061026F" w:rsidP="0061026F">
            <w:pPr>
              <w:jc w:val="center"/>
            </w:pPr>
            <w:r w:rsidRPr="001B7B23">
              <w:t>С</w:t>
            </w:r>
          </w:p>
        </w:tc>
        <w:tc>
          <w:tcPr>
            <w:tcW w:w="1119" w:type="dxa"/>
            <w:shd w:val="clear" w:color="auto" w:fill="auto"/>
          </w:tcPr>
          <w:p w14:paraId="07419AD4" w14:textId="77777777" w:rsidR="0061026F" w:rsidRPr="001B7B23" w:rsidRDefault="0061026F" w:rsidP="0061026F">
            <w:pPr>
              <w:jc w:val="center"/>
            </w:pPr>
            <w:r w:rsidRPr="001B7B23">
              <w:t> </w:t>
            </w:r>
          </w:p>
        </w:tc>
        <w:tc>
          <w:tcPr>
            <w:tcW w:w="1910" w:type="dxa"/>
            <w:shd w:val="clear" w:color="auto" w:fill="auto"/>
          </w:tcPr>
          <w:p w14:paraId="7ADD6099" w14:textId="77777777" w:rsidR="0061026F" w:rsidRPr="001B7B23" w:rsidRDefault="0061026F" w:rsidP="0061026F">
            <w:pPr>
              <w:jc w:val="center"/>
            </w:pPr>
            <w:r w:rsidRPr="001B7B23">
              <w:t>Н</w:t>
            </w:r>
          </w:p>
        </w:tc>
        <w:tc>
          <w:tcPr>
            <w:tcW w:w="5476" w:type="dxa"/>
            <w:shd w:val="clear" w:color="auto" w:fill="auto"/>
          </w:tcPr>
          <w:p w14:paraId="19CFC685" w14:textId="0C5FC0EE" w:rsidR="0061026F" w:rsidRPr="001B7B23" w:rsidRDefault="0061026F" w:rsidP="0061026F">
            <w:r w:rsidRPr="001B7B23">
              <w:t xml:space="preserve">Состав элемента представлен в </w:t>
            </w:r>
            <w:r w:rsidRPr="001B7B23">
              <w:fldChar w:fldCharType="begin"/>
            </w:r>
            <w:r w:rsidRPr="001B7B23">
              <w:instrText xml:space="preserve"> REF _Ref106198123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25</w:t>
            </w:r>
            <w:r w:rsidRPr="001B7B23">
              <w:fldChar w:fldCharType="end"/>
            </w:r>
            <w:r w:rsidRPr="001B7B23">
              <w:t>.</w:t>
            </w:r>
          </w:p>
          <w:p w14:paraId="52FF9663" w14:textId="77777777" w:rsidR="0061026F" w:rsidRPr="001B7B23" w:rsidRDefault="0061026F" w:rsidP="0061026F"/>
        </w:tc>
      </w:tr>
    </w:tbl>
    <w:p w14:paraId="554EB8A3" w14:textId="5862285F" w:rsidR="0061026F" w:rsidRPr="001B7B23" w:rsidRDefault="0061026F" w:rsidP="0061026F">
      <w:pPr>
        <w:jc w:val="center"/>
        <w:rPr>
          <w:b/>
        </w:rPr>
      </w:pPr>
    </w:p>
    <w:p w14:paraId="224E7619" w14:textId="18B617BE" w:rsidR="006921C5" w:rsidRPr="001B7B23" w:rsidRDefault="006921C5" w:rsidP="001E473C">
      <w:pPr>
        <w:pStyle w:val="2"/>
      </w:pPr>
      <w:bookmarkStart w:id="472" w:name="_Ref106198019"/>
      <w:r w:rsidRPr="001B7B23">
        <w:t xml:space="preserve">Таблица </w:t>
      </w:r>
      <w:fldSimple w:instr=" SEQ Таблица \* ARABIC ">
        <w:r w:rsidR="007A302E" w:rsidRPr="001B7B23">
          <w:rPr>
            <w:noProof/>
          </w:rPr>
          <w:t>24</w:t>
        </w:r>
      </w:fldSimple>
      <w:bookmarkEnd w:id="472"/>
      <w:r w:rsidRPr="001B7B23">
        <w:t xml:space="preserve">. </w:t>
      </w:r>
      <w:r w:rsidR="006D205F" w:rsidRPr="001B7B23">
        <w:t>«</w:t>
      </w:r>
      <w:r w:rsidR="00166C09" w:rsidRPr="001B7B23">
        <w:t>Сведения о доверенности, используемой для подтверждения полномочий в электронной форме</w:t>
      </w:r>
      <w:r w:rsidR="006D205F" w:rsidRPr="001B7B23">
        <w:t>» ‹</w:t>
      </w:r>
      <w:r w:rsidR="00166C09" w:rsidRPr="001B7B23">
        <w:t>СвДовер</w:t>
      </w:r>
      <w:r w:rsidR="006D205F" w:rsidRPr="001B7B23">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1E473C" w:rsidRPr="001B7B23" w14:paraId="19F1BAF9" w14:textId="77777777" w:rsidTr="001E473C">
        <w:trPr>
          <w:trHeight w:val="23"/>
          <w:tblHeader/>
        </w:trPr>
        <w:tc>
          <w:tcPr>
            <w:tcW w:w="4418" w:type="dxa"/>
            <w:shd w:val="clear" w:color="auto" w:fill="EAEAEA"/>
            <w:vAlign w:val="center"/>
          </w:tcPr>
          <w:p w14:paraId="37156264" w14:textId="77777777" w:rsidR="006921C5" w:rsidRPr="001B7B23" w:rsidRDefault="006921C5" w:rsidP="00240735">
            <w:pPr>
              <w:jc w:val="center"/>
              <w:rPr>
                <w:b/>
              </w:rPr>
            </w:pPr>
            <w:r w:rsidRPr="001B7B23">
              <w:rPr>
                <w:b/>
              </w:rPr>
              <w:t>Наименование элемента</w:t>
            </w:r>
          </w:p>
        </w:tc>
        <w:tc>
          <w:tcPr>
            <w:tcW w:w="2083" w:type="dxa"/>
            <w:shd w:val="clear" w:color="auto" w:fill="EAEAEA"/>
            <w:vAlign w:val="center"/>
          </w:tcPr>
          <w:p w14:paraId="4A6C70D7"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auto" w:fill="EAEAEA"/>
            <w:vAlign w:val="center"/>
          </w:tcPr>
          <w:p w14:paraId="3D31D221" w14:textId="77777777" w:rsidR="006921C5" w:rsidRPr="001B7B23" w:rsidRDefault="006921C5" w:rsidP="00240735">
            <w:pPr>
              <w:jc w:val="center"/>
              <w:rPr>
                <w:b/>
              </w:rPr>
            </w:pPr>
            <w:r w:rsidRPr="001B7B23">
              <w:rPr>
                <w:b/>
              </w:rPr>
              <w:t>Признак типа элемента</w:t>
            </w:r>
          </w:p>
        </w:tc>
        <w:tc>
          <w:tcPr>
            <w:tcW w:w="1208" w:type="dxa"/>
            <w:shd w:val="clear" w:color="auto" w:fill="EAEAEA"/>
            <w:vAlign w:val="center"/>
          </w:tcPr>
          <w:p w14:paraId="3B5716A7" w14:textId="77777777" w:rsidR="006921C5" w:rsidRPr="001B7B23" w:rsidRDefault="006921C5" w:rsidP="00240735">
            <w:pPr>
              <w:jc w:val="center"/>
              <w:rPr>
                <w:b/>
              </w:rPr>
            </w:pPr>
            <w:r w:rsidRPr="001B7B23">
              <w:rPr>
                <w:b/>
              </w:rPr>
              <w:t>Формат элемента</w:t>
            </w:r>
          </w:p>
        </w:tc>
        <w:tc>
          <w:tcPr>
            <w:tcW w:w="1910" w:type="dxa"/>
            <w:shd w:val="clear" w:color="auto" w:fill="EAEAEA"/>
            <w:vAlign w:val="center"/>
          </w:tcPr>
          <w:p w14:paraId="170CD645" w14:textId="77777777" w:rsidR="006921C5" w:rsidRPr="001B7B23" w:rsidRDefault="006921C5" w:rsidP="00240735">
            <w:pPr>
              <w:jc w:val="center"/>
              <w:rPr>
                <w:b/>
              </w:rPr>
            </w:pPr>
            <w:r w:rsidRPr="001B7B23">
              <w:rPr>
                <w:b/>
              </w:rPr>
              <w:t>Признак обязательности элемента</w:t>
            </w:r>
          </w:p>
        </w:tc>
        <w:tc>
          <w:tcPr>
            <w:tcW w:w="5475" w:type="dxa"/>
            <w:shd w:val="clear" w:color="auto" w:fill="EAEAEA"/>
            <w:vAlign w:val="center"/>
          </w:tcPr>
          <w:p w14:paraId="6284C11F" w14:textId="77777777" w:rsidR="006921C5" w:rsidRPr="001B7B23" w:rsidRDefault="006921C5" w:rsidP="00240735">
            <w:pPr>
              <w:jc w:val="center"/>
              <w:rPr>
                <w:b/>
              </w:rPr>
            </w:pPr>
            <w:r w:rsidRPr="001B7B23">
              <w:rPr>
                <w:b/>
              </w:rPr>
              <w:t>Дополнительная информация</w:t>
            </w:r>
          </w:p>
        </w:tc>
      </w:tr>
      <w:tr w:rsidR="001E473C" w:rsidRPr="001B7B23" w14:paraId="3B3FB57B" w14:textId="77777777" w:rsidTr="001B7B23">
        <w:trPr>
          <w:trHeight w:val="23"/>
        </w:trPr>
        <w:tc>
          <w:tcPr>
            <w:tcW w:w="4418" w:type="dxa"/>
            <w:shd w:val="clear" w:color="auto" w:fill="auto"/>
          </w:tcPr>
          <w:p w14:paraId="699EADD5" w14:textId="77777777" w:rsidR="006921C5" w:rsidRPr="001B7B23" w:rsidRDefault="006921C5" w:rsidP="00240735">
            <w:r w:rsidRPr="001B7B23">
              <w:rPr>
                <w:szCs w:val="22"/>
              </w:rPr>
              <w:t>Единый регистрационный номер доверенности</w:t>
            </w:r>
          </w:p>
        </w:tc>
        <w:tc>
          <w:tcPr>
            <w:tcW w:w="2083" w:type="dxa"/>
            <w:shd w:val="clear" w:color="auto" w:fill="auto"/>
          </w:tcPr>
          <w:p w14:paraId="077FBA3F" w14:textId="77777777" w:rsidR="006921C5" w:rsidRPr="001B7B23" w:rsidRDefault="006921C5" w:rsidP="00240735">
            <w:pPr>
              <w:jc w:val="center"/>
            </w:pPr>
            <w:r w:rsidRPr="001B7B23">
              <w:rPr>
                <w:szCs w:val="22"/>
              </w:rPr>
              <w:t>НомДовер</w:t>
            </w:r>
          </w:p>
        </w:tc>
        <w:tc>
          <w:tcPr>
            <w:tcW w:w="1208" w:type="dxa"/>
            <w:shd w:val="clear" w:color="auto" w:fill="auto"/>
          </w:tcPr>
          <w:p w14:paraId="4A18ABA6" w14:textId="77777777" w:rsidR="006921C5" w:rsidRPr="001B7B23" w:rsidRDefault="006921C5" w:rsidP="00240735">
            <w:pPr>
              <w:jc w:val="center"/>
            </w:pPr>
            <w:r w:rsidRPr="001B7B23">
              <w:rPr>
                <w:szCs w:val="22"/>
              </w:rPr>
              <w:t>A</w:t>
            </w:r>
          </w:p>
        </w:tc>
        <w:tc>
          <w:tcPr>
            <w:tcW w:w="1208" w:type="dxa"/>
            <w:shd w:val="clear" w:color="auto" w:fill="auto"/>
          </w:tcPr>
          <w:p w14:paraId="2F7DD1F4" w14:textId="77777777" w:rsidR="006921C5" w:rsidRPr="001B7B23" w:rsidRDefault="006921C5" w:rsidP="00240735">
            <w:pPr>
              <w:jc w:val="center"/>
            </w:pPr>
            <w:r w:rsidRPr="001B7B23">
              <w:rPr>
                <w:szCs w:val="22"/>
              </w:rPr>
              <w:t>Т(=36)</w:t>
            </w:r>
          </w:p>
        </w:tc>
        <w:tc>
          <w:tcPr>
            <w:tcW w:w="1910" w:type="dxa"/>
            <w:shd w:val="clear" w:color="auto" w:fill="auto"/>
          </w:tcPr>
          <w:p w14:paraId="08EC3E88" w14:textId="77777777" w:rsidR="006921C5" w:rsidRPr="001B7B23" w:rsidRDefault="006921C5" w:rsidP="00240735">
            <w:pPr>
              <w:jc w:val="center"/>
            </w:pPr>
            <w:r w:rsidRPr="001B7B23">
              <w:rPr>
                <w:szCs w:val="22"/>
              </w:rPr>
              <w:t>Н</w:t>
            </w:r>
          </w:p>
        </w:tc>
        <w:tc>
          <w:tcPr>
            <w:tcW w:w="5475" w:type="dxa"/>
            <w:tcBorders>
              <w:bottom w:val="single" w:sz="4" w:space="0" w:color="000000"/>
            </w:tcBorders>
            <w:shd w:val="clear" w:color="auto" w:fill="auto"/>
          </w:tcPr>
          <w:p w14:paraId="0E284DDC" w14:textId="77777777" w:rsidR="006921C5" w:rsidRPr="001B7B23" w:rsidRDefault="006921C5" w:rsidP="00240735">
            <w:r w:rsidRPr="001B7B23">
              <w:rPr>
                <w:szCs w:val="26"/>
              </w:rPr>
              <w:t>Уникальный идентификатор доверенности в виде 36-разрядного GUID из имени файла</w:t>
            </w:r>
          </w:p>
        </w:tc>
      </w:tr>
      <w:tr w:rsidR="001E473C" w:rsidRPr="001B7B23" w14:paraId="6F15FE1C" w14:textId="77777777" w:rsidTr="001B7B23">
        <w:trPr>
          <w:trHeight w:val="23"/>
        </w:trPr>
        <w:tc>
          <w:tcPr>
            <w:tcW w:w="4418" w:type="dxa"/>
            <w:shd w:val="clear" w:color="auto" w:fill="auto"/>
          </w:tcPr>
          <w:p w14:paraId="1622113E" w14:textId="77777777" w:rsidR="006921C5" w:rsidRPr="001B7B23" w:rsidRDefault="006921C5" w:rsidP="00240735">
            <w:r w:rsidRPr="001B7B23">
              <w:t>Дата совершения (выдачи) доверенности</w:t>
            </w:r>
          </w:p>
        </w:tc>
        <w:tc>
          <w:tcPr>
            <w:tcW w:w="2083" w:type="dxa"/>
            <w:shd w:val="clear" w:color="auto" w:fill="auto"/>
          </w:tcPr>
          <w:p w14:paraId="33FC3E08" w14:textId="77777777" w:rsidR="006921C5" w:rsidRPr="001B7B23" w:rsidRDefault="006921C5" w:rsidP="00240735">
            <w:pPr>
              <w:jc w:val="center"/>
            </w:pPr>
            <w:r w:rsidRPr="001B7B23">
              <w:t>ДатаНач</w:t>
            </w:r>
          </w:p>
        </w:tc>
        <w:tc>
          <w:tcPr>
            <w:tcW w:w="1208" w:type="dxa"/>
            <w:shd w:val="clear" w:color="auto" w:fill="auto"/>
          </w:tcPr>
          <w:p w14:paraId="6EE48FD2" w14:textId="77777777" w:rsidR="006921C5" w:rsidRPr="001B7B23" w:rsidRDefault="006921C5" w:rsidP="00240735">
            <w:pPr>
              <w:jc w:val="center"/>
            </w:pPr>
            <w:r w:rsidRPr="001B7B23">
              <w:t>A</w:t>
            </w:r>
          </w:p>
        </w:tc>
        <w:tc>
          <w:tcPr>
            <w:tcW w:w="1208" w:type="dxa"/>
            <w:shd w:val="clear" w:color="auto" w:fill="auto"/>
          </w:tcPr>
          <w:p w14:paraId="516E601A" w14:textId="77777777" w:rsidR="006921C5" w:rsidRPr="001B7B23" w:rsidRDefault="006921C5" w:rsidP="00240735">
            <w:pPr>
              <w:jc w:val="center"/>
            </w:pPr>
            <w:r w:rsidRPr="001B7B23">
              <w:t>T(=10)</w:t>
            </w:r>
          </w:p>
        </w:tc>
        <w:tc>
          <w:tcPr>
            <w:tcW w:w="1910" w:type="dxa"/>
            <w:shd w:val="clear" w:color="auto" w:fill="auto"/>
          </w:tcPr>
          <w:p w14:paraId="1269A62E" w14:textId="77777777" w:rsidR="006921C5" w:rsidRPr="001B7B23" w:rsidRDefault="006921C5" w:rsidP="00240735">
            <w:pPr>
              <w:jc w:val="center"/>
            </w:pPr>
            <w:r w:rsidRPr="001B7B23">
              <w:t>Н</w:t>
            </w:r>
          </w:p>
        </w:tc>
        <w:tc>
          <w:tcPr>
            <w:tcW w:w="5475" w:type="dxa"/>
            <w:shd w:val="clear" w:color="auto" w:fill="FFFFFF" w:themeFill="background1"/>
            <w:vAlign w:val="center"/>
          </w:tcPr>
          <w:p w14:paraId="7A18F94A" w14:textId="77777777" w:rsidR="006921C5" w:rsidRPr="001B7B23" w:rsidRDefault="006921C5" w:rsidP="00240735">
            <w:pPr>
              <w:pStyle w:val="ConsPlusNormal"/>
              <w:ind w:firstLine="0"/>
              <w:rPr>
                <w:rFonts w:ascii="Times New Roman" w:hAnsi="Times New Roman"/>
                <w:sz w:val="24"/>
              </w:rPr>
            </w:pPr>
            <w:r w:rsidRPr="001B7B23">
              <w:rPr>
                <w:rFonts w:ascii="Times New Roman" w:hAnsi="Times New Roman"/>
                <w:sz w:val="24"/>
              </w:rPr>
              <w:t>Типовой класс &lt;ДатаТип&gt;.</w:t>
            </w:r>
          </w:p>
          <w:p w14:paraId="1B4632C2" w14:textId="40A1D998" w:rsidR="006921C5" w:rsidRPr="001B7B23" w:rsidRDefault="006921C5" w:rsidP="001B7B23">
            <w:pPr>
              <w:shd w:val="clear" w:color="auto" w:fill="FFFFFF" w:themeFill="background1"/>
            </w:pPr>
            <w:r w:rsidRPr="001B7B23">
              <w:rPr>
                <w:shd w:val="clear" w:color="auto" w:fill="FFFFFF" w:themeFill="background1"/>
              </w:rPr>
              <w:t>Код назначения элемента (6).</w:t>
            </w:r>
          </w:p>
        </w:tc>
      </w:tr>
      <w:tr w:rsidR="001E473C" w:rsidRPr="001B7B23" w14:paraId="035AB634" w14:textId="77777777" w:rsidTr="001E473C">
        <w:trPr>
          <w:trHeight w:val="23"/>
        </w:trPr>
        <w:tc>
          <w:tcPr>
            <w:tcW w:w="4418" w:type="dxa"/>
            <w:shd w:val="clear" w:color="auto" w:fill="auto"/>
          </w:tcPr>
          <w:p w14:paraId="39C27CDF" w14:textId="77777777" w:rsidR="006921C5" w:rsidRPr="001B7B23" w:rsidRDefault="006921C5" w:rsidP="00240735">
            <w:r w:rsidRPr="001B7B23">
              <w:t>Внутренний регистрационный номер доверенности</w:t>
            </w:r>
          </w:p>
        </w:tc>
        <w:tc>
          <w:tcPr>
            <w:tcW w:w="2083" w:type="dxa"/>
            <w:shd w:val="clear" w:color="auto" w:fill="auto"/>
          </w:tcPr>
          <w:p w14:paraId="753D44DC" w14:textId="77777777" w:rsidR="006921C5" w:rsidRPr="001B7B23" w:rsidRDefault="006921C5" w:rsidP="00240735">
            <w:pPr>
              <w:jc w:val="center"/>
            </w:pPr>
            <w:r w:rsidRPr="001B7B23">
              <w:t>ВнНомДовер</w:t>
            </w:r>
          </w:p>
        </w:tc>
        <w:tc>
          <w:tcPr>
            <w:tcW w:w="1208" w:type="dxa"/>
            <w:shd w:val="clear" w:color="auto" w:fill="auto"/>
          </w:tcPr>
          <w:p w14:paraId="4A87A18F" w14:textId="77777777" w:rsidR="006921C5" w:rsidRPr="001B7B23" w:rsidRDefault="006921C5" w:rsidP="00240735">
            <w:pPr>
              <w:jc w:val="center"/>
            </w:pPr>
            <w:r w:rsidRPr="001B7B23">
              <w:t>A</w:t>
            </w:r>
          </w:p>
        </w:tc>
        <w:tc>
          <w:tcPr>
            <w:tcW w:w="1208" w:type="dxa"/>
            <w:shd w:val="clear" w:color="auto" w:fill="auto"/>
          </w:tcPr>
          <w:p w14:paraId="504DCBAE" w14:textId="77777777" w:rsidR="006921C5" w:rsidRPr="001B7B23" w:rsidRDefault="006921C5" w:rsidP="00240735">
            <w:pPr>
              <w:jc w:val="center"/>
            </w:pPr>
            <w:r w:rsidRPr="001B7B23">
              <w:t>T(1-50)</w:t>
            </w:r>
          </w:p>
        </w:tc>
        <w:tc>
          <w:tcPr>
            <w:tcW w:w="1910" w:type="dxa"/>
            <w:shd w:val="clear" w:color="auto" w:fill="auto"/>
          </w:tcPr>
          <w:p w14:paraId="538BBF28" w14:textId="77777777" w:rsidR="006921C5" w:rsidRPr="001B7B23" w:rsidRDefault="006921C5" w:rsidP="00240735">
            <w:pPr>
              <w:jc w:val="center"/>
            </w:pPr>
            <w:r w:rsidRPr="001B7B23">
              <w:t>Н</w:t>
            </w:r>
          </w:p>
        </w:tc>
        <w:tc>
          <w:tcPr>
            <w:tcW w:w="5475" w:type="dxa"/>
            <w:shd w:val="clear" w:color="auto" w:fill="auto"/>
          </w:tcPr>
          <w:p w14:paraId="33313F6B" w14:textId="5DC01904" w:rsidR="006921C5" w:rsidRPr="001B7B23" w:rsidRDefault="006921C5" w:rsidP="00240735"/>
        </w:tc>
      </w:tr>
      <w:tr w:rsidR="001E473C" w:rsidRPr="001B7B23" w14:paraId="056F7815" w14:textId="77777777" w:rsidTr="001E473C">
        <w:trPr>
          <w:trHeight w:val="23"/>
        </w:trPr>
        <w:tc>
          <w:tcPr>
            <w:tcW w:w="4418" w:type="dxa"/>
            <w:shd w:val="clear" w:color="auto" w:fill="auto"/>
          </w:tcPr>
          <w:p w14:paraId="4A0CA38F" w14:textId="77777777" w:rsidR="006921C5" w:rsidRPr="001B7B23" w:rsidRDefault="006921C5" w:rsidP="00240735">
            <w:r w:rsidRPr="001B7B23">
              <w:rPr>
                <w:szCs w:val="22"/>
              </w:rPr>
              <w:t>Дата внутренней регистрации доверенности</w:t>
            </w:r>
          </w:p>
        </w:tc>
        <w:tc>
          <w:tcPr>
            <w:tcW w:w="2083" w:type="dxa"/>
            <w:shd w:val="clear" w:color="auto" w:fill="auto"/>
          </w:tcPr>
          <w:p w14:paraId="61EB8767" w14:textId="77777777" w:rsidR="006921C5" w:rsidRPr="001B7B23" w:rsidRDefault="006921C5" w:rsidP="00240735">
            <w:pPr>
              <w:jc w:val="center"/>
            </w:pPr>
            <w:r w:rsidRPr="001B7B23">
              <w:rPr>
                <w:szCs w:val="22"/>
              </w:rPr>
              <w:t>ДатаВнРегДовер</w:t>
            </w:r>
          </w:p>
        </w:tc>
        <w:tc>
          <w:tcPr>
            <w:tcW w:w="1208" w:type="dxa"/>
            <w:shd w:val="clear" w:color="auto" w:fill="auto"/>
          </w:tcPr>
          <w:p w14:paraId="23B66E2F" w14:textId="77777777" w:rsidR="006921C5" w:rsidRPr="001B7B23" w:rsidRDefault="006921C5" w:rsidP="00240735">
            <w:pPr>
              <w:jc w:val="center"/>
            </w:pPr>
            <w:r w:rsidRPr="001B7B23">
              <w:rPr>
                <w:szCs w:val="22"/>
              </w:rPr>
              <w:t>A</w:t>
            </w:r>
          </w:p>
        </w:tc>
        <w:tc>
          <w:tcPr>
            <w:tcW w:w="1208" w:type="dxa"/>
            <w:shd w:val="clear" w:color="auto" w:fill="auto"/>
          </w:tcPr>
          <w:p w14:paraId="28ADCCE7" w14:textId="77777777" w:rsidR="006921C5" w:rsidRPr="001B7B23" w:rsidRDefault="006921C5" w:rsidP="00240735">
            <w:pPr>
              <w:jc w:val="center"/>
            </w:pPr>
            <w:r w:rsidRPr="001B7B23">
              <w:rPr>
                <w:szCs w:val="22"/>
              </w:rPr>
              <w:t>T(=10)</w:t>
            </w:r>
          </w:p>
        </w:tc>
        <w:tc>
          <w:tcPr>
            <w:tcW w:w="1910" w:type="dxa"/>
            <w:shd w:val="clear" w:color="auto" w:fill="auto"/>
          </w:tcPr>
          <w:p w14:paraId="2E9A8CDD" w14:textId="77777777" w:rsidR="006921C5" w:rsidRPr="001B7B23" w:rsidRDefault="006921C5" w:rsidP="00240735">
            <w:pPr>
              <w:jc w:val="center"/>
            </w:pPr>
            <w:r w:rsidRPr="001B7B23">
              <w:rPr>
                <w:szCs w:val="22"/>
              </w:rPr>
              <w:t>Н</w:t>
            </w:r>
          </w:p>
        </w:tc>
        <w:tc>
          <w:tcPr>
            <w:tcW w:w="5475" w:type="dxa"/>
            <w:shd w:val="clear" w:color="auto" w:fill="auto"/>
          </w:tcPr>
          <w:p w14:paraId="7A1AD70B" w14:textId="77777777" w:rsidR="006921C5" w:rsidRPr="001B7B23" w:rsidRDefault="006921C5" w:rsidP="00240735">
            <w:r w:rsidRPr="001B7B23">
              <w:t>Типовой класс &lt;ДатаТип&gt;.</w:t>
            </w:r>
          </w:p>
          <w:p w14:paraId="72B8BC40" w14:textId="77777777" w:rsidR="006921C5" w:rsidRPr="001B7B23" w:rsidRDefault="006921C5" w:rsidP="00240735">
            <w:r w:rsidRPr="001B7B23">
              <w:t>Дата в формате ДД.ММ.ГГГГ.</w:t>
            </w:r>
          </w:p>
          <w:p w14:paraId="341ADBD0" w14:textId="77777777" w:rsidR="006921C5" w:rsidRPr="001B7B23" w:rsidRDefault="006921C5" w:rsidP="00240735"/>
        </w:tc>
      </w:tr>
      <w:tr w:rsidR="001E473C" w:rsidRPr="001B7B23" w14:paraId="2E1E7128" w14:textId="77777777" w:rsidTr="001E473C">
        <w:trPr>
          <w:trHeight w:val="23"/>
        </w:trPr>
        <w:tc>
          <w:tcPr>
            <w:tcW w:w="4418" w:type="dxa"/>
            <w:shd w:val="clear" w:color="auto" w:fill="auto"/>
          </w:tcPr>
          <w:p w14:paraId="205E75FA" w14:textId="77777777" w:rsidR="006921C5" w:rsidRPr="001B7B23" w:rsidRDefault="006921C5" w:rsidP="00240735">
            <w:r w:rsidRPr="001B7B23">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62E0C213" w14:textId="77777777" w:rsidR="006921C5" w:rsidRPr="001B7B23" w:rsidRDefault="006921C5" w:rsidP="00240735">
            <w:pPr>
              <w:jc w:val="center"/>
            </w:pPr>
            <w:r w:rsidRPr="001B7B23">
              <w:t>СведСистОтм</w:t>
            </w:r>
          </w:p>
        </w:tc>
        <w:tc>
          <w:tcPr>
            <w:tcW w:w="1208" w:type="dxa"/>
            <w:shd w:val="clear" w:color="auto" w:fill="auto"/>
          </w:tcPr>
          <w:p w14:paraId="63822CF7" w14:textId="77777777" w:rsidR="006921C5" w:rsidRPr="001B7B23" w:rsidRDefault="006921C5" w:rsidP="00240735">
            <w:pPr>
              <w:jc w:val="center"/>
            </w:pPr>
            <w:r w:rsidRPr="001B7B23">
              <w:t>A</w:t>
            </w:r>
          </w:p>
        </w:tc>
        <w:tc>
          <w:tcPr>
            <w:tcW w:w="1208" w:type="dxa"/>
            <w:shd w:val="clear" w:color="auto" w:fill="auto"/>
          </w:tcPr>
          <w:p w14:paraId="1403E64F" w14:textId="77777777" w:rsidR="006921C5" w:rsidRPr="001B7B23" w:rsidRDefault="006921C5" w:rsidP="00240735">
            <w:pPr>
              <w:jc w:val="center"/>
            </w:pPr>
            <w:r w:rsidRPr="001B7B23">
              <w:t>T(1-500)</w:t>
            </w:r>
          </w:p>
        </w:tc>
        <w:tc>
          <w:tcPr>
            <w:tcW w:w="1910" w:type="dxa"/>
            <w:shd w:val="clear" w:color="auto" w:fill="auto"/>
          </w:tcPr>
          <w:p w14:paraId="74A731B9" w14:textId="77777777" w:rsidR="006921C5" w:rsidRPr="001B7B23" w:rsidRDefault="006921C5" w:rsidP="00240735">
            <w:pPr>
              <w:jc w:val="center"/>
            </w:pPr>
            <w:r w:rsidRPr="001B7B23">
              <w:t>Н</w:t>
            </w:r>
          </w:p>
        </w:tc>
        <w:tc>
          <w:tcPr>
            <w:tcW w:w="5475" w:type="dxa"/>
            <w:shd w:val="clear" w:color="auto" w:fill="auto"/>
          </w:tcPr>
          <w:p w14:paraId="183DCE00" w14:textId="77777777" w:rsidR="006921C5" w:rsidRPr="001B7B23" w:rsidRDefault="006921C5" w:rsidP="00240735">
            <w:pPr>
              <w:rPr>
                <w:szCs w:val="26"/>
              </w:rPr>
            </w:pPr>
            <w:r w:rsidRPr="001B7B23">
              <w:t xml:space="preserve">Унифицированный указатель (URL) </w:t>
            </w:r>
            <w:r w:rsidRPr="001B7B23">
              <w:rPr>
                <w:szCs w:val="26"/>
              </w:rPr>
              <w:t>или текстовое описание системы, если данная система не предусматривает удаленный вызов ее программных интерфейсов</w:t>
            </w:r>
          </w:p>
          <w:p w14:paraId="1614917F" w14:textId="77777777" w:rsidR="006921C5" w:rsidRPr="001B7B23" w:rsidRDefault="006921C5" w:rsidP="00240735">
            <w:pPr>
              <w:pStyle w:val="ConsPlusNormal"/>
              <w:ind w:firstLine="0"/>
            </w:pPr>
          </w:p>
        </w:tc>
      </w:tr>
    </w:tbl>
    <w:p w14:paraId="60E7D1F6" w14:textId="77777777" w:rsidR="006921C5" w:rsidRPr="001B7B23" w:rsidRDefault="006921C5" w:rsidP="006921C5">
      <w:pPr>
        <w:pStyle w:val="ab"/>
        <w:ind w:firstLine="0"/>
      </w:pPr>
    </w:p>
    <w:p w14:paraId="0BE2A5C9" w14:textId="14620D3E" w:rsidR="006921C5" w:rsidRPr="001B7B23" w:rsidRDefault="006921C5" w:rsidP="001E473C">
      <w:pPr>
        <w:pStyle w:val="2"/>
      </w:pPr>
      <w:bookmarkStart w:id="473" w:name="_Ref106198123"/>
      <w:r w:rsidRPr="001B7B23">
        <w:t xml:space="preserve">Таблица </w:t>
      </w:r>
      <w:fldSimple w:instr=" SEQ Таблица \* ARABIC ">
        <w:r w:rsidR="007A302E" w:rsidRPr="001B7B23">
          <w:rPr>
            <w:noProof/>
          </w:rPr>
          <w:t>25</w:t>
        </w:r>
      </w:fldSimple>
      <w:bookmarkEnd w:id="473"/>
      <w:r w:rsidRPr="001B7B23">
        <w:t xml:space="preserve">. </w:t>
      </w:r>
      <w:r w:rsidR="002240F1" w:rsidRPr="001B7B23">
        <w:t>«</w:t>
      </w:r>
      <w:r w:rsidR="00CD0290" w:rsidRPr="001B7B23">
        <w:t>Сведения о доверенности, используемой для подтверждения полномочий в бумажном виде</w:t>
      </w:r>
      <w:r w:rsidR="002240F1" w:rsidRPr="001B7B23">
        <w:t>» ‹</w:t>
      </w:r>
      <w:r w:rsidR="00CD0290" w:rsidRPr="001B7B23">
        <w:t>СвДоверБум</w:t>
      </w:r>
      <w:r w:rsidR="002240F1" w:rsidRPr="001B7B23">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1E473C" w:rsidRPr="001B7B23" w14:paraId="717EDCEE" w14:textId="77777777" w:rsidTr="001E473C">
        <w:trPr>
          <w:trHeight w:val="23"/>
          <w:tblHeader/>
        </w:trPr>
        <w:tc>
          <w:tcPr>
            <w:tcW w:w="4584" w:type="dxa"/>
            <w:shd w:val="clear" w:color="000000" w:fill="EAEAEA"/>
            <w:vAlign w:val="center"/>
            <w:hideMark/>
          </w:tcPr>
          <w:p w14:paraId="10FEC9F1" w14:textId="77777777" w:rsidR="006921C5" w:rsidRPr="001B7B23" w:rsidRDefault="006921C5" w:rsidP="00240735">
            <w:pPr>
              <w:jc w:val="center"/>
              <w:rPr>
                <w:b/>
              </w:rPr>
            </w:pPr>
            <w:r w:rsidRPr="001B7B23">
              <w:rPr>
                <w:b/>
              </w:rPr>
              <w:t>Наименование элемента</w:t>
            </w:r>
          </w:p>
        </w:tc>
        <w:tc>
          <w:tcPr>
            <w:tcW w:w="2085" w:type="dxa"/>
            <w:shd w:val="clear" w:color="000000" w:fill="EAEAEA"/>
            <w:vAlign w:val="center"/>
            <w:hideMark/>
          </w:tcPr>
          <w:p w14:paraId="1995E5B0" w14:textId="77777777" w:rsidR="006921C5" w:rsidRPr="001B7B23" w:rsidRDefault="006921C5" w:rsidP="00240735">
            <w:pPr>
              <w:jc w:val="center"/>
              <w:rPr>
                <w:b/>
              </w:rPr>
            </w:pPr>
            <w:r w:rsidRPr="001B7B23">
              <w:rPr>
                <w:b/>
              </w:rPr>
              <w:t>Сокращенное наименование (код) элемента</w:t>
            </w:r>
          </w:p>
        </w:tc>
        <w:tc>
          <w:tcPr>
            <w:tcW w:w="1208" w:type="dxa"/>
            <w:shd w:val="clear" w:color="000000" w:fill="EAEAEA"/>
            <w:vAlign w:val="center"/>
            <w:hideMark/>
          </w:tcPr>
          <w:p w14:paraId="26996130" w14:textId="77777777" w:rsidR="006921C5" w:rsidRPr="001B7B23" w:rsidRDefault="006921C5" w:rsidP="00240735">
            <w:pPr>
              <w:jc w:val="center"/>
              <w:rPr>
                <w:b/>
              </w:rPr>
            </w:pPr>
            <w:r w:rsidRPr="001B7B23">
              <w:rPr>
                <w:b/>
              </w:rPr>
              <w:t>Признак типа элемента</w:t>
            </w:r>
          </w:p>
        </w:tc>
        <w:tc>
          <w:tcPr>
            <w:tcW w:w="1208" w:type="dxa"/>
            <w:shd w:val="clear" w:color="000000" w:fill="EAEAEA"/>
            <w:vAlign w:val="center"/>
            <w:hideMark/>
          </w:tcPr>
          <w:p w14:paraId="65323684" w14:textId="77777777" w:rsidR="006921C5" w:rsidRPr="001B7B23" w:rsidRDefault="006921C5" w:rsidP="00240735">
            <w:pPr>
              <w:jc w:val="center"/>
              <w:rPr>
                <w:b/>
              </w:rPr>
            </w:pPr>
            <w:r w:rsidRPr="001B7B23">
              <w:rPr>
                <w:b/>
              </w:rPr>
              <w:t>Формат элемента</w:t>
            </w:r>
          </w:p>
        </w:tc>
        <w:tc>
          <w:tcPr>
            <w:tcW w:w="1910" w:type="dxa"/>
            <w:shd w:val="clear" w:color="000000" w:fill="EAEAEA"/>
            <w:vAlign w:val="center"/>
            <w:hideMark/>
          </w:tcPr>
          <w:p w14:paraId="52625C1D" w14:textId="77777777" w:rsidR="006921C5" w:rsidRPr="001B7B23" w:rsidRDefault="006921C5" w:rsidP="00240735">
            <w:pPr>
              <w:jc w:val="center"/>
              <w:rPr>
                <w:b/>
              </w:rPr>
            </w:pPr>
            <w:r w:rsidRPr="001B7B23">
              <w:rPr>
                <w:b/>
              </w:rPr>
              <w:t>Признак обязательности элемента</w:t>
            </w:r>
          </w:p>
        </w:tc>
        <w:tc>
          <w:tcPr>
            <w:tcW w:w="5307" w:type="dxa"/>
            <w:shd w:val="clear" w:color="000000" w:fill="EAEAEA"/>
            <w:vAlign w:val="center"/>
            <w:hideMark/>
          </w:tcPr>
          <w:p w14:paraId="2274AF89" w14:textId="77777777" w:rsidR="006921C5" w:rsidRPr="001B7B23" w:rsidRDefault="006921C5" w:rsidP="00240735">
            <w:pPr>
              <w:jc w:val="center"/>
              <w:rPr>
                <w:b/>
              </w:rPr>
            </w:pPr>
            <w:r w:rsidRPr="001B7B23">
              <w:rPr>
                <w:b/>
              </w:rPr>
              <w:t>Дополнительная информация</w:t>
            </w:r>
          </w:p>
        </w:tc>
      </w:tr>
      <w:tr w:rsidR="001E473C" w:rsidRPr="001B7B23" w14:paraId="3F0012E1" w14:textId="77777777" w:rsidTr="001E473C">
        <w:trPr>
          <w:trHeight w:val="23"/>
        </w:trPr>
        <w:tc>
          <w:tcPr>
            <w:tcW w:w="4584" w:type="dxa"/>
            <w:shd w:val="clear" w:color="auto" w:fill="auto"/>
            <w:hideMark/>
          </w:tcPr>
          <w:p w14:paraId="2AEE7F36" w14:textId="77777777" w:rsidR="006921C5" w:rsidRPr="001B7B23" w:rsidRDefault="006921C5" w:rsidP="00240735">
            <w:r w:rsidRPr="001B7B23">
              <w:t>Дата совершения (выдачи) доверенности</w:t>
            </w:r>
          </w:p>
        </w:tc>
        <w:tc>
          <w:tcPr>
            <w:tcW w:w="2085" w:type="dxa"/>
            <w:shd w:val="clear" w:color="auto" w:fill="auto"/>
            <w:hideMark/>
          </w:tcPr>
          <w:p w14:paraId="1A931210" w14:textId="77777777" w:rsidR="006921C5" w:rsidRPr="001B7B23" w:rsidRDefault="006921C5" w:rsidP="00240735">
            <w:pPr>
              <w:jc w:val="center"/>
              <w:rPr>
                <w:lang w:val="en-US"/>
              </w:rPr>
            </w:pPr>
            <w:r w:rsidRPr="001B7B23">
              <w:t>ДатаНач</w:t>
            </w:r>
          </w:p>
        </w:tc>
        <w:tc>
          <w:tcPr>
            <w:tcW w:w="1208" w:type="dxa"/>
            <w:shd w:val="clear" w:color="auto" w:fill="auto"/>
            <w:hideMark/>
          </w:tcPr>
          <w:p w14:paraId="1728A251" w14:textId="77777777" w:rsidR="006921C5" w:rsidRPr="001B7B23" w:rsidRDefault="006921C5" w:rsidP="00240735">
            <w:pPr>
              <w:jc w:val="center"/>
            </w:pPr>
            <w:r w:rsidRPr="001B7B23">
              <w:t>A</w:t>
            </w:r>
          </w:p>
        </w:tc>
        <w:tc>
          <w:tcPr>
            <w:tcW w:w="1208" w:type="dxa"/>
            <w:shd w:val="clear" w:color="auto" w:fill="auto"/>
            <w:hideMark/>
          </w:tcPr>
          <w:p w14:paraId="0CE7C13D" w14:textId="77777777" w:rsidR="006921C5" w:rsidRPr="001B7B23" w:rsidRDefault="006921C5" w:rsidP="00240735">
            <w:pPr>
              <w:jc w:val="center"/>
            </w:pPr>
            <w:r w:rsidRPr="001B7B23">
              <w:t>T(=10)</w:t>
            </w:r>
          </w:p>
        </w:tc>
        <w:tc>
          <w:tcPr>
            <w:tcW w:w="1910" w:type="dxa"/>
            <w:shd w:val="clear" w:color="auto" w:fill="auto"/>
            <w:hideMark/>
          </w:tcPr>
          <w:p w14:paraId="31ED0366" w14:textId="77777777" w:rsidR="006921C5" w:rsidRPr="001B7B23" w:rsidRDefault="006921C5" w:rsidP="00240735">
            <w:pPr>
              <w:jc w:val="center"/>
            </w:pPr>
            <w:r w:rsidRPr="001B7B23">
              <w:t>Н</w:t>
            </w:r>
          </w:p>
        </w:tc>
        <w:tc>
          <w:tcPr>
            <w:tcW w:w="5307" w:type="dxa"/>
            <w:shd w:val="clear" w:color="auto" w:fill="auto"/>
            <w:hideMark/>
          </w:tcPr>
          <w:p w14:paraId="6CA82968" w14:textId="77777777" w:rsidR="006921C5" w:rsidRPr="001B7B23" w:rsidRDefault="006921C5" w:rsidP="00240735">
            <w:r w:rsidRPr="001B7B23">
              <w:t>Типовой класс &lt;ДатаТип&gt;.</w:t>
            </w:r>
          </w:p>
          <w:p w14:paraId="0A497452" w14:textId="77777777" w:rsidR="006921C5" w:rsidRPr="001B7B23" w:rsidRDefault="006921C5" w:rsidP="00240735">
            <w:r w:rsidRPr="001B7B23">
              <w:t>Дата в формате ДД.ММ.ГГГГ</w:t>
            </w:r>
          </w:p>
        </w:tc>
      </w:tr>
      <w:tr w:rsidR="001E473C" w:rsidRPr="001B7B23" w14:paraId="6A227427" w14:textId="77777777" w:rsidTr="001E473C">
        <w:trPr>
          <w:trHeight w:val="23"/>
        </w:trPr>
        <w:tc>
          <w:tcPr>
            <w:tcW w:w="4584" w:type="dxa"/>
            <w:shd w:val="clear" w:color="auto" w:fill="auto"/>
            <w:hideMark/>
          </w:tcPr>
          <w:p w14:paraId="00E11836" w14:textId="77777777" w:rsidR="006921C5" w:rsidRPr="001B7B23" w:rsidRDefault="006921C5" w:rsidP="00240735">
            <w:r w:rsidRPr="001B7B23">
              <w:rPr>
                <w:szCs w:val="22"/>
              </w:rPr>
              <w:t xml:space="preserve">Внутренний регистрационный номер доверенности </w:t>
            </w:r>
          </w:p>
        </w:tc>
        <w:tc>
          <w:tcPr>
            <w:tcW w:w="2085" w:type="dxa"/>
            <w:shd w:val="clear" w:color="auto" w:fill="auto"/>
            <w:hideMark/>
          </w:tcPr>
          <w:p w14:paraId="566A7442" w14:textId="77777777" w:rsidR="006921C5" w:rsidRPr="001B7B23" w:rsidRDefault="006921C5" w:rsidP="00240735">
            <w:pPr>
              <w:jc w:val="center"/>
            </w:pPr>
            <w:r w:rsidRPr="001B7B23">
              <w:t>ВнНомДовер</w:t>
            </w:r>
          </w:p>
        </w:tc>
        <w:tc>
          <w:tcPr>
            <w:tcW w:w="1208" w:type="dxa"/>
            <w:shd w:val="clear" w:color="auto" w:fill="auto"/>
            <w:hideMark/>
          </w:tcPr>
          <w:p w14:paraId="4CFADAFF" w14:textId="77777777" w:rsidR="006921C5" w:rsidRPr="001B7B23" w:rsidRDefault="006921C5" w:rsidP="00240735">
            <w:pPr>
              <w:jc w:val="center"/>
            </w:pPr>
            <w:r w:rsidRPr="001B7B23">
              <w:t>A</w:t>
            </w:r>
          </w:p>
        </w:tc>
        <w:tc>
          <w:tcPr>
            <w:tcW w:w="1208" w:type="dxa"/>
            <w:shd w:val="clear" w:color="auto" w:fill="auto"/>
            <w:hideMark/>
          </w:tcPr>
          <w:p w14:paraId="4EB057D4" w14:textId="77777777" w:rsidR="006921C5" w:rsidRPr="001B7B23" w:rsidRDefault="006921C5" w:rsidP="00240735">
            <w:pPr>
              <w:jc w:val="center"/>
            </w:pPr>
            <w:r w:rsidRPr="001B7B23">
              <w:t>T(1-50)</w:t>
            </w:r>
          </w:p>
        </w:tc>
        <w:tc>
          <w:tcPr>
            <w:tcW w:w="1910" w:type="dxa"/>
            <w:shd w:val="clear" w:color="auto" w:fill="auto"/>
            <w:hideMark/>
          </w:tcPr>
          <w:p w14:paraId="5E264F22" w14:textId="77777777" w:rsidR="006921C5" w:rsidRPr="001B7B23" w:rsidRDefault="006921C5" w:rsidP="00240735">
            <w:pPr>
              <w:jc w:val="center"/>
            </w:pPr>
            <w:r w:rsidRPr="001B7B23">
              <w:t>Н</w:t>
            </w:r>
          </w:p>
        </w:tc>
        <w:tc>
          <w:tcPr>
            <w:tcW w:w="5307" w:type="dxa"/>
            <w:shd w:val="clear" w:color="auto" w:fill="auto"/>
            <w:hideMark/>
          </w:tcPr>
          <w:p w14:paraId="421121C6" w14:textId="77777777" w:rsidR="006921C5" w:rsidRPr="001B7B23" w:rsidRDefault="006921C5" w:rsidP="00240735">
            <w:r w:rsidRPr="001B7B23">
              <w:t>При отсутствии номера принимает значение: без номера (б/н).</w:t>
            </w:r>
          </w:p>
          <w:p w14:paraId="26496E8A" w14:textId="77777777" w:rsidR="006921C5" w:rsidRPr="001B7B23" w:rsidRDefault="006921C5" w:rsidP="00240735"/>
        </w:tc>
      </w:tr>
      <w:tr w:rsidR="001E473C" w:rsidRPr="001B7B23" w14:paraId="430D7E95" w14:textId="77777777" w:rsidTr="001E473C">
        <w:trPr>
          <w:trHeight w:val="23"/>
        </w:trPr>
        <w:tc>
          <w:tcPr>
            <w:tcW w:w="4584" w:type="dxa"/>
            <w:shd w:val="clear" w:color="auto" w:fill="auto"/>
            <w:hideMark/>
          </w:tcPr>
          <w:p w14:paraId="46CEFC12" w14:textId="77777777" w:rsidR="006921C5" w:rsidRPr="001B7B23" w:rsidRDefault="006921C5" w:rsidP="00240735">
            <w:r w:rsidRPr="001B7B23">
              <w:t>Сведения, идентифицирующие доверителя</w:t>
            </w:r>
          </w:p>
        </w:tc>
        <w:tc>
          <w:tcPr>
            <w:tcW w:w="2085" w:type="dxa"/>
            <w:shd w:val="clear" w:color="auto" w:fill="auto"/>
            <w:hideMark/>
          </w:tcPr>
          <w:p w14:paraId="0DA91AB4" w14:textId="77777777" w:rsidR="006921C5" w:rsidRPr="001B7B23" w:rsidRDefault="006921C5" w:rsidP="00240735">
            <w:pPr>
              <w:jc w:val="center"/>
            </w:pPr>
            <w:r w:rsidRPr="001B7B23">
              <w:t xml:space="preserve">СвИдДовер </w:t>
            </w:r>
          </w:p>
        </w:tc>
        <w:tc>
          <w:tcPr>
            <w:tcW w:w="1208" w:type="dxa"/>
            <w:shd w:val="clear" w:color="auto" w:fill="auto"/>
            <w:hideMark/>
          </w:tcPr>
          <w:p w14:paraId="2B722EE7" w14:textId="77777777" w:rsidR="006921C5" w:rsidRPr="001B7B23" w:rsidRDefault="006921C5" w:rsidP="00240735">
            <w:pPr>
              <w:jc w:val="center"/>
            </w:pPr>
            <w:r w:rsidRPr="001B7B23">
              <w:t>A</w:t>
            </w:r>
          </w:p>
        </w:tc>
        <w:tc>
          <w:tcPr>
            <w:tcW w:w="1208" w:type="dxa"/>
            <w:shd w:val="clear" w:color="auto" w:fill="auto"/>
            <w:hideMark/>
          </w:tcPr>
          <w:p w14:paraId="567E20A5" w14:textId="77777777" w:rsidR="006921C5" w:rsidRPr="001B7B23" w:rsidRDefault="006921C5" w:rsidP="00240735">
            <w:pPr>
              <w:jc w:val="center"/>
            </w:pPr>
            <w:r w:rsidRPr="001B7B23">
              <w:t>T(1-1000)</w:t>
            </w:r>
          </w:p>
        </w:tc>
        <w:tc>
          <w:tcPr>
            <w:tcW w:w="1910" w:type="dxa"/>
            <w:shd w:val="clear" w:color="auto" w:fill="auto"/>
            <w:hideMark/>
          </w:tcPr>
          <w:p w14:paraId="3FB733C8" w14:textId="77777777" w:rsidR="006921C5" w:rsidRPr="001B7B23" w:rsidRDefault="006921C5" w:rsidP="00240735">
            <w:pPr>
              <w:jc w:val="center"/>
            </w:pPr>
            <w:r w:rsidRPr="001B7B23">
              <w:t>Н</w:t>
            </w:r>
          </w:p>
        </w:tc>
        <w:tc>
          <w:tcPr>
            <w:tcW w:w="5307" w:type="dxa"/>
            <w:shd w:val="clear" w:color="auto" w:fill="auto"/>
          </w:tcPr>
          <w:p w14:paraId="281EDCE8" w14:textId="77777777" w:rsidR="006921C5" w:rsidRPr="001B7B23" w:rsidRDefault="006921C5" w:rsidP="00240735"/>
        </w:tc>
      </w:tr>
      <w:tr w:rsidR="001E473C" w:rsidRPr="001B7B23" w14:paraId="6C63E6F6" w14:textId="77777777" w:rsidTr="001E473C">
        <w:trPr>
          <w:trHeight w:val="23"/>
        </w:trPr>
        <w:tc>
          <w:tcPr>
            <w:tcW w:w="4584" w:type="dxa"/>
            <w:shd w:val="clear" w:color="auto" w:fill="auto"/>
            <w:hideMark/>
          </w:tcPr>
          <w:p w14:paraId="77BDECD9" w14:textId="77777777" w:rsidR="006921C5" w:rsidRPr="001B7B23" w:rsidRDefault="006921C5" w:rsidP="00240735">
            <w:r w:rsidRPr="001B7B23">
              <w:t>Фамилия, имя, отчество (при наличии) лица, подписавшего доверенность</w:t>
            </w:r>
          </w:p>
        </w:tc>
        <w:tc>
          <w:tcPr>
            <w:tcW w:w="2085" w:type="dxa"/>
            <w:shd w:val="clear" w:color="auto" w:fill="auto"/>
            <w:hideMark/>
          </w:tcPr>
          <w:p w14:paraId="4C342F0D" w14:textId="77777777" w:rsidR="006921C5" w:rsidRPr="001B7B23" w:rsidRDefault="006921C5" w:rsidP="00240735">
            <w:pPr>
              <w:jc w:val="center"/>
            </w:pPr>
            <w:r w:rsidRPr="001B7B23">
              <w:t>ФИО</w:t>
            </w:r>
          </w:p>
        </w:tc>
        <w:tc>
          <w:tcPr>
            <w:tcW w:w="1208" w:type="dxa"/>
            <w:shd w:val="clear" w:color="auto" w:fill="auto"/>
            <w:hideMark/>
          </w:tcPr>
          <w:p w14:paraId="08FDE70F" w14:textId="77777777" w:rsidR="006921C5" w:rsidRPr="001B7B23" w:rsidRDefault="006921C5" w:rsidP="00240735">
            <w:pPr>
              <w:jc w:val="center"/>
            </w:pPr>
            <w:r w:rsidRPr="001B7B23">
              <w:t>С</w:t>
            </w:r>
          </w:p>
        </w:tc>
        <w:tc>
          <w:tcPr>
            <w:tcW w:w="1208" w:type="dxa"/>
            <w:shd w:val="clear" w:color="auto" w:fill="auto"/>
            <w:hideMark/>
          </w:tcPr>
          <w:p w14:paraId="0F95DC0E" w14:textId="77777777" w:rsidR="006921C5" w:rsidRPr="001B7B23" w:rsidRDefault="006921C5" w:rsidP="00240735">
            <w:pPr>
              <w:jc w:val="center"/>
            </w:pPr>
            <w:r w:rsidRPr="001B7B23">
              <w:t> </w:t>
            </w:r>
          </w:p>
        </w:tc>
        <w:tc>
          <w:tcPr>
            <w:tcW w:w="1910" w:type="dxa"/>
            <w:shd w:val="clear" w:color="auto" w:fill="auto"/>
            <w:hideMark/>
          </w:tcPr>
          <w:p w14:paraId="0327C202" w14:textId="77777777" w:rsidR="006921C5" w:rsidRPr="001B7B23" w:rsidRDefault="006921C5" w:rsidP="00240735">
            <w:pPr>
              <w:jc w:val="center"/>
            </w:pPr>
            <w:r w:rsidRPr="001B7B23">
              <w:t>Н</w:t>
            </w:r>
          </w:p>
        </w:tc>
        <w:tc>
          <w:tcPr>
            <w:tcW w:w="5307" w:type="dxa"/>
            <w:shd w:val="clear" w:color="auto" w:fill="auto"/>
            <w:hideMark/>
          </w:tcPr>
          <w:p w14:paraId="274A6DB1" w14:textId="77777777" w:rsidR="006921C5" w:rsidRPr="001B7B23" w:rsidRDefault="006921C5" w:rsidP="00E64E3A">
            <w:r w:rsidRPr="001B7B23">
              <w:t>Типовой класс &lt;ФИОТип&gt;.</w:t>
            </w:r>
          </w:p>
          <w:p w14:paraId="6D5EE429" w14:textId="30DD3DC7" w:rsidR="006921C5" w:rsidRPr="001B7B23" w:rsidRDefault="006921C5" w:rsidP="00E64E3A">
            <w:r w:rsidRPr="001B7B23">
              <w:t xml:space="preserve">Состав элемента представлен в </w:t>
            </w:r>
            <w:r w:rsidRPr="001B7B23">
              <w:fldChar w:fldCharType="begin"/>
            </w:r>
            <w:r w:rsidRPr="001B7B23">
              <w:instrText xml:space="preserve"> REF _Ref106197903 \h </w:instrText>
            </w:r>
            <w:r w:rsidR="00E64E3A" w:rsidRPr="001B7B23">
              <w:instrText xml:space="preserve"> \* MERGEFORMAT </w:instrText>
            </w:r>
            <w:r w:rsidRPr="001B7B23">
              <w:fldChar w:fldCharType="separate"/>
            </w:r>
            <w:r w:rsidR="007A302E" w:rsidRPr="001B7B23">
              <w:t xml:space="preserve">Таблица </w:t>
            </w:r>
            <w:r w:rsidR="007A302E" w:rsidRPr="001B7B23">
              <w:rPr>
                <w:noProof/>
              </w:rPr>
              <w:t>26</w:t>
            </w:r>
            <w:r w:rsidRPr="001B7B23">
              <w:fldChar w:fldCharType="end"/>
            </w:r>
            <w:r w:rsidRPr="001B7B23">
              <w:t>.</w:t>
            </w:r>
          </w:p>
        </w:tc>
      </w:tr>
    </w:tbl>
    <w:p w14:paraId="4FA06520" w14:textId="7EEE3C80" w:rsidR="006921C5" w:rsidRPr="001B7B23" w:rsidRDefault="006921C5" w:rsidP="006921C5"/>
    <w:p w14:paraId="0596F9FC" w14:textId="67882D28" w:rsidR="006921C5" w:rsidRPr="001B7B23" w:rsidRDefault="006921C5" w:rsidP="001E473C">
      <w:pPr>
        <w:pStyle w:val="2"/>
      </w:pPr>
      <w:bookmarkStart w:id="474" w:name="_Ref106197903"/>
      <w:r w:rsidRPr="001B7B23">
        <w:t xml:space="preserve">Таблица </w:t>
      </w:r>
      <w:fldSimple w:instr=" SEQ Таблица \* ARABIC ">
        <w:r w:rsidR="007A302E" w:rsidRPr="001B7B23">
          <w:rPr>
            <w:noProof/>
          </w:rPr>
          <w:t>26</w:t>
        </w:r>
      </w:fldSimple>
      <w:bookmarkEnd w:id="474"/>
      <w:r w:rsidRPr="001B7B23">
        <w:t xml:space="preserve">. </w:t>
      </w:r>
      <w:r w:rsidR="002F640F" w:rsidRPr="001B7B23">
        <w:t>«</w:t>
      </w:r>
      <w:r w:rsidR="0098634C" w:rsidRPr="001B7B23">
        <w:t>Сведения о документах физического лица</w:t>
      </w:r>
      <w:r w:rsidR="002F640F" w:rsidRPr="001B7B23">
        <w:t>» ‹</w:t>
      </w:r>
      <w:r w:rsidR="0098634C" w:rsidRPr="001B7B23">
        <w:t>СведДокументТип</w:t>
      </w:r>
      <w:r w:rsidR="002F640F" w:rsidRPr="001B7B23">
        <w:t>›</w:t>
      </w:r>
    </w:p>
    <w:tbl>
      <w:tblPr>
        <w:tblW w:w="14742" w:type="dxa"/>
        <w:jc w:val="center"/>
        <w:tblLook w:val="04A0" w:firstRow="1" w:lastRow="0" w:firstColumn="1" w:lastColumn="0" w:noHBand="0" w:noVBand="1"/>
      </w:tblPr>
      <w:tblGrid>
        <w:gridCol w:w="3283"/>
        <w:gridCol w:w="2380"/>
        <w:gridCol w:w="1208"/>
        <w:gridCol w:w="1208"/>
        <w:gridCol w:w="1910"/>
        <w:gridCol w:w="4753"/>
      </w:tblGrid>
      <w:tr w:rsidR="001E473C" w:rsidRPr="001B7B23" w14:paraId="26B087AD"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C00F52B" w14:textId="77777777" w:rsidR="006921C5" w:rsidRPr="001B7B23" w:rsidRDefault="006921C5" w:rsidP="00240735">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1BCA2414" w14:textId="77777777" w:rsidR="006921C5" w:rsidRPr="001B7B23" w:rsidRDefault="006921C5" w:rsidP="00240735">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4D6C23F" w14:textId="77777777" w:rsidR="006921C5" w:rsidRPr="001B7B23" w:rsidRDefault="006921C5" w:rsidP="00240735">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DE6C075" w14:textId="77777777" w:rsidR="006921C5" w:rsidRPr="001B7B23" w:rsidRDefault="006921C5" w:rsidP="00240735">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8720C9E" w14:textId="77777777" w:rsidR="006921C5" w:rsidRPr="001B7B23" w:rsidRDefault="006921C5" w:rsidP="00240735">
            <w:pPr>
              <w:jc w:val="center"/>
              <w:rPr>
                <w:b/>
                <w:bCs/>
              </w:rPr>
            </w:pPr>
            <w:r w:rsidRPr="001B7B23">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1A5AC126" w14:textId="77777777" w:rsidR="006921C5" w:rsidRPr="001B7B23" w:rsidRDefault="006921C5" w:rsidP="00240735">
            <w:pPr>
              <w:jc w:val="center"/>
              <w:rPr>
                <w:b/>
                <w:bCs/>
              </w:rPr>
            </w:pPr>
            <w:r w:rsidRPr="001B7B23">
              <w:rPr>
                <w:b/>
                <w:bCs/>
              </w:rPr>
              <w:t>Дополнительная информация</w:t>
            </w:r>
          </w:p>
        </w:tc>
      </w:tr>
      <w:tr w:rsidR="001E473C" w:rsidRPr="001B7B23" w14:paraId="4EB9BF38"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tcPr>
          <w:p w14:paraId="5D51CC84" w14:textId="77777777" w:rsidR="006921C5" w:rsidRPr="001B7B23" w:rsidRDefault="006921C5" w:rsidP="00240735">
            <w:pPr>
              <w:rPr>
                <w:bCs/>
              </w:rPr>
            </w:pPr>
            <w:r w:rsidRPr="001B7B23">
              <w:rPr>
                <w:bCs/>
              </w:rPr>
              <w:t>Тип документа, удостоверяющего личность</w:t>
            </w:r>
          </w:p>
        </w:tc>
        <w:tc>
          <w:tcPr>
            <w:tcW w:w="2497" w:type="dxa"/>
            <w:tcBorders>
              <w:top w:val="single" w:sz="4" w:space="0" w:color="auto"/>
              <w:left w:val="nil"/>
              <w:bottom w:val="single" w:sz="4" w:space="0" w:color="auto"/>
              <w:right w:val="single" w:sz="4" w:space="0" w:color="auto"/>
            </w:tcBorders>
            <w:shd w:val="clear" w:color="auto" w:fill="auto"/>
          </w:tcPr>
          <w:p w14:paraId="261FC789" w14:textId="77777777" w:rsidR="006921C5" w:rsidRPr="001B7B23" w:rsidRDefault="006921C5" w:rsidP="00240735">
            <w:pPr>
              <w:rPr>
                <w:bCs/>
              </w:rPr>
            </w:pPr>
            <w:r w:rsidRPr="001B7B23">
              <w:rPr>
                <w:bCs/>
              </w:rPr>
              <w:t>ТипДокДУЛ</w:t>
            </w:r>
          </w:p>
        </w:tc>
        <w:tc>
          <w:tcPr>
            <w:tcW w:w="1208" w:type="dxa"/>
            <w:tcBorders>
              <w:top w:val="single" w:sz="4" w:space="0" w:color="auto"/>
              <w:left w:val="nil"/>
              <w:bottom w:val="single" w:sz="4" w:space="0" w:color="auto"/>
              <w:right w:val="single" w:sz="4" w:space="0" w:color="auto"/>
            </w:tcBorders>
            <w:shd w:val="clear" w:color="auto" w:fill="auto"/>
          </w:tcPr>
          <w:p w14:paraId="2C36959B"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tcPr>
          <w:p w14:paraId="4516360C" w14:textId="77777777" w:rsidR="006921C5" w:rsidRPr="001B7B23" w:rsidRDefault="006921C5" w:rsidP="00240735">
            <w:pPr>
              <w:rPr>
                <w:bCs/>
              </w:rPr>
            </w:pPr>
            <w:r w:rsidRPr="001B7B23">
              <w:rPr>
                <w:bCs/>
              </w:rPr>
              <w:t>Т(=2)</w:t>
            </w:r>
          </w:p>
        </w:tc>
        <w:tc>
          <w:tcPr>
            <w:tcW w:w="1910" w:type="dxa"/>
            <w:tcBorders>
              <w:top w:val="single" w:sz="4" w:space="0" w:color="auto"/>
              <w:left w:val="nil"/>
              <w:bottom w:val="single" w:sz="4" w:space="0" w:color="auto"/>
              <w:right w:val="single" w:sz="4" w:space="0" w:color="auto"/>
            </w:tcBorders>
            <w:shd w:val="clear" w:color="auto" w:fill="auto"/>
          </w:tcPr>
          <w:p w14:paraId="002442EE" w14:textId="77777777" w:rsidR="006921C5" w:rsidRPr="001B7B23" w:rsidRDefault="006921C5" w:rsidP="00240735">
            <w:pPr>
              <w:rPr>
                <w:bCs/>
              </w:rPr>
            </w:pPr>
            <w:r w:rsidRPr="001B7B23">
              <w:rPr>
                <w:bCs/>
              </w:rPr>
              <w:t>НК</w:t>
            </w:r>
          </w:p>
        </w:tc>
        <w:tc>
          <w:tcPr>
            <w:tcW w:w="5273" w:type="dxa"/>
            <w:tcBorders>
              <w:top w:val="single" w:sz="4" w:space="0" w:color="auto"/>
              <w:left w:val="nil"/>
              <w:bottom w:val="single" w:sz="4" w:space="0" w:color="auto"/>
              <w:right w:val="single" w:sz="4" w:space="0" w:color="auto"/>
            </w:tcBorders>
            <w:shd w:val="clear" w:color="auto" w:fill="auto"/>
          </w:tcPr>
          <w:p w14:paraId="4707B7C7" w14:textId="77777777" w:rsidR="006921C5" w:rsidRPr="001B7B23" w:rsidRDefault="006921C5" w:rsidP="00240735">
            <w:pPr>
              <w:spacing w:after="160" w:line="259" w:lineRule="auto"/>
              <w:rPr>
                <w:rFonts w:eastAsiaTheme="minorHAnsi"/>
                <w:lang w:eastAsia="en-US"/>
              </w:rPr>
            </w:pPr>
            <w:r w:rsidRPr="001B7B23">
              <w:rPr>
                <w:rFonts w:eastAsiaTheme="minorHAnsi"/>
                <w:lang w:eastAsia="en-US"/>
              </w:rPr>
              <w:t>Заполняется при указании элемента СведДул.</w:t>
            </w:r>
          </w:p>
          <w:p w14:paraId="0E222388" w14:textId="43FC82D7" w:rsidR="006921C5" w:rsidRPr="001B7B23" w:rsidRDefault="006921C5" w:rsidP="00240735">
            <w:pPr>
              <w:spacing w:after="160" w:line="259" w:lineRule="auto"/>
              <w:rPr>
                <w:rFonts w:eastAsiaTheme="minorHAnsi"/>
                <w:lang w:eastAsia="en-US"/>
              </w:rPr>
            </w:pPr>
            <w:r w:rsidRPr="001B7B23">
              <w:rPr>
                <w:rFonts w:eastAsiaTheme="minorHAnsi"/>
                <w:lang w:eastAsia="en-US"/>
              </w:rPr>
              <w:t>Принимает значения в соответствии с </w:t>
            </w:r>
            <w:hyperlink r:id="rId15" w:anchor="block_3300" w:history="1">
              <w:r w:rsidRPr="001B7B23">
                <w:rPr>
                  <w:rFonts w:eastAsiaTheme="minorHAnsi"/>
                  <w:lang w:eastAsia="en-US"/>
                </w:rPr>
                <w:t>таблицей</w:t>
              </w:r>
            </w:hyperlink>
            <w:r w:rsidRPr="001B7B23">
              <w:rPr>
                <w:rFonts w:eastAsiaTheme="minorHAnsi"/>
                <w:lang w:eastAsia="en-US"/>
              </w:rPr>
              <w:t xml:space="preserve"> «Коды видов документов, удостоверяющих личность физического лица» (Таблица 4.23 </w:t>
            </w:r>
            <w:r w:rsidRPr="001B7B23">
              <w:rPr>
                <w:rFonts w:eastAsiaTheme="minorHAnsi"/>
                <w:bCs/>
                <w:shd w:val="clear" w:color="auto" w:fill="FFFFFF"/>
                <w:lang w:eastAsia="en-US"/>
              </w:rPr>
              <w:t>Приложения № 2</w:t>
            </w:r>
            <w:r w:rsidRPr="001B7B23">
              <w:rPr>
                <w:rFonts w:eastAsiaTheme="minorHAnsi"/>
                <w:bCs/>
                <w:lang w:eastAsia="en-US"/>
              </w:rPr>
              <w:br/>
            </w:r>
            <w:r w:rsidRPr="001B7B23">
              <w:rPr>
                <w:rFonts w:eastAsiaTheme="minorHAnsi"/>
                <w:bCs/>
                <w:shd w:val="clear" w:color="auto" w:fill="FFFFFF"/>
                <w:lang w:eastAsia="en-US"/>
              </w:rPr>
              <w:t>к </w:t>
            </w:r>
            <w:hyperlink r:id="rId16" w:history="1">
              <w:r w:rsidRPr="001B7B23">
                <w:rPr>
                  <w:rFonts w:eastAsiaTheme="minorHAnsi"/>
                  <w:bCs/>
                  <w:shd w:val="clear" w:color="auto" w:fill="FFFFFF"/>
                  <w:lang w:eastAsia="en-US"/>
                </w:rPr>
                <w:t>приказу</w:t>
              </w:r>
            </w:hyperlink>
            <w:r w:rsidRPr="001B7B23">
              <w:rPr>
                <w:rFonts w:eastAsiaTheme="minorHAnsi"/>
                <w:bCs/>
                <w:shd w:val="clear" w:color="auto" w:fill="FFFFFF"/>
                <w:lang w:eastAsia="en-US"/>
              </w:rPr>
              <w:t> ФНС России</w:t>
            </w:r>
            <w:r w:rsidRPr="001B7B23">
              <w:rPr>
                <w:rFonts w:eastAsiaTheme="minorHAnsi"/>
                <w:bCs/>
                <w:lang w:eastAsia="en-US"/>
              </w:rPr>
              <w:br/>
            </w:r>
            <w:r w:rsidRPr="001B7B23">
              <w:rPr>
                <w:rFonts w:eastAsiaTheme="minorHAnsi"/>
                <w:bCs/>
                <w:shd w:val="clear" w:color="auto" w:fill="FFFFFF"/>
                <w:lang w:eastAsia="en-US"/>
              </w:rPr>
              <w:t>от 07.05.2018 г. N ММВ-7-13/249@)</w:t>
            </w:r>
          </w:p>
        </w:tc>
      </w:tr>
      <w:tr w:rsidR="001E473C" w:rsidRPr="001B7B23" w14:paraId="174C50B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6E9A4A1" w14:textId="77777777" w:rsidR="006921C5" w:rsidRPr="001B7B23" w:rsidRDefault="006921C5" w:rsidP="00240735">
            <w:pPr>
              <w:rPr>
                <w:bCs/>
              </w:rPr>
            </w:pPr>
            <w:r w:rsidRPr="001B7B23">
              <w:rPr>
                <w:bCs/>
              </w:rPr>
              <w:t xml:space="preserve">Серия документа (при наличии) </w:t>
            </w:r>
          </w:p>
        </w:tc>
        <w:tc>
          <w:tcPr>
            <w:tcW w:w="2497" w:type="dxa"/>
            <w:tcBorders>
              <w:top w:val="single" w:sz="4" w:space="0" w:color="auto"/>
              <w:left w:val="nil"/>
              <w:bottom w:val="single" w:sz="4" w:space="0" w:color="auto"/>
              <w:right w:val="single" w:sz="4" w:space="0" w:color="auto"/>
            </w:tcBorders>
            <w:shd w:val="clear" w:color="auto" w:fill="auto"/>
            <w:vAlign w:val="center"/>
          </w:tcPr>
          <w:p w14:paraId="0C5D93CD" w14:textId="77777777" w:rsidR="006921C5" w:rsidRPr="001B7B23" w:rsidRDefault="006921C5" w:rsidP="00240735">
            <w:pPr>
              <w:rPr>
                <w:bCs/>
              </w:rPr>
            </w:pPr>
            <w:r w:rsidRPr="001B7B23">
              <w:rPr>
                <w:bCs/>
              </w:rPr>
              <w:t>СерДок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7CFBD4BE"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41D82D8" w14:textId="77777777" w:rsidR="006921C5" w:rsidRPr="001B7B23" w:rsidRDefault="006921C5" w:rsidP="00240735">
            <w:pPr>
              <w:rPr>
                <w:bCs/>
              </w:rPr>
            </w:pPr>
            <w:r w:rsidRPr="001B7B23">
              <w:rPr>
                <w:bCs/>
              </w:rPr>
              <w:t>Т(=4)</w:t>
            </w:r>
          </w:p>
        </w:tc>
        <w:tc>
          <w:tcPr>
            <w:tcW w:w="1910" w:type="dxa"/>
            <w:tcBorders>
              <w:top w:val="single" w:sz="4" w:space="0" w:color="auto"/>
              <w:left w:val="nil"/>
              <w:bottom w:val="single" w:sz="4" w:space="0" w:color="auto"/>
              <w:right w:val="single" w:sz="4" w:space="0" w:color="auto"/>
            </w:tcBorders>
            <w:shd w:val="clear" w:color="auto" w:fill="auto"/>
            <w:vAlign w:val="center"/>
          </w:tcPr>
          <w:p w14:paraId="5B318231"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155C76F5" w14:textId="6262C660" w:rsidR="006921C5" w:rsidRPr="001B7B23" w:rsidRDefault="006921C5" w:rsidP="00240735">
            <w:pPr>
              <w:spacing w:after="160" w:line="259" w:lineRule="auto"/>
              <w:rPr>
                <w:rFonts w:eastAsiaTheme="minorHAnsi"/>
                <w:lang w:eastAsia="en-US"/>
              </w:rPr>
            </w:pPr>
          </w:p>
        </w:tc>
      </w:tr>
      <w:tr w:rsidR="001E473C" w:rsidRPr="001B7B23" w14:paraId="7ECC6209"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65C19A21" w14:textId="77777777" w:rsidR="006921C5" w:rsidRPr="001B7B23" w:rsidRDefault="006921C5" w:rsidP="00240735">
            <w:pPr>
              <w:rPr>
                <w:bCs/>
              </w:rPr>
            </w:pPr>
            <w:r w:rsidRPr="001B7B23">
              <w:rPr>
                <w:bCs/>
              </w:rPr>
              <w:t>Номер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4F42C46C" w14:textId="77777777" w:rsidR="006921C5" w:rsidRPr="001B7B23" w:rsidRDefault="006921C5" w:rsidP="00240735">
            <w:pPr>
              <w:rPr>
                <w:bCs/>
              </w:rPr>
            </w:pPr>
            <w:r w:rsidRPr="001B7B23">
              <w:rPr>
                <w:bCs/>
              </w:rPr>
              <w:t>НомДок</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F76344E"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4C182B6" w14:textId="77777777" w:rsidR="006921C5" w:rsidRPr="001B7B23" w:rsidRDefault="006921C5" w:rsidP="00240735">
            <w:pPr>
              <w:rPr>
                <w:bCs/>
              </w:rPr>
            </w:pPr>
            <w:r w:rsidRPr="001B7B23">
              <w:rPr>
                <w:rFonts w:eastAsiaTheme="minorHAnsi"/>
                <w:bCs/>
                <w:lang w:eastAsia="en-US"/>
              </w:rPr>
              <w:t>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EC02296"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BFB9D3F" w14:textId="654E990A" w:rsidR="006921C5" w:rsidRPr="001B7B23" w:rsidRDefault="006921C5" w:rsidP="00240735">
            <w:pPr>
              <w:rPr>
                <w:bCs/>
              </w:rPr>
            </w:pPr>
          </w:p>
        </w:tc>
      </w:tr>
      <w:tr w:rsidR="001E473C" w:rsidRPr="001B7B23" w14:paraId="6640302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01D9DFB2" w14:textId="77777777" w:rsidR="006921C5" w:rsidRPr="001B7B23" w:rsidRDefault="006921C5" w:rsidP="00240735">
            <w:pPr>
              <w:rPr>
                <w:bCs/>
              </w:rPr>
            </w:pPr>
            <w:r w:rsidRPr="001B7B23">
              <w:rPr>
                <w:bCs/>
              </w:rPr>
              <w:t>Дата выдачи документа</w:t>
            </w:r>
          </w:p>
        </w:tc>
        <w:tc>
          <w:tcPr>
            <w:tcW w:w="2497" w:type="dxa"/>
            <w:tcBorders>
              <w:top w:val="single" w:sz="4" w:space="0" w:color="auto"/>
              <w:left w:val="nil"/>
              <w:bottom w:val="single" w:sz="4" w:space="0" w:color="auto"/>
              <w:right w:val="single" w:sz="4" w:space="0" w:color="auto"/>
            </w:tcBorders>
            <w:shd w:val="clear" w:color="auto" w:fill="auto"/>
            <w:vAlign w:val="center"/>
          </w:tcPr>
          <w:p w14:paraId="1E675CD9" w14:textId="77777777" w:rsidR="006921C5" w:rsidRPr="001B7B23" w:rsidRDefault="006921C5" w:rsidP="00240735">
            <w:pPr>
              <w:rPr>
                <w:bCs/>
              </w:rPr>
            </w:pPr>
            <w:r w:rsidRPr="001B7B23">
              <w:rPr>
                <w:bCs/>
              </w:rPr>
              <w:t>ДатаДок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7E61B89D"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F45055" w14:textId="77777777" w:rsidR="006921C5" w:rsidRPr="001B7B23" w:rsidRDefault="006921C5" w:rsidP="00240735">
            <w:pPr>
              <w:rPr>
                <w:bCs/>
              </w:rPr>
            </w:pPr>
            <w:r w:rsidRPr="001B7B23">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08BA7292"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73CA0C86" w14:textId="77777777" w:rsidR="006921C5" w:rsidRPr="001B7B23" w:rsidRDefault="006921C5" w:rsidP="00240735">
            <w:r w:rsidRPr="001B7B23">
              <w:t>Типовой класс &lt;ДатаТип&gt;.</w:t>
            </w:r>
          </w:p>
          <w:p w14:paraId="294F6771" w14:textId="77777777" w:rsidR="006921C5" w:rsidRPr="001B7B23" w:rsidRDefault="006921C5" w:rsidP="00240735">
            <w:pPr>
              <w:rPr>
                <w:bCs/>
              </w:rPr>
            </w:pPr>
            <w:r w:rsidRPr="001B7B23">
              <w:t>Дата в формате ДД.ММ.ГГГГ.</w:t>
            </w:r>
          </w:p>
        </w:tc>
      </w:tr>
      <w:tr w:rsidR="001E473C" w:rsidRPr="001B7B23" w14:paraId="5A2804F4"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783C9F7" w14:textId="77777777" w:rsidR="006921C5" w:rsidRPr="001B7B23" w:rsidRDefault="006921C5" w:rsidP="00240735">
            <w:pPr>
              <w:rPr>
                <w:bCs/>
              </w:rPr>
            </w:pPr>
            <w:r w:rsidRPr="001B7B23">
              <w:rPr>
                <w:bCs/>
              </w:rPr>
              <w:t>Организация, выдавшая документ</w:t>
            </w:r>
          </w:p>
        </w:tc>
        <w:tc>
          <w:tcPr>
            <w:tcW w:w="2497" w:type="dxa"/>
            <w:tcBorders>
              <w:top w:val="single" w:sz="4" w:space="0" w:color="auto"/>
              <w:left w:val="nil"/>
              <w:bottom w:val="single" w:sz="4" w:space="0" w:color="auto"/>
              <w:right w:val="single" w:sz="4" w:space="0" w:color="auto"/>
            </w:tcBorders>
            <w:shd w:val="clear" w:color="auto" w:fill="auto"/>
            <w:vAlign w:val="center"/>
          </w:tcPr>
          <w:p w14:paraId="25E7F05C" w14:textId="77777777" w:rsidR="006921C5" w:rsidRPr="001B7B23" w:rsidRDefault="006921C5" w:rsidP="00240735">
            <w:pPr>
              <w:rPr>
                <w:bCs/>
              </w:rPr>
            </w:pPr>
            <w:r w:rsidRPr="001B7B23">
              <w:rPr>
                <w:bCs/>
              </w:rPr>
              <w:t>ОргВыдДок</w:t>
            </w:r>
          </w:p>
        </w:tc>
        <w:tc>
          <w:tcPr>
            <w:tcW w:w="1208" w:type="dxa"/>
            <w:tcBorders>
              <w:top w:val="single" w:sz="4" w:space="0" w:color="auto"/>
              <w:left w:val="nil"/>
              <w:bottom w:val="single" w:sz="4" w:space="0" w:color="auto"/>
              <w:right w:val="single" w:sz="4" w:space="0" w:color="auto"/>
            </w:tcBorders>
            <w:shd w:val="clear" w:color="auto" w:fill="auto"/>
            <w:vAlign w:val="center"/>
          </w:tcPr>
          <w:p w14:paraId="4DFCB4EA" w14:textId="77777777" w:rsidR="006921C5" w:rsidRPr="001B7B23" w:rsidRDefault="006921C5" w:rsidP="00240735">
            <w:pPr>
              <w:rPr>
                <w:bCs/>
              </w:rPr>
            </w:pPr>
            <w:r w:rsidRPr="001B7B23">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2B55763" w14:textId="77777777" w:rsidR="006921C5" w:rsidRPr="001B7B23" w:rsidRDefault="006921C5" w:rsidP="00240735">
            <w:pPr>
              <w:rPr>
                <w:bCs/>
              </w:rPr>
            </w:pPr>
            <w:r w:rsidRPr="001B7B23">
              <w:rPr>
                <w:bCs/>
              </w:rPr>
              <w:t>Т(1-1000)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31E65DC3" w14:textId="77777777" w:rsidR="006921C5" w:rsidRPr="001B7B23" w:rsidRDefault="006921C5" w:rsidP="00240735">
            <w:pPr>
              <w:rPr>
                <w:bCs/>
              </w:rPr>
            </w:pPr>
            <w:r w:rsidRPr="001B7B23">
              <w:rPr>
                <w:bC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6DA7D1C9" w14:textId="49AC5B54" w:rsidR="006921C5" w:rsidRPr="001B7B23" w:rsidRDefault="006921C5" w:rsidP="00240735">
            <w:pPr>
              <w:rPr>
                <w:bCs/>
              </w:rPr>
            </w:pPr>
          </w:p>
        </w:tc>
      </w:tr>
      <w:tr w:rsidR="001E473C" w:rsidRPr="001B7B23" w14:paraId="6D47D3BA"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4C52E513" w14:textId="77777777" w:rsidR="006921C5" w:rsidRPr="001B7B23" w:rsidRDefault="006921C5" w:rsidP="00240735">
            <w:pPr>
              <w:rPr>
                <w:bCs/>
              </w:rPr>
            </w:pPr>
            <w:r w:rsidRPr="001B7B23">
              <w:rPr>
                <w:bCs/>
              </w:rPr>
              <w:t xml:space="preserve">Срок начала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232ADAFA"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E1F70D4"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7383DD8" w14:textId="77777777" w:rsidR="006921C5" w:rsidRPr="001B7B23" w:rsidRDefault="006921C5" w:rsidP="00240735">
            <w:pPr>
              <w:rPr>
                <w:bCs/>
              </w:rPr>
            </w:pPr>
            <w:r w:rsidRPr="001B7B23">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A97697"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73740A5" w14:textId="77777777" w:rsidR="006921C5" w:rsidRPr="001B7B23" w:rsidRDefault="006921C5" w:rsidP="00240735">
            <w:r w:rsidRPr="001B7B23">
              <w:t>Типовой класс &lt;ДатаТип&gt;.</w:t>
            </w:r>
          </w:p>
          <w:p w14:paraId="5DB7BFD9" w14:textId="77777777" w:rsidR="006921C5" w:rsidRPr="001B7B23" w:rsidRDefault="006921C5" w:rsidP="00240735">
            <w:pPr>
              <w:rPr>
                <w:bCs/>
              </w:rPr>
            </w:pPr>
            <w:r w:rsidRPr="001B7B23">
              <w:t>Дата в формате ДД.ММ.ГГГГ.</w:t>
            </w:r>
          </w:p>
        </w:tc>
      </w:tr>
      <w:tr w:rsidR="001E473C" w:rsidRPr="001B7B23" w14:paraId="0F5009F0" w14:textId="77777777" w:rsidTr="001E473C">
        <w:trPr>
          <w:trHeight w:val="23"/>
          <w:tblHeader/>
          <w:jc w:val="center"/>
        </w:trPr>
        <w:tc>
          <w:tcPr>
            <w:tcW w:w="3522" w:type="dxa"/>
            <w:tcBorders>
              <w:top w:val="single" w:sz="4" w:space="0" w:color="auto"/>
              <w:left w:val="single" w:sz="4" w:space="0" w:color="auto"/>
              <w:bottom w:val="single" w:sz="4" w:space="0" w:color="auto"/>
              <w:right w:val="single" w:sz="4" w:space="0" w:color="auto"/>
            </w:tcBorders>
            <w:shd w:val="clear" w:color="auto" w:fill="auto"/>
            <w:vAlign w:val="center"/>
          </w:tcPr>
          <w:p w14:paraId="779275FC" w14:textId="77777777" w:rsidR="006921C5" w:rsidRPr="001B7B23" w:rsidRDefault="006921C5" w:rsidP="00240735">
            <w:pPr>
              <w:rPr>
                <w:bCs/>
              </w:rPr>
            </w:pPr>
            <w:r w:rsidRPr="001B7B23">
              <w:rPr>
                <w:bCs/>
              </w:rPr>
              <w:t xml:space="preserve">Срок завершения действия </w:t>
            </w:r>
          </w:p>
        </w:tc>
        <w:tc>
          <w:tcPr>
            <w:tcW w:w="2497" w:type="dxa"/>
            <w:tcBorders>
              <w:top w:val="single" w:sz="4" w:space="0" w:color="auto"/>
              <w:left w:val="nil"/>
              <w:bottom w:val="single" w:sz="4" w:space="0" w:color="auto"/>
              <w:right w:val="single" w:sz="4" w:space="0" w:color="auto"/>
            </w:tcBorders>
            <w:shd w:val="clear" w:color="auto" w:fill="auto"/>
            <w:vAlign w:val="center"/>
          </w:tcPr>
          <w:p w14:paraId="48C548A5" w14:textId="77777777" w:rsidR="006921C5" w:rsidRPr="001B7B23" w:rsidRDefault="006921C5" w:rsidP="00240735">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80C4C5" w14:textId="77777777" w:rsidR="006921C5" w:rsidRPr="001B7B23" w:rsidRDefault="006921C5" w:rsidP="00240735">
            <w:pPr>
              <w:rPr>
                <w:bCs/>
              </w:rPr>
            </w:pPr>
            <w:r w:rsidRPr="001B7B23">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E09A9D0" w14:textId="77777777" w:rsidR="006921C5" w:rsidRPr="001B7B23" w:rsidRDefault="006921C5" w:rsidP="00240735">
            <w:pPr>
              <w:rPr>
                <w:bCs/>
              </w:rPr>
            </w:pPr>
            <w:r w:rsidRPr="001B7B23">
              <w:rPr>
                <w:rFonts w:eastAsiaTheme="minorHAnsi"/>
                <w:bCs/>
                <w:lang w:eastAsia="en-US"/>
              </w:rPr>
              <w:t>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3C447C9" w14:textId="77777777" w:rsidR="006921C5" w:rsidRPr="001B7B23" w:rsidRDefault="006921C5" w:rsidP="00240735">
            <w:pPr>
              <w:rPr>
                <w:bCs/>
              </w:rPr>
            </w:pPr>
            <w:r w:rsidRPr="001B7B23">
              <w:rPr>
                <w:rFonts w:eastAsiaTheme="minorHAnsi"/>
                <w:bCs/>
                <w:lang w:eastAsia="en-US"/>
              </w:rPr>
              <w:t>Н</w:t>
            </w:r>
          </w:p>
        </w:tc>
        <w:tc>
          <w:tcPr>
            <w:tcW w:w="5273" w:type="dxa"/>
            <w:tcBorders>
              <w:top w:val="single" w:sz="4" w:space="0" w:color="auto"/>
              <w:left w:val="nil"/>
              <w:bottom w:val="single" w:sz="4" w:space="0" w:color="auto"/>
              <w:right w:val="single" w:sz="4" w:space="0" w:color="auto"/>
            </w:tcBorders>
            <w:shd w:val="clear" w:color="auto" w:fill="auto"/>
            <w:vAlign w:val="center"/>
          </w:tcPr>
          <w:p w14:paraId="3C02BED7" w14:textId="77777777" w:rsidR="006921C5" w:rsidRPr="001B7B23" w:rsidRDefault="006921C5" w:rsidP="00240735">
            <w:r w:rsidRPr="001B7B23">
              <w:t>Типовой класс &lt;ДатаТип&gt;.</w:t>
            </w:r>
          </w:p>
          <w:p w14:paraId="50600942" w14:textId="77777777" w:rsidR="006921C5" w:rsidRPr="001B7B23" w:rsidRDefault="006921C5" w:rsidP="00240735">
            <w:pPr>
              <w:rPr>
                <w:bCs/>
              </w:rPr>
            </w:pPr>
            <w:r w:rsidRPr="001B7B23">
              <w:t>Дата в формате ДД.ММ.ГГГГ.</w:t>
            </w:r>
          </w:p>
        </w:tc>
      </w:tr>
    </w:tbl>
    <w:p w14:paraId="1E6C89D6" w14:textId="5546D4BB" w:rsidR="0011386D" w:rsidRPr="001B7B23" w:rsidRDefault="0011386D" w:rsidP="0061026F"/>
    <w:p w14:paraId="2F2BC56E" w14:textId="3DD0290F" w:rsidR="00692AC8" w:rsidRPr="001B7B23" w:rsidRDefault="00692AC8" w:rsidP="009E54DE"/>
    <w:p w14:paraId="127943E7" w14:textId="1AB8CF35" w:rsidR="00692AC8" w:rsidRPr="001B7B23" w:rsidRDefault="00692AC8" w:rsidP="001E473C">
      <w:pPr>
        <w:pStyle w:val="1"/>
      </w:pPr>
      <w:r w:rsidRPr="001B7B23">
        <w:t>Типовые классы</w:t>
      </w:r>
    </w:p>
    <w:p w14:paraId="3875E745" w14:textId="6D78AE1B" w:rsidR="00692AC8" w:rsidRPr="001B7B23" w:rsidRDefault="00692AC8" w:rsidP="001E473C">
      <w:pPr>
        <w:pStyle w:val="2"/>
      </w:pPr>
      <w:bookmarkStart w:id="475" w:name="_Ref106891461"/>
      <w:bookmarkStart w:id="476" w:name="_Ref106293863"/>
      <w:r w:rsidRPr="001B7B23">
        <w:t xml:space="preserve">Таблица </w:t>
      </w:r>
      <w:fldSimple w:instr=" SEQ Таблица \* ARABIC ">
        <w:r w:rsidR="007A302E" w:rsidRPr="001B7B23">
          <w:rPr>
            <w:noProof/>
          </w:rPr>
          <w:t>27</w:t>
        </w:r>
      </w:fldSimple>
      <w:bookmarkEnd w:id="475"/>
      <w:r w:rsidRPr="001B7B23">
        <w:t>. Адрес местонахождения (АдресТип)</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1E473C" w:rsidRPr="001B7B23" w14:paraId="20077F49" w14:textId="77777777" w:rsidTr="007D7156">
        <w:trPr>
          <w:trHeight w:val="170"/>
          <w:tblHeader/>
        </w:trPr>
        <w:tc>
          <w:tcPr>
            <w:tcW w:w="3526" w:type="dxa"/>
            <w:shd w:val="clear" w:color="000000" w:fill="EAEAEA"/>
            <w:vAlign w:val="center"/>
            <w:hideMark/>
          </w:tcPr>
          <w:p w14:paraId="1E3610F8" w14:textId="77777777" w:rsidR="00692AC8" w:rsidRPr="001B7B23" w:rsidRDefault="00692AC8" w:rsidP="000B7642">
            <w:pPr>
              <w:jc w:val="center"/>
              <w:rPr>
                <w:b/>
                <w:bCs/>
              </w:rPr>
            </w:pPr>
            <w:r w:rsidRPr="001B7B23">
              <w:rPr>
                <w:b/>
                <w:bCs/>
              </w:rPr>
              <w:t>Наименование элемента</w:t>
            </w:r>
          </w:p>
        </w:tc>
        <w:tc>
          <w:tcPr>
            <w:tcW w:w="2465" w:type="dxa"/>
            <w:shd w:val="clear" w:color="000000" w:fill="EAEAEA"/>
            <w:vAlign w:val="center"/>
            <w:hideMark/>
          </w:tcPr>
          <w:p w14:paraId="1B35B7D6" w14:textId="77777777" w:rsidR="00692AC8" w:rsidRPr="001B7B23" w:rsidRDefault="00692AC8" w:rsidP="000B7642">
            <w:pPr>
              <w:jc w:val="center"/>
              <w:rPr>
                <w:b/>
                <w:bCs/>
              </w:rPr>
            </w:pPr>
            <w:r w:rsidRPr="001B7B23">
              <w:rPr>
                <w:b/>
                <w:bCs/>
              </w:rPr>
              <w:t>Сокращенное наименование (код) элемента</w:t>
            </w:r>
          </w:p>
        </w:tc>
        <w:tc>
          <w:tcPr>
            <w:tcW w:w="1208" w:type="dxa"/>
            <w:shd w:val="clear" w:color="000000" w:fill="EAEAEA"/>
            <w:vAlign w:val="center"/>
            <w:hideMark/>
          </w:tcPr>
          <w:p w14:paraId="76DA59FE" w14:textId="77777777" w:rsidR="00692AC8" w:rsidRPr="001B7B23" w:rsidRDefault="00692AC8" w:rsidP="000B7642">
            <w:pPr>
              <w:jc w:val="center"/>
              <w:rPr>
                <w:b/>
                <w:bCs/>
              </w:rPr>
            </w:pPr>
            <w:r w:rsidRPr="001B7B23">
              <w:rPr>
                <w:b/>
                <w:bCs/>
              </w:rPr>
              <w:t>Признак типа элемента</w:t>
            </w:r>
          </w:p>
        </w:tc>
        <w:tc>
          <w:tcPr>
            <w:tcW w:w="1208" w:type="dxa"/>
            <w:shd w:val="clear" w:color="000000" w:fill="EAEAEA"/>
            <w:vAlign w:val="center"/>
            <w:hideMark/>
          </w:tcPr>
          <w:p w14:paraId="31BB4987" w14:textId="77777777" w:rsidR="00692AC8" w:rsidRPr="001B7B23" w:rsidRDefault="00692AC8" w:rsidP="000B7642">
            <w:pPr>
              <w:jc w:val="center"/>
              <w:rPr>
                <w:b/>
                <w:bCs/>
              </w:rPr>
            </w:pPr>
            <w:r w:rsidRPr="001B7B23">
              <w:rPr>
                <w:b/>
                <w:bCs/>
              </w:rPr>
              <w:t>Формат элемента</w:t>
            </w:r>
          </w:p>
        </w:tc>
        <w:tc>
          <w:tcPr>
            <w:tcW w:w="1910" w:type="dxa"/>
            <w:shd w:val="clear" w:color="000000" w:fill="EAEAEA"/>
            <w:vAlign w:val="center"/>
            <w:hideMark/>
          </w:tcPr>
          <w:p w14:paraId="79009B61" w14:textId="77777777" w:rsidR="00692AC8" w:rsidRPr="001B7B23" w:rsidRDefault="00692AC8" w:rsidP="000B7642">
            <w:pPr>
              <w:jc w:val="center"/>
              <w:rPr>
                <w:b/>
                <w:bCs/>
              </w:rPr>
            </w:pPr>
            <w:r w:rsidRPr="001B7B23">
              <w:rPr>
                <w:b/>
                <w:bCs/>
              </w:rPr>
              <w:t>Признак обязательности элемента</w:t>
            </w:r>
          </w:p>
        </w:tc>
        <w:tc>
          <w:tcPr>
            <w:tcW w:w="4425" w:type="dxa"/>
            <w:shd w:val="clear" w:color="000000" w:fill="EAEAEA"/>
            <w:vAlign w:val="center"/>
            <w:hideMark/>
          </w:tcPr>
          <w:p w14:paraId="2755C230" w14:textId="77777777" w:rsidR="00692AC8" w:rsidRPr="001B7B23" w:rsidRDefault="00692AC8" w:rsidP="000B7642">
            <w:pPr>
              <w:jc w:val="center"/>
              <w:rPr>
                <w:b/>
                <w:bCs/>
              </w:rPr>
            </w:pPr>
            <w:r w:rsidRPr="001B7B23">
              <w:rPr>
                <w:b/>
                <w:bCs/>
              </w:rPr>
              <w:t>Дополнительная информация</w:t>
            </w:r>
          </w:p>
        </w:tc>
      </w:tr>
      <w:tr w:rsidR="001E473C" w:rsidRPr="001B7B23" w14:paraId="0EBDCC60" w14:textId="77777777" w:rsidTr="007D7156">
        <w:trPr>
          <w:trHeight w:val="2502"/>
        </w:trPr>
        <w:tc>
          <w:tcPr>
            <w:tcW w:w="3526" w:type="dxa"/>
            <w:tcBorders>
              <w:bottom w:val="nil"/>
            </w:tcBorders>
            <w:shd w:val="clear" w:color="auto" w:fill="auto"/>
          </w:tcPr>
          <w:p w14:paraId="5AAAD0CF" w14:textId="77777777" w:rsidR="00692AC8" w:rsidRPr="001B7B23" w:rsidRDefault="00692AC8" w:rsidP="000B7642">
            <w:r w:rsidRPr="001B7B23">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6619855D" w14:textId="77777777" w:rsidR="00692AC8" w:rsidRPr="001B7B23" w:rsidRDefault="00692AC8" w:rsidP="000B7642">
            <w:r w:rsidRPr="001B7B23">
              <w:t>|</w:t>
            </w:r>
          </w:p>
        </w:tc>
        <w:tc>
          <w:tcPr>
            <w:tcW w:w="2465" w:type="dxa"/>
            <w:tcBorders>
              <w:bottom w:val="nil"/>
            </w:tcBorders>
            <w:shd w:val="clear" w:color="auto" w:fill="auto"/>
          </w:tcPr>
          <w:p w14:paraId="7C1E3DC3" w14:textId="77777777" w:rsidR="00692AC8" w:rsidRPr="001B7B23" w:rsidRDefault="00692AC8" w:rsidP="000B7642">
            <w:pPr>
              <w:jc w:val="center"/>
            </w:pPr>
            <w:r w:rsidRPr="001B7B23">
              <w:t>АдрРФ</w:t>
            </w:r>
          </w:p>
          <w:p w14:paraId="2F346125" w14:textId="77777777" w:rsidR="00692AC8" w:rsidRPr="001B7B23" w:rsidRDefault="00692AC8" w:rsidP="000B7642">
            <w:pPr>
              <w:jc w:val="center"/>
              <w:rPr>
                <w:szCs w:val="22"/>
              </w:rPr>
            </w:pPr>
          </w:p>
        </w:tc>
        <w:tc>
          <w:tcPr>
            <w:tcW w:w="1208" w:type="dxa"/>
            <w:tcBorders>
              <w:bottom w:val="nil"/>
            </w:tcBorders>
            <w:shd w:val="clear" w:color="auto" w:fill="auto"/>
          </w:tcPr>
          <w:p w14:paraId="077F934C" w14:textId="77777777" w:rsidR="00692AC8" w:rsidRPr="001B7B23" w:rsidRDefault="00692AC8" w:rsidP="000B7642">
            <w:pPr>
              <w:jc w:val="center"/>
            </w:pPr>
            <w:r w:rsidRPr="001B7B23">
              <w:t>С</w:t>
            </w:r>
          </w:p>
        </w:tc>
        <w:tc>
          <w:tcPr>
            <w:tcW w:w="1208" w:type="dxa"/>
            <w:tcBorders>
              <w:bottom w:val="nil"/>
            </w:tcBorders>
            <w:shd w:val="clear" w:color="auto" w:fill="auto"/>
          </w:tcPr>
          <w:p w14:paraId="44428FB1" w14:textId="77777777" w:rsidR="00692AC8" w:rsidRPr="001B7B23" w:rsidRDefault="00692AC8" w:rsidP="000B7642">
            <w:pPr>
              <w:jc w:val="center"/>
            </w:pPr>
            <w:r w:rsidRPr="001B7B23">
              <w:t> </w:t>
            </w:r>
          </w:p>
        </w:tc>
        <w:tc>
          <w:tcPr>
            <w:tcW w:w="1910" w:type="dxa"/>
            <w:tcBorders>
              <w:bottom w:val="nil"/>
            </w:tcBorders>
            <w:shd w:val="clear" w:color="auto" w:fill="auto"/>
          </w:tcPr>
          <w:p w14:paraId="488F6546" w14:textId="77777777" w:rsidR="00692AC8" w:rsidRPr="001B7B23" w:rsidRDefault="00692AC8" w:rsidP="000B7642">
            <w:pPr>
              <w:jc w:val="center"/>
            </w:pPr>
            <w:r w:rsidRPr="001B7B23">
              <w:t>О</w:t>
            </w:r>
          </w:p>
        </w:tc>
        <w:tc>
          <w:tcPr>
            <w:tcW w:w="4425" w:type="dxa"/>
            <w:tcBorders>
              <w:bottom w:val="nil"/>
            </w:tcBorders>
            <w:shd w:val="clear" w:color="auto" w:fill="auto"/>
          </w:tcPr>
          <w:p w14:paraId="402CFE74" w14:textId="77777777" w:rsidR="00692AC8" w:rsidRPr="001B7B23" w:rsidRDefault="00692AC8" w:rsidP="000B7642">
            <w:r w:rsidRPr="001B7B23">
              <w:t xml:space="preserve">Типовой элемент &lt;АдрРФТип&gt;. </w:t>
            </w:r>
          </w:p>
          <w:p w14:paraId="192A81AF" w14:textId="50791F6F"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_Ref106285599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28</w:t>
            </w:r>
            <w:r w:rsidRPr="001B7B23">
              <w:fldChar w:fldCharType="end"/>
            </w:r>
            <w:r w:rsidRPr="001B7B23">
              <w:t>.</w:t>
            </w:r>
          </w:p>
        </w:tc>
      </w:tr>
      <w:tr w:rsidR="001E473C" w:rsidRPr="001B7B23" w14:paraId="12F02681" w14:textId="77777777" w:rsidTr="007D7156">
        <w:trPr>
          <w:trHeight w:val="170"/>
        </w:trPr>
        <w:tc>
          <w:tcPr>
            <w:tcW w:w="3526" w:type="dxa"/>
            <w:tcBorders>
              <w:top w:val="nil"/>
              <w:bottom w:val="nil"/>
            </w:tcBorders>
            <w:shd w:val="clear" w:color="auto" w:fill="auto"/>
          </w:tcPr>
          <w:p w14:paraId="22564263" w14:textId="77777777" w:rsidR="00692AC8" w:rsidRPr="001B7B23" w:rsidRDefault="00692AC8" w:rsidP="000B7642">
            <w:pPr>
              <w:spacing w:before="60"/>
            </w:pPr>
            <w:r w:rsidRPr="001B7B23">
              <w:t>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территории Российской Федерации)</w:t>
            </w:r>
          </w:p>
          <w:p w14:paraId="623D9CB1" w14:textId="77777777" w:rsidR="00692AC8" w:rsidRPr="001B7B23" w:rsidRDefault="00692AC8" w:rsidP="000B7642">
            <w:r w:rsidRPr="001B7B23">
              <w:t>|</w:t>
            </w:r>
          </w:p>
        </w:tc>
        <w:tc>
          <w:tcPr>
            <w:tcW w:w="2465" w:type="dxa"/>
            <w:tcBorders>
              <w:top w:val="nil"/>
              <w:bottom w:val="nil"/>
            </w:tcBorders>
            <w:shd w:val="clear" w:color="auto" w:fill="auto"/>
          </w:tcPr>
          <w:p w14:paraId="70B10C23" w14:textId="77777777" w:rsidR="00692AC8" w:rsidRPr="001B7B23" w:rsidRDefault="00692AC8" w:rsidP="000B7642">
            <w:pPr>
              <w:jc w:val="center"/>
            </w:pPr>
            <w:r w:rsidRPr="001B7B23">
              <w:t>АдрИнф</w:t>
            </w:r>
          </w:p>
        </w:tc>
        <w:tc>
          <w:tcPr>
            <w:tcW w:w="1208" w:type="dxa"/>
            <w:tcBorders>
              <w:top w:val="nil"/>
              <w:bottom w:val="nil"/>
            </w:tcBorders>
            <w:shd w:val="clear" w:color="auto" w:fill="auto"/>
          </w:tcPr>
          <w:p w14:paraId="532B92C0" w14:textId="77777777" w:rsidR="00692AC8" w:rsidRPr="001B7B23" w:rsidRDefault="00692AC8" w:rsidP="000B7642">
            <w:pPr>
              <w:spacing w:before="60"/>
              <w:jc w:val="center"/>
            </w:pPr>
            <w:r w:rsidRPr="001B7B23">
              <w:t>С</w:t>
            </w:r>
          </w:p>
        </w:tc>
        <w:tc>
          <w:tcPr>
            <w:tcW w:w="1208" w:type="dxa"/>
            <w:tcBorders>
              <w:top w:val="nil"/>
              <w:bottom w:val="nil"/>
            </w:tcBorders>
            <w:shd w:val="clear" w:color="auto" w:fill="auto"/>
          </w:tcPr>
          <w:p w14:paraId="49A9A94A" w14:textId="77777777" w:rsidR="00692AC8" w:rsidRPr="001B7B23" w:rsidRDefault="00692AC8" w:rsidP="000B7642">
            <w:pPr>
              <w:jc w:val="center"/>
            </w:pPr>
          </w:p>
        </w:tc>
        <w:tc>
          <w:tcPr>
            <w:tcW w:w="1910" w:type="dxa"/>
            <w:tcBorders>
              <w:top w:val="nil"/>
              <w:bottom w:val="nil"/>
            </w:tcBorders>
            <w:shd w:val="clear" w:color="auto" w:fill="auto"/>
          </w:tcPr>
          <w:p w14:paraId="0CD0580C" w14:textId="77777777" w:rsidR="00692AC8" w:rsidRPr="001B7B23" w:rsidRDefault="00692AC8" w:rsidP="000B7642">
            <w:pPr>
              <w:jc w:val="center"/>
            </w:pPr>
            <w:r w:rsidRPr="001B7B23">
              <w:t>О</w:t>
            </w:r>
          </w:p>
        </w:tc>
        <w:tc>
          <w:tcPr>
            <w:tcW w:w="4425" w:type="dxa"/>
            <w:tcBorders>
              <w:top w:val="nil"/>
              <w:bottom w:val="nil"/>
            </w:tcBorders>
            <w:shd w:val="clear" w:color="auto" w:fill="auto"/>
          </w:tcPr>
          <w:p w14:paraId="2FCE87DF" w14:textId="77777777" w:rsidR="00692AC8" w:rsidRPr="001B7B23" w:rsidRDefault="00692AC8" w:rsidP="000B7642">
            <w:pPr>
              <w:spacing w:before="60"/>
            </w:pPr>
            <w:r w:rsidRPr="001B7B23">
              <w:t xml:space="preserve">Типовой элемент &lt;АдрИнфТип&gt;. </w:t>
            </w:r>
          </w:p>
          <w:p w14:paraId="213F42BE" w14:textId="51B7CF46" w:rsidR="00692AC8" w:rsidRPr="001B7B23" w:rsidRDefault="00692AC8" w:rsidP="000B7642">
            <w:r w:rsidRPr="001B7B23">
              <w:t xml:space="preserve">Состав элемента представлен в </w:t>
            </w:r>
            <w:r w:rsidRPr="001B7B23">
              <w:fldChar w:fldCharType="begin"/>
            </w:r>
            <w:r w:rsidRPr="001B7B23">
              <w:instrText xml:space="preserve"> REF _Ref106795513 \h </w:instrText>
            </w:r>
            <w:r w:rsidR="001E473C" w:rsidRPr="001B7B23">
              <w:instrText xml:space="preserve"> \* MERGEFORMAT </w:instrText>
            </w:r>
            <w:r w:rsidRPr="001B7B23">
              <w:fldChar w:fldCharType="separate"/>
            </w:r>
            <w:r w:rsidR="007A302E" w:rsidRPr="001B7B23">
              <w:t xml:space="preserve">Таблица </w:t>
            </w:r>
            <w:r w:rsidR="007A302E" w:rsidRPr="001B7B23">
              <w:rPr>
                <w:b/>
                <w:noProof/>
              </w:rPr>
              <w:t>29</w:t>
            </w:r>
            <w:r w:rsidRPr="001B7B23">
              <w:fldChar w:fldCharType="end"/>
            </w:r>
            <w:r w:rsidRPr="001B7B23">
              <w:t>.</w:t>
            </w:r>
          </w:p>
        </w:tc>
      </w:tr>
      <w:tr w:rsidR="001E473C" w:rsidRPr="001B7B23" w14:paraId="4384D5FB" w14:textId="77777777" w:rsidTr="007D7156">
        <w:trPr>
          <w:trHeight w:val="170"/>
        </w:trPr>
        <w:tc>
          <w:tcPr>
            <w:tcW w:w="3526" w:type="dxa"/>
            <w:tcBorders>
              <w:top w:val="nil"/>
            </w:tcBorders>
            <w:shd w:val="clear" w:color="auto" w:fill="auto"/>
          </w:tcPr>
          <w:p w14:paraId="2201CE2D" w14:textId="77777777" w:rsidR="00692AC8" w:rsidRPr="001B7B23" w:rsidRDefault="00692AC8" w:rsidP="000B7642">
            <w:r w:rsidRPr="001B7B23">
              <w:t>Уникальный номер адреса объекта адресации в государственном   адресном реестре</w:t>
            </w:r>
          </w:p>
        </w:tc>
        <w:tc>
          <w:tcPr>
            <w:tcW w:w="2465" w:type="dxa"/>
            <w:tcBorders>
              <w:top w:val="nil"/>
            </w:tcBorders>
            <w:shd w:val="clear" w:color="auto" w:fill="auto"/>
          </w:tcPr>
          <w:p w14:paraId="3A4F4760" w14:textId="77777777" w:rsidR="00692AC8" w:rsidRPr="001B7B23" w:rsidRDefault="00692AC8" w:rsidP="000B7642">
            <w:pPr>
              <w:jc w:val="center"/>
            </w:pPr>
            <w:r w:rsidRPr="001B7B23">
              <w:t>КодГАР</w:t>
            </w:r>
          </w:p>
        </w:tc>
        <w:tc>
          <w:tcPr>
            <w:tcW w:w="1208" w:type="dxa"/>
            <w:tcBorders>
              <w:top w:val="nil"/>
            </w:tcBorders>
            <w:shd w:val="clear" w:color="auto" w:fill="auto"/>
          </w:tcPr>
          <w:p w14:paraId="0E71FC1A" w14:textId="77777777" w:rsidR="00692AC8" w:rsidRPr="001B7B23" w:rsidRDefault="00692AC8" w:rsidP="000B7642">
            <w:pPr>
              <w:jc w:val="center"/>
            </w:pPr>
            <w:r w:rsidRPr="001B7B23">
              <w:t>П</w:t>
            </w:r>
          </w:p>
        </w:tc>
        <w:tc>
          <w:tcPr>
            <w:tcW w:w="1208" w:type="dxa"/>
            <w:tcBorders>
              <w:top w:val="nil"/>
            </w:tcBorders>
            <w:shd w:val="clear" w:color="auto" w:fill="auto"/>
          </w:tcPr>
          <w:p w14:paraId="45E13D33" w14:textId="77777777" w:rsidR="00692AC8" w:rsidRPr="001B7B23" w:rsidRDefault="00692AC8" w:rsidP="000B7642">
            <w:pPr>
              <w:jc w:val="center"/>
            </w:pPr>
            <w:r w:rsidRPr="001B7B23">
              <w:t>T(1-36)</w:t>
            </w:r>
          </w:p>
        </w:tc>
        <w:tc>
          <w:tcPr>
            <w:tcW w:w="1910" w:type="dxa"/>
            <w:tcBorders>
              <w:top w:val="nil"/>
            </w:tcBorders>
            <w:shd w:val="clear" w:color="auto" w:fill="auto"/>
          </w:tcPr>
          <w:p w14:paraId="6CF59981" w14:textId="77777777" w:rsidR="00692AC8" w:rsidRPr="001B7B23" w:rsidRDefault="00692AC8" w:rsidP="000B7642">
            <w:pPr>
              <w:jc w:val="center"/>
            </w:pPr>
            <w:r w:rsidRPr="001B7B23">
              <w:t>О</w:t>
            </w:r>
          </w:p>
        </w:tc>
        <w:tc>
          <w:tcPr>
            <w:tcW w:w="4425" w:type="dxa"/>
            <w:tcBorders>
              <w:top w:val="nil"/>
            </w:tcBorders>
            <w:shd w:val="clear" w:color="auto" w:fill="auto"/>
          </w:tcPr>
          <w:p w14:paraId="250ECABF" w14:textId="77777777" w:rsidR="00692AC8" w:rsidRPr="001B7B23" w:rsidRDefault="00692AC8" w:rsidP="000B7642"/>
        </w:tc>
      </w:tr>
    </w:tbl>
    <w:p w14:paraId="258454E6" w14:textId="370782DD" w:rsidR="007D7156" w:rsidRPr="001B7B23" w:rsidRDefault="007D7156" w:rsidP="001E473C">
      <w:pPr>
        <w:pStyle w:val="3"/>
      </w:pPr>
      <w:bookmarkStart w:id="477" w:name="_Ref106285599"/>
      <w:bookmarkEnd w:id="476"/>
      <w:r w:rsidRPr="001B7B23">
        <w:t xml:space="preserve">Таблица </w:t>
      </w:r>
      <w:fldSimple w:instr=" SEQ Таблица \* ARABIC ">
        <w:r w:rsidR="007A302E" w:rsidRPr="001B7B23">
          <w:rPr>
            <w:noProof/>
          </w:rPr>
          <w:t>28</w:t>
        </w:r>
      </w:fldSimple>
      <w:bookmarkEnd w:id="477"/>
      <w:r w:rsidRPr="001B7B23">
        <w:t>. Адрес в Российской Федерации (АдрРФТип)</w:t>
      </w:r>
    </w:p>
    <w:tbl>
      <w:tblPr>
        <w:tblW w:w="14879" w:type="dxa"/>
        <w:jc w:val="center"/>
        <w:tblLook w:val="04A0" w:firstRow="1" w:lastRow="0" w:firstColumn="1" w:lastColumn="0" w:noHBand="0" w:noVBand="1"/>
      </w:tblPr>
      <w:tblGrid>
        <w:gridCol w:w="4381"/>
        <w:gridCol w:w="2497"/>
        <w:gridCol w:w="1208"/>
        <w:gridCol w:w="1208"/>
        <w:gridCol w:w="1910"/>
        <w:gridCol w:w="3675"/>
      </w:tblGrid>
      <w:tr w:rsidR="001E473C" w:rsidRPr="001B7B23" w14:paraId="2F35D529" w14:textId="77777777" w:rsidTr="000B7642">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0B9C8CE" w14:textId="77777777" w:rsidR="007D7156" w:rsidRPr="001B7B23" w:rsidRDefault="007D7156" w:rsidP="000B7642">
            <w:pPr>
              <w:jc w:val="center"/>
              <w:rPr>
                <w:b/>
                <w:bCs/>
              </w:rPr>
            </w:pPr>
            <w:r w:rsidRPr="001B7B23">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2596B17" w14:textId="77777777" w:rsidR="007D7156" w:rsidRPr="001B7B23" w:rsidRDefault="007D7156"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6E2C8B" w14:textId="77777777" w:rsidR="007D7156" w:rsidRPr="001B7B23" w:rsidRDefault="007D7156"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CAFAC82" w14:textId="77777777" w:rsidR="007D7156" w:rsidRPr="001B7B23" w:rsidRDefault="007D7156"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79D32A" w14:textId="77777777" w:rsidR="007D7156" w:rsidRPr="001B7B23" w:rsidRDefault="007D7156" w:rsidP="000B7642">
            <w:pPr>
              <w:jc w:val="center"/>
              <w:rPr>
                <w:b/>
                <w:bCs/>
              </w:rPr>
            </w:pPr>
            <w:r w:rsidRPr="001B7B23">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0EA6C73B" w14:textId="77777777" w:rsidR="007D7156" w:rsidRPr="001B7B23" w:rsidRDefault="007D7156" w:rsidP="000B7642">
            <w:pPr>
              <w:jc w:val="center"/>
              <w:rPr>
                <w:b/>
                <w:bCs/>
              </w:rPr>
            </w:pPr>
            <w:r w:rsidRPr="001B7B23">
              <w:rPr>
                <w:b/>
                <w:bCs/>
              </w:rPr>
              <w:t>Дополнительная информация</w:t>
            </w:r>
          </w:p>
        </w:tc>
      </w:tr>
      <w:tr w:rsidR="001E473C" w:rsidRPr="001B7B23" w14:paraId="221FE996"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F3F5E9C" w14:textId="77777777" w:rsidR="007D7156" w:rsidRPr="001B7B23" w:rsidRDefault="007D7156" w:rsidP="000B7642">
            <w:r w:rsidRPr="001B7B23">
              <w:t>Индекс</w:t>
            </w:r>
          </w:p>
        </w:tc>
        <w:tc>
          <w:tcPr>
            <w:tcW w:w="2497" w:type="dxa"/>
            <w:tcBorders>
              <w:top w:val="nil"/>
              <w:left w:val="nil"/>
              <w:bottom w:val="single" w:sz="4" w:space="0" w:color="auto"/>
              <w:right w:val="single" w:sz="4" w:space="0" w:color="auto"/>
            </w:tcBorders>
            <w:shd w:val="clear" w:color="auto" w:fill="auto"/>
            <w:hideMark/>
          </w:tcPr>
          <w:p w14:paraId="7D1D62E8" w14:textId="77777777" w:rsidR="007D7156" w:rsidRPr="001B7B23" w:rsidRDefault="007D7156" w:rsidP="000B7642">
            <w:pPr>
              <w:jc w:val="center"/>
            </w:pPr>
            <w:r w:rsidRPr="001B7B23">
              <w:t>Индекс</w:t>
            </w:r>
          </w:p>
        </w:tc>
        <w:tc>
          <w:tcPr>
            <w:tcW w:w="1208" w:type="dxa"/>
            <w:tcBorders>
              <w:top w:val="nil"/>
              <w:left w:val="nil"/>
              <w:bottom w:val="single" w:sz="4" w:space="0" w:color="auto"/>
              <w:right w:val="single" w:sz="4" w:space="0" w:color="auto"/>
            </w:tcBorders>
            <w:shd w:val="clear" w:color="auto" w:fill="auto"/>
            <w:hideMark/>
          </w:tcPr>
          <w:p w14:paraId="6B684F1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BB04762" w14:textId="77777777" w:rsidR="007D7156" w:rsidRPr="001B7B23" w:rsidRDefault="007D7156" w:rsidP="000B7642">
            <w:pPr>
              <w:jc w:val="center"/>
            </w:pPr>
            <w:r w:rsidRPr="001B7B23">
              <w:t>T(=6)</w:t>
            </w:r>
          </w:p>
        </w:tc>
        <w:tc>
          <w:tcPr>
            <w:tcW w:w="1910" w:type="dxa"/>
            <w:tcBorders>
              <w:top w:val="nil"/>
              <w:left w:val="nil"/>
              <w:bottom w:val="single" w:sz="4" w:space="0" w:color="auto"/>
              <w:right w:val="single" w:sz="4" w:space="0" w:color="auto"/>
            </w:tcBorders>
            <w:shd w:val="clear" w:color="auto" w:fill="auto"/>
            <w:hideMark/>
          </w:tcPr>
          <w:p w14:paraId="54AF3C76" w14:textId="77777777" w:rsidR="007D7156" w:rsidRPr="001B7B23" w:rsidRDefault="007D7156" w:rsidP="000B7642">
            <w:pPr>
              <w:jc w:val="center"/>
            </w:pPr>
            <w:r w:rsidRPr="001B7B23">
              <w:t>О</w:t>
            </w:r>
          </w:p>
        </w:tc>
        <w:tc>
          <w:tcPr>
            <w:tcW w:w="3675" w:type="dxa"/>
            <w:tcBorders>
              <w:top w:val="nil"/>
              <w:left w:val="nil"/>
              <w:bottom w:val="single" w:sz="4" w:space="0" w:color="auto"/>
              <w:right w:val="single" w:sz="4" w:space="0" w:color="auto"/>
            </w:tcBorders>
            <w:shd w:val="clear" w:color="auto" w:fill="auto"/>
            <w:hideMark/>
          </w:tcPr>
          <w:p w14:paraId="61AF6E1B" w14:textId="77777777" w:rsidR="007D7156" w:rsidRPr="001B7B23" w:rsidRDefault="007D7156" w:rsidP="000B7642">
            <w:r w:rsidRPr="001B7B23">
              <w:t> </w:t>
            </w:r>
          </w:p>
        </w:tc>
      </w:tr>
      <w:tr w:rsidR="001E473C" w:rsidRPr="001B7B23" w14:paraId="6DB90FB8"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D50E8EC" w14:textId="77777777" w:rsidR="007D7156" w:rsidRPr="001B7B23" w:rsidRDefault="007D7156" w:rsidP="000B7642">
            <w:r w:rsidRPr="001B7B23">
              <w:t>Код региона</w:t>
            </w:r>
          </w:p>
        </w:tc>
        <w:tc>
          <w:tcPr>
            <w:tcW w:w="2497" w:type="dxa"/>
            <w:tcBorders>
              <w:top w:val="nil"/>
              <w:left w:val="nil"/>
              <w:bottom w:val="single" w:sz="4" w:space="0" w:color="auto"/>
              <w:right w:val="single" w:sz="4" w:space="0" w:color="auto"/>
            </w:tcBorders>
            <w:shd w:val="clear" w:color="auto" w:fill="auto"/>
            <w:hideMark/>
          </w:tcPr>
          <w:p w14:paraId="64047FDF" w14:textId="77777777" w:rsidR="007D7156" w:rsidRPr="001B7B23" w:rsidRDefault="007D7156" w:rsidP="000B7642">
            <w:pPr>
              <w:jc w:val="center"/>
            </w:pPr>
            <w:r w:rsidRPr="001B7B23">
              <w:t>КодРегион</w:t>
            </w:r>
          </w:p>
        </w:tc>
        <w:tc>
          <w:tcPr>
            <w:tcW w:w="1208" w:type="dxa"/>
            <w:tcBorders>
              <w:top w:val="nil"/>
              <w:left w:val="nil"/>
              <w:bottom w:val="single" w:sz="4" w:space="0" w:color="auto"/>
              <w:right w:val="single" w:sz="4" w:space="0" w:color="auto"/>
            </w:tcBorders>
            <w:shd w:val="clear" w:color="auto" w:fill="auto"/>
            <w:hideMark/>
          </w:tcPr>
          <w:p w14:paraId="1BAA7B8F"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52E5DA" w14:textId="77777777" w:rsidR="007D7156" w:rsidRPr="001B7B23" w:rsidRDefault="007D7156" w:rsidP="000B7642">
            <w:pPr>
              <w:jc w:val="center"/>
            </w:pPr>
            <w:r w:rsidRPr="001B7B23">
              <w:t>T(=2)</w:t>
            </w:r>
          </w:p>
        </w:tc>
        <w:tc>
          <w:tcPr>
            <w:tcW w:w="1910" w:type="dxa"/>
            <w:tcBorders>
              <w:top w:val="nil"/>
              <w:left w:val="nil"/>
              <w:bottom w:val="single" w:sz="4" w:space="0" w:color="auto"/>
              <w:right w:val="single" w:sz="4" w:space="0" w:color="auto"/>
            </w:tcBorders>
            <w:shd w:val="clear" w:color="auto" w:fill="auto"/>
            <w:hideMark/>
          </w:tcPr>
          <w:p w14:paraId="6548D248" w14:textId="77777777" w:rsidR="007D7156" w:rsidRPr="001B7B23" w:rsidRDefault="007D7156" w:rsidP="000B7642">
            <w:pPr>
              <w:jc w:val="center"/>
            </w:pPr>
            <w:r w:rsidRPr="001B7B23">
              <w:t>ОК</w:t>
            </w:r>
          </w:p>
        </w:tc>
        <w:tc>
          <w:tcPr>
            <w:tcW w:w="3675" w:type="dxa"/>
            <w:tcBorders>
              <w:top w:val="nil"/>
              <w:left w:val="nil"/>
              <w:bottom w:val="single" w:sz="4" w:space="0" w:color="auto"/>
              <w:right w:val="single" w:sz="4" w:space="0" w:color="auto"/>
            </w:tcBorders>
            <w:shd w:val="clear" w:color="auto" w:fill="auto"/>
            <w:hideMark/>
          </w:tcPr>
          <w:p w14:paraId="35B7F830" w14:textId="77777777" w:rsidR="007D7156" w:rsidRPr="001B7B23" w:rsidRDefault="007D7156" w:rsidP="000B7642">
            <w:r w:rsidRPr="001B7B23">
              <w:t xml:space="preserve">Типовой класс &lt;ССРФТип&gt; </w:t>
            </w:r>
          </w:p>
        </w:tc>
      </w:tr>
      <w:tr w:rsidR="001E473C" w:rsidRPr="001B7B23" w14:paraId="49DB18C7"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F9CEE37" w14:textId="77777777" w:rsidR="007D7156" w:rsidRPr="001B7B23" w:rsidRDefault="007D7156" w:rsidP="000B7642">
            <w:r w:rsidRPr="001B7B23">
              <w:t>Район</w:t>
            </w:r>
          </w:p>
        </w:tc>
        <w:tc>
          <w:tcPr>
            <w:tcW w:w="2497" w:type="dxa"/>
            <w:tcBorders>
              <w:top w:val="nil"/>
              <w:left w:val="nil"/>
              <w:bottom w:val="single" w:sz="4" w:space="0" w:color="auto"/>
              <w:right w:val="single" w:sz="4" w:space="0" w:color="auto"/>
            </w:tcBorders>
            <w:shd w:val="clear" w:color="auto" w:fill="auto"/>
            <w:hideMark/>
          </w:tcPr>
          <w:p w14:paraId="726BB53B" w14:textId="77777777" w:rsidR="007D7156" w:rsidRPr="001B7B23" w:rsidRDefault="007D7156" w:rsidP="000B7642">
            <w:pPr>
              <w:jc w:val="center"/>
            </w:pPr>
            <w:r w:rsidRPr="001B7B23">
              <w:t>Район</w:t>
            </w:r>
          </w:p>
        </w:tc>
        <w:tc>
          <w:tcPr>
            <w:tcW w:w="1208" w:type="dxa"/>
            <w:tcBorders>
              <w:top w:val="nil"/>
              <w:left w:val="nil"/>
              <w:bottom w:val="single" w:sz="4" w:space="0" w:color="auto"/>
              <w:right w:val="single" w:sz="4" w:space="0" w:color="auto"/>
            </w:tcBorders>
            <w:shd w:val="clear" w:color="auto" w:fill="auto"/>
            <w:hideMark/>
          </w:tcPr>
          <w:p w14:paraId="29147F03"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12596332" w14:textId="77777777" w:rsidR="007D7156" w:rsidRPr="001B7B23" w:rsidRDefault="007D7156" w:rsidP="000B7642">
            <w:pPr>
              <w:jc w:val="center"/>
            </w:pPr>
            <w:r w:rsidRPr="001B7B23">
              <w:t>T(1-50)</w:t>
            </w:r>
          </w:p>
        </w:tc>
        <w:tc>
          <w:tcPr>
            <w:tcW w:w="1910" w:type="dxa"/>
            <w:tcBorders>
              <w:top w:val="nil"/>
              <w:left w:val="nil"/>
              <w:bottom w:val="single" w:sz="4" w:space="0" w:color="auto"/>
              <w:right w:val="single" w:sz="4" w:space="0" w:color="auto"/>
            </w:tcBorders>
            <w:shd w:val="clear" w:color="auto" w:fill="auto"/>
            <w:hideMark/>
          </w:tcPr>
          <w:p w14:paraId="0A3F251F"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37FD354" w14:textId="77777777" w:rsidR="007D7156" w:rsidRPr="001B7B23" w:rsidRDefault="007D7156" w:rsidP="000B7642">
            <w:r w:rsidRPr="001B7B23">
              <w:t> </w:t>
            </w:r>
          </w:p>
        </w:tc>
      </w:tr>
      <w:tr w:rsidR="001E473C" w:rsidRPr="001B7B23" w14:paraId="5B1452B0"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5526D45" w14:textId="77777777" w:rsidR="007D7156" w:rsidRPr="001B7B23" w:rsidRDefault="007D7156" w:rsidP="000B7642">
            <w:r w:rsidRPr="001B7B23">
              <w:t>Город</w:t>
            </w:r>
          </w:p>
        </w:tc>
        <w:tc>
          <w:tcPr>
            <w:tcW w:w="2497" w:type="dxa"/>
            <w:tcBorders>
              <w:top w:val="nil"/>
              <w:left w:val="nil"/>
              <w:bottom w:val="single" w:sz="4" w:space="0" w:color="auto"/>
              <w:right w:val="single" w:sz="4" w:space="0" w:color="auto"/>
            </w:tcBorders>
            <w:shd w:val="clear" w:color="auto" w:fill="auto"/>
            <w:hideMark/>
          </w:tcPr>
          <w:p w14:paraId="7636EE3E" w14:textId="77777777" w:rsidR="007D7156" w:rsidRPr="001B7B23" w:rsidRDefault="007D7156" w:rsidP="000B7642">
            <w:pPr>
              <w:jc w:val="center"/>
            </w:pPr>
            <w:r w:rsidRPr="001B7B23">
              <w:t>Город</w:t>
            </w:r>
          </w:p>
        </w:tc>
        <w:tc>
          <w:tcPr>
            <w:tcW w:w="1208" w:type="dxa"/>
            <w:tcBorders>
              <w:top w:val="nil"/>
              <w:left w:val="nil"/>
              <w:bottom w:val="single" w:sz="4" w:space="0" w:color="auto"/>
              <w:right w:val="single" w:sz="4" w:space="0" w:color="auto"/>
            </w:tcBorders>
            <w:shd w:val="clear" w:color="auto" w:fill="auto"/>
            <w:hideMark/>
          </w:tcPr>
          <w:p w14:paraId="345EBC3B"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167F914" w14:textId="77777777" w:rsidR="007D7156" w:rsidRPr="001B7B23" w:rsidRDefault="007D7156" w:rsidP="000B7642">
            <w:pPr>
              <w:jc w:val="center"/>
            </w:pPr>
            <w:r w:rsidRPr="001B7B23">
              <w:t>T(1-50)</w:t>
            </w:r>
          </w:p>
        </w:tc>
        <w:tc>
          <w:tcPr>
            <w:tcW w:w="1910" w:type="dxa"/>
            <w:tcBorders>
              <w:top w:val="nil"/>
              <w:left w:val="nil"/>
              <w:bottom w:val="single" w:sz="4" w:space="0" w:color="auto"/>
              <w:right w:val="single" w:sz="4" w:space="0" w:color="auto"/>
            </w:tcBorders>
            <w:shd w:val="clear" w:color="auto" w:fill="auto"/>
            <w:hideMark/>
          </w:tcPr>
          <w:p w14:paraId="7CCB3F57"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1C49ECF6" w14:textId="77777777" w:rsidR="007D7156" w:rsidRPr="001B7B23" w:rsidRDefault="007D7156" w:rsidP="000B7642">
            <w:r w:rsidRPr="001B7B23">
              <w:t> </w:t>
            </w:r>
          </w:p>
        </w:tc>
      </w:tr>
      <w:tr w:rsidR="001E473C" w:rsidRPr="001B7B23" w14:paraId="6DF9BD4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5B5020E" w14:textId="77777777" w:rsidR="007D7156" w:rsidRPr="001B7B23" w:rsidRDefault="007D7156" w:rsidP="000B7642">
            <w:r w:rsidRPr="001B7B23">
              <w:t>Населенный пункт</w:t>
            </w:r>
          </w:p>
        </w:tc>
        <w:tc>
          <w:tcPr>
            <w:tcW w:w="2497" w:type="dxa"/>
            <w:tcBorders>
              <w:top w:val="nil"/>
              <w:left w:val="nil"/>
              <w:bottom w:val="single" w:sz="4" w:space="0" w:color="auto"/>
              <w:right w:val="single" w:sz="4" w:space="0" w:color="auto"/>
            </w:tcBorders>
            <w:shd w:val="clear" w:color="auto" w:fill="auto"/>
            <w:hideMark/>
          </w:tcPr>
          <w:p w14:paraId="7C1C9DF0" w14:textId="77777777" w:rsidR="007D7156" w:rsidRPr="001B7B23" w:rsidRDefault="007D7156" w:rsidP="000B7642">
            <w:pPr>
              <w:jc w:val="center"/>
            </w:pPr>
            <w:r w:rsidRPr="001B7B23">
              <w:t>НаселПункт</w:t>
            </w:r>
          </w:p>
        </w:tc>
        <w:tc>
          <w:tcPr>
            <w:tcW w:w="1208" w:type="dxa"/>
            <w:tcBorders>
              <w:top w:val="nil"/>
              <w:left w:val="nil"/>
              <w:bottom w:val="single" w:sz="4" w:space="0" w:color="auto"/>
              <w:right w:val="single" w:sz="4" w:space="0" w:color="auto"/>
            </w:tcBorders>
            <w:shd w:val="clear" w:color="auto" w:fill="auto"/>
            <w:hideMark/>
          </w:tcPr>
          <w:p w14:paraId="70E3EBA2"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2D391F8" w14:textId="77777777" w:rsidR="007D7156" w:rsidRPr="001B7B23" w:rsidRDefault="007D7156" w:rsidP="000B7642">
            <w:pPr>
              <w:jc w:val="center"/>
            </w:pPr>
            <w:r w:rsidRPr="001B7B23">
              <w:t>T(1-50)</w:t>
            </w:r>
          </w:p>
        </w:tc>
        <w:tc>
          <w:tcPr>
            <w:tcW w:w="1910" w:type="dxa"/>
            <w:tcBorders>
              <w:top w:val="nil"/>
              <w:left w:val="nil"/>
              <w:bottom w:val="single" w:sz="4" w:space="0" w:color="auto"/>
              <w:right w:val="single" w:sz="4" w:space="0" w:color="auto"/>
            </w:tcBorders>
            <w:shd w:val="clear" w:color="auto" w:fill="auto"/>
            <w:hideMark/>
          </w:tcPr>
          <w:p w14:paraId="3993DB7E"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7858491C" w14:textId="77777777" w:rsidR="007D7156" w:rsidRPr="001B7B23" w:rsidRDefault="007D7156" w:rsidP="000B7642">
            <w:r w:rsidRPr="001B7B23">
              <w:t> </w:t>
            </w:r>
          </w:p>
        </w:tc>
      </w:tr>
      <w:tr w:rsidR="001E473C" w:rsidRPr="001B7B23" w14:paraId="6768F87F"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0DFC57B" w14:textId="77777777" w:rsidR="007D7156" w:rsidRPr="001B7B23" w:rsidRDefault="007D7156" w:rsidP="000B7642">
            <w:r w:rsidRPr="001B7B23">
              <w:t>Улица</w:t>
            </w:r>
          </w:p>
        </w:tc>
        <w:tc>
          <w:tcPr>
            <w:tcW w:w="2497" w:type="dxa"/>
            <w:tcBorders>
              <w:top w:val="nil"/>
              <w:left w:val="nil"/>
              <w:bottom w:val="single" w:sz="4" w:space="0" w:color="auto"/>
              <w:right w:val="single" w:sz="4" w:space="0" w:color="auto"/>
            </w:tcBorders>
            <w:shd w:val="clear" w:color="auto" w:fill="auto"/>
            <w:hideMark/>
          </w:tcPr>
          <w:p w14:paraId="43A7D46D" w14:textId="77777777" w:rsidR="007D7156" w:rsidRPr="001B7B23" w:rsidRDefault="007D7156" w:rsidP="000B7642">
            <w:pPr>
              <w:jc w:val="center"/>
            </w:pPr>
            <w:r w:rsidRPr="001B7B23">
              <w:t>Улица</w:t>
            </w:r>
          </w:p>
        </w:tc>
        <w:tc>
          <w:tcPr>
            <w:tcW w:w="1208" w:type="dxa"/>
            <w:tcBorders>
              <w:top w:val="nil"/>
              <w:left w:val="nil"/>
              <w:bottom w:val="single" w:sz="4" w:space="0" w:color="auto"/>
              <w:right w:val="single" w:sz="4" w:space="0" w:color="auto"/>
            </w:tcBorders>
            <w:shd w:val="clear" w:color="auto" w:fill="auto"/>
            <w:hideMark/>
          </w:tcPr>
          <w:p w14:paraId="188D4426"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E7C2484" w14:textId="77777777" w:rsidR="007D7156" w:rsidRPr="001B7B23" w:rsidRDefault="007D7156" w:rsidP="000B7642">
            <w:pPr>
              <w:jc w:val="center"/>
            </w:pPr>
            <w:r w:rsidRPr="001B7B23">
              <w:t>T(1-50)</w:t>
            </w:r>
          </w:p>
        </w:tc>
        <w:tc>
          <w:tcPr>
            <w:tcW w:w="1910" w:type="dxa"/>
            <w:tcBorders>
              <w:top w:val="nil"/>
              <w:left w:val="nil"/>
              <w:bottom w:val="single" w:sz="4" w:space="0" w:color="auto"/>
              <w:right w:val="single" w:sz="4" w:space="0" w:color="auto"/>
            </w:tcBorders>
            <w:shd w:val="clear" w:color="auto" w:fill="auto"/>
            <w:hideMark/>
          </w:tcPr>
          <w:p w14:paraId="7B91DD6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5E89A02" w14:textId="77777777" w:rsidR="007D7156" w:rsidRPr="001B7B23" w:rsidRDefault="007D7156" w:rsidP="000B7642">
            <w:r w:rsidRPr="001B7B23">
              <w:t> </w:t>
            </w:r>
          </w:p>
        </w:tc>
      </w:tr>
      <w:tr w:rsidR="001E473C" w:rsidRPr="001B7B23" w14:paraId="35B53F1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111FBB3" w14:textId="77777777" w:rsidR="007D7156" w:rsidRPr="001B7B23" w:rsidRDefault="007D7156" w:rsidP="000B7642">
            <w:r w:rsidRPr="001B7B23">
              <w:t>Дом</w:t>
            </w:r>
          </w:p>
        </w:tc>
        <w:tc>
          <w:tcPr>
            <w:tcW w:w="2497" w:type="dxa"/>
            <w:tcBorders>
              <w:top w:val="nil"/>
              <w:left w:val="nil"/>
              <w:bottom w:val="single" w:sz="4" w:space="0" w:color="auto"/>
              <w:right w:val="single" w:sz="4" w:space="0" w:color="auto"/>
            </w:tcBorders>
            <w:shd w:val="clear" w:color="auto" w:fill="auto"/>
            <w:hideMark/>
          </w:tcPr>
          <w:p w14:paraId="69F1DA84" w14:textId="77777777" w:rsidR="007D7156" w:rsidRPr="001B7B23" w:rsidRDefault="007D7156" w:rsidP="000B7642">
            <w:pPr>
              <w:jc w:val="center"/>
            </w:pPr>
            <w:r w:rsidRPr="001B7B23">
              <w:t>Дом</w:t>
            </w:r>
          </w:p>
        </w:tc>
        <w:tc>
          <w:tcPr>
            <w:tcW w:w="1208" w:type="dxa"/>
            <w:tcBorders>
              <w:top w:val="nil"/>
              <w:left w:val="nil"/>
              <w:bottom w:val="single" w:sz="4" w:space="0" w:color="auto"/>
              <w:right w:val="single" w:sz="4" w:space="0" w:color="auto"/>
            </w:tcBorders>
            <w:shd w:val="clear" w:color="auto" w:fill="auto"/>
            <w:hideMark/>
          </w:tcPr>
          <w:p w14:paraId="7E58E7A5"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3BBA226" w14:textId="77777777" w:rsidR="007D7156" w:rsidRPr="001B7B23" w:rsidRDefault="007D7156" w:rsidP="000B7642">
            <w:pPr>
              <w:jc w:val="center"/>
            </w:pPr>
            <w:r w:rsidRPr="001B7B23">
              <w:t>T(1-20)</w:t>
            </w:r>
          </w:p>
        </w:tc>
        <w:tc>
          <w:tcPr>
            <w:tcW w:w="1910" w:type="dxa"/>
            <w:tcBorders>
              <w:top w:val="nil"/>
              <w:left w:val="nil"/>
              <w:bottom w:val="single" w:sz="4" w:space="0" w:color="auto"/>
              <w:right w:val="single" w:sz="4" w:space="0" w:color="auto"/>
            </w:tcBorders>
            <w:shd w:val="clear" w:color="auto" w:fill="auto"/>
            <w:hideMark/>
          </w:tcPr>
          <w:p w14:paraId="4048535D"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31B2DC2C" w14:textId="77777777" w:rsidR="007D7156" w:rsidRPr="001B7B23" w:rsidRDefault="007D7156" w:rsidP="000B7642">
            <w:r w:rsidRPr="001B7B23">
              <w:t> </w:t>
            </w:r>
          </w:p>
        </w:tc>
      </w:tr>
      <w:tr w:rsidR="001E473C" w:rsidRPr="001B7B23" w14:paraId="372A0A3E"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542AE5A" w14:textId="77777777" w:rsidR="007D7156" w:rsidRPr="001B7B23" w:rsidRDefault="007D7156" w:rsidP="000B7642">
            <w:r w:rsidRPr="001B7B23">
              <w:t>Корпус</w:t>
            </w:r>
          </w:p>
        </w:tc>
        <w:tc>
          <w:tcPr>
            <w:tcW w:w="2497" w:type="dxa"/>
            <w:tcBorders>
              <w:top w:val="nil"/>
              <w:left w:val="nil"/>
              <w:bottom w:val="single" w:sz="4" w:space="0" w:color="auto"/>
              <w:right w:val="single" w:sz="4" w:space="0" w:color="auto"/>
            </w:tcBorders>
            <w:shd w:val="clear" w:color="auto" w:fill="auto"/>
            <w:hideMark/>
          </w:tcPr>
          <w:p w14:paraId="6A27675E" w14:textId="77777777" w:rsidR="007D7156" w:rsidRPr="001B7B23" w:rsidRDefault="007D7156" w:rsidP="000B7642">
            <w:pPr>
              <w:jc w:val="center"/>
            </w:pPr>
            <w:r w:rsidRPr="001B7B23">
              <w:t>Корпус</w:t>
            </w:r>
          </w:p>
        </w:tc>
        <w:tc>
          <w:tcPr>
            <w:tcW w:w="1208" w:type="dxa"/>
            <w:tcBorders>
              <w:top w:val="nil"/>
              <w:left w:val="nil"/>
              <w:bottom w:val="single" w:sz="4" w:space="0" w:color="auto"/>
              <w:right w:val="single" w:sz="4" w:space="0" w:color="auto"/>
            </w:tcBorders>
            <w:shd w:val="clear" w:color="auto" w:fill="auto"/>
            <w:hideMark/>
          </w:tcPr>
          <w:p w14:paraId="04B57597"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406CDFAC" w14:textId="77777777" w:rsidR="007D7156" w:rsidRPr="001B7B23" w:rsidRDefault="007D7156" w:rsidP="000B7642">
            <w:pPr>
              <w:jc w:val="center"/>
            </w:pPr>
            <w:r w:rsidRPr="001B7B23">
              <w:t>T(1-20)</w:t>
            </w:r>
          </w:p>
        </w:tc>
        <w:tc>
          <w:tcPr>
            <w:tcW w:w="1910" w:type="dxa"/>
            <w:tcBorders>
              <w:top w:val="nil"/>
              <w:left w:val="nil"/>
              <w:bottom w:val="single" w:sz="4" w:space="0" w:color="auto"/>
              <w:right w:val="single" w:sz="4" w:space="0" w:color="auto"/>
            </w:tcBorders>
            <w:shd w:val="clear" w:color="auto" w:fill="auto"/>
            <w:hideMark/>
          </w:tcPr>
          <w:p w14:paraId="2BCD9DB5"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0A27E287" w14:textId="77777777" w:rsidR="007D7156" w:rsidRPr="001B7B23" w:rsidRDefault="007D7156" w:rsidP="000B7642">
            <w:r w:rsidRPr="001B7B23">
              <w:t> </w:t>
            </w:r>
          </w:p>
        </w:tc>
      </w:tr>
      <w:tr w:rsidR="007D7156" w:rsidRPr="001B7B23" w14:paraId="26EF546B" w14:textId="77777777" w:rsidTr="000B7642">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2D7C503" w14:textId="77777777" w:rsidR="007D7156" w:rsidRPr="001B7B23" w:rsidRDefault="007D7156" w:rsidP="000B7642">
            <w:r w:rsidRPr="001B7B23">
              <w:t>Квартира</w:t>
            </w:r>
          </w:p>
        </w:tc>
        <w:tc>
          <w:tcPr>
            <w:tcW w:w="2497" w:type="dxa"/>
            <w:tcBorders>
              <w:top w:val="nil"/>
              <w:left w:val="nil"/>
              <w:bottom w:val="single" w:sz="4" w:space="0" w:color="auto"/>
              <w:right w:val="single" w:sz="4" w:space="0" w:color="auto"/>
            </w:tcBorders>
            <w:shd w:val="clear" w:color="auto" w:fill="auto"/>
            <w:hideMark/>
          </w:tcPr>
          <w:p w14:paraId="0AADF1CA" w14:textId="77777777" w:rsidR="007D7156" w:rsidRPr="001B7B23" w:rsidRDefault="007D7156" w:rsidP="000B7642">
            <w:pPr>
              <w:jc w:val="center"/>
            </w:pPr>
            <w:r w:rsidRPr="001B7B23">
              <w:t>Кварт</w:t>
            </w:r>
          </w:p>
        </w:tc>
        <w:tc>
          <w:tcPr>
            <w:tcW w:w="1208" w:type="dxa"/>
            <w:tcBorders>
              <w:top w:val="nil"/>
              <w:left w:val="nil"/>
              <w:bottom w:val="single" w:sz="4" w:space="0" w:color="auto"/>
              <w:right w:val="single" w:sz="4" w:space="0" w:color="auto"/>
            </w:tcBorders>
            <w:shd w:val="clear" w:color="auto" w:fill="auto"/>
            <w:hideMark/>
          </w:tcPr>
          <w:p w14:paraId="4E2182DC" w14:textId="77777777" w:rsidR="007D7156" w:rsidRPr="001B7B23" w:rsidRDefault="007D7156"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6A61FC4" w14:textId="77777777" w:rsidR="007D7156" w:rsidRPr="001B7B23" w:rsidRDefault="007D7156" w:rsidP="000B7642">
            <w:pPr>
              <w:jc w:val="center"/>
            </w:pPr>
            <w:r w:rsidRPr="001B7B23">
              <w:t>T(1-20)</w:t>
            </w:r>
          </w:p>
        </w:tc>
        <w:tc>
          <w:tcPr>
            <w:tcW w:w="1910" w:type="dxa"/>
            <w:tcBorders>
              <w:top w:val="nil"/>
              <w:left w:val="nil"/>
              <w:bottom w:val="single" w:sz="4" w:space="0" w:color="auto"/>
              <w:right w:val="single" w:sz="4" w:space="0" w:color="auto"/>
            </w:tcBorders>
            <w:shd w:val="clear" w:color="auto" w:fill="auto"/>
            <w:hideMark/>
          </w:tcPr>
          <w:p w14:paraId="5E1D86FB" w14:textId="77777777" w:rsidR="007D7156" w:rsidRPr="001B7B23" w:rsidRDefault="007D7156" w:rsidP="000B7642">
            <w:pPr>
              <w:jc w:val="center"/>
            </w:pPr>
            <w:r w:rsidRPr="001B7B23">
              <w:t>Н</w:t>
            </w:r>
          </w:p>
        </w:tc>
        <w:tc>
          <w:tcPr>
            <w:tcW w:w="3675" w:type="dxa"/>
            <w:tcBorders>
              <w:top w:val="nil"/>
              <w:left w:val="nil"/>
              <w:bottom w:val="single" w:sz="4" w:space="0" w:color="auto"/>
              <w:right w:val="single" w:sz="4" w:space="0" w:color="auto"/>
            </w:tcBorders>
            <w:shd w:val="clear" w:color="auto" w:fill="auto"/>
            <w:hideMark/>
          </w:tcPr>
          <w:p w14:paraId="2DD030DD" w14:textId="77777777" w:rsidR="007D7156" w:rsidRPr="001B7B23" w:rsidRDefault="007D7156" w:rsidP="000B7642">
            <w:r w:rsidRPr="001B7B23">
              <w:t> </w:t>
            </w:r>
          </w:p>
        </w:tc>
      </w:tr>
    </w:tbl>
    <w:p w14:paraId="2ECC7A93" w14:textId="77777777" w:rsidR="00405EDC" w:rsidRPr="001B7B23" w:rsidRDefault="00405EDC" w:rsidP="00405EDC">
      <w:pPr>
        <w:spacing w:after="120"/>
        <w:jc w:val="center"/>
        <w:rPr>
          <w:b/>
          <w:bCs/>
        </w:rPr>
      </w:pPr>
    </w:p>
    <w:p w14:paraId="0DD5F125" w14:textId="0B876DBE" w:rsidR="00405EDC" w:rsidRPr="001B7B23" w:rsidRDefault="00405EDC" w:rsidP="001E473C">
      <w:pPr>
        <w:pStyle w:val="3"/>
      </w:pPr>
      <w:bookmarkStart w:id="478" w:name="_Ref106795513"/>
      <w:r w:rsidRPr="001B7B23">
        <w:t xml:space="preserve">Таблица </w:t>
      </w:r>
      <w:fldSimple w:instr=" SEQ Таблица \* ARABIC ">
        <w:r w:rsidR="007A302E" w:rsidRPr="001B7B23">
          <w:rPr>
            <w:noProof/>
          </w:rPr>
          <w:t>29</w:t>
        </w:r>
      </w:fldSimple>
      <w:bookmarkEnd w:id="478"/>
      <w:r w:rsidRPr="001B7B23">
        <w:t>. Информация об адресе, в том числе об адресе за пределами территории Российской Федерации (АдрИнфТип)</w:t>
      </w:r>
    </w:p>
    <w:tbl>
      <w:tblPr>
        <w:tblW w:w="15021" w:type="dxa"/>
        <w:jc w:val="center"/>
        <w:tblLook w:val="04A0" w:firstRow="1" w:lastRow="0" w:firstColumn="1" w:lastColumn="0" w:noHBand="0" w:noVBand="1"/>
      </w:tblPr>
      <w:tblGrid>
        <w:gridCol w:w="4029"/>
        <w:gridCol w:w="2610"/>
        <w:gridCol w:w="1208"/>
        <w:gridCol w:w="1208"/>
        <w:gridCol w:w="1910"/>
        <w:gridCol w:w="4056"/>
      </w:tblGrid>
      <w:tr w:rsidR="001E473C" w:rsidRPr="001B7B23" w14:paraId="182EBB46" w14:textId="77777777" w:rsidTr="000B7642">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390C89E" w14:textId="77777777" w:rsidR="00405EDC" w:rsidRPr="001B7B23" w:rsidRDefault="00405EDC" w:rsidP="000B7642">
            <w:pPr>
              <w:jc w:val="center"/>
              <w:rPr>
                <w:b/>
                <w:bCs/>
              </w:rPr>
            </w:pPr>
            <w:r w:rsidRPr="001B7B23">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46D4DBC" w14:textId="77777777" w:rsidR="00405EDC" w:rsidRPr="001B7B23" w:rsidRDefault="00405EDC" w:rsidP="000B7642">
            <w:pPr>
              <w:jc w:val="center"/>
              <w:rPr>
                <w:b/>
                <w:bCs/>
              </w:rPr>
            </w:pPr>
            <w:r w:rsidRPr="001B7B23">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04BF433" w14:textId="77777777" w:rsidR="00405EDC" w:rsidRPr="001B7B23" w:rsidRDefault="00405EDC" w:rsidP="000B7642">
            <w:pPr>
              <w:jc w:val="center"/>
              <w:rPr>
                <w:b/>
                <w:bCs/>
              </w:rPr>
            </w:pPr>
            <w:r w:rsidRPr="001B7B23">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CE40644" w14:textId="77777777" w:rsidR="00405EDC" w:rsidRPr="001B7B23" w:rsidRDefault="00405EDC" w:rsidP="000B7642">
            <w:pPr>
              <w:jc w:val="center"/>
              <w:rPr>
                <w:b/>
                <w:bCs/>
              </w:rPr>
            </w:pPr>
            <w:r w:rsidRPr="001B7B23">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2D15252" w14:textId="77777777" w:rsidR="00405EDC" w:rsidRPr="001B7B23" w:rsidRDefault="00405EDC" w:rsidP="000B7642">
            <w:pPr>
              <w:jc w:val="center"/>
              <w:rPr>
                <w:b/>
                <w:bCs/>
              </w:rPr>
            </w:pPr>
            <w:r w:rsidRPr="001B7B23">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34FD1C2" w14:textId="77777777" w:rsidR="00405EDC" w:rsidRPr="001B7B23" w:rsidRDefault="00405EDC" w:rsidP="000B7642">
            <w:pPr>
              <w:jc w:val="center"/>
              <w:rPr>
                <w:b/>
                <w:bCs/>
              </w:rPr>
            </w:pPr>
            <w:r w:rsidRPr="001B7B23">
              <w:rPr>
                <w:b/>
                <w:bCs/>
              </w:rPr>
              <w:t>Дополнительная информация</w:t>
            </w:r>
          </w:p>
        </w:tc>
      </w:tr>
      <w:tr w:rsidR="001E473C" w:rsidRPr="001B7B23" w14:paraId="615212B3"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53D334F6" w14:textId="77777777" w:rsidR="00405EDC" w:rsidRPr="001B7B23" w:rsidRDefault="00405EDC" w:rsidP="000B7642">
            <w:r w:rsidRPr="001B7B23">
              <w:t>Код страны</w:t>
            </w:r>
          </w:p>
        </w:tc>
        <w:tc>
          <w:tcPr>
            <w:tcW w:w="2610" w:type="dxa"/>
            <w:tcBorders>
              <w:top w:val="nil"/>
              <w:left w:val="nil"/>
              <w:bottom w:val="single" w:sz="4" w:space="0" w:color="auto"/>
              <w:right w:val="single" w:sz="4" w:space="0" w:color="auto"/>
            </w:tcBorders>
            <w:shd w:val="clear" w:color="auto" w:fill="auto"/>
            <w:hideMark/>
          </w:tcPr>
          <w:p w14:paraId="68A3949C" w14:textId="77777777" w:rsidR="00405EDC" w:rsidRPr="001B7B23" w:rsidRDefault="00405EDC" w:rsidP="000B7642">
            <w:pPr>
              <w:jc w:val="center"/>
            </w:pPr>
            <w:r w:rsidRPr="001B7B23">
              <w:t>КодСтр</w:t>
            </w:r>
          </w:p>
        </w:tc>
        <w:tc>
          <w:tcPr>
            <w:tcW w:w="1208" w:type="dxa"/>
            <w:tcBorders>
              <w:top w:val="nil"/>
              <w:left w:val="nil"/>
              <w:bottom w:val="single" w:sz="4" w:space="0" w:color="auto"/>
              <w:right w:val="single" w:sz="4" w:space="0" w:color="auto"/>
            </w:tcBorders>
            <w:shd w:val="clear" w:color="auto" w:fill="auto"/>
            <w:hideMark/>
          </w:tcPr>
          <w:p w14:paraId="66891D4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3536241C" w14:textId="77777777" w:rsidR="00405EDC" w:rsidRPr="001B7B23" w:rsidRDefault="00405EDC" w:rsidP="000B7642">
            <w:pPr>
              <w:jc w:val="center"/>
            </w:pPr>
            <w:r w:rsidRPr="001B7B23">
              <w:t>T(=3)</w:t>
            </w:r>
          </w:p>
        </w:tc>
        <w:tc>
          <w:tcPr>
            <w:tcW w:w="1910" w:type="dxa"/>
            <w:tcBorders>
              <w:top w:val="nil"/>
              <w:left w:val="nil"/>
              <w:bottom w:val="single" w:sz="4" w:space="0" w:color="auto"/>
              <w:right w:val="single" w:sz="4" w:space="0" w:color="auto"/>
            </w:tcBorders>
            <w:shd w:val="clear" w:color="auto" w:fill="auto"/>
            <w:hideMark/>
          </w:tcPr>
          <w:p w14:paraId="791419CA" w14:textId="77777777" w:rsidR="00405EDC" w:rsidRPr="001B7B23" w:rsidRDefault="00405EDC" w:rsidP="000B7642">
            <w:pPr>
              <w:jc w:val="center"/>
            </w:pPr>
            <w:r w:rsidRPr="001B7B23">
              <w:t>ОК</w:t>
            </w:r>
          </w:p>
        </w:tc>
        <w:tc>
          <w:tcPr>
            <w:tcW w:w="4056" w:type="dxa"/>
            <w:tcBorders>
              <w:top w:val="nil"/>
              <w:left w:val="nil"/>
              <w:bottom w:val="single" w:sz="4" w:space="0" w:color="auto"/>
              <w:right w:val="single" w:sz="4" w:space="0" w:color="auto"/>
            </w:tcBorders>
            <w:shd w:val="clear" w:color="auto" w:fill="auto"/>
            <w:vAlign w:val="center"/>
            <w:hideMark/>
          </w:tcPr>
          <w:p w14:paraId="132E4F80" w14:textId="77777777" w:rsidR="00405EDC" w:rsidRPr="001B7B23" w:rsidRDefault="00405EDC" w:rsidP="000B7642">
            <w:pPr>
              <w:pStyle w:val="ConsPlusNormal"/>
              <w:ind w:firstLine="0"/>
              <w:rPr>
                <w:rFonts w:ascii="Times New Roman" w:hAnsi="Times New Roman" w:cs="Times New Roman"/>
                <w:sz w:val="24"/>
                <w:szCs w:val="24"/>
              </w:rPr>
            </w:pPr>
            <w:r w:rsidRPr="001B7B23">
              <w:rPr>
                <w:rFonts w:ascii="Times New Roman" w:hAnsi="Times New Roman" w:cs="Times New Roman"/>
                <w:sz w:val="24"/>
                <w:szCs w:val="24"/>
              </w:rPr>
              <w:t>Типовой класс &lt;ОКСМТип&gt;.</w:t>
            </w:r>
          </w:p>
          <w:p w14:paraId="72AC9160" w14:textId="77777777" w:rsidR="00405EDC" w:rsidRPr="001B7B23" w:rsidRDefault="00405EDC" w:rsidP="000B7642">
            <w:r w:rsidRPr="001B7B23">
              <w:t>Принимает значение в соответствии с Общероссийским классификатором стран мира</w:t>
            </w:r>
          </w:p>
        </w:tc>
      </w:tr>
      <w:tr w:rsidR="00405EDC" w:rsidRPr="001B7B23" w14:paraId="1FF2AF89" w14:textId="77777777" w:rsidTr="000B7642">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24A43C90" w14:textId="77777777" w:rsidR="00405EDC" w:rsidRPr="001B7B23" w:rsidRDefault="00405EDC" w:rsidP="000B7642">
            <w:r w:rsidRPr="001B7B23">
              <w:t>Адрес</w:t>
            </w:r>
          </w:p>
        </w:tc>
        <w:tc>
          <w:tcPr>
            <w:tcW w:w="2610" w:type="dxa"/>
            <w:tcBorders>
              <w:top w:val="nil"/>
              <w:left w:val="nil"/>
              <w:bottom w:val="single" w:sz="4" w:space="0" w:color="auto"/>
              <w:right w:val="single" w:sz="4" w:space="0" w:color="auto"/>
            </w:tcBorders>
            <w:shd w:val="clear" w:color="auto" w:fill="auto"/>
            <w:hideMark/>
          </w:tcPr>
          <w:p w14:paraId="4BB42A7E" w14:textId="77777777" w:rsidR="00405EDC" w:rsidRPr="001B7B23" w:rsidRDefault="00405EDC" w:rsidP="000B7642">
            <w:pPr>
              <w:jc w:val="center"/>
            </w:pPr>
            <w:r w:rsidRPr="001B7B23">
              <w:t>АдрТекст</w:t>
            </w:r>
          </w:p>
        </w:tc>
        <w:tc>
          <w:tcPr>
            <w:tcW w:w="1208" w:type="dxa"/>
            <w:tcBorders>
              <w:top w:val="nil"/>
              <w:left w:val="nil"/>
              <w:bottom w:val="single" w:sz="4" w:space="0" w:color="auto"/>
              <w:right w:val="single" w:sz="4" w:space="0" w:color="auto"/>
            </w:tcBorders>
            <w:shd w:val="clear" w:color="auto" w:fill="auto"/>
            <w:hideMark/>
          </w:tcPr>
          <w:p w14:paraId="59CEF6DE" w14:textId="77777777" w:rsidR="00405EDC" w:rsidRPr="001B7B23" w:rsidRDefault="00405EDC" w:rsidP="000B7642">
            <w:pPr>
              <w:jc w:val="center"/>
            </w:pPr>
            <w:r w:rsidRPr="001B7B23">
              <w:t>A</w:t>
            </w:r>
          </w:p>
        </w:tc>
        <w:tc>
          <w:tcPr>
            <w:tcW w:w="1208" w:type="dxa"/>
            <w:tcBorders>
              <w:top w:val="nil"/>
              <w:left w:val="nil"/>
              <w:bottom w:val="single" w:sz="4" w:space="0" w:color="auto"/>
              <w:right w:val="single" w:sz="4" w:space="0" w:color="auto"/>
            </w:tcBorders>
            <w:shd w:val="clear" w:color="auto" w:fill="auto"/>
            <w:hideMark/>
          </w:tcPr>
          <w:p w14:paraId="73E18D58" w14:textId="77777777" w:rsidR="00405EDC" w:rsidRPr="001B7B23" w:rsidRDefault="00405EDC" w:rsidP="000B7642">
            <w:pPr>
              <w:jc w:val="center"/>
            </w:pPr>
            <w:r w:rsidRPr="001B7B23">
              <w:t>T(1-1000)</w:t>
            </w:r>
          </w:p>
        </w:tc>
        <w:tc>
          <w:tcPr>
            <w:tcW w:w="1910" w:type="dxa"/>
            <w:tcBorders>
              <w:top w:val="nil"/>
              <w:left w:val="nil"/>
              <w:bottom w:val="single" w:sz="4" w:space="0" w:color="auto"/>
              <w:right w:val="single" w:sz="4" w:space="0" w:color="auto"/>
            </w:tcBorders>
            <w:shd w:val="clear" w:color="auto" w:fill="auto"/>
            <w:hideMark/>
          </w:tcPr>
          <w:p w14:paraId="2EF85BFC" w14:textId="77777777" w:rsidR="00405EDC" w:rsidRPr="001B7B23" w:rsidRDefault="00405EDC" w:rsidP="000B7642">
            <w:pPr>
              <w:jc w:val="center"/>
            </w:pPr>
            <w:r w:rsidRPr="001B7B23">
              <w:t>О</w:t>
            </w:r>
          </w:p>
        </w:tc>
        <w:tc>
          <w:tcPr>
            <w:tcW w:w="4056" w:type="dxa"/>
            <w:tcBorders>
              <w:top w:val="nil"/>
              <w:left w:val="nil"/>
              <w:bottom w:val="single" w:sz="4" w:space="0" w:color="auto"/>
              <w:right w:val="single" w:sz="4" w:space="0" w:color="auto"/>
            </w:tcBorders>
            <w:shd w:val="clear" w:color="auto" w:fill="auto"/>
            <w:hideMark/>
          </w:tcPr>
          <w:p w14:paraId="08EDA57F" w14:textId="77777777" w:rsidR="00405EDC" w:rsidRPr="001B7B23" w:rsidRDefault="00405EDC" w:rsidP="000B7642">
            <w:r w:rsidRPr="001B7B23">
              <w:t> </w:t>
            </w:r>
          </w:p>
        </w:tc>
      </w:tr>
    </w:tbl>
    <w:p w14:paraId="3C44EFAA" w14:textId="77777777" w:rsidR="00405EDC" w:rsidRPr="001B7B23" w:rsidRDefault="00405EDC" w:rsidP="00405EDC"/>
    <w:p w14:paraId="3AC61D8B" w14:textId="3373B357" w:rsidR="00930B5B" w:rsidRPr="00930B5B" w:rsidRDefault="00930B5B" w:rsidP="00930B5B">
      <w:pPr>
        <w:pStyle w:val="2"/>
        <w:numPr>
          <w:ilvl w:val="1"/>
          <w:numId w:val="32"/>
        </w:numPr>
        <w:rPr>
          <w:szCs w:val="20"/>
        </w:rPr>
      </w:pPr>
      <w:r w:rsidRPr="00B80DED">
        <w:t>Таблица 3</w:t>
      </w:r>
      <w:r>
        <w:t>0</w:t>
      </w:r>
      <w:r w:rsidRPr="00B80DED">
        <w:t xml:space="preserve">. </w:t>
      </w:r>
      <w:r w:rsidRPr="00DA760E">
        <w:t>Сумма НДС (СумНДСТип)</w:t>
      </w:r>
    </w:p>
    <w:p w14:paraId="5D683469" w14:textId="77777777" w:rsidR="00930B5B" w:rsidRPr="00DA760E" w:rsidRDefault="00930B5B" w:rsidP="00930B5B">
      <w:pPr>
        <w:pStyle w:val="aff4"/>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930B5B" w:rsidRPr="00DA760E" w14:paraId="22B6D774" w14:textId="77777777" w:rsidTr="00A13310">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1AF94F6" w14:textId="77777777" w:rsidR="00930B5B" w:rsidRPr="00DA760E" w:rsidRDefault="00930B5B" w:rsidP="00A13310">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7F25BA9" w14:textId="77777777" w:rsidR="00930B5B" w:rsidRPr="00DA760E" w:rsidRDefault="00930B5B" w:rsidP="00A13310">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7B34860" w14:textId="77777777" w:rsidR="00930B5B" w:rsidRPr="00DA760E" w:rsidRDefault="00930B5B" w:rsidP="00A13310">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3EC5D85" w14:textId="77777777" w:rsidR="00930B5B" w:rsidRPr="00DA760E" w:rsidRDefault="00930B5B" w:rsidP="00A13310">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CC9E91" w14:textId="77777777" w:rsidR="00930B5B" w:rsidRPr="00DA760E" w:rsidRDefault="00930B5B" w:rsidP="00A13310">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EC0634" w14:textId="77777777" w:rsidR="00930B5B" w:rsidRPr="00DA760E" w:rsidRDefault="00930B5B" w:rsidP="00A13310">
            <w:pPr>
              <w:jc w:val="center"/>
              <w:rPr>
                <w:b/>
                <w:bCs/>
              </w:rPr>
            </w:pPr>
            <w:r w:rsidRPr="00DA760E">
              <w:rPr>
                <w:b/>
                <w:bCs/>
              </w:rPr>
              <w:t>Дополнительная информация</w:t>
            </w:r>
          </w:p>
        </w:tc>
      </w:tr>
      <w:tr w:rsidR="00930B5B" w:rsidRPr="00DA760E" w14:paraId="3EE293F0" w14:textId="77777777" w:rsidTr="00A13310">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743975" w14:textId="77777777" w:rsidR="00930B5B" w:rsidRPr="00DA760E" w:rsidRDefault="00930B5B" w:rsidP="00A13310">
            <w:pPr>
              <w:rPr>
                <w:szCs w:val="22"/>
              </w:rPr>
            </w:pPr>
            <w:r w:rsidRPr="00DA760E">
              <w:rPr>
                <w:szCs w:val="22"/>
              </w:rPr>
              <w:t xml:space="preserve">Значение   </w:t>
            </w:r>
          </w:p>
          <w:p w14:paraId="14CD1FD0" w14:textId="77777777" w:rsidR="00930B5B" w:rsidRPr="00DA760E" w:rsidRDefault="00930B5B" w:rsidP="00A13310">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C4A2E07" w14:textId="77777777" w:rsidR="00930B5B" w:rsidRPr="00DA760E" w:rsidRDefault="00930B5B" w:rsidP="00A13310">
            <w:pPr>
              <w:jc w:val="center"/>
              <w:rPr>
                <w:szCs w:val="22"/>
              </w:rPr>
            </w:pPr>
            <w:r w:rsidRPr="00DA760E">
              <w:rPr>
                <w:szCs w:val="22"/>
              </w:rPr>
              <w:t>СумНал</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D4969C" w14:textId="77777777" w:rsidR="00930B5B" w:rsidRPr="00DA760E" w:rsidRDefault="00930B5B" w:rsidP="00A13310">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AA2D73B" w14:textId="77777777" w:rsidR="00930B5B" w:rsidRPr="00DA760E" w:rsidRDefault="00930B5B" w:rsidP="00A13310">
            <w:pPr>
              <w:jc w:val="center"/>
              <w:rPr>
                <w:szCs w:val="22"/>
              </w:rPr>
            </w:pPr>
            <w:r w:rsidRPr="00DA760E">
              <w:rPr>
                <w:szCs w:val="22"/>
              </w:rPr>
              <w:t>N(19.2)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427D63C" w14:textId="77777777" w:rsidR="00930B5B" w:rsidRPr="00DA760E" w:rsidRDefault="00930B5B" w:rsidP="00A13310">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6752B9E6" w14:textId="77777777" w:rsidR="00930B5B" w:rsidRPr="00DA760E" w:rsidRDefault="00930B5B" w:rsidP="00A13310">
            <w:r w:rsidRPr="00DA760E">
              <w:t xml:space="preserve">СумНал &gt;= 0. </w:t>
            </w:r>
          </w:p>
          <w:p w14:paraId="6BB2A14A" w14:textId="77777777" w:rsidR="00930B5B" w:rsidRPr="00DA760E" w:rsidRDefault="00930B5B" w:rsidP="00A13310">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продавцами 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p>
        </w:tc>
      </w:tr>
      <w:tr w:rsidR="00930B5B" w:rsidRPr="00DA760E" w14:paraId="642E8384" w14:textId="77777777" w:rsidTr="00A13310">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522200" w14:textId="77777777" w:rsidR="00930B5B" w:rsidRPr="00DA760E" w:rsidRDefault="00930B5B" w:rsidP="00A13310">
            <w:pPr>
              <w:rPr>
                <w:szCs w:val="22"/>
              </w:rPr>
            </w:pPr>
            <w:r w:rsidRPr="00DA760E">
              <w:rPr>
                <w:szCs w:val="22"/>
              </w:rPr>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EF1C3D" w14:textId="77777777" w:rsidR="00930B5B" w:rsidRPr="00DA760E" w:rsidRDefault="00930B5B" w:rsidP="00A13310">
            <w:pPr>
              <w:jc w:val="center"/>
              <w:rPr>
                <w:szCs w:val="22"/>
              </w:rPr>
            </w:pPr>
            <w:r w:rsidRPr="00DA760E">
              <w:rPr>
                <w:szCs w:val="22"/>
              </w:rPr>
              <w:t>БезНДС</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21B1985" w14:textId="77777777" w:rsidR="00930B5B" w:rsidRPr="00DA760E" w:rsidDel="005B53CA" w:rsidRDefault="00930B5B" w:rsidP="00A13310">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4AEB020" w14:textId="77777777" w:rsidR="00930B5B" w:rsidRPr="00DA760E" w:rsidRDefault="00930B5B" w:rsidP="00A13310">
            <w:pPr>
              <w:jc w:val="center"/>
              <w:rPr>
                <w:szCs w:val="22"/>
              </w:rPr>
            </w:pPr>
            <w:r w:rsidRPr="00DA760E">
              <w:rPr>
                <w:szCs w:val="22"/>
              </w:rPr>
              <w:t>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CA786EE" w14:textId="77777777" w:rsidR="00930B5B" w:rsidRPr="00DA760E" w:rsidRDefault="00930B5B" w:rsidP="00A13310">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1F020FE" w14:textId="77777777" w:rsidR="00930B5B" w:rsidRPr="00DA760E" w:rsidRDefault="00930B5B" w:rsidP="00A13310">
            <w:r w:rsidRPr="00526378">
              <w:rPr>
                <w:szCs w:val="22"/>
                <w:lang w:eastAsia="en-US"/>
              </w:rPr>
              <w:t>Принимает значение: без НДС.</w:t>
            </w:r>
          </w:p>
        </w:tc>
      </w:tr>
    </w:tbl>
    <w:p w14:paraId="67785796" w14:textId="77777777" w:rsidR="00930B5B" w:rsidRPr="00DA760E" w:rsidRDefault="00930B5B" w:rsidP="00930B5B">
      <w:pPr>
        <w:rPr>
          <w:b/>
        </w:rPr>
      </w:pPr>
    </w:p>
    <w:p w14:paraId="2668F249" w14:textId="77777777" w:rsidR="00EB1DE1" w:rsidRPr="001B7B23" w:rsidRDefault="00EB1DE1" w:rsidP="001E473C"/>
    <w:sectPr w:rsidR="00EB1DE1" w:rsidRPr="001B7B23"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476A1" w14:textId="77777777" w:rsidR="003F7D42" w:rsidRDefault="003F7D42">
      <w:r>
        <w:separator/>
      </w:r>
    </w:p>
  </w:endnote>
  <w:endnote w:type="continuationSeparator" w:id="0">
    <w:p w14:paraId="2D054E15" w14:textId="77777777" w:rsidR="003F7D42" w:rsidRDefault="003F7D42">
      <w:r>
        <w:continuationSeparator/>
      </w:r>
    </w:p>
  </w:endnote>
  <w:endnote w:type="continuationNotice" w:id="1">
    <w:p w14:paraId="453DF1A1" w14:textId="77777777" w:rsidR="003F7D42" w:rsidRDefault="003F7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13891"/>
      <w:docPartObj>
        <w:docPartGallery w:val="Page Numbers (Bottom of Page)"/>
        <w:docPartUnique/>
      </w:docPartObj>
    </w:sdtPr>
    <w:sdtEndPr>
      <w:rPr>
        <w:sz w:val="22"/>
        <w:szCs w:val="22"/>
      </w:rPr>
    </w:sdtEndPr>
    <w:sdtContent>
      <w:p w14:paraId="02D8C50C" w14:textId="51987EB5" w:rsidR="003F7D42" w:rsidRDefault="003F7D42"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sidR="003D4BA2">
          <w:rPr>
            <w:noProof/>
            <w:sz w:val="22"/>
            <w:szCs w:val="22"/>
          </w:rPr>
          <w:t>5</w:t>
        </w:r>
        <w:r w:rsidRPr="005B44BA">
          <w:rPr>
            <w:sz w:val="22"/>
            <w:szCs w:val="22"/>
          </w:rPr>
          <w:fldChar w:fldCharType="end"/>
        </w:r>
      </w:p>
    </w:sdtContent>
  </w:sdt>
  <w:p w14:paraId="56093AA1" w14:textId="77777777" w:rsidR="003F7D42" w:rsidRDefault="003F7D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899477"/>
      <w:docPartObj>
        <w:docPartGallery w:val="Page Numbers (Bottom of Page)"/>
        <w:docPartUnique/>
      </w:docPartObj>
    </w:sdtPr>
    <w:sdtContent>
      <w:p w14:paraId="3E98FAE3" w14:textId="6E18A5B9" w:rsidR="003F7D42" w:rsidRDefault="003F7D42">
        <w:pPr>
          <w:pStyle w:val="aff1"/>
          <w:jc w:val="center"/>
        </w:pPr>
        <w:r>
          <w:fldChar w:fldCharType="begin"/>
        </w:r>
        <w:r>
          <w:instrText>PAGE   \* MERGEFORMAT</w:instrText>
        </w:r>
        <w:r>
          <w:fldChar w:fldCharType="separate"/>
        </w:r>
        <w:r w:rsidR="003D4BA2">
          <w:rPr>
            <w:noProof/>
          </w:rPr>
          <w:t>1</w:t>
        </w:r>
        <w:r>
          <w:fldChar w:fldCharType="end"/>
        </w:r>
      </w:p>
    </w:sdtContent>
  </w:sdt>
  <w:p w14:paraId="15DC46E8" w14:textId="77777777" w:rsidR="003F7D42" w:rsidRDefault="003F7D42">
    <w:pPr>
      <w:pStyle w:val="aff1"/>
    </w:pPr>
  </w:p>
  <w:p w14:paraId="6A5D76B1" w14:textId="77777777" w:rsidR="003F7D42" w:rsidRDefault="003F7D42"/>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192631"/>
      <w:docPartObj>
        <w:docPartGallery w:val="Page Numbers (Bottom of Page)"/>
        <w:docPartUnique/>
      </w:docPartObj>
    </w:sdtPr>
    <w:sdtContent>
      <w:p w14:paraId="79A8D44C" w14:textId="72DDCAC8" w:rsidR="003F7D42" w:rsidRDefault="003F7D42">
        <w:pPr>
          <w:pStyle w:val="aff1"/>
          <w:jc w:val="center"/>
        </w:pPr>
        <w:r>
          <w:fldChar w:fldCharType="begin"/>
        </w:r>
        <w:r>
          <w:instrText>PAGE   \* MERGEFORMAT</w:instrText>
        </w:r>
        <w:r>
          <w:fldChar w:fldCharType="separate"/>
        </w:r>
        <w:r w:rsidR="003D4BA2">
          <w:rPr>
            <w:noProof/>
          </w:rPr>
          <w:t>12</w:t>
        </w:r>
        <w:r>
          <w:fldChar w:fldCharType="end"/>
        </w:r>
      </w:p>
    </w:sdtContent>
  </w:sdt>
  <w:p w14:paraId="5CE56EB4" w14:textId="77777777" w:rsidR="003F7D42" w:rsidRPr="006A6ADF" w:rsidRDefault="003F7D42"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979834"/>
      <w:docPartObj>
        <w:docPartGallery w:val="Page Numbers (Bottom of Page)"/>
        <w:docPartUnique/>
      </w:docPartObj>
    </w:sdtPr>
    <w:sdtContent>
      <w:p w14:paraId="0B7C75AA" w14:textId="364BD650" w:rsidR="003F7D42" w:rsidRDefault="003F7D42">
        <w:pPr>
          <w:pStyle w:val="aff1"/>
          <w:jc w:val="center"/>
        </w:pPr>
        <w:r>
          <w:fldChar w:fldCharType="begin"/>
        </w:r>
        <w:r>
          <w:instrText>PAGE   \* MERGEFORMAT</w:instrText>
        </w:r>
        <w:r>
          <w:fldChar w:fldCharType="separate"/>
        </w:r>
        <w:r w:rsidR="003D4BA2">
          <w:rPr>
            <w:noProof/>
          </w:rPr>
          <w:t>6</w:t>
        </w:r>
        <w:r>
          <w:fldChar w:fldCharType="end"/>
        </w:r>
      </w:p>
    </w:sdtContent>
  </w:sdt>
  <w:p w14:paraId="40BAB354" w14:textId="77777777" w:rsidR="003F7D42" w:rsidRPr="00724A6A" w:rsidRDefault="003F7D42"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D658AE" w14:textId="77777777" w:rsidR="003F7D42" w:rsidRDefault="003F7D42">
      <w:r>
        <w:separator/>
      </w:r>
    </w:p>
  </w:footnote>
  <w:footnote w:type="continuationSeparator" w:id="0">
    <w:p w14:paraId="1D89EB0D" w14:textId="77777777" w:rsidR="003F7D42" w:rsidRDefault="003F7D42">
      <w:r>
        <w:continuationSeparator/>
      </w:r>
    </w:p>
  </w:footnote>
  <w:footnote w:type="continuationNotice" w:id="1">
    <w:p w14:paraId="7717ED13" w14:textId="77777777" w:rsidR="003F7D42" w:rsidRDefault="003F7D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79F8B" w14:textId="77777777" w:rsidR="003F7D42" w:rsidRDefault="003F7D42"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3F7D42" w:rsidRDefault="003F7D42">
    <w:pPr>
      <w:pStyle w:val="a6"/>
    </w:pPr>
  </w:p>
  <w:p w14:paraId="002A5479" w14:textId="77777777" w:rsidR="003F7D42" w:rsidRDefault="003F7D4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BD8DD" w14:textId="77777777" w:rsidR="003F7D42" w:rsidRDefault="003F7D42">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3F7D42" w:rsidRDefault="003F7D42">
    <w:pPr>
      <w:ind w:right="360"/>
    </w:pPr>
  </w:p>
  <w:p w14:paraId="694D97E6" w14:textId="77777777" w:rsidR="003F7D42" w:rsidRDefault="003F7D4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DBB9A" w14:textId="77777777" w:rsidR="003F7D42" w:rsidRPr="00724A6A" w:rsidRDefault="003F7D42">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88CFF" w14:textId="77777777" w:rsidR="003F7D42" w:rsidRDefault="003F7D4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34232F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color w:val="000000" w:themeColor="text1"/>
        <w:sz w:val="32"/>
        <w:szCs w:val="32"/>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3"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6"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2"/>
  </w:num>
  <w:num w:numId="3">
    <w:abstractNumId w:val="0"/>
  </w:num>
  <w:num w:numId="4">
    <w:abstractNumId w:val="6"/>
  </w:num>
  <w:num w:numId="5">
    <w:abstractNumId w:val="4"/>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3"/>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trackRevisions/>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020"/>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843"/>
    <w:rsid w:val="00034B8C"/>
    <w:rsid w:val="00034F30"/>
    <w:rsid w:val="000359E3"/>
    <w:rsid w:val="00035A58"/>
    <w:rsid w:val="00035A89"/>
    <w:rsid w:val="00036204"/>
    <w:rsid w:val="000363F5"/>
    <w:rsid w:val="0003646C"/>
    <w:rsid w:val="00036AE7"/>
    <w:rsid w:val="00036DAF"/>
    <w:rsid w:val="00037655"/>
    <w:rsid w:val="00037D1F"/>
    <w:rsid w:val="00040755"/>
    <w:rsid w:val="00040C35"/>
    <w:rsid w:val="00040D18"/>
    <w:rsid w:val="000419F4"/>
    <w:rsid w:val="00041EA9"/>
    <w:rsid w:val="00041F03"/>
    <w:rsid w:val="0004229A"/>
    <w:rsid w:val="00042B8E"/>
    <w:rsid w:val="00042FB4"/>
    <w:rsid w:val="000436E8"/>
    <w:rsid w:val="000437A8"/>
    <w:rsid w:val="00043DCA"/>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477"/>
    <w:rsid w:val="00052CE5"/>
    <w:rsid w:val="000532FD"/>
    <w:rsid w:val="00053913"/>
    <w:rsid w:val="00053D11"/>
    <w:rsid w:val="00054379"/>
    <w:rsid w:val="000543B9"/>
    <w:rsid w:val="0005448A"/>
    <w:rsid w:val="00054529"/>
    <w:rsid w:val="00054814"/>
    <w:rsid w:val="0005490B"/>
    <w:rsid w:val="00054E90"/>
    <w:rsid w:val="00054F1E"/>
    <w:rsid w:val="000556C6"/>
    <w:rsid w:val="0005606C"/>
    <w:rsid w:val="00056773"/>
    <w:rsid w:val="00056A95"/>
    <w:rsid w:val="00056F9A"/>
    <w:rsid w:val="00056FFF"/>
    <w:rsid w:val="000575C4"/>
    <w:rsid w:val="00057A99"/>
    <w:rsid w:val="000606FA"/>
    <w:rsid w:val="00060828"/>
    <w:rsid w:val="00060FF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3D1"/>
    <w:rsid w:val="000656F4"/>
    <w:rsid w:val="00065B86"/>
    <w:rsid w:val="00065D4C"/>
    <w:rsid w:val="00065FED"/>
    <w:rsid w:val="000660D9"/>
    <w:rsid w:val="00066BD4"/>
    <w:rsid w:val="000674DD"/>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46A"/>
    <w:rsid w:val="00074D1D"/>
    <w:rsid w:val="000750B3"/>
    <w:rsid w:val="00075138"/>
    <w:rsid w:val="00075177"/>
    <w:rsid w:val="0007562B"/>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B80"/>
    <w:rsid w:val="00093E3C"/>
    <w:rsid w:val="0009415B"/>
    <w:rsid w:val="0009436E"/>
    <w:rsid w:val="00094444"/>
    <w:rsid w:val="000946B2"/>
    <w:rsid w:val="000947FB"/>
    <w:rsid w:val="00094A79"/>
    <w:rsid w:val="00094E57"/>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54C"/>
    <w:rsid w:val="000976CC"/>
    <w:rsid w:val="00097842"/>
    <w:rsid w:val="000978AA"/>
    <w:rsid w:val="0009791A"/>
    <w:rsid w:val="00097BCC"/>
    <w:rsid w:val="000A0E3A"/>
    <w:rsid w:val="000A10C6"/>
    <w:rsid w:val="000A1296"/>
    <w:rsid w:val="000A1413"/>
    <w:rsid w:val="000A1559"/>
    <w:rsid w:val="000A1A39"/>
    <w:rsid w:val="000A1DE5"/>
    <w:rsid w:val="000A22F2"/>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5D78"/>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482"/>
    <w:rsid w:val="000B292C"/>
    <w:rsid w:val="000B2CC5"/>
    <w:rsid w:val="000B315A"/>
    <w:rsid w:val="000B35D6"/>
    <w:rsid w:val="000B3AAC"/>
    <w:rsid w:val="000B40D8"/>
    <w:rsid w:val="000B46D8"/>
    <w:rsid w:val="000B48A5"/>
    <w:rsid w:val="000B492D"/>
    <w:rsid w:val="000B4AB8"/>
    <w:rsid w:val="000B4ECB"/>
    <w:rsid w:val="000B56D2"/>
    <w:rsid w:val="000B633B"/>
    <w:rsid w:val="000B6DDC"/>
    <w:rsid w:val="000B6E64"/>
    <w:rsid w:val="000B7337"/>
    <w:rsid w:val="000B7590"/>
    <w:rsid w:val="000B7642"/>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4AD"/>
    <w:rsid w:val="000C48DC"/>
    <w:rsid w:val="000C4C58"/>
    <w:rsid w:val="000C5A69"/>
    <w:rsid w:val="000C600F"/>
    <w:rsid w:val="000C6303"/>
    <w:rsid w:val="000C64C9"/>
    <w:rsid w:val="000C6780"/>
    <w:rsid w:val="000C792F"/>
    <w:rsid w:val="000C798F"/>
    <w:rsid w:val="000D050F"/>
    <w:rsid w:val="000D0918"/>
    <w:rsid w:val="000D0C70"/>
    <w:rsid w:val="000D0FA9"/>
    <w:rsid w:val="000D177A"/>
    <w:rsid w:val="000D1AFF"/>
    <w:rsid w:val="000D1EB8"/>
    <w:rsid w:val="000D26F7"/>
    <w:rsid w:val="000D27B9"/>
    <w:rsid w:val="000D2DC5"/>
    <w:rsid w:val="000D3029"/>
    <w:rsid w:val="000D3336"/>
    <w:rsid w:val="000D3716"/>
    <w:rsid w:val="000D37BD"/>
    <w:rsid w:val="000D38D3"/>
    <w:rsid w:val="000D39C4"/>
    <w:rsid w:val="000D3B2C"/>
    <w:rsid w:val="000D3F91"/>
    <w:rsid w:val="000D42BA"/>
    <w:rsid w:val="000D44EA"/>
    <w:rsid w:val="000D45B9"/>
    <w:rsid w:val="000D46BB"/>
    <w:rsid w:val="000D4A8A"/>
    <w:rsid w:val="000D4B8B"/>
    <w:rsid w:val="000D503B"/>
    <w:rsid w:val="000D50BB"/>
    <w:rsid w:val="000D50D8"/>
    <w:rsid w:val="000D53A4"/>
    <w:rsid w:val="000D57EC"/>
    <w:rsid w:val="000D6033"/>
    <w:rsid w:val="000D6189"/>
    <w:rsid w:val="000D63AC"/>
    <w:rsid w:val="000D707F"/>
    <w:rsid w:val="000D7191"/>
    <w:rsid w:val="000D71AE"/>
    <w:rsid w:val="000D72D0"/>
    <w:rsid w:val="000D7308"/>
    <w:rsid w:val="000D770C"/>
    <w:rsid w:val="000D7767"/>
    <w:rsid w:val="000D7838"/>
    <w:rsid w:val="000D79CF"/>
    <w:rsid w:val="000E03AE"/>
    <w:rsid w:val="000E07C6"/>
    <w:rsid w:val="000E087E"/>
    <w:rsid w:val="000E100F"/>
    <w:rsid w:val="000E1781"/>
    <w:rsid w:val="000E1AEE"/>
    <w:rsid w:val="000E1EF1"/>
    <w:rsid w:val="000E2584"/>
    <w:rsid w:val="000E260C"/>
    <w:rsid w:val="000E28EB"/>
    <w:rsid w:val="000E2DCA"/>
    <w:rsid w:val="000E3402"/>
    <w:rsid w:val="000E36D1"/>
    <w:rsid w:val="000E3769"/>
    <w:rsid w:val="000E3DE7"/>
    <w:rsid w:val="000E40B6"/>
    <w:rsid w:val="000E4233"/>
    <w:rsid w:val="000E471B"/>
    <w:rsid w:val="000E4791"/>
    <w:rsid w:val="000E4D9B"/>
    <w:rsid w:val="000E5014"/>
    <w:rsid w:val="000E5336"/>
    <w:rsid w:val="000E5859"/>
    <w:rsid w:val="000E63D7"/>
    <w:rsid w:val="000E66AC"/>
    <w:rsid w:val="000E6E03"/>
    <w:rsid w:val="000E7319"/>
    <w:rsid w:val="000E7C3A"/>
    <w:rsid w:val="000E7F4F"/>
    <w:rsid w:val="000F03D9"/>
    <w:rsid w:val="000F0A03"/>
    <w:rsid w:val="000F0DC6"/>
    <w:rsid w:val="000F1361"/>
    <w:rsid w:val="000F158F"/>
    <w:rsid w:val="000F1897"/>
    <w:rsid w:val="000F1D76"/>
    <w:rsid w:val="000F2303"/>
    <w:rsid w:val="000F2A33"/>
    <w:rsid w:val="000F2ACB"/>
    <w:rsid w:val="000F31F1"/>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6FDF"/>
    <w:rsid w:val="000F7011"/>
    <w:rsid w:val="000F716B"/>
    <w:rsid w:val="000F74C2"/>
    <w:rsid w:val="000F7783"/>
    <w:rsid w:val="000F7E1C"/>
    <w:rsid w:val="000F7EBD"/>
    <w:rsid w:val="001000EC"/>
    <w:rsid w:val="001004B5"/>
    <w:rsid w:val="0010055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869"/>
    <w:rsid w:val="00105CE9"/>
    <w:rsid w:val="00105E3F"/>
    <w:rsid w:val="00105E76"/>
    <w:rsid w:val="00106119"/>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86D"/>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3CB"/>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310D"/>
    <w:rsid w:val="0016383E"/>
    <w:rsid w:val="00163A00"/>
    <w:rsid w:val="00163BA8"/>
    <w:rsid w:val="0016444F"/>
    <w:rsid w:val="00164482"/>
    <w:rsid w:val="001648E8"/>
    <w:rsid w:val="00164C2B"/>
    <w:rsid w:val="0016540B"/>
    <w:rsid w:val="00165691"/>
    <w:rsid w:val="001656D4"/>
    <w:rsid w:val="001657BF"/>
    <w:rsid w:val="00165934"/>
    <w:rsid w:val="0016610C"/>
    <w:rsid w:val="00166AD5"/>
    <w:rsid w:val="00166C09"/>
    <w:rsid w:val="00166DC1"/>
    <w:rsid w:val="001670AB"/>
    <w:rsid w:val="00167164"/>
    <w:rsid w:val="00167373"/>
    <w:rsid w:val="00167612"/>
    <w:rsid w:val="0016786A"/>
    <w:rsid w:val="00167DD8"/>
    <w:rsid w:val="00167E18"/>
    <w:rsid w:val="00167EA8"/>
    <w:rsid w:val="001700FF"/>
    <w:rsid w:val="0017048A"/>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E17"/>
    <w:rsid w:val="00180F0F"/>
    <w:rsid w:val="001810A8"/>
    <w:rsid w:val="00181303"/>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6671"/>
    <w:rsid w:val="00186B6E"/>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117"/>
    <w:rsid w:val="00195B87"/>
    <w:rsid w:val="00195CCC"/>
    <w:rsid w:val="00195F8F"/>
    <w:rsid w:val="001963DA"/>
    <w:rsid w:val="00196EE0"/>
    <w:rsid w:val="00197100"/>
    <w:rsid w:val="001975FF"/>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C69"/>
    <w:rsid w:val="001A2EE8"/>
    <w:rsid w:val="001A322C"/>
    <w:rsid w:val="001A332F"/>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E4"/>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B23"/>
    <w:rsid w:val="001B7E2D"/>
    <w:rsid w:val="001B7EF0"/>
    <w:rsid w:val="001C0474"/>
    <w:rsid w:val="001C076B"/>
    <w:rsid w:val="001C0D41"/>
    <w:rsid w:val="001C154B"/>
    <w:rsid w:val="001C15AB"/>
    <w:rsid w:val="001C1D51"/>
    <w:rsid w:val="001C1F70"/>
    <w:rsid w:val="001C2133"/>
    <w:rsid w:val="001C2B34"/>
    <w:rsid w:val="001C3356"/>
    <w:rsid w:val="001C366A"/>
    <w:rsid w:val="001C3951"/>
    <w:rsid w:val="001C4462"/>
    <w:rsid w:val="001C4504"/>
    <w:rsid w:val="001C4DD6"/>
    <w:rsid w:val="001C4DF6"/>
    <w:rsid w:val="001C5401"/>
    <w:rsid w:val="001C5F25"/>
    <w:rsid w:val="001C5FB4"/>
    <w:rsid w:val="001C64A8"/>
    <w:rsid w:val="001C68ED"/>
    <w:rsid w:val="001C6FCD"/>
    <w:rsid w:val="001C723E"/>
    <w:rsid w:val="001D01AE"/>
    <w:rsid w:val="001D0572"/>
    <w:rsid w:val="001D090E"/>
    <w:rsid w:val="001D1479"/>
    <w:rsid w:val="001D15D6"/>
    <w:rsid w:val="001D1894"/>
    <w:rsid w:val="001D1A4C"/>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21A5"/>
    <w:rsid w:val="001E23A4"/>
    <w:rsid w:val="001E2954"/>
    <w:rsid w:val="001E2C2D"/>
    <w:rsid w:val="001E3A37"/>
    <w:rsid w:val="001E3D5E"/>
    <w:rsid w:val="001E430D"/>
    <w:rsid w:val="001E4648"/>
    <w:rsid w:val="001E473C"/>
    <w:rsid w:val="001E4BE0"/>
    <w:rsid w:val="001E57EC"/>
    <w:rsid w:val="001E5819"/>
    <w:rsid w:val="001E589D"/>
    <w:rsid w:val="001E599A"/>
    <w:rsid w:val="001E5C94"/>
    <w:rsid w:val="001E60E5"/>
    <w:rsid w:val="001E67E8"/>
    <w:rsid w:val="001E680F"/>
    <w:rsid w:val="001E72B1"/>
    <w:rsid w:val="001E78AC"/>
    <w:rsid w:val="001E7BE3"/>
    <w:rsid w:val="001E7C98"/>
    <w:rsid w:val="001E7CE9"/>
    <w:rsid w:val="001F0045"/>
    <w:rsid w:val="001F0419"/>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E33"/>
    <w:rsid w:val="001F6085"/>
    <w:rsid w:val="001F6287"/>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0FC9"/>
    <w:rsid w:val="0021147A"/>
    <w:rsid w:val="0021149D"/>
    <w:rsid w:val="002114E7"/>
    <w:rsid w:val="002119B8"/>
    <w:rsid w:val="00211B12"/>
    <w:rsid w:val="00211BF1"/>
    <w:rsid w:val="00211CDF"/>
    <w:rsid w:val="00211F4E"/>
    <w:rsid w:val="00212B14"/>
    <w:rsid w:val="00212C2E"/>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6F29"/>
    <w:rsid w:val="00217054"/>
    <w:rsid w:val="00217066"/>
    <w:rsid w:val="00217275"/>
    <w:rsid w:val="00217473"/>
    <w:rsid w:val="00217C04"/>
    <w:rsid w:val="00220359"/>
    <w:rsid w:val="0022045F"/>
    <w:rsid w:val="00220551"/>
    <w:rsid w:val="0022060D"/>
    <w:rsid w:val="002207C7"/>
    <w:rsid w:val="00220B0C"/>
    <w:rsid w:val="00220B9B"/>
    <w:rsid w:val="00220BB4"/>
    <w:rsid w:val="00221214"/>
    <w:rsid w:val="002218F9"/>
    <w:rsid w:val="00221BCD"/>
    <w:rsid w:val="002227BC"/>
    <w:rsid w:val="00222D6D"/>
    <w:rsid w:val="00222DE0"/>
    <w:rsid w:val="002230D0"/>
    <w:rsid w:val="0022320E"/>
    <w:rsid w:val="002233A7"/>
    <w:rsid w:val="002235EE"/>
    <w:rsid w:val="00223621"/>
    <w:rsid w:val="0022366D"/>
    <w:rsid w:val="002240F1"/>
    <w:rsid w:val="0022448E"/>
    <w:rsid w:val="002246A4"/>
    <w:rsid w:val="0022493F"/>
    <w:rsid w:val="00224948"/>
    <w:rsid w:val="00224E70"/>
    <w:rsid w:val="0022509A"/>
    <w:rsid w:val="00225166"/>
    <w:rsid w:val="0022541E"/>
    <w:rsid w:val="00225845"/>
    <w:rsid w:val="00225887"/>
    <w:rsid w:val="00225D67"/>
    <w:rsid w:val="002261A0"/>
    <w:rsid w:val="00226717"/>
    <w:rsid w:val="002267D5"/>
    <w:rsid w:val="002277B7"/>
    <w:rsid w:val="00227865"/>
    <w:rsid w:val="00227FF7"/>
    <w:rsid w:val="002301D8"/>
    <w:rsid w:val="00230471"/>
    <w:rsid w:val="00230C75"/>
    <w:rsid w:val="00230FB6"/>
    <w:rsid w:val="00231248"/>
    <w:rsid w:val="002323A5"/>
    <w:rsid w:val="002325E9"/>
    <w:rsid w:val="0023291A"/>
    <w:rsid w:val="0023322C"/>
    <w:rsid w:val="00233298"/>
    <w:rsid w:val="002332D8"/>
    <w:rsid w:val="00233445"/>
    <w:rsid w:val="00233619"/>
    <w:rsid w:val="00233829"/>
    <w:rsid w:val="00233931"/>
    <w:rsid w:val="00234195"/>
    <w:rsid w:val="002341A3"/>
    <w:rsid w:val="002346A4"/>
    <w:rsid w:val="00234733"/>
    <w:rsid w:val="002349A9"/>
    <w:rsid w:val="002350AE"/>
    <w:rsid w:val="00235A33"/>
    <w:rsid w:val="00235A68"/>
    <w:rsid w:val="002361A6"/>
    <w:rsid w:val="002367F6"/>
    <w:rsid w:val="00236F9E"/>
    <w:rsid w:val="0023782D"/>
    <w:rsid w:val="0023796A"/>
    <w:rsid w:val="00237BFD"/>
    <w:rsid w:val="00240163"/>
    <w:rsid w:val="00240470"/>
    <w:rsid w:val="00240735"/>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587"/>
    <w:rsid w:val="00243C5E"/>
    <w:rsid w:val="00244515"/>
    <w:rsid w:val="002445AE"/>
    <w:rsid w:val="00244632"/>
    <w:rsid w:val="002447A0"/>
    <w:rsid w:val="00244D5B"/>
    <w:rsid w:val="002456C3"/>
    <w:rsid w:val="0024582A"/>
    <w:rsid w:val="00245C93"/>
    <w:rsid w:val="002464FE"/>
    <w:rsid w:val="002467D2"/>
    <w:rsid w:val="00246ADF"/>
    <w:rsid w:val="002479BD"/>
    <w:rsid w:val="00247C47"/>
    <w:rsid w:val="00250D51"/>
    <w:rsid w:val="00250DD2"/>
    <w:rsid w:val="00250E98"/>
    <w:rsid w:val="00251692"/>
    <w:rsid w:val="00251967"/>
    <w:rsid w:val="0025228B"/>
    <w:rsid w:val="00252318"/>
    <w:rsid w:val="002525C1"/>
    <w:rsid w:val="002529FA"/>
    <w:rsid w:val="00252A63"/>
    <w:rsid w:val="00252C32"/>
    <w:rsid w:val="00252CF2"/>
    <w:rsid w:val="00252E2C"/>
    <w:rsid w:val="00253912"/>
    <w:rsid w:val="00253E30"/>
    <w:rsid w:val="002542E0"/>
    <w:rsid w:val="00254551"/>
    <w:rsid w:val="002547AD"/>
    <w:rsid w:val="00254E76"/>
    <w:rsid w:val="00255A5D"/>
    <w:rsid w:val="00255D51"/>
    <w:rsid w:val="00255D97"/>
    <w:rsid w:val="00255E80"/>
    <w:rsid w:val="002561D1"/>
    <w:rsid w:val="00256688"/>
    <w:rsid w:val="00256855"/>
    <w:rsid w:val="002568B4"/>
    <w:rsid w:val="00256B39"/>
    <w:rsid w:val="00256FC4"/>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2F"/>
    <w:rsid w:val="00263695"/>
    <w:rsid w:val="00263E3F"/>
    <w:rsid w:val="00264312"/>
    <w:rsid w:val="00264386"/>
    <w:rsid w:val="002645EB"/>
    <w:rsid w:val="002646C5"/>
    <w:rsid w:val="00264AF0"/>
    <w:rsid w:val="00264E82"/>
    <w:rsid w:val="0026533E"/>
    <w:rsid w:val="0026546A"/>
    <w:rsid w:val="0026560D"/>
    <w:rsid w:val="00265C99"/>
    <w:rsid w:val="00265E9B"/>
    <w:rsid w:val="00266DBE"/>
    <w:rsid w:val="002671E3"/>
    <w:rsid w:val="00267279"/>
    <w:rsid w:val="00267599"/>
    <w:rsid w:val="00267AC4"/>
    <w:rsid w:val="00267B02"/>
    <w:rsid w:val="00267DF4"/>
    <w:rsid w:val="002701B0"/>
    <w:rsid w:val="0027037C"/>
    <w:rsid w:val="00270635"/>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4FB4"/>
    <w:rsid w:val="002755F9"/>
    <w:rsid w:val="002757F0"/>
    <w:rsid w:val="00275C1B"/>
    <w:rsid w:val="00275CFB"/>
    <w:rsid w:val="00275F7D"/>
    <w:rsid w:val="002763AC"/>
    <w:rsid w:val="002763B4"/>
    <w:rsid w:val="00276470"/>
    <w:rsid w:val="002768EE"/>
    <w:rsid w:val="00276A5E"/>
    <w:rsid w:val="00276B1F"/>
    <w:rsid w:val="0027712A"/>
    <w:rsid w:val="002772B7"/>
    <w:rsid w:val="0027740E"/>
    <w:rsid w:val="002774DE"/>
    <w:rsid w:val="00277AC7"/>
    <w:rsid w:val="002801B0"/>
    <w:rsid w:val="00280213"/>
    <w:rsid w:val="0028041F"/>
    <w:rsid w:val="0028069D"/>
    <w:rsid w:val="002807D6"/>
    <w:rsid w:val="002809F6"/>
    <w:rsid w:val="00280A02"/>
    <w:rsid w:val="00280AAD"/>
    <w:rsid w:val="00281087"/>
    <w:rsid w:val="002815A0"/>
    <w:rsid w:val="00281728"/>
    <w:rsid w:val="00282180"/>
    <w:rsid w:val="0028232D"/>
    <w:rsid w:val="002823BC"/>
    <w:rsid w:val="002824E8"/>
    <w:rsid w:val="00282E61"/>
    <w:rsid w:val="00283088"/>
    <w:rsid w:val="00283991"/>
    <w:rsid w:val="00283A04"/>
    <w:rsid w:val="00283A09"/>
    <w:rsid w:val="0028452A"/>
    <w:rsid w:val="002846DB"/>
    <w:rsid w:val="00284817"/>
    <w:rsid w:val="00284911"/>
    <w:rsid w:val="0028495D"/>
    <w:rsid w:val="00284DC3"/>
    <w:rsid w:val="00284F58"/>
    <w:rsid w:val="002852F3"/>
    <w:rsid w:val="002853C6"/>
    <w:rsid w:val="00285AD6"/>
    <w:rsid w:val="00285FBF"/>
    <w:rsid w:val="00285FE1"/>
    <w:rsid w:val="00286763"/>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22B"/>
    <w:rsid w:val="002A066E"/>
    <w:rsid w:val="002A068A"/>
    <w:rsid w:val="002A1760"/>
    <w:rsid w:val="002A19DE"/>
    <w:rsid w:val="002A1D9B"/>
    <w:rsid w:val="002A1EAE"/>
    <w:rsid w:val="002A1FC7"/>
    <w:rsid w:val="002A39DA"/>
    <w:rsid w:val="002A45D8"/>
    <w:rsid w:val="002A4793"/>
    <w:rsid w:val="002A4BC5"/>
    <w:rsid w:val="002A4C7D"/>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67F"/>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4ED"/>
    <w:rsid w:val="002B6A47"/>
    <w:rsid w:val="002B7170"/>
    <w:rsid w:val="002B7279"/>
    <w:rsid w:val="002B7517"/>
    <w:rsid w:val="002B75F3"/>
    <w:rsid w:val="002B7677"/>
    <w:rsid w:val="002C02C8"/>
    <w:rsid w:val="002C04BA"/>
    <w:rsid w:val="002C16BE"/>
    <w:rsid w:val="002C1BF7"/>
    <w:rsid w:val="002C1C3D"/>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5CDE"/>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11B"/>
    <w:rsid w:val="002D528D"/>
    <w:rsid w:val="002D535A"/>
    <w:rsid w:val="002D5599"/>
    <w:rsid w:val="002D5DB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FA3"/>
    <w:rsid w:val="002E2C38"/>
    <w:rsid w:val="002E2C4B"/>
    <w:rsid w:val="002E2C6F"/>
    <w:rsid w:val="002E2FC3"/>
    <w:rsid w:val="002E3245"/>
    <w:rsid w:val="002E33F7"/>
    <w:rsid w:val="002E340D"/>
    <w:rsid w:val="002E37F7"/>
    <w:rsid w:val="002E3B23"/>
    <w:rsid w:val="002E3EE2"/>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B89"/>
    <w:rsid w:val="002E7C39"/>
    <w:rsid w:val="002E7F1E"/>
    <w:rsid w:val="002F0303"/>
    <w:rsid w:val="002F03FE"/>
    <w:rsid w:val="002F07E4"/>
    <w:rsid w:val="002F0A94"/>
    <w:rsid w:val="002F0C7F"/>
    <w:rsid w:val="002F0E69"/>
    <w:rsid w:val="002F176C"/>
    <w:rsid w:val="002F17D6"/>
    <w:rsid w:val="002F1E5A"/>
    <w:rsid w:val="002F2874"/>
    <w:rsid w:val="002F37B6"/>
    <w:rsid w:val="002F3868"/>
    <w:rsid w:val="002F5639"/>
    <w:rsid w:val="002F619C"/>
    <w:rsid w:val="002F640F"/>
    <w:rsid w:val="002F683F"/>
    <w:rsid w:val="002F6895"/>
    <w:rsid w:val="002F6F32"/>
    <w:rsid w:val="002F6F4C"/>
    <w:rsid w:val="002F7180"/>
    <w:rsid w:val="002F7372"/>
    <w:rsid w:val="002F73D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6AD0"/>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51EA"/>
    <w:rsid w:val="003159FE"/>
    <w:rsid w:val="00315AE6"/>
    <w:rsid w:val="00315D6C"/>
    <w:rsid w:val="00316050"/>
    <w:rsid w:val="0031610B"/>
    <w:rsid w:val="00316592"/>
    <w:rsid w:val="0031665C"/>
    <w:rsid w:val="00316FB8"/>
    <w:rsid w:val="00317003"/>
    <w:rsid w:val="00317273"/>
    <w:rsid w:val="003172AC"/>
    <w:rsid w:val="0031740B"/>
    <w:rsid w:val="00317A90"/>
    <w:rsid w:val="00317AE3"/>
    <w:rsid w:val="003201B7"/>
    <w:rsid w:val="003203DA"/>
    <w:rsid w:val="00320462"/>
    <w:rsid w:val="00320958"/>
    <w:rsid w:val="0032098D"/>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29C"/>
    <w:rsid w:val="003254DF"/>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3872"/>
    <w:rsid w:val="00344750"/>
    <w:rsid w:val="00344937"/>
    <w:rsid w:val="00344C64"/>
    <w:rsid w:val="00344FE4"/>
    <w:rsid w:val="003451DA"/>
    <w:rsid w:val="0034571B"/>
    <w:rsid w:val="00345CCB"/>
    <w:rsid w:val="00345E87"/>
    <w:rsid w:val="00345F51"/>
    <w:rsid w:val="00346661"/>
    <w:rsid w:val="00346B02"/>
    <w:rsid w:val="0034717E"/>
    <w:rsid w:val="00347694"/>
    <w:rsid w:val="003479E9"/>
    <w:rsid w:val="00347EA4"/>
    <w:rsid w:val="003501B6"/>
    <w:rsid w:val="0035028A"/>
    <w:rsid w:val="00351E79"/>
    <w:rsid w:val="003521A7"/>
    <w:rsid w:val="0035240F"/>
    <w:rsid w:val="003527CE"/>
    <w:rsid w:val="003527DD"/>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DC2"/>
    <w:rsid w:val="00356EAB"/>
    <w:rsid w:val="00357462"/>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1C4"/>
    <w:rsid w:val="00376867"/>
    <w:rsid w:val="00376CF1"/>
    <w:rsid w:val="00376D6A"/>
    <w:rsid w:val="00376F51"/>
    <w:rsid w:val="00377156"/>
    <w:rsid w:val="0037746C"/>
    <w:rsid w:val="00377679"/>
    <w:rsid w:val="00377C2E"/>
    <w:rsid w:val="00377F29"/>
    <w:rsid w:val="0038039D"/>
    <w:rsid w:val="00380679"/>
    <w:rsid w:val="003807A8"/>
    <w:rsid w:val="0038085D"/>
    <w:rsid w:val="00380E87"/>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1E75"/>
    <w:rsid w:val="003924E1"/>
    <w:rsid w:val="00392928"/>
    <w:rsid w:val="00392B8B"/>
    <w:rsid w:val="00392D5D"/>
    <w:rsid w:val="003931FD"/>
    <w:rsid w:val="00393511"/>
    <w:rsid w:val="00393588"/>
    <w:rsid w:val="00393A6E"/>
    <w:rsid w:val="00393BCD"/>
    <w:rsid w:val="003940DA"/>
    <w:rsid w:val="00394806"/>
    <w:rsid w:val="00394892"/>
    <w:rsid w:val="00395297"/>
    <w:rsid w:val="00395603"/>
    <w:rsid w:val="00395E0D"/>
    <w:rsid w:val="00395F41"/>
    <w:rsid w:val="00397003"/>
    <w:rsid w:val="003970D1"/>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2EB4"/>
    <w:rsid w:val="003A330D"/>
    <w:rsid w:val="003A3452"/>
    <w:rsid w:val="003A3726"/>
    <w:rsid w:val="003A3A7A"/>
    <w:rsid w:val="003A3F31"/>
    <w:rsid w:val="003A425B"/>
    <w:rsid w:val="003A4309"/>
    <w:rsid w:val="003A490E"/>
    <w:rsid w:val="003A4A14"/>
    <w:rsid w:val="003A4A5D"/>
    <w:rsid w:val="003A4A93"/>
    <w:rsid w:val="003A4D21"/>
    <w:rsid w:val="003A4ECC"/>
    <w:rsid w:val="003A53BD"/>
    <w:rsid w:val="003A576E"/>
    <w:rsid w:val="003A5890"/>
    <w:rsid w:val="003A5F4E"/>
    <w:rsid w:val="003A68F7"/>
    <w:rsid w:val="003A697F"/>
    <w:rsid w:val="003A6D6A"/>
    <w:rsid w:val="003A6F12"/>
    <w:rsid w:val="003A7434"/>
    <w:rsid w:val="003A7488"/>
    <w:rsid w:val="003B017B"/>
    <w:rsid w:val="003B0663"/>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4C"/>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503"/>
    <w:rsid w:val="003C0646"/>
    <w:rsid w:val="003C07E6"/>
    <w:rsid w:val="003C0944"/>
    <w:rsid w:val="003C0C61"/>
    <w:rsid w:val="003C0FD2"/>
    <w:rsid w:val="003C1895"/>
    <w:rsid w:val="003C190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0DD"/>
    <w:rsid w:val="003C6292"/>
    <w:rsid w:val="003C62D9"/>
    <w:rsid w:val="003C695A"/>
    <w:rsid w:val="003C7032"/>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664"/>
    <w:rsid w:val="003D40B2"/>
    <w:rsid w:val="003D435F"/>
    <w:rsid w:val="003D4416"/>
    <w:rsid w:val="003D4612"/>
    <w:rsid w:val="003D4BA2"/>
    <w:rsid w:val="003D4C80"/>
    <w:rsid w:val="003D4FE3"/>
    <w:rsid w:val="003D5116"/>
    <w:rsid w:val="003D578A"/>
    <w:rsid w:val="003D5A2B"/>
    <w:rsid w:val="003D5E35"/>
    <w:rsid w:val="003D5ECB"/>
    <w:rsid w:val="003D6229"/>
    <w:rsid w:val="003D64D5"/>
    <w:rsid w:val="003D6B4B"/>
    <w:rsid w:val="003D6E7D"/>
    <w:rsid w:val="003D7A1A"/>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217"/>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9A7"/>
    <w:rsid w:val="003F4CAC"/>
    <w:rsid w:val="003F504D"/>
    <w:rsid w:val="003F52B7"/>
    <w:rsid w:val="003F548F"/>
    <w:rsid w:val="003F55EB"/>
    <w:rsid w:val="003F5775"/>
    <w:rsid w:val="003F5C6C"/>
    <w:rsid w:val="003F62A5"/>
    <w:rsid w:val="003F63A8"/>
    <w:rsid w:val="003F6782"/>
    <w:rsid w:val="003F68B1"/>
    <w:rsid w:val="003F695B"/>
    <w:rsid w:val="003F6D60"/>
    <w:rsid w:val="003F70BF"/>
    <w:rsid w:val="003F710D"/>
    <w:rsid w:val="003F7236"/>
    <w:rsid w:val="003F724C"/>
    <w:rsid w:val="003F7318"/>
    <w:rsid w:val="003F7350"/>
    <w:rsid w:val="003F74B3"/>
    <w:rsid w:val="003F752F"/>
    <w:rsid w:val="003F76E9"/>
    <w:rsid w:val="003F7C35"/>
    <w:rsid w:val="003F7D42"/>
    <w:rsid w:val="00400208"/>
    <w:rsid w:val="00400B96"/>
    <w:rsid w:val="00400C99"/>
    <w:rsid w:val="00400D8D"/>
    <w:rsid w:val="00400E5F"/>
    <w:rsid w:val="00401510"/>
    <w:rsid w:val="00401647"/>
    <w:rsid w:val="00401F06"/>
    <w:rsid w:val="00403C64"/>
    <w:rsid w:val="00403C81"/>
    <w:rsid w:val="00404343"/>
    <w:rsid w:val="00404722"/>
    <w:rsid w:val="004048BF"/>
    <w:rsid w:val="004048DA"/>
    <w:rsid w:val="00404BE2"/>
    <w:rsid w:val="00404F89"/>
    <w:rsid w:val="00405316"/>
    <w:rsid w:val="0040544F"/>
    <w:rsid w:val="00405EDC"/>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0F0"/>
    <w:rsid w:val="004243FA"/>
    <w:rsid w:val="004245D1"/>
    <w:rsid w:val="004248CA"/>
    <w:rsid w:val="00424AA1"/>
    <w:rsid w:val="00424B0E"/>
    <w:rsid w:val="00424E73"/>
    <w:rsid w:val="00425079"/>
    <w:rsid w:val="004250C5"/>
    <w:rsid w:val="00425A49"/>
    <w:rsid w:val="00425CA8"/>
    <w:rsid w:val="00425D29"/>
    <w:rsid w:val="00425DB7"/>
    <w:rsid w:val="00425FD9"/>
    <w:rsid w:val="00425FDB"/>
    <w:rsid w:val="00426351"/>
    <w:rsid w:val="004264F8"/>
    <w:rsid w:val="00426AEB"/>
    <w:rsid w:val="004274DC"/>
    <w:rsid w:val="00427AB4"/>
    <w:rsid w:val="00427B30"/>
    <w:rsid w:val="00427B47"/>
    <w:rsid w:val="00427D9B"/>
    <w:rsid w:val="00430641"/>
    <w:rsid w:val="00430871"/>
    <w:rsid w:val="00430A8E"/>
    <w:rsid w:val="00431278"/>
    <w:rsid w:val="004312D8"/>
    <w:rsid w:val="0043177C"/>
    <w:rsid w:val="00431C59"/>
    <w:rsid w:val="00431D90"/>
    <w:rsid w:val="00432A9D"/>
    <w:rsid w:val="00433449"/>
    <w:rsid w:val="004334E7"/>
    <w:rsid w:val="00433909"/>
    <w:rsid w:val="00433D13"/>
    <w:rsid w:val="00434827"/>
    <w:rsid w:val="00434A0E"/>
    <w:rsid w:val="00434AD3"/>
    <w:rsid w:val="00434BA7"/>
    <w:rsid w:val="004350B3"/>
    <w:rsid w:val="004351BF"/>
    <w:rsid w:val="00435218"/>
    <w:rsid w:val="004352D6"/>
    <w:rsid w:val="004353E6"/>
    <w:rsid w:val="004354C5"/>
    <w:rsid w:val="00435932"/>
    <w:rsid w:val="00435942"/>
    <w:rsid w:val="00435959"/>
    <w:rsid w:val="004364B7"/>
    <w:rsid w:val="004366A0"/>
    <w:rsid w:val="00436757"/>
    <w:rsid w:val="0043678A"/>
    <w:rsid w:val="00436836"/>
    <w:rsid w:val="00436C37"/>
    <w:rsid w:val="00436E19"/>
    <w:rsid w:val="00437077"/>
    <w:rsid w:val="004371BD"/>
    <w:rsid w:val="00437DD3"/>
    <w:rsid w:val="0044060A"/>
    <w:rsid w:val="00440840"/>
    <w:rsid w:val="004409A4"/>
    <w:rsid w:val="00440BBA"/>
    <w:rsid w:val="00440EF7"/>
    <w:rsid w:val="004410B3"/>
    <w:rsid w:val="00441649"/>
    <w:rsid w:val="00441B17"/>
    <w:rsid w:val="00441EB1"/>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47AF3"/>
    <w:rsid w:val="0045008C"/>
    <w:rsid w:val="0045017C"/>
    <w:rsid w:val="004501A1"/>
    <w:rsid w:val="004503AE"/>
    <w:rsid w:val="00450577"/>
    <w:rsid w:val="00450747"/>
    <w:rsid w:val="00451409"/>
    <w:rsid w:val="004519D0"/>
    <w:rsid w:val="00451A9B"/>
    <w:rsid w:val="00451AF1"/>
    <w:rsid w:val="00451B04"/>
    <w:rsid w:val="00452384"/>
    <w:rsid w:val="004526FB"/>
    <w:rsid w:val="00452702"/>
    <w:rsid w:val="00452A17"/>
    <w:rsid w:val="00452ACF"/>
    <w:rsid w:val="00452D2D"/>
    <w:rsid w:val="004530C5"/>
    <w:rsid w:val="004538D3"/>
    <w:rsid w:val="00453B1B"/>
    <w:rsid w:val="00453C51"/>
    <w:rsid w:val="00453CBD"/>
    <w:rsid w:val="00453E58"/>
    <w:rsid w:val="00454272"/>
    <w:rsid w:val="004542CC"/>
    <w:rsid w:val="004547E9"/>
    <w:rsid w:val="00454FC6"/>
    <w:rsid w:val="004551AB"/>
    <w:rsid w:val="00455410"/>
    <w:rsid w:val="004564FF"/>
    <w:rsid w:val="00456553"/>
    <w:rsid w:val="004566EF"/>
    <w:rsid w:val="00456887"/>
    <w:rsid w:val="004568E7"/>
    <w:rsid w:val="0045727B"/>
    <w:rsid w:val="00457512"/>
    <w:rsid w:val="004578F3"/>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836"/>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E82"/>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766"/>
    <w:rsid w:val="00473B5F"/>
    <w:rsid w:val="00474117"/>
    <w:rsid w:val="00474403"/>
    <w:rsid w:val="00474642"/>
    <w:rsid w:val="00474847"/>
    <w:rsid w:val="00474ED7"/>
    <w:rsid w:val="004750B7"/>
    <w:rsid w:val="00475261"/>
    <w:rsid w:val="00475264"/>
    <w:rsid w:val="00475306"/>
    <w:rsid w:val="00475561"/>
    <w:rsid w:val="00475644"/>
    <w:rsid w:val="00475B8C"/>
    <w:rsid w:val="004763FB"/>
    <w:rsid w:val="0047692E"/>
    <w:rsid w:val="00476EC3"/>
    <w:rsid w:val="00476F50"/>
    <w:rsid w:val="004774BD"/>
    <w:rsid w:val="00477752"/>
    <w:rsid w:val="004779DD"/>
    <w:rsid w:val="004800B7"/>
    <w:rsid w:val="00480174"/>
    <w:rsid w:val="0048017E"/>
    <w:rsid w:val="00480978"/>
    <w:rsid w:val="00480EF9"/>
    <w:rsid w:val="004811C3"/>
    <w:rsid w:val="0048156C"/>
    <w:rsid w:val="0048217C"/>
    <w:rsid w:val="0048231E"/>
    <w:rsid w:val="00482C35"/>
    <w:rsid w:val="00482E5B"/>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BD0"/>
    <w:rsid w:val="00495FA0"/>
    <w:rsid w:val="004960C5"/>
    <w:rsid w:val="0049686C"/>
    <w:rsid w:val="00496BCF"/>
    <w:rsid w:val="00497001"/>
    <w:rsid w:val="00497CB2"/>
    <w:rsid w:val="004A0501"/>
    <w:rsid w:val="004A05A6"/>
    <w:rsid w:val="004A0950"/>
    <w:rsid w:val="004A1332"/>
    <w:rsid w:val="004A1715"/>
    <w:rsid w:val="004A1A2F"/>
    <w:rsid w:val="004A1B25"/>
    <w:rsid w:val="004A213D"/>
    <w:rsid w:val="004A2618"/>
    <w:rsid w:val="004A2D48"/>
    <w:rsid w:val="004A2D5C"/>
    <w:rsid w:val="004A2E5F"/>
    <w:rsid w:val="004A33AB"/>
    <w:rsid w:val="004A36EE"/>
    <w:rsid w:val="004A3CEF"/>
    <w:rsid w:val="004A3DF8"/>
    <w:rsid w:val="004A3E1F"/>
    <w:rsid w:val="004A45E5"/>
    <w:rsid w:val="004A478F"/>
    <w:rsid w:val="004A4A6C"/>
    <w:rsid w:val="004A4B5F"/>
    <w:rsid w:val="004A4C62"/>
    <w:rsid w:val="004A51AC"/>
    <w:rsid w:val="004A52ED"/>
    <w:rsid w:val="004A54E3"/>
    <w:rsid w:val="004A55AE"/>
    <w:rsid w:val="004A55EB"/>
    <w:rsid w:val="004A583F"/>
    <w:rsid w:val="004A5C92"/>
    <w:rsid w:val="004A5E47"/>
    <w:rsid w:val="004A6098"/>
    <w:rsid w:val="004A6280"/>
    <w:rsid w:val="004A67BB"/>
    <w:rsid w:val="004A6882"/>
    <w:rsid w:val="004A6A72"/>
    <w:rsid w:val="004A6D4E"/>
    <w:rsid w:val="004A6E96"/>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4D"/>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AC4"/>
    <w:rsid w:val="004C7E02"/>
    <w:rsid w:val="004D0B7B"/>
    <w:rsid w:val="004D0BB9"/>
    <w:rsid w:val="004D10DE"/>
    <w:rsid w:val="004D121A"/>
    <w:rsid w:val="004D124D"/>
    <w:rsid w:val="004D12E0"/>
    <w:rsid w:val="004D1F7C"/>
    <w:rsid w:val="004D207F"/>
    <w:rsid w:val="004D2939"/>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5CB7"/>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80A"/>
    <w:rsid w:val="00502DE4"/>
    <w:rsid w:val="00503063"/>
    <w:rsid w:val="00503C5A"/>
    <w:rsid w:val="00504216"/>
    <w:rsid w:val="00504A7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76B"/>
    <w:rsid w:val="00510A08"/>
    <w:rsid w:val="00510B40"/>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3C6F"/>
    <w:rsid w:val="0053410B"/>
    <w:rsid w:val="005347E5"/>
    <w:rsid w:val="00534A5E"/>
    <w:rsid w:val="005351B7"/>
    <w:rsid w:val="0053558F"/>
    <w:rsid w:val="00535626"/>
    <w:rsid w:val="00535937"/>
    <w:rsid w:val="00535B3F"/>
    <w:rsid w:val="00535BDF"/>
    <w:rsid w:val="0053601D"/>
    <w:rsid w:val="00536264"/>
    <w:rsid w:val="005362CA"/>
    <w:rsid w:val="005362D6"/>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0F99"/>
    <w:rsid w:val="00541037"/>
    <w:rsid w:val="0054119D"/>
    <w:rsid w:val="00541254"/>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7C"/>
    <w:rsid w:val="005441A4"/>
    <w:rsid w:val="0054453F"/>
    <w:rsid w:val="005448A7"/>
    <w:rsid w:val="00544A0C"/>
    <w:rsid w:val="005452C6"/>
    <w:rsid w:val="00545509"/>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58"/>
    <w:rsid w:val="005525F5"/>
    <w:rsid w:val="00552614"/>
    <w:rsid w:val="00552778"/>
    <w:rsid w:val="00552796"/>
    <w:rsid w:val="0055287C"/>
    <w:rsid w:val="0055315A"/>
    <w:rsid w:val="00553445"/>
    <w:rsid w:val="00553628"/>
    <w:rsid w:val="005536A0"/>
    <w:rsid w:val="00553809"/>
    <w:rsid w:val="00553902"/>
    <w:rsid w:val="005539CE"/>
    <w:rsid w:val="00553B52"/>
    <w:rsid w:val="00553C88"/>
    <w:rsid w:val="0055468A"/>
    <w:rsid w:val="00555161"/>
    <w:rsid w:val="005553F0"/>
    <w:rsid w:val="00555910"/>
    <w:rsid w:val="00556114"/>
    <w:rsid w:val="005563CB"/>
    <w:rsid w:val="00556546"/>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2E65"/>
    <w:rsid w:val="0057334F"/>
    <w:rsid w:val="005733EF"/>
    <w:rsid w:val="0057360F"/>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5B5"/>
    <w:rsid w:val="00576671"/>
    <w:rsid w:val="005766DA"/>
    <w:rsid w:val="00576738"/>
    <w:rsid w:val="00576790"/>
    <w:rsid w:val="0057692C"/>
    <w:rsid w:val="00576959"/>
    <w:rsid w:val="005769CA"/>
    <w:rsid w:val="00576B6E"/>
    <w:rsid w:val="00576BA8"/>
    <w:rsid w:val="00576C17"/>
    <w:rsid w:val="00576E68"/>
    <w:rsid w:val="00577BDB"/>
    <w:rsid w:val="005802F3"/>
    <w:rsid w:val="0058051F"/>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B2E"/>
    <w:rsid w:val="0058639C"/>
    <w:rsid w:val="00586626"/>
    <w:rsid w:val="00586E26"/>
    <w:rsid w:val="00587B11"/>
    <w:rsid w:val="00587B3E"/>
    <w:rsid w:val="00587CED"/>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55AC"/>
    <w:rsid w:val="00596114"/>
    <w:rsid w:val="005962AF"/>
    <w:rsid w:val="0059662C"/>
    <w:rsid w:val="00597CFC"/>
    <w:rsid w:val="00597DBB"/>
    <w:rsid w:val="00597F2C"/>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8AC"/>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599"/>
    <w:rsid w:val="005C56B3"/>
    <w:rsid w:val="005C5F16"/>
    <w:rsid w:val="005C6126"/>
    <w:rsid w:val="005C6483"/>
    <w:rsid w:val="005C67F8"/>
    <w:rsid w:val="005C72E5"/>
    <w:rsid w:val="005C7857"/>
    <w:rsid w:val="005C78FF"/>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1E3"/>
    <w:rsid w:val="005D524F"/>
    <w:rsid w:val="005D5675"/>
    <w:rsid w:val="005D56CD"/>
    <w:rsid w:val="005D589A"/>
    <w:rsid w:val="005D5A90"/>
    <w:rsid w:val="005D5C53"/>
    <w:rsid w:val="005D5DA1"/>
    <w:rsid w:val="005D5F66"/>
    <w:rsid w:val="005D6548"/>
    <w:rsid w:val="005D6BC6"/>
    <w:rsid w:val="005D6F88"/>
    <w:rsid w:val="005D7323"/>
    <w:rsid w:val="005D77E5"/>
    <w:rsid w:val="005D7CE3"/>
    <w:rsid w:val="005D7D11"/>
    <w:rsid w:val="005E0A80"/>
    <w:rsid w:val="005E1689"/>
    <w:rsid w:val="005E191E"/>
    <w:rsid w:val="005E1A87"/>
    <w:rsid w:val="005E1B77"/>
    <w:rsid w:val="005E1E24"/>
    <w:rsid w:val="005E218B"/>
    <w:rsid w:val="005E239C"/>
    <w:rsid w:val="005E29D1"/>
    <w:rsid w:val="005E2A3C"/>
    <w:rsid w:val="005E2B02"/>
    <w:rsid w:val="005E2F7F"/>
    <w:rsid w:val="005E3220"/>
    <w:rsid w:val="005E3B5D"/>
    <w:rsid w:val="005E4073"/>
    <w:rsid w:val="005E4B11"/>
    <w:rsid w:val="005E4FC0"/>
    <w:rsid w:val="005E5418"/>
    <w:rsid w:val="005E595D"/>
    <w:rsid w:val="005E5C9F"/>
    <w:rsid w:val="005E617E"/>
    <w:rsid w:val="005E64BF"/>
    <w:rsid w:val="005E69FC"/>
    <w:rsid w:val="005E6A3A"/>
    <w:rsid w:val="005E6D41"/>
    <w:rsid w:val="005E6D80"/>
    <w:rsid w:val="005E77AD"/>
    <w:rsid w:val="005E7CEF"/>
    <w:rsid w:val="005F0190"/>
    <w:rsid w:val="005F026D"/>
    <w:rsid w:val="005F03B4"/>
    <w:rsid w:val="005F0640"/>
    <w:rsid w:val="005F072F"/>
    <w:rsid w:val="005F09BE"/>
    <w:rsid w:val="005F0DE9"/>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C3D"/>
    <w:rsid w:val="005F3E53"/>
    <w:rsid w:val="005F3E86"/>
    <w:rsid w:val="005F408B"/>
    <w:rsid w:val="005F4216"/>
    <w:rsid w:val="005F4577"/>
    <w:rsid w:val="005F45CB"/>
    <w:rsid w:val="005F4801"/>
    <w:rsid w:val="005F4DD8"/>
    <w:rsid w:val="005F4F9C"/>
    <w:rsid w:val="005F518D"/>
    <w:rsid w:val="005F5711"/>
    <w:rsid w:val="005F651A"/>
    <w:rsid w:val="005F6BF7"/>
    <w:rsid w:val="005F6CF1"/>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6A5"/>
    <w:rsid w:val="00602DE6"/>
    <w:rsid w:val="006032BB"/>
    <w:rsid w:val="0060368C"/>
    <w:rsid w:val="00603C01"/>
    <w:rsid w:val="00603CEC"/>
    <w:rsid w:val="00603F52"/>
    <w:rsid w:val="006044D0"/>
    <w:rsid w:val="00604ABE"/>
    <w:rsid w:val="00604AD5"/>
    <w:rsid w:val="00604FF3"/>
    <w:rsid w:val="0060527A"/>
    <w:rsid w:val="006055AD"/>
    <w:rsid w:val="006056AD"/>
    <w:rsid w:val="00605762"/>
    <w:rsid w:val="00605ED2"/>
    <w:rsid w:val="006061ED"/>
    <w:rsid w:val="0060671E"/>
    <w:rsid w:val="00606F7C"/>
    <w:rsid w:val="00607E99"/>
    <w:rsid w:val="0061013A"/>
    <w:rsid w:val="0061026F"/>
    <w:rsid w:val="00610326"/>
    <w:rsid w:val="00610919"/>
    <w:rsid w:val="00610C6A"/>
    <w:rsid w:val="00610D26"/>
    <w:rsid w:val="0061136C"/>
    <w:rsid w:val="006115EA"/>
    <w:rsid w:val="006116F6"/>
    <w:rsid w:val="006118A5"/>
    <w:rsid w:val="00611AED"/>
    <w:rsid w:val="00611B56"/>
    <w:rsid w:val="00612129"/>
    <w:rsid w:val="00612333"/>
    <w:rsid w:val="00612ED9"/>
    <w:rsid w:val="00612F08"/>
    <w:rsid w:val="00612F87"/>
    <w:rsid w:val="00613128"/>
    <w:rsid w:val="00613155"/>
    <w:rsid w:val="006135C2"/>
    <w:rsid w:val="00613B90"/>
    <w:rsid w:val="00613C58"/>
    <w:rsid w:val="00613FBB"/>
    <w:rsid w:val="00614086"/>
    <w:rsid w:val="0061413A"/>
    <w:rsid w:val="00614A68"/>
    <w:rsid w:val="00614AE6"/>
    <w:rsid w:val="00614EED"/>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62C"/>
    <w:rsid w:val="00623D83"/>
    <w:rsid w:val="00623F2A"/>
    <w:rsid w:val="00624A11"/>
    <w:rsid w:val="00624B01"/>
    <w:rsid w:val="00624C2C"/>
    <w:rsid w:val="00625473"/>
    <w:rsid w:val="0062622C"/>
    <w:rsid w:val="006265B2"/>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1C72"/>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CBA"/>
    <w:rsid w:val="00647F70"/>
    <w:rsid w:val="0065072D"/>
    <w:rsid w:val="0065092E"/>
    <w:rsid w:val="00650C3D"/>
    <w:rsid w:val="00650FE0"/>
    <w:rsid w:val="0065151C"/>
    <w:rsid w:val="0065178E"/>
    <w:rsid w:val="00651CA6"/>
    <w:rsid w:val="00651CE8"/>
    <w:rsid w:val="00651F81"/>
    <w:rsid w:val="006520CA"/>
    <w:rsid w:val="00652C47"/>
    <w:rsid w:val="00652E9C"/>
    <w:rsid w:val="0065301B"/>
    <w:rsid w:val="00653139"/>
    <w:rsid w:val="006533B0"/>
    <w:rsid w:val="0065346C"/>
    <w:rsid w:val="006534F4"/>
    <w:rsid w:val="00653F2C"/>
    <w:rsid w:val="006543B7"/>
    <w:rsid w:val="00654400"/>
    <w:rsid w:val="00654782"/>
    <w:rsid w:val="00654C00"/>
    <w:rsid w:val="00655294"/>
    <w:rsid w:val="006558D1"/>
    <w:rsid w:val="006560B7"/>
    <w:rsid w:val="006561B0"/>
    <w:rsid w:val="006561CC"/>
    <w:rsid w:val="006562BA"/>
    <w:rsid w:val="006562C4"/>
    <w:rsid w:val="0065721E"/>
    <w:rsid w:val="0065761B"/>
    <w:rsid w:val="00657ED1"/>
    <w:rsid w:val="00657F13"/>
    <w:rsid w:val="0066063B"/>
    <w:rsid w:val="00660A90"/>
    <w:rsid w:val="00660EA3"/>
    <w:rsid w:val="00661117"/>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A1"/>
    <w:rsid w:val="006715C6"/>
    <w:rsid w:val="00671A55"/>
    <w:rsid w:val="006721BD"/>
    <w:rsid w:val="00672517"/>
    <w:rsid w:val="0067281B"/>
    <w:rsid w:val="00672BE2"/>
    <w:rsid w:val="00672F23"/>
    <w:rsid w:val="0067309D"/>
    <w:rsid w:val="006730AC"/>
    <w:rsid w:val="006735D2"/>
    <w:rsid w:val="00673B47"/>
    <w:rsid w:val="00673D7E"/>
    <w:rsid w:val="00674B8E"/>
    <w:rsid w:val="006753F6"/>
    <w:rsid w:val="0067548B"/>
    <w:rsid w:val="00675551"/>
    <w:rsid w:val="006755AA"/>
    <w:rsid w:val="0067670F"/>
    <w:rsid w:val="00676D8A"/>
    <w:rsid w:val="00677025"/>
    <w:rsid w:val="0067796B"/>
    <w:rsid w:val="00680111"/>
    <w:rsid w:val="0068046D"/>
    <w:rsid w:val="006804D1"/>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7E"/>
    <w:rsid w:val="00683F72"/>
    <w:rsid w:val="00683FF5"/>
    <w:rsid w:val="006840E0"/>
    <w:rsid w:val="00684228"/>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BE3"/>
    <w:rsid w:val="00691EC9"/>
    <w:rsid w:val="006921C5"/>
    <w:rsid w:val="0069220E"/>
    <w:rsid w:val="006926F6"/>
    <w:rsid w:val="00692AC8"/>
    <w:rsid w:val="00692C0B"/>
    <w:rsid w:val="00692CB0"/>
    <w:rsid w:val="00692D4D"/>
    <w:rsid w:val="00692FFC"/>
    <w:rsid w:val="006936CB"/>
    <w:rsid w:val="00693861"/>
    <w:rsid w:val="00693B09"/>
    <w:rsid w:val="00693E4C"/>
    <w:rsid w:val="00693EC7"/>
    <w:rsid w:val="00693FA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4B51"/>
    <w:rsid w:val="006A51AE"/>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21EB"/>
    <w:rsid w:val="006B236E"/>
    <w:rsid w:val="006B23EB"/>
    <w:rsid w:val="006B2BD7"/>
    <w:rsid w:val="006B315A"/>
    <w:rsid w:val="006B355E"/>
    <w:rsid w:val="006B38A7"/>
    <w:rsid w:val="006B425B"/>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70D"/>
    <w:rsid w:val="006C3A02"/>
    <w:rsid w:val="006C3BE9"/>
    <w:rsid w:val="006C40BA"/>
    <w:rsid w:val="006C419E"/>
    <w:rsid w:val="006C42E2"/>
    <w:rsid w:val="006C44A2"/>
    <w:rsid w:val="006C492C"/>
    <w:rsid w:val="006C4A9B"/>
    <w:rsid w:val="006C4B2F"/>
    <w:rsid w:val="006C4F83"/>
    <w:rsid w:val="006C5172"/>
    <w:rsid w:val="006C535D"/>
    <w:rsid w:val="006C5B4E"/>
    <w:rsid w:val="006C5BD5"/>
    <w:rsid w:val="006C658A"/>
    <w:rsid w:val="006C720D"/>
    <w:rsid w:val="006C781E"/>
    <w:rsid w:val="006C7BA4"/>
    <w:rsid w:val="006C7F29"/>
    <w:rsid w:val="006D117A"/>
    <w:rsid w:val="006D16CB"/>
    <w:rsid w:val="006D1DD9"/>
    <w:rsid w:val="006D1EAE"/>
    <w:rsid w:val="006D205F"/>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300"/>
    <w:rsid w:val="006D476A"/>
    <w:rsid w:val="006D4837"/>
    <w:rsid w:val="006D48AC"/>
    <w:rsid w:val="006D53B8"/>
    <w:rsid w:val="006D561E"/>
    <w:rsid w:val="006D5A78"/>
    <w:rsid w:val="006D5ED4"/>
    <w:rsid w:val="006D5EDD"/>
    <w:rsid w:val="006D5FF6"/>
    <w:rsid w:val="006D693F"/>
    <w:rsid w:val="006D6F56"/>
    <w:rsid w:val="006D6FB9"/>
    <w:rsid w:val="006D74DE"/>
    <w:rsid w:val="006D76F7"/>
    <w:rsid w:val="006D7813"/>
    <w:rsid w:val="006D7B0A"/>
    <w:rsid w:val="006E090D"/>
    <w:rsid w:val="006E0C49"/>
    <w:rsid w:val="006E0E62"/>
    <w:rsid w:val="006E1326"/>
    <w:rsid w:val="006E1930"/>
    <w:rsid w:val="006E23EA"/>
    <w:rsid w:val="006E3628"/>
    <w:rsid w:val="006E44F3"/>
    <w:rsid w:val="006E4951"/>
    <w:rsid w:val="006E4A6C"/>
    <w:rsid w:val="006E50FA"/>
    <w:rsid w:val="006E5266"/>
    <w:rsid w:val="006E53A9"/>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748"/>
    <w:rsid w:val="006F27EF"/>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8BA"/>
    <w:rsid w:val="00700BD0"/>
    <w:rsid w:val="00700F8A"/>
    <w:rsid w:val="00700F9F"/>
    <w:rsid w:val="007011CA"/>
    <w:rsid w:val="007014BB"/>
    <w:rsid w:val="00701504"/>
    <w:rsid w:val="0070150A"/>
    <w:rsid w:val="007017E6"/>
    <w:rsid w:val="00701C31"/>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42A"/>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090"/>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27A33"/>
    <w:rsid w:val="0073037A"/>
    <w:rsid w:val="007303AD"/>
    <w:rsid w:val="0073149A"/>
    <w:rsid w:val="00731A16"/>
    <w:rsid w:val="00731CF9"/>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0FB"/>
    <w:rsid w:val="007352E7"/>
    <w:rsid w:val="00736301"/>
    <w:rsid w:val="007363C7"/>
    <w:rsid w:val="007364B5"/>
    <w:rsid w:val="00736DEE"/>
    <w:rsid w:val="00737097"/>
    <w:rsid w:val="007372C5"/>
    <w:rsid w:val="00737C10"/>
    <w:rsid w:val="00737E5B"/>
    <w:rsid w:val="00740115"/>
    <w:rsid w:val="007402A7"/>
    <w:rsid w:val="00740525"/>
    <w:rsid w:val="0074061C"/>
    <w:rsid w:val="007408CF"/>
    <w:rsid w:val="00740DDA"/>
    <w:rsid w:val="00741118"/>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85"/>
    <w:rsid w:val="007453D1"/>
    <w:rsid w:val="0074562F"/>
    <w:rsid w:val="0074585D"/>
    <w:rsid w:val="007458F1"/>
    <w:rsid w:val="00745C61"/>
    <w:rsid w:val="00745CBF"/>
    <w:rsid w:val="00745CEC"/>
    <w:rsid w:val="00745D8A"/>
    <w:rsid w:val="00745F23"/>
    <w:rsid w:val="007462C7"/>
    <w:rsid w:val="0074646D"/>
    <w:rsid w:val="00746750"/>
    <w:rsid w:val="0074696D"/>
    <w:rsid w:val="00746A01"/>
    <w:rsid w:val="00746E26"/>
    <w:rsid w:val="00747DE7"/>
    <w:rsid w:val="00747F82"/>
    <w:rsid w:val="00750019"/>
    <w:rsid w:val="00750721"/>
    <w:rsid w:val="007512E7"/>
    <w:rsid w:val="00751361"/>
    <w:rsid w:val="007517D7"/>
    <w:rsid w:val="00751A98"/>
    <w:rsid w:val="00751D88"/>
    <w:rsid w:val="00751DE6"/>
    <w:rsid w:val="007523B7"/>
    <w:rsid w:val="0075297E"/>
    <w:rsid w:val="00752AB8"/>
    <w:rsid w:val="00752D74"/>
    <w:rsid w:val="00752EE0"/>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183"/>
    <w:rsid w:val="00767424"/>
    <w:rsid w:val="007679B5"/>
    <w:rsid w:val="00767AD7"/>
    <w:rsid w:val="00767FC9"/>
    <w:rsid w:val="007704F0"/>
    <w:rsid w:val="0077059E"/>
    <w:rsid w:val="007708F6"/>
    <w:rsid w:val="00770991"/>
    <w:rsid w:val="00770E3B"/>
    <w:rsid w:val="00770F53"/>
    <w:rsid w:val="00770F97"/>
    <w:rsid w:val="00771246"/>
    <w:rsid w:val="00771AF1"/>
    <w:rsid w:val="00772713"/>
    <w:rsid w:val="00775054"/>
    <w:rsid w:val="00775C72"/>
    <w:rsid w:val="00776939"/>
    <w:rsid w:val="00776A1C"/>
    <w:rsid w:val="00776DF4"/>
    <w:rsid w:val="00777438"/>
    <w:rsid w:val="007774A5"/>
    <w:rsid w:val="007774F1"/>
    <w:rsid w:val="00777795"/>
    <w:rsid w:val="00777DF9"/>
    <w:rsid w:val="007800D8"/>
    <w:rsid w:val="00780EB2"/>
    <w:rsid w:val="007815B7"/>
    <w:rsid w:val="007818B9"/>
    <w:rsid w:val="00781B62"/>
    <w:rsid w:val="007821D1"/>
    <w:rsid w:val="00782A7C"/>
    <w:rsid w:val="00782E7D"/>
    <w:rsid w:val="007830F1"/>
    <w:rsid w:val="00783190"/>
    <w:rsid w:val="00783258"/>
    <w:rsid w:val="007843F0"/>
    <w:rsid w:val="00784C36"/>
    <w:rsid w:val="0078505E"/>
    <w:rsid w:val="00785A71"/>
    <w:rsid w:val="00785F71"/>
    <w:rsid w:val="007861F9"/>
    <w:rsid w:val="00786229"/>
    <w:rsid w:val="00786489"/>
    <w:rsid w:val="007869D2"/>
    <w:rsid w:val="00786A3B"/>
    <w:rsid w:val="00786A51"/>
    <w:rsid w:val="00786AD0"/>
    <w:rsid w:val="00786CA9"/>
    <w:rsid w:val="00786DF7"/>
    <w:rsid w:val="00787040"/>
    <w:rsid w:val="0078720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16D"/>
    <w:rsid w:val="007972FB"/>
    <w:rsid w:val="0079750C"/>
    <w:rsid w:val="007975C8"/>
    <w:rsid w:val="0079763A"/>
    <w:rsid w:val="007976C3"/>
    <w:rsid w:val="00797B8A"/>
    <w:rsid w:val="00797CE2"/>
    <w:rsid w:val="007A07BB"/>
    <w:rsid w:val="007A09B0"/>
    <w:rsid w:val="007A0ECE"/>
    <w:rsid w:val="007A0F12"/>
    <w:rsid w:val="007A1C7F"/>
    <w:rsid w:val="007A1D84"/>
    <w:rsid w:val="007A1E3C"/>
    <w:rsid w:val="007A2005"/>
    <w:rsid w:val="007A20DA"/>
    <w:rsid w:val="007A21F4"/>
    <w:rsid w:val="007A2231"/>
    <w:rsid w:val="007A26A8"/>
    <w:rsid w:val="007A272E"/>
    <w:rsid w:val="007A2CF5"/>
    <w:rsid w:val="007A302E"/>
    <w:rsid w:val="007A305E"/>
    <w:rsid w:val="007A331C"/>
    <w:rsid w:val="007A34CC"/>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5"/>
    <w:rsid w:val="007B2F31"/>
    <w:rsid w:val="007B38E3"/>
    <w:rsid w:val="007B3A1B"/>
    <w:rsid w:val="007B3B96"/>
    <w:rsid w:val="007B3D28"/>
    <w:rsid w:val="007B3E91"/>
    <w:rsid w:val="007B4319"/>
    <w:rsid w:val="007B44AC"/>
    <w:rsid w:val="007B4614"/>
    <w:rsid w:val="007B48A1"/>
    <w:rsid w:val="007B4B62"/>
    <w:rsid w:val="007B4BDC"/>
    <w:rsid w:val="007B5480"/>
    <w:rsid w:val="007B5983"/>
    <w:rsid w:val="007B5B3E"/>
    <w:rsid w:val="007B5F6B"/>
    <w:rsid w:val="007B615E"/>
    <w:rsid w:val="007B639E"/>
    <w:rsid w:val="007B6817"/>
    <w:rsid w:val="007B6977"/>
    <w:rsid w:val="007B6A63"/>
    <w:rsid w:val="007C00DE"/>
    <w:rsid w:val="007C0D5C"/>
    <w:rsid w:val="007C105E"/>
    <w:rsid w:val="007C1213"/>
    <w:rsid w:val="007C1650"/>
    <w:rsid w:val="007C1BFA"/>
    <w:rsid w:val="007C1CC4"/>
    <w:rsid w:val="007C24B4"/>
    <w:rsid w:val="007C27F8"/>
    <w:rsid w:val="007C284F"/>
    <w:rsid w:val="007C2AA7"/>
    <w:rsid w:val="007C2BC1"/>
    <w:rsid w:val="007C2BCA"/>
    <w:rsid w:val="007C2E0B"/>
    <w:rsid w:val="007C328A"/>
    <w:rsid w:val="007C332C"/>
    <w:rsid w:val="007C3B08"/>
    <w:rsid w:val="007C54C9"/>
    <w:rsid w:val="007C5E12"/>
    <w:rsid w:val="007C6698"/>
    <w:rsid w:val="007C67A1"/>
    <w:rsid w:val="007C6C8C"/>
    <w:rsid w:val="007C6E6D"/>
    <w:rsid w:val="007C7BC7"/>
    <w:rsid w:val="007C7DC0"/>
    <w:rsid w:val="007C7E06"/>
    <w:rsid w:val="007D0154"/>
    <w:rsid w:val="007D0192"/>
    <w:rsid w:val="007D019C"/>
    <w:rsid w:val="007D0BC0"/>
    <w:rsid w:val="007D0BF0"/>
    <w:rsid w:val="007D0E3E"/>
    <w:rsid w:val="007D0E9B"/>
    <w:rsid w:val="007D0F2C"/>
    <w:rsid w:val="007D1747"/>
    <w:rsid w:val="007D1C49"/>
    <w:rsid w:val="007D1D4A"/>
    <w:rsid w:val="007D2113"/>
    <w:rsid w:val="007D303B"/>
    <w:rsid w:val="007D3051"/>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156"/>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8A6"/>
    <w:rsid w:val="007E3EDD"/>
    <w:rsid w:val="007E3FAA"/>
    <w:rsid w:val="007E47EC"/>
    <w:rsid w:val="007E55CD"/>
    <w:rsid w:val="007E5966"/>
    <w:rsid w:val="007E66E0"/>
    <w:rsid w:val="007E6937"/>
    <w:rsid w:val="007E6BCC"/>
    <w:rsid w:val="007E6D79"/>
    <w:rsid w:val="007E7DFE"/>
    <w:rsid w:val="007E7FAD"/>
    <w:rsid w:val="007F01EF"/>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AE8"/>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6B0"/>
    <w:rsid w:val="008036D5"/>
    <w:rsid w:val="00803DEA"/>
    <w:rsid w:val="008040B9"/>
    <w:rsid w:val="00804629"/>
    <w:rsid w:val="008046CC"/>
    <w:rsid w:val="00804905"/>
    <w:rsid w:val="00804C2E"/>
    <w:rsid w:val="00804CAC"/>
    <w:rsid w:val="00804E2C"/>
    <w:rsid w:val="00804F33"/>
    <w:rsid w:val="008055E9"/>
    <w:rsid w:val="008058E2"/>
    <w:rsid w:val="00806194"/>
    <w:rsid w:val="008064A7"/>
    <w:rsid w:val="008066D1"/>
    <w:rsid w:val="00806D63"/>
    <w:rsid w:val="00806E37"/>
    <w:rsid w:val="00806EEC"/>
    <w:rsid w:val="00807137"/>
    <w:rsid w:val="00807296"/>
    <w:rsid w:val="008079B3"/>
    <w:rsid w:val="00810220"/>
    <w:rsid w:val="0081056C"/>
    <w:rsid w:val="00810634"/>
    <w:rsid w:val="00810721"/>
    <w:rsid w:val="00810E42"/>
    <w:rsid w:val="00810E49"/>
    <w:rsid w:val="00811808"/>
    <w:rsid w:val="008119C4"/>
    <w:rsid w:val="008123F7"/>
    <w:rsid w:val="0081258F"/>
    <w:rsid w:val="00812C5E"/>
    <w:rsid w:val="00812CC2"/>
    <w:rsid w:val="00812E67"/>
    <w:rsid w:val="0081303F"/>
    <w:rsid w:val="008134D9"/>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1FB3"/>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188"/>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6EE"/>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9C"/>
    <w:rsid w:val="008431B1"/>
    <w:rsid w:val="00843489"/>
    <w:rsid w:val="00843A49"/>
    <w:rsid w:val="00843CC7"/>
    <w:rsid w:val="00844755"/>
    <w:rsid w:val="0084477A"/>
    <w:rsid w:val="008447F2"/>
    <w:rsid w:val="00844937"/>
    <w:rsid w:val="00844AB2"/>
    <w:rsid w:val="00844E6C"/>
    <w:rsid w:val="00845498"/>
    <w:rsid w:val="0084574D"/>
    <w:rsid w:val="00845C32"/>
    <w:rsid w:val="00845C42"/>
    <w:rsid w:val="00845E13"/>
    <w:rsid w:val="00845E63"/>
    <w:rsid w:val="0084618D"/>
    <w:rsid w:val="0084628F"/>
    <w:rsid w:val="00846A58"/>
    <w:rsid w:val="00846A8B"/>
    <w:rsid w:val="00846A9A"/>
    <w:rsid w:val="00846BDE"/>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3F"/>
    <w:rsid w:val="00861799"/>
    <w:rsid w:val="00861B4D"/>
    <w:rsid w:val="00861C36"/>
    <w:rsid w:val="00861F47"/>
    <w:rsid w:val="00861F95"/>
    <w:rsid w:val="008620CC"/>
    <w:rsid w:val="00862548"/>
    <w:rsid w:val="0086304B"/>
    <w:rsid w:val="008632B2"/>
    <w:rsid w:val="0086371D"/>
    <w:rsid w:val="008640EE"/>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6FDA"/>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90141"/>
    <w:rsid w:val="00890323"/>
    <w:rsid w:val="008903BF"/>
    <w:rsid w:val="00890697"/>
    <w:rsid w:val="00890AE8"/>
    <w:rsid w:val="00890B29"/>
    <w:rsid w:val="00891225"/>
    <w:rsid w:val="00891684"/>
    <w:rsid w:val="00891F07"/>
    <w:rsid w:val="008921D1"/>
    <w:rsid w:val="008922F2"/>
    <w:rsid w:val="00892454"/>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6A9"/>
    <w:rsid w:val="008A096E"/>
    <w:rsid w:val="008A0C84"/>
    <w:rsid w:val="008A0F48"/>
    <w:rsid w:val="008A1118"/>
    <w:rsid w:val="008A14F5"/>
    <w:rsid w:val="008A1AFC"/>
    <w:rsid w:val="008A1D9B"/>
    <w:rsid w:val="008A1F9C"/>
    <w:rsid w:val="008A20DC"/>
    <w:rsid w:val="008A22C9"/>
    <w:rsid w:val="008A22FD"/>
    <w:rsid w:val="008A23A0"/>
    <w:rsid w:val="008A2421"/>
    <w:rsid w:val="008A2CA0"/>
    <w:rsid w:val="008A303B"/>
    <w:rsid w:val="008A3327"/>
    <w:rsid w:val="008A3614"/>
    <w:rsid w:val="008A395F"/>
    <w:rsid w:val="008A3CA4"/>
    <w:rsid w:val="008A3D31"/>
    <w:rsid w:val="008A3E99"/>
    <w:rsid w:val="008A407D"/>
    <w:rsid w:val="008A40C7"/>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4D2"/>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761"/>
    <w:rsid w:val="008C4E4E"/>
    <w:rsid w:val="008C56DB"/>
    <w:rsid w:val="008C6997"/>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03A"/>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1FE"/>
    <w:rsid w:val="008F1354"/>
    <w:rsid w:val="008F14F1"/>
    <w:rsid w:val="008F1A0F"/>
    <w:rsid w:val="008F22F1"/>
    <w:rsid w:val="008F2952"/>
    <w:rsid w:val="008F2EF4"/>
    <w:rsid w:val="008F3BBC"/>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45A"/>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A2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723"/>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B5B"/>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2CD2"/>
    <w:rsid w:val="009531AC"/>
    <w:rsid w:val="00954099"/>
    <w:rsid w:val="009540C8"/>
    <w:rsid w:val="00954834"/>
    <w:rsid w:val="00954CD7"/>
    <w:rsid w:val="00954E01"/>
    <w:rsid w:val="00954FC7"/>
    <w:rsid w:val="00955341"/>
    <w:rsid w:val="009558B6"/>
    <w:rsid w:val="00955B53"/>
    <w:rsid w:val="00956772"/>
    <w:rsid w:val="00956D38"/>
    <w:rsid w:val="00957018"/>
    <w:rsid w:val="00957030"/>
    <w:rsid w:val="00957445"/>
    <w:rsid w:val="0095751D"/>
    <w:rsid w:val="00957A27"/>
    <w:rsid w:val="00957B78"/>
    <w:rsid w:val="0096050C"/>
    <w:rsid w:val="009605C8"/>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5C8"/>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767"/>
    <w:rsid w:val="00975948"/>
    <w:rsid w:val="009759FE"/>
    <w:rsid w:val="00975E26"/>
    <w:rsid w:val="009764EA"/>
    <w:rsid w:val="009769C4"/>
    <w:rsid w:val="0097702F"/>
    <w:rsid w:val="0097703B"/>
    <w:rsid w:val="009770F9"/>
    <w:rsid w:val="00977902"/>
    <w:rsid w:val="00977C23"/>
    <w:rsid w:val="0098157E"/>
    <w:rsid w:val="0098260C"/>
    <w:rsid w:val="00982A2C"/>
    <w:rsid w:val="00982B1D"/>
    <w:rsid w:val="00982DAD"/>
    <w:rsid w:val="00983110"/>
    <w:rsid w:val="00983541"/>
    <w:rsid w:val="00983838"/>
    <w:rsid w:val="00983D53"/>
    <w:rsid w:val="009844A5"/>
    <w:rsid w:val="00984ECE"/>
    <w:rsid w:val="00985D7E"/>
    <w:rsid w:val="0098634C"/>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5A70"/>
    <w:rsid w:val="009967E0"/>
    <w:rsid w:val="009969F3"/>
    <w:rsid w:val="0099719C"/>
    <w:rsid w:val="00997311"/>
    <w:rsid w:val="009975B2"/>
    <w:rsid w:val="0099785B"/>
    <w:rsid w:val="009979BB"/>
    <w:rsid w:val="00997A83"/>
    <w:rsid w:val="009A040A"/>
    <w:rsid w:val="009A0DDD"/>
    <w:rsid w:val="009A1384"/>
    <w:rsid w:val="009A15B1"/>
    <w:rsid w:val="009A1831"/>
    <w:rsid w:val="009A1EB1"/>
    <w:rsid w:val="009A2755"/>
    <w:rsid w:val="009A28BA"/>
    <w:rsid w:val="009A2A59"/>
    <w:rsid w:val="009A2B35"/>
    <w:rsid w:val="009A2F92"/>
    <w:rsid w:val="009A301F"/>
    <w:rsid w:val="009A3711"/>
    <w:rsid w:val="009A3812"/>
    <w:rsid w:val="009A3AD9"/>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371"/>
    <w:rsid w:val="009B05CA"/>
    <w:rsid w:val="009B077C"/>
    <w:rsid w:val="009B07CC"/>
    <w:rsid w:val="009B089F"/>
    <w:rsid w:val="009B0B92"/>
    <w:rsid w:val="009B0D5C"/>
    <w:rsid w:val="009B100E"/>
    <w:rsid w:val="009B167B"/>
    <w:rsid w:val="009B1AF2"/>
    <w:rsid w:val="009B1B41"/>
    <w:rsid w:val="009B1E0B"/>
    <w:rsid w:val="009B2062"/>
    <w:rsid w:val="009B229B"/>
    <w:rsid w:val="009B27E1"/>
    <w:rsid w:val="009B2A59"/>
    <w:rsid w:val="009B2E98"/>
    <w:rsid w:val="009B305B"/>
    <w:rsid w:val="009B3071"/>
    <w:rsid w:val="009B3394"/>
    <w:rsid w:val="009B362D"/>
    <w:rsid w:val="009B3660"/>
    <w:rsid w:val="009B39F9"/>
    <w:rsid w:val="009B40DA"/>
    <w:rsid w:val="009B42D3"/>
    <w:rsid w:val="009B4DF4"/>
    <w:rsid w:val="009B4E27"/>
    <w:rsid w:val="009B5186"/>
    <w:rsid w:val="009B519C"/>
    <w:rsid w:val="009B5AC4"/>
    <w:rsid w:val="009B5D12"/>
    <w:rsid w:val="009B5E02"/>
    <w:rsid w:val="009B6B9E"/>
    <w:rsid w:val="009B731B"/>
    <w:rsid w:val="009B7703"/>
    <w:rsid w:val="009B7B40"/>
    <w:rsid w:val="009B7CCE"/>
    <w:rsid w:val="009B7D8E"/>
    <w:rsid w:val="009B7E63"/>
    <w:rsid w:val="009B7FFC"/>
    <w:rsid w:val="009C05EB"/>
    <w:rsid w:val="009C114A"/>
    <w:rsid w:val="009C1254"/>
    <w:rsid w:val="009C1358"/>
    <w:rsid w:val="009C1365"/>
    <w:rsid w:val="009C14C5"/>
    <w:rsid w:val="009C1DED"/>
    <w:rsid w:val="009C1FD2"/>
    <w:rsid w:val="009C217B"/>
    <w:rsid w:val="009C22B9"/>
    <w:rsid w:val="009C2BC1"/>
    <w:rsid w:val="009C2DCF"/>
    <w:rsid w:val="009C2E2A"/>
    <w:rsid w:val="009C34F7"/>
    <w:rsid w:val="009C3793"/>
    <w:rsid w:val="009C3ADA"/>
    <w:rsid w:val="009C3EE6"/>
    <w:rsid w:val="009C4268"/>
    <w:rsid w:val="009C470C"/>
    <w:rsid w:val="009C4A8C"/>
    <w:rsid w:val="009C530E"/>
    <w:rsid w:val="009C55EC"/>
    <w:rsid w:val="009C6345"/>
    <w:rsid w:val="009C635B"/>
    <w:rsid w:val="009C6AAC"/>
    <w:rsid w:val="009C6BD2"/>
    <w:rsid w:val="009C701C"/>
    <w:rsid w:val="009C72A0"/>
    <w:rsid w:val="009C7347"/>
    <w:rsid w:val="009C7749"/>
    <w:rsid w:val="009C776D"/>
    <w:rsid w:val="009C79B1"/>
    <w:rsid w:val="009D059C"/>
    <w:rsid w:val="009D0D42"/>
    <w:rsid w:val="009D0D6C"/>
    <w:rsid w:val="009D0E4C"/>
    <w:rsid w:val="009D15A4"/>
    <w:rsid w:val="009D16A4"/>
    <w:rsid w:val="009D225F"/>
    <w:rsid w:val="009D25DC"/>
    <w:rsid w:val="009D2A29"/>
    <w:rsid w:val="009D2ACB"/>
    <w:rsid w:val="009D34E1"/>
    <w:rsid w:val="009D358F"/>
    <w:rsid w:val="009D3829"/>
    <w:rsid w:val="009D391C"/>
    <w:rsid w:val="009D3DCF"/>
    <w:rsid w:val="009D412E"/>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370"/>
    <w:rsid w:val="009E36D8"/>
    <w:rsid w:val="009E3806"/>
    <w:rsid w:val="009E3C60"/>
    <w:rsid w:val="009E446B"/>
    <w:rsid w:val="009E44DA"/>
    <w:rsid w:val="009E455D"/>
    <w:rsid w:val="009E471D"/>
    <w:rsid w:val="009E5150"/>
    <w:rsid w:val="009E53F9"/>
    <w:rsid w:val="009E549F"/>
    <w:rsid w:val="009E54DE"/>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5A1"/>
    <w:rsid w:val="009F2A40"/>
    <w:rsid w:val="009F2EFE"/>
    <w:rsid w:val="009F3124"/>
    <w:rsid w:val="009F32AF"/>
    <w:rsid w:val="009F3A8D"/>
    <w:rsid w:val="009F4278"/>
    <w:rsid w:val="009F43B8"/>
    <w:rsid w:val="009F45B1"/>
    <w:rsid w:val="009F464B"/>
    <w:rsid w:val="009F4754"/>
    <w:rsid w:val="009F4BF8"/>
    <w:rsid w:val="009F4CB7"/>
    <w:rsid w:val="009F5496"/>
    <w:rsid w:val="009F590B"/>
    <w:rsid w:val="009F5DA7"/>
    <w:rsid w:val="009F5E1A"/>
    <w:rsid w:val="009F650E"/>
    <w:rsid w:val="009F694B"/>
    <w:rsid w:val="009F6A19"/>
    <w:rsid w:val="009F71AE"/>
    <w:rsid w:val="009F76A3"/>
    <w:rsid w:val="009F7DA8"/>
    <w:rsid w:val="009F7F69"/>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653"/>
    <w:rsid w:val="00A10AA5"/>
    <w:rsid w:val="00A11241"/>
    <w:rsid w:val="00A11E74"/>
    <w:rsid w:val="00A11FA2"/>
    <w:rsid w:val="00A122E3"/>
    <w:rsid w:val="00A12FDC"/>
    <w:rsid w:val="00A13238"/>
    <w:rsid w:val="00A132DD"/>
    <w:rsid w:val="00A13310"/>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5D2"/>
    <w:rsid w:val="00A16CCE"/>
    <w:rsid w:val="00A1707C"/>
    <w:rsid w:val="00A1782E"/>
    <w:rsid w:val="00A17883"/>
    <w:rsid w:val="00A17ABC"/>
    <w:rsid w:val="00A17C53"/>
    <w:rsid w:val="00A17CD7"/>
    <w:rsid w:val="00A202E1"/>
    <w:rsid w:val="00A20469"/>
    <w:rsid w:val="00A204A5"/>
    <w:rsid w:val="00A20562"/>
    <w:rsid w:val="00A2092A"/>
    <w:rsid w:val="00A20C10"/>
    <w:rsid w:val="00A20D35"/>
    <w:rsid w:val="00A20D9F"/>
    <w:rsid w:val="00A210A3"/>
    <w:rsid w:val="00A2249B"/>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36C"/>
    <w:rsid w:val="00A265AC"/>
    <w:rsid w:val="00A26E89"/>
    <w:rsid w:val="00A278F6"/>
    <w:rsid w:val="00A279EF"/>
    <w:rsid w:val="00A27AAB"/>
    <w:rsid w:val="00A27B56"/>
    <w:rsid w:val="00A27BB4"/>
    <w:rsid w:val="00A30097"/>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24F4"/>
    <w:rsid w:val="00A42A25"/>
    <w:rsid w:val="00A42D44"/>
    <w:rsid w:val="00A42EFD"/>
    <w:rsid w:val="00A43731"/>
    <w:rsid w:val="00A43998"/>
    <w:rsid w:val="00A4422E"/>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3B"/>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57EFC"/>
    <w:rsid w:val="00A60069"/>
    <w:rsid w:val="00A602C9"/>
    <w:rsid w:val="00A603FD"/>
    <w:rsid w:val="00A60609"/>
    <w:rsid w:val="00A60FB5"/>
    <w:rsid w:val="00A6174B"/>
    <w:rsid w:val="00A61814"/>
    <w:rsid w:val="00A6186A"/>
    <w:rsid w:val="00A61A44"/>
    <w:rsid w:val="00A61D03"/>
    <w:rsid w:val="00A61FC0"/>
    <w:rsid w:val="00A6232E"/>
    <w:rsid w:val="00A632A0"/>
    <w:rsid w:val="00A63397"/>
    <w:rsid w:val="00A6388C"/>
    <w:rsid w:val="00A639B3"/>
    <w:rsid w:val="00A63A2F"/>
    <w:rsid w:val="00A64044"/>
    <w:rsid w:val="00A64282"/>
    <w:rsid w:val="00A645C6"/>
    <w:rsid w:val="00A64AEB"/>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0EB"/>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164"/>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66"/>
    <w:rsid w:val="00A90894"/>
    <w:rsid w:val="00A90935"/>
    <w:rsid w:val="00A90D6D"/>
    <w:rsid w:val="00A92742"/>
    <w:rsid w:val="00A927D0"/>
    <w:rsid w:val="00A929E0"/>
    <w:rsid w:val="00A92AE6"/>
    <w:rsid w:val="00A92AF0"/>
    <w:rsid w:val="00A92C7D"/>
    <w:rsid w:val="00A92CE1"/>
    <w:rsid w:val="00A92FA8"/>
    <w:rsid w:val="00A9312B"/>
    <w:rsid w:val="00A93286"/>
    <w:rsid w:val="00A93F30"/>
    <w:rsid w:val="00A94B7C"/>
    <w:rsid w:val="00A94EE8"/>
    <w:rsid w:val="00A95047"/>
    <w:rsid w:val="00A9549C"/>
    <w:rsid w:val="00A95C54"/>
    <w:rsid w:val="00A95DC7"/>
    <w:rsid w:val="00A95F49"/>
    <w:rsid w:val="00A962A3"/>
    <w:rsid w:val="00A96704"/>
    <w:rsid w:val="00A967CE"/>
    <w:rsid w:val="00A96A7C"/>
    <w:rsid w:val="00A96F4E"/>
    <w:rsid w:val="00A970C6"/>
    <w:rsid w:val="00A971A9"/>
    <w:rsid w:val="00A977FF"/>
    <w:rsid w:val="00A97A61"/>
    <w:rsid w:val="00A97B20"/>
    <w:rsid w:val="00A97E9C"/>
    <w:rsid w:val="00A97F84"/>
    <w:rsid w:val="00AA0527"/>
    <w:rsid w:val="00AA07D9"/>
    <w:rsid w:val="00AA0FEF"/>
    <w:rsid w:val="00AA1057"/>
    <w:rsid w:val="00AA115E"/>
    <w:rsid w:val="00AA12EA"/>
    <w:rsid w:val="00AA13A5"/>
    <w:rsid w:val="00AA14F6"/>
    <w:rsid w:val="00AA1D62"/>
    <w:rsid w:val="00AA1EE1"/>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10B"/>
    <w:rsid w:val="00AA42E8"/>
    <w:rsid w:val="00AA458B"/>
    <w:rsid w:val="00AA462F"/>
    <w:rsid w:val="00AA4838"/>
    <w:rsid w:val="00AA4C74"/>
    <w:rsid w:val="00AA525B"/>
    <w:rsid w:val="00AA52F0"/>
    <w:rsid w:val="00AA5629"/>
    <w:rsid w:val="00AA5D3A"/>
    <w:rsid w:val="00AA648C"/>
    <w:rsid w:val="00AA67B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4BE4"/>
    <w:rsid w:val="00AB52B7"/>
    <w:rsid w:val="00AB564A"/>
    <w:rsid w:val="00AB5A8D"/>
    <w:rsid w:val="00AB610E"/>
    <w:rsid w:val="00AB62A4"/>
    <w:rsid w:val="00AB6899"/>
    <w:rsid w:val="00AB6A3D"/>
    <w:rsid w:val="00AB6E22"/>
    <w:rsid w:val="00AB7696"/>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C7B8E"/>
    <w:rsid w:val="00AD0196"/>
    <w:rsid w:val="00AD0557"/>
    <w:rsid w:val="00AD0591"/>
    <w:rsid w:val="00AD0C00"/>
    <w:rsid w:val="00AD1AF5"/>
    <w:rsid w:val="00AD1CEB"/>
    <w:rsid w:val="00AD2347"/>
    <w:rsid w:val="00AD26AC"/>
    <w:rsid w:val="00AD26E2"/>
    <w:rsid w:val="00AD322E"/>
    <w:rsid w:val="00AD3494"/>
    <w:rsid w:val="00AD35C0"/>
    <w:rsid w:val="00AD3915"/>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6DA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78"/>
    <w:rsid w:val="00AE51D1"/>
    <w:rsid w:val="00AE52FC"/>
    <w:rsid w:val="00AE5324"/>
    <w:rsid w:val="00AE54E5"/>
    <w:rsid w:val="00AE6873"/>
    <w:rsid w:val="00AE6A43"/>
    <w:rsid w:val="00AE6B78"/>
    <w:rsid w:val="00AE6C4C"/>
    <w:rsid w:val="00AE718F"/>
    <w:rsid w:val="00AE7398"/>
    <w:rsid w:val="00AE74C9"/>
    <w:rsid w:val="00AE7603"/>
    <w:rsid w:val="00AE7A48"/>
    <w:rsid w:val="00AF065C"/>
    <w:rsid w:val="00AF0B9F"/>
    <w:rsid w:val="00AF0C40"/>
    <w:rsid w:val="00AF0D09"/>
    <w:rsid w:val="00AF16B3"/>
    <w:rsid w:val="00AF1844"/>
    <w:rsid w:val="00AF3329"/>
    <w:rsid w:val="00AF349A"/>
    <w:rsid w:val="00AF3530"/>
    <w:rsid w:val="00AF3E00"/>
    <w:rsid w:val="00AF4012"/>
    <w:rsid w:val="00AF46C6"/>
    <w:rsid w:val="00AF4D86"/>
    <w:rsid w:val="00AF4EA7"/>
    <w:rsid w:val="00AF5183"/>
    <w:rsid w:val="00AF521E"/>
    <w:rsid w:val="00AF52DE"/>
    <w:rsid w:val="00AF534A"/>
    <w:rsid w:val="00AF537D"/>
    <w:rsid w:val="00AF5C7F"/>
    <w:rsid w:val="00AF5EF8"/>
    <w:rsid w:val="00AF5FC7"/>
    <w:rsid w:val="00AF5FCB"/>
    <w:rsid w:val="00AF665F"/>
    <w:rsid w:val="00AF78D6"/>
    <w:rsid w:val="00AF7B96"/>
    <w:rsid w:val="00B001C1"/>
    <w:rsid w:val="00B00616"/>
    <w:rsid w:val="00B0069B"/>
    <w:rsid w:val="00B00F20"/>
    <w:rsid w:val="00B012C9"/>
    <w:rsid w:val="00B0164A"/>
    <w:rsid w:val="00B01B90"/>
    <w:rsid w:val="00B01C29"/>
    <w:rsid w:val="00B01CF9"/>
    <w:rsid w:val="00B01DEF"/>
    <w:rsid w:val="00B01E2D"/>
    <w:rsid w:val="00B0269A"/>
    <w:rsid w:val="00B02C14"/>
    <w:rsid w:val="00B02D95"/>
    <w:rsid w:val="00B036BD"/>
    <w:rsid w:val="00B038A6"/>
    <w:rsid w:val="00B03C91"/>
    <w:rsid w:val="00B03E3E"/>
    <w:rsid w:val="00B03E4C"/>
    <w:rsid w:val="00B04014"/>
    <w:rsid w:val="00B04772"/>
    <w:rsid w:val="00B04AB9"/>
    <w:rsid w:val="00B04D6D"/>
    <w:rsid w:val="00B04DE4"/>
    <w:rsid w:val="00B05036"/>
    <w:rsid w:val="00B051AD"/>
    <w:rsid w:val="00B053B7"/>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EF2"/>
    <w:rsid w:val="00B375D3"/>
    <w:rsid w:val="00B379C1"/>
    <w:rsid w:val="00B37B10"/>
    <w:rsid w:val="00B37DA2"/>
    <w:rsid w:val="00B40044"/>
    <w:rsid w:val="00B40784"/>
    <w:rsid w:val="00B4085A"/>
    <w:rsid w:val="00B4086B"/>
    <w:rsid w:val="00B40AD0"/>
    <w:rsid w:val="00B40C94"/>
    <w:rsid w:val="00B414F2"/>
    <w:rsid w:val="00B414F6"/>
    <w:rsid w:val="00B419E9"/>
    <w:rsid w:val="00B41B62"/>
    <w:rsid w:val="00B41CCC"/>
    <w:rsid w:val="00B41E93"/>
    <w:rsid w:val="00B41F48"/>
    <w:rsid w:val="00B41F94"/>
    <w:rsid w:val="00B42B30"/>
    <w:rsid w:val="00B42EB8"/>
    <w:rsid w:val="00B43799"/>
    <w:rsid w:val="00B43E04"/>
    <w:rsid w:val="00B443E7"/>
    <w:rsid w:val="00B4494E"/>
    <w:rsid w:val="00B45D8C"/>
    <w:rsid w:val="00B45F43"/>
    <w:rsid w:val="00B4608C"/>
    <w:rsid w:val="00B46819"/>
    <w:rsid w:val="00B46B7E"/>
    <w:rsid w:val="00B46CDB"/>
    <w:rsid w:val="00B471C6"/>
    <w:rsid w:val="00B471E4"/>
    <w:rsid w:val="00B47611"/>
    <w:rsid w:val="00B47A40"/>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7FF"/>
    <w:rsid w:val="00B53CF1"/>
    <w:rsid w:val="00B5407F"/>
    <w:rsid w:val="00B5422E"/>
    <w:rsid w:val="00B5433D"/>
    <w:rsid w:val="00B547F3"/>
    <w:rsid w:val="00B54BA6"/>
    <w:rsid w:val="00B54CFF"/>
    <w:rsid w:val="00B556C7"/>
    <w:rsid w:val="00B563B7"/>
    <w:rsid w:val="00B56533"/>
    <w:rsid w:val="00B56739"/>
    <w:rsid w:val="00B56AC2"/>
    <w:rsid w:val="00B56DCA"/>
    <w:rsid w:val="00B57091"/>
    <w:rsid w:val="00B574FB"/>
    <w:rsid w:val="00B57E86"/>
    <w:rsid w:val="00B57F95"/>
    <w:rsid w:val="00B606B0"/>
    <w:rsid w:val="00B60AF6"/>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BA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8A3"/>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8E"/>
    <w:rsid w:val="00BA3E1F"/>
    <w:rsid w:val="00BA42B0"/>
    <w:rsid w:val="00BA43F1"/>
    <w:rsid w:val="00BA45B3"/>
    <w:rsid w:val="00BA45FB"/>
    <w:rsid w:val="00BA4825"/>
    <w:rsid w:val="00BA4A65"/>
    <w:rsid w:val="00BA53FE"/>
    <w:rsid w:val="00BA56AA"/>
    <w:rsid w:val="00BA5710"/>
    <w:rsid w:val="00BA5E3A"/>
    <w:rsid w:val="00BA6218"/>
    <w:rsid w:val="00BA62BF"/>
    <w:rsid w:val="00BA6316"/>
    <w:rsid w:val="00BA697B"/>
    <w:rsid w:val="00BA6AC2"/>
    <w:rsid w:val="00BA6B05"/>
    <w:rsid w:val="00BA6B2A"/>
    <w:rsid w:val="00BA6D55"/>
    <w:rsid w:val="00BA6D57"/>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24D2"/>
    <w:rsid w:val="00BB2D60"/>
    <w:rsid w:val="00BB303E"/>
    <w:rsid w:val="00BB3143"/>
    <w:rsid w:val="00BB42F4"/>
    <w:rsid w:val="00BB452B"/>
    <w:rsid w:val="00BB45A5"/>
    <w:rsid w:val="00BB4676"/>
    <w:rsid w:val="00BB4C3B"/>
    <w:rsid w:val="00BB4DF1"/>
    <w:rsid w:val="00BB524E"/>
    <w:rsid w:val="00BB5515"/>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7C5"/>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2FB1"/>
    <w:rsid w:val="00BC30FD"/>
    <w:rsid w:val="00BC34D9"/>
    <w:rsid w:val="00BC3541"/>
    <w:rsid w:val="00BC3CDE"/>
    <w:rsid w:val="00BC3E75"/>
    <w:rsid w:val="00BC3F98"/>
    <w:rsid w:val="00BC4183"/>
    <w:rsid w:val="00BC4198"/>
    <w:rsid w:val="00BC44BD"/>
    <w:rsid w:val="00BC4D90"/>
    <w:rsid w:val="00BC51C0"/>
    <w:rsid w:val="00BC56D7"/>
    <w:rsid w:val="00BC5BCA"/>
    <w:rsid w:val="00BC5CBC"/>
    <w:rsid w:val="00BC5EA0"/>
    <w:rsid w:val="00BC64F5"/>
    <w:rsid w:val="00BC64F9"/>
    <w:rsid w:val="00BC656B"/>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FC5"/>
    <w:rsid w:val="00BD4322"/>
    <w:rsid w:val="00BD496A"/>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A20"/>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1EB6"/>
    <w:rsid w:val="00BF2016"/>
    <w:rsid w:val="00BF229D"/>
    <w:rsid w:val="00BF2591"/>
    <w:rsid w:val="00BF268B"/>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B7"/>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F3"/>
    <w:rsid w:val="00C03264"/>
    <w:rsid w:val="00C035B2"/>
    <w:rsid w:val="00C036CD"/>
    <w:rsid w:val="00C04013"/>
    <w:rsid w:val="00C04615"/>
    <w:rsid w:val="00C04740"/>
    <w:rsid w:val="00C049AE"/>
    <w:rsid w:val="00C04E18"/>
    <w:rsid w:val="00C05120"/>
    <w:rsid w:val="00C054F9"/>
    <w:rsid w:val="00C058CC"/>
    <w:rsid w:val="00C059B5"/>
    <w:rsid w:val="00C05B10"/>
    <w:rsid w:val="00C05DD9"/>
    <w:rsid w:val="00C0615F"/>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43F"/>
    <w:rsid w:val="00C127B5"/>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F92"/>
    <w:rsid w:val="00C232CB"/>
    <w:rsid w:val="00C23448"/>
    <w:rsid w:val="00C238CF"/>
    <w:rsid w:val="00C23991"/>
    <w:rsid w:val="00C23CED"/>
    <w:rsid w:val="00C23FF2"/>
    <w:rsid w:val="00C25139"/>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8AE"/>
    <w:rsid w:val="00C32998"/>
    <w:rsid w:val="00C32A11"/>
    <w:rsid w:val="00C32D25"/>
    <w:rsid w:val="00C32EA4"/>
    <w:rsid w:val="00C32EE3"/>
    <w:rsid w:val="00C331EB"/>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37446"/>
    <w:rsid w:val="00C40D37"/>
    <w:rsid w:val="00C40DD8"/>
    <w:rsid w:val="00C40E5C"/>
    <w:rsid w:val="00C41307"/>
    <w:rsid w:val="00C4191A"/>
    <w:rsid w:val="00C41972"/>
    <w:rsid w:val="00C41BB0"/>
    <w:rsid w:val="00C41D8A"/>
    <w:rsid w:val="00C42BE2"/>
    <w:rsid w:val="00C42C11"/>
    <w:rsid w:val="00C42DBB"/>
    <w:rsid w:val="00C43244"/>
    <w:rsid w:val="00C4348C"/>
    <w:rsid w:val="00C437A8"/>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89D"/>
    <w:rsid w:val="00C53DB2"/>
    <w:rsid w:val="00C54020"/>
    <w:rsid w:val="00C54EDC"/>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8F1"/>
    <w:rsid w:val="00C65AD7"/>
    <w:rsid w:val="00C65E7A"/>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242C"/>
    <w:rsid w:val="00C727F8"/>
    <w:rsid w:val="00C7280A"/>
    <w:rsid w:val="00C72EF8"/>
    <w:rsid w:val="00C7325E"/>
    <w:rsid w:val="00C734DB"/>
    <w:rsid w:val="00C7392E"/>
    <w:rsid w:val="00C73BCD"/>
    <w:rsid w:val="00C73F7A"/>
    <w:rsid w:val="00C741BE"/>
    <w:rsid w:val="00C74343"/>
    <w:rsid w:val="00C745ED"/>
    <w:rsid w:val="00C74632"/>
    <w:rsid w:val="00C747F1"/>
    <w:rsid w:val="00C74EF3"/>
    <w:rsid w:val="00C751E7"/>
    <w:rsid w:val="00C7603C"/>
    <w:rsid w:val="00C76922"/>
    <w:rsid w:val="00C76B55"/>
    <w:rsid w:val="00C76D1B"/>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1FC8"/>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904"/>
    <w:rsid w:val="00C85B7D"/>
    <w:rsid w:val="00C85E13"/>
    <w:rsid w:val="00C86220"/>
    <w:rsid w:val="00C862BA"/>
    <w:rsid w:val="00C862E9"/>
    <w:rsid w:val="00C8663A"/>
    <w:rsid w:val="00C86BDF"/>
    <w:rsid w:val="00C8771B"/>
    <w:rsid w:val="00C87939"/>
    <w:rsid w:val="00C87B35"/>
    <w:rsid w:val="00C902B3"/>
    <w:rsid w:val="00C90C57"/>
    <w:rsid w:val="00C90E98"/>
    <w:rsid w:val="00C917B7"/>
    <w:rsid w:val="00C91E2C"/>
    <w:rsid w:val="00C92652"/>
    <w:rsid w:val="00C927CC"/>
    <w:rsid w:val="00C93380"/>
    <w:rsid w:val="00C93382"/>
    <w:rsid w:val="00C938A4"/>
    <w:rsid w:val="00C93AAE"/>
    <w:rsid w:val="00C93E85"/>
    <w:rsid w:val="00C93F35"/>
    <w:rsid w:val="00C9468F"/>
    <w:rsid w:val="00C946C5"/>
    <w:rsid w:val="00C948D7"/>
    <w:rsid w:val="00C94F61"/>
    <w:rsid w:val="00C950A3"/>
    <w:rsid w:val="00C950D1"/>
    <w:rsid w:val="00C951D4"/>
    <w:rsid w:val="00C95418"/>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C1C"/>
    <w:rsid w:val="00CA2EA4"/>
    <w:rsid w:val="00CA2EC5"/>
    <w:rsid w:val="00CA3039"/>
    <w:rsid w:val="00CA3054"/>
    <w:rsid w:val="00CA350E"/>
    <w:rsid w:val="00CA3DFE"/>
    <w:rsid w:val="00CA430E"/>
    <w:rsid w:val="00CA48BB"/>
    <w:rsid w:val="00CA4EE7"/>
    <w:rsid w:val="00CA4F51"/>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D76"/>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9EC"/>
    <w:rsid w:val="00CB4F7A"/>
    <w:rsid w:val="00CB5149"/>
    <w:rsid w:val="00CB55FE"/>
    <w:rsid w:val="00CB58C2"/>
    <w:rsid w:val="00CB6131"/>
    <w:rsid w:val="00CB626D"/>
    <w:rsid w:val="00CB6727"/>
    <w:rsid w:val="00CB68D2"/>
    <w:rsid w:val="00CB69F3"/>
    <w:rsid w:val="00CB7063"/>
    <w:rsid w:val="00CB7392"/>
    <w:rsid w:val="00CB76B1"/>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BF9"/>
    <w:rsid w:val="00CC3E79"/>
    <w:rsid w:val="00CC40A6"/>
    <w:rsid w:val="00CC411E"/>
    <w:rsid w:val="00CC4197"/>
    <w:rsid w:val="00CC4222"/>
    <w:rsid w:val="00CC4513"/>
    <w:rsid w:val="00CC4629"/>
    <w:rsid w:val="00CC48AF"/>
    <w:rsid w:val="00CC4A6B"/>
    <w:rsid w:val="00CC5BAA"/>
    <w:rsid w:val="00CC5BCF"/>
    <w:rsid w:val="00CC5EB8"/>
    <w:rsid w:val="00CC60BC"/>
    <w:rsid w:val="00CC6539"/>
    <w:rsid w:val="00CC655E"/>
    <w:rsid w:val="00CC6823"/>
    <w:rsid w:val="00CC68EA"/>
    <w:rsid w:val="00CC72AC"/>
    <w:rsid w:val="00CC7F6F"/>
    <w:rsid w:val="00CC7FC0"/>
    <w:rsid w:val="00CD0090"/>
    <w:rsid w:val="00CD0290"/>
    <w:rsid w:val="00CD02D7"/>
    <w:rsid w:val="00CD06D3"/>
    <w:rsid w:val="00CD09ED"/>
    <w:rsid w:val="00CD1420"/>
    <w:rsid w:val="00CD18E0"/>
    <w:rsid w:val="00CD1982"/>
    <w:rsid w:val="00CD1A00"/>
    <w:rsid w:val="00CD2083"/>
    <w:rsid w:val="00CD24E5"/>
    <w:rsid w:val="00CD2666"/>
    <w:rsid w:val="00CD2961"/>
    <w:rsid w:val="00CD2A07"/>
    <w:rsid w:val="00CD3453"/>
    <w:rsid w:val="00CD440A"/>
    <w:rsid w:val="00CD4876"/>
    <w:rsid w:val="00CD51F6"/>
    <w:rsid w:val="00CD5917"/>
    <w:rsid w:val="00CD5A5A"/>
    <w:rsid w:val="00CD5A89"/>
    <w:rsid w:val="00CD5CA5"/>
    <w:rsid w:val="00CD5D08"/>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C19"/>
    <w:rsid w:val="00CE1C46"/>
    <w:rsid w:val="00CE2016"/>
    <w:rsid w:val="00CE20C9"/>
    <w:rsid w:val="00CE22B9"/>
    <w:rsid w:val="00CE2793"/>
    <w:rsid w:val="00CE2B55"/>
    <w:rsid w:val="00CE308A"/>
    <w:rsid w:val="00CE3512"/>
    <w:rsid w:val="00CE36CD"/>
    <w:rsid w:val="00CE3824"/>
    <w:rsid w:val="00CE3F33"/>
    <w:rsid w:val="00CE497F"/>
    <w:rsid w:val="00CE4C83"/>
    <w:rsid w:val="00CE514E"/>
    <w:rsid w:val="00CE5369"/>
    <w:rsid w:val="00CE5A05"/>
    <w:rsid w:val="00CE6503"/>
    <w:rsid w:val="00CE6880"/>
    <w:rsid w:val="00CE6959"/>
    <w:rsid w:val="00CE6A6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7B4"/>
    <w:rsid w:val="00CF2885"/>
    <w:rsid w:val="00CF2BD7"/>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4EA"/>
    <w:rsid w:val="00D02609"/>
    <w:rsid w:val="00D02615"/>
    <w:rsid w:val="00D02778"/>
    <w:rsid w:val="00D027DA"/>
    <w:rsid w:val="00D031B8"/>
    <w:rsid w:val="00D03329"/>
    <w:rsid w:val="00D0356F"/>
    <w:rsid w:val="00D03575"/>
    <w:rsid w:val="00D0388D"/>
    <w:rsid w:val="00D038A6"/>
    <w:rsid w:val="00D038E5"/>
    <w:rsid w:val="00D03961"/>
    <w:rsid w:val="00D03F03"/>
    <w:rsid w:val="00D042B1"/>
    <w:rsid w:val="00D0481C"/>
    <w:rsid w:val="00D04899"/>
    <w:rsid w:val="00D050D8"/>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5E2"/>
    <w:rsid w:val="00D12664"/>
    <w:rsid w:val="00D12689"/>
    <w:rsid w:val="00D12D9B"/>
    <w:rsid w:val="00D12DB7"/>
    <w:rsid w:val="00D12DE1"/>
    <w:rsid w:val="00D135E4"/>
    <w:rsid w:val="00D13835"/>
    <w:rsid w:val="00D13C84"/>
    <w:rsid w:val="00D13F84"/>
    <w:rsid w:val="00D1402D"/>
    <w:rsid w:val="00D1411D"/>
    <w:rsid w:val="00D14819"/>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19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0E"/>
    <w:rsid w:val="00D341D4"/>
    <w:rsid w:val="00D345C7"/>
    <w:rsid w:val="00D348F0"/>
    <w:rsid w:val="00D34E2F"/>
    <w:rsid w:val="00D35052"/>
    <w:rsid w:val="00D351A4"/>
    <w:rsid w:val="00D353FD"/>
    <w:rsid w:val="00D35AC6"/>
    <w:rsid w:val="00D35C3D"/>
    <w:rsid w:val="00D36190"/>
    <w:rsid w:val="00D36655"/>
    <w:rsid w:val="00D375A6"/>
    <w:rsid w:val="00D3776A"/>
    <w:rsid w:val="00D37AE8"/>
    <w:rsid w:val="00D37B6E"/>
    <w:rsid w:val="00D37F06"/>
    <w:rsid w:val="00D40435"/>
    <w:rsid w:val="00D405A0"/>
    <w:rsid w:val="00D40F3B"/>
    <w:rsid w:val="00D41181"/>
    <w:rsid w:val="00D4160B"/>
    <w:rsid w:val="00D41676"/>
    <w:rsid w:val="00D41982"/>
    <w:rsid w:val="00D41A4D"/>
    <w:rsid w:val="00D41F22"/>
    <w:rsid w:val="00D42106"/>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763"/>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3AD"/>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3AF"/>
    <w:rsid w:val="00D70501"/>
    <w:rsid w:val="00D707B9"/>
    <w:rsid w:val="00D7085E"/>
    <w:rsid w:val="00D70A32"/>
    <w:rsid w:val="00D70C37"/>
    <w:rsid w:val="00D70DBE"/>
    <w:rsid w:val="00D7104C"/>
    <w:rsid w:val="00D71906"/>
    <w:rsid w:val="00D71C11"/>
    <w:rsid w:val="00D71F66"/>
    <w:rsid w:val="00D720B7"/>
    <w:rsid w:val="00D72C27"/>
    <w:rsid w:val="00D72D7B"/>
    <w:rsid w:val="00D72EC5"/>
    <w:rsid w:val="00D72FA1"/>
    <w:rsid w:val="00D73451"/>
    <w:rsid w:val="00D736DF"/>
    <w:rsid w:val="00D73D1A"/>
    <w:rsid w:val="00D748C7"/>
    <w:rsid w:val="00D74AB9"/>
    <w:rsid w:val="00D75323"/>
    <w:rsid w:val="00D75564"/>
    <w:rsid w:val="00D7591D"/>
    <w:rsid w:val="00D75DCF"/>
    <w:rsid w:val="00D75F3D"/>
    <w:rsid w:val="00D762DD"/>
    <w:rsid w:val="00D7689B"/>
    <w:rsid w:val="00D7729C"/>
    <w:rsid w:val="00D77961"/>
    <w:rsid w:val="00D77B20"/>
    <w:rsid w:val="00D77B7A"/>
    <w:rsid w:val="00D77DA6"/>
    <w:rsid w:val="00D800A2"/>
    <w:rsid w:val="00D80306"/>
    <w:rsid w:val="00D80697"/>
    <w:rsid w:val="00D80767"/>
    <w:rsid w:val="00D80981"/>
    <w:rsid w:val="00D80EF6"/>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E12"/>
    <w:rsid w:val="00D84EDF"/>
    <w:rsid w:val="00D84F1F"/>
    <w:rsid w:val="00D85092"/>
    <w:rsid w:val="00D85784"/>
    <w:rsid w:val="00D85A83"/>
    <w:rsid w:val="00D85A91"/>
    <w:rsid w:val="00D85B29"/>
    <w:rsid w:val="00D85B4D"/>
    <w:rsid w:val="00D85D98"/>
    <w:rsid w:val="00D85E34"/>
    <w:rsid w:val="00D860F1"/>
    <w:rsid w:val="00D8632A"/>
    <w:rsid w:val="00D86DBE"/>
    <w:rsid w:val="00D86FD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4F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2EBE"/>
    <w:rsid w:val="00DA2F2E"/>
    <w:rsid w:val="00DA310E"/>
    <w:rsid w:val="00DA3366"/>
    <w:rsid w:val="00DA33E7"/>
    <w:rsid w:val="00DA3464"/>
    <w:rsid w:val="00DA39F4"/>
    <w:rsid w:val="00DA3F8F"/>
    <w:rsid w:val="00DA3F94"/>
    <w:rsid w:val="00DA4500"/>
    <w:rsid w:val="00DA49A6"/>
    <w:rsid w:val="00DA4BB6"/>
    <w:rsid w:val="00DA4DA9"/>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ED5"/>
    <w:rsid w:val="00DB6F60"/>
    <w:rsid w:val="00DB7041"/>
    <w:rsid w:val="00DB7249"/>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BE6"/>
    <w:rsid w:val="00DC3EF4"/>
    <w:rsid w:val="00DC4271"/>
    <w:rsid w:val="00DC5006"/>
    <w:rsid w:val="00DC54E5"/>
    <w:rsid w:val="00DC5688"/>
    <w:rsid w:val="00DC5DE7"/>
    <w:rsid w:val="00DC5FB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B11"/>
    <w:rsid w:val="00DD1061"/>
    <w:rsid w:val="00DD13BC"/>
    <w:rsid w:val="00DD1611"/>
    <w:rsid w:val="00DD179A"/>
    <w:rsid w:val="00DD1AC4"/>
    <w:rsid w:val="00DD1FE2"/>
    <w:rsid w:val="00DD27A0"/>
    <w:rsid w:val="00DD2E60"/>
    <w:rsid w:val="00DD323F"/>
    <w:rsid w:val="00DD41B6"/>
    <w:rsid w:val="00DD43DE"/>
    <w:rsid w:val="00DD4D1B"/>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E3B"/>
    <w:rsid w:val="00DE4FD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20"/>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3BF"/>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218"/>
    <w:rsid w:val="00E05318"/>
    <w:rsid w:val="00E054BE"/>
    <w:rsid w:val="00E05641"/>
    <w:rsid w:val="00E058AA"/>
    <w:rsid w:val="00E0607A"/>
    <w:rsid w:val="00E06467"/>
    <w:rsid w:val="00E06489"/>
    <w:rsid w:val="00E06745"/>
    <w:rsid w:val="00E06B61"/>
    <w:rsid w:val="00E06D9C"/>
    <w:rsid w:val="00E072CD"/>
    <w:rsid w:val="00E073E2"/>
    <w:rsid w:val="00E07FB9"/>
    <w:rsid w:val="00E100FB"/>
    <w:rsid w:val="00E1071F"/>
    <w:rsid w:val="00E1084E"/>
    <w:rsid w:val="00E10AE8"/>
    <w:rsid w:val="00E10BAE"/>
    <w:rsid w:val="00E1141B"/>
    <w:rsid w:val="00E119F5"/>
    <w:rsid w:val="00E11F52"/>
    <w:rsid w:val="00E121E2"/>
    <w:rsid w:val="00E12A10"/>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0D7"/>
    <w:rsid w:val="00E173A7"/>
    <w:rsid w:val="00E174F9"/>
    <w:rsid w:val="00E2021B"/>
    <w:rsid w:val="00E20850"/>
    <w:rsid w:val="00E20C93"/>
    <w:rsid w:val="00E21092"/>
    <w:rsid w:val="00E218F1"/>
    <w:rsid w:val="00E21B3E"/>
    <w:rsid w:val="00E221CF"/>
    <w:rsid w:val="00E2253D"/>
    <w:rsid w:val="00E226F7"/>
    <w:rsid w:val="00E22730"/>
    <w:rsid w:val="00E231A5"/>
    <w:rsid w:val="00E23242"/>
    <w:rsid w:val="00E2389A"/>
    <w:rsid w:val="00E24464"/>
    <w:rsid w:val="00E247A0"/>
    <w:rsid w:val="00E24849"/>
    <w:rsid w:val="00E248F8"/>
    <w:rsid w:val="00E24C54"/>
    <w:rsid w:val="00E24DE7"/>
    <w:rsid w:val="00E24E07"/>
    <w:rsid w:val="00E25004"/>
    <w:rsid w:val="00E253B6"/>
    <w:rsid w:val="00E25659"/>
    <w:rsid w:val="00E25817"/>
    <w:rsid w:val="00E263E5"/>
    <w:rsid w:val="00E265F1"/>
    <w:rsid w:val="00E26844"/>
    <w:rsid w:val="00E26DCC"/>
    <w:rsid w:val="00E27186"/>
    <w:rsid w:val="00E27210"/>
    <w:rsid w:val="00E27548"/>
    <w:rsid w:val="00E27DFD"/>
    <w:rsid w:val="00E30605"/>
    <w:rsid w:val="00E30A8C"/>
    <w:rsid w:val="00E30AEA"/>
    <w:rsid w:val="00E30B4E"/>
    <w:rsid w:val="00E30BA3"/>
    <w:rsid w:val="00E30E33"/>
    <w:rsid w:val="00E3130A"/>
    <w:rsid w:val="00E31ED9"/>
    <w:rsid w:val="00E324AB"/>
    <w:rsid w:val="00E32643"/>
    <w:rsid w:val="00E32ABC"/>
    <w:rsid w:val="00E32DD3"/>
    <w:rsid w:val="00E32EE6"/>
    <w:rsid w:val="00E3301D"/>
    <w:rsid w:val="00E33123"/>
    <w:rsid w:val="00E3370D"/>
    <w:rsid w:val="00E33E9B"/>
    <w:rsid w:val="00E341AB"/>
    <w:rsid w:val="00E344DE"/>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58"/>
    <w:rsid w:val="00E373B1"/>
    <w:rsid w:val="00E37F83"/>
    <w:rsid w:val="00E4022C"/>
    <w:rsid w:val="00E4098D"/>
    <w:rsid w:val="00E4102E"/>
    <w:rsid w:val="00E41410"/>
    <w:rsid w:val="00E41524"/>
    <w:rsid w:val="00E4156A"/>
    <w:rsid w:val="00E41842"/>
    <w:rsid w:val="00E41B6E"/>
    <w:rsid w:val="00E41BB2"/>
    <w:rsid w:val="00E4200E"/>
    <w:rsid w:val="00E4224A"/>
    <w:rsid w:val="00E427EF"/>
    <w:rsid w:val="00E42976"/>
    <w:rsid w:val="00E42CCD"/>
    <w:rsid w:val="00E4373D"/>
    <w:rsid w:val="00E43A94"/>
    <w:rsid w:val="00E43DBA"/>
    <w:rsid w:val="00E44738"/>
    <w:rsid w:val="00E451B6"/>
    <w:rsid w:val="00E45576"/>
    <w:rsid w:val="00E4617C"/>
    <w:rsid w:val="00E46435"/>
    <w:rsid w:val="00E46720"/>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955"/>
    <w:rsid w:val="00E54A45"/>
    <w:rsid w:val="00E54F2A"/>
    <w:rsid w:val="00E55295"/>
    <w:rsid w:val="00E552C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4D7"/>
    <w:rsid w:val="00E64717"/>
    <w:rsid w:val="00E648EB"/>
    <w:rsid w:val="00E64E3A"/>
    <w:rsid w:val="00E6509F"/>
    <w:rsid w:val="00E65185"/>
    <w:rsid w:val="00E65390"/>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DE5"/>
    <w:rsid w:val="00E7322C"/>
    <w:rsid w:val="00E732E2"/>
    <w:rsid w:val="00E73B8A"/>
    <w:rsid w:val="00E73E46"/>
    <w:rsid w:val="00E73F97"/>
    <w:rsid w:val="00E740F1"/>
    <w:rsid w:val="00E74BFB"/>
    <w:rsid w:val="00E74EDE"/>
    <w:rsid w:val="00E74F65"/>
    <w:rsid w:val="00E7541F"/>
    <w:rsid w:val="00E75A85"/>
    <w:rsid w:val="00E75D3B"/>
    <w:rsid w:val="00E75DB8"/>
    <w:rsid w:val="00E75EA8"/>
    <w:rsid w:val="00E766CB"/>
    <w:rsid w:val="00E76E37"/>
    <w:rsid w:val="00E77125"/>
    <w:rsid w:val="00E774C8"/>
    <w:rsid w:val="00E77DD2"/>
    <w:rsid w:val="00E80684"/>
    <w:rsid w:val="00E80E92"/>
    <w:rsid w:val="00E81228"/>
    <w:rsid w:val="00E81437"/>
    <w:rsid w:val="00E81924"/>
    <w:rsid w:val="00E81BF7"/>
    <w:rsid w:val="00E81F52"/>
    <w:rsid w:val="00E81F79"/>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C56"/>
    <w:rsid w:val="00E84FF0"/>
    <w:rsid w:val="00E8508D"/>
    <w:rsid w:val="00E85111"/>
    <w:rsid w:val="00E85153"/>
    <w:rsid w:val="00E86379"/>
    <w:rsid w:val="00E866D3"/>
    <w:rsid w:val="00E86745"/>
    <w:rsid w:val="00E86D13"/>
    <w:rsid w:val="00E86FFD"/>
    <w:rsid w:val="00E872CB"/>
    <w:rsid w:val="00E872DC"/>
    <w:rsid w:val="00E876C1"/>
    <w:rsid w:val="00E87839"/>
    <w:rsid w:val="00E87B57"/>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6B0"/>
    <w:rsid w:val="00EA0A2D"/>
    <w:rsid w:val="00EA0BC2"/>
    <w:rsid w:val="00EA0DF9"/>
    <w:rsid w:val="00EA12C6"/>
    <w:rsid w:val="00EA1846"/>
    <w:rsid w:val="00EA1D6F"/>
    <w:rsid w:val="00EA28C5"/>
    <w:rsid w:val="00EA2DDC"/>
    <w:rsid w:val="00EA33BB"/>
    <w:rsid w:val="00EA34B2"/>
    <w:rsid w:val="00EA34BD"/>
    <w:rsid w:val="00EA3DB2"/>
    <w:rsid w:val="00EA3E35"/>
    <w:rsid w:val="00EA3F58"/>
    <w:rsid w:val="00EA4399"/>
    <w:rsid w:val="00EA479A"/>
    <w:rsid w:val="00EA49A7"/>
    <w:rsid w:val="00EA49FA"/>
    <w:rsid w:val="00EA512A"/>
    <w:rsid w:val="00EA519C"/>
    <w:rsid w:val="00EA5339"/>
    <w:rsid w:val="00EA543F"/>
    <w:rsid w:val="00EA54E2"/>
    <w:rsid w:val="00EA56EA"/>
    <w:rsid w:val="00EA585A"/>
    <w:rsid w:val="00EA5CB6"/>
    <w:rsid w:val="00EA5D4C"/>
    <w:rsid w:val="00EA6068"/>
    <w:rsid w:val="00EA6595"/>
    <w:rsid w:val="00EA6AED"/>
    <w:rsid w:val="00EA6DA8"/>
    <w:rsid w:val="00EA72E9"/>
    <w:rsid w:val="00EA79A1"/>
    <w:rsid w:val="00EA7D5D"/>
    <w:rsid w:val="00EB057F"/>
    <w:rsid w:val="00EB070B"/>
    <w:rsid w:val="00EB0C70"/>
    <w:rsid w:val="00EB10E2"/>
    <w:rsid w:val="00EB1388"/>
    <w:rsid w:val="00EB14E2"/>
    <w:rsid w:val="00EB1DE1"/>
    <w:rsid w:val="00EB1F57"/>
    <w:rsid w:val="00EB2C9C"/>
    <w:rsid w:val="00EB2F5C"/>
    <w:rsid w:val="00EB31CC"/>
    <w:rsid w:val="00EB3543"/>
    <w:rsid w:val="00EB3684"/>
    <w:rsid w:val="00EB3827"/>
    <w:rsid w:val="00EB3D1A"/>
    <w:rsid w:val="00EB3DA7"/>
    <w:rsid w:val="00EB3E5E"/>
    <w:rsid w:val="00EB4301"/>
    <w:rsid w:val="00EB432B"/>
    <w:rsid w:val="00EB4457"/>
    <w:rsid w:val="00EB4494"/>
    <w:rsid w:val="00EB5262"/>
    <w:rsid w:val="00EB53DE"/>
    <w:rsid w:val="00EB5635"/>
    <w:rsid w:val="00EB5691"/>
    <w:rsid w:val="00EB58AD"/>
    <w:rsid w:val="00EB5E78"/>
    <w:rsid w:val="00EB6997"/>
    <w:rsid w:val="00EB6DC3"/>
    <w:rsid w:val="00EB7294"/>
    <w:rsid w:val="00EB789C"/>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65"/>
    <w:rsid w:val="00EC2CE9"/>
    <w:rsid w:val="00EC2DF1"/>
    <w:rsid w:val="00EC2F6D"/>
    <w:rsid w:val="00EC37F0"/>
    <w:rsid w:val="00EC3975"/>
    <w:rsid w:val="00EC3ADC"/>
    <w:rsid w:val="00EC3F93"/>
    <w:rsid w:val="00EC4162"/>
    <w:rsid w:val="00EC4B90"/>
    <w:rsid w:val="00EC4BF8"/>
    <w:rsid w:val="00EC4D3F"/>
    <w:rsid w:val="00EC4F60"/>
    <w:rsid w:val="00EC505B"/>
    <w:rsid w:val="00EC525C"/>
    <w:rsid w:val="00EC58F1"/>
    <w:rsid w:val="00EC5909"/>
    <w:rsid w:val="00EC59C7"/>
    <w:rsid w:val="00EC5BB8"/>
    <w:rsid w:val="00EC5E6F"/>
    <w:rsid w:val="00EC612D"/>
    <w:rsid w:val="00EC669C"/>
    <w:rsid w:val="00EC6C64"/>
    <w:rsid w:val="00EC6DF9"/>
    <w:rsid w:val="00EC6EB5"/>
    <w:rsid w:val="00EC74C5"/>
    <w:rsid w:val="00EC7B5E"/>
    <w:rsid w:val="00EC7C28"/>
    <w:rsid w:val="00ED04FD"/>
    <w:rsid w:val="00ED06B2"/>
    <w:rsid w:val="00ED079A"/>
    <w:rsid w:val="00ED0F8F"/>
    <w:rsid w:val="00ED146D"/>
    <w:rsid w:val="00ED16DD"/>
    <w:rsid w:val="00ED1ED9"/>
    <w:rsid w:val="00ED20D7"/>
    <w:rsid w:val="00ED25BD"/>
    <w:rsid w:val="00ED26E2"/>
    <w:rsid w:val="00ED2CFF"/>
    <w:rsid w:val="00ED2FD0"/>
    <w:rsid w:val="00ED3626"/>
    <w:rsid w:val="00ED38C8"/>
    <w:rsid w:val="00ED3916"/>
    <w:rsid w:val="00ED448E"/>
    <w:rsid w:val="00ED46F4"/>
    <w:rsid w:val="00ED4BF9"/>
    <w:rsid w:val="00ED4D17"/>
    <w:rsid w:val="00ED5036"/>
    <w:rsid w:val="00ED50E8"/>
    <w:rsid w:val="00ED52BD"/>
    <w:rsid w:val="00ED5526"/>
    <w:rsid w:val="00ED6BD7"/>
    <w:rsid w:val="00ED6F77"/>
    <w:rsid w:val="00ED7F36"/>
    <w:rsid w:val="00ED7F75"/>
    <w:rsid w:val="00EE01E8"/>
    <w:rsid w:val="00EE055F"/>
    <w:rsid w:val="00EE0941"/>
    <w:rsid w:val="00EE094E"/>
    <w:rsid w:val="00EE0E56"/>
    <w:rsid w:val="00EE115E"/>
    <w:rsid w:val="00EE171F"/>
    <w:rsid w:val="00EE18EE"/>
    <w:rsid w:val="00EE1B13"/>
    <w:rsid w:val="00EE2E6C"/>
    <w:rsid w:val="00EE3A9F"/>
    <w:rsid w:val="00EE3C2E"/>
    <w:rsid w:val="00EE3DD4"/>
    <w:rsid w:val="00EE4210"/>
    <w:rsid w:val="00EE42C6"/>
    <w:rsid w:val="00EE5550"/>
    <w:rsid w:val="00EE595B"/>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233"/>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2FE5"/>
    <w:rsid w:val="00F131FC"/>
    <w:rsid w:val="00F140C9"/>
    <w:rsid w:val="00F1412C"/>
    <w:rsid w:val="00F1438E"/>
    <w:rsid w:val="00F1442A"/>
    <w:rsid w:val="00F144BB"/>
    <w:rsid w:val="00F14CD0"/>
    <w:rsid w:val="00F14E70"/>
    <w:rsid w:val="00F14FB8"/>
    <w:rsid w:val="00F15066"/>
    <w:rsid w:val="00F1684E"/>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BF2"/>
    <w:rsid w:val="00F21DDC"/>
    <w:rsid w:val="00F222CF"/>
    <w:rsid w:val="00F22A56"/>
    <w:rsid w:val="00F22B84"/>
    <w:rsid w:val="00F22FF2"/>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6FF3"/>
    <w:rsid w:val="00F274F7"/>
    <w:rsid w:val="00F27A47"/>
    <w:rsid w:val="00F27EDF"/>
    <w:rsid w:val="00F27F36"/>
    <w:rsid w:val="00F3038C"/>
    <w:rsid w:val="00F30BFB"/>
    <w:rsid w:val="00F30C05"/>
    <w:rsid w:val="00F30F2A"/>
    <w:rsid w:val="00F30F66"/>
    <w:rsid w:val="00F311C6"/>
    <w:rsid w:val="00F314A0"/>
    <w:rsid w:val="00F31639"/>
    <w:rsid w:val="00F31EF1"/>
    <w:rsid w:val="00F32557"/>
    <w:rsid w:val="00F325C1"/>
    <w:rsid w:val="00F32644"/>
    <w:rsid w:val="00F32B8E"/>
    <w:rsid w:val="00F331C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F41"/>
    <w:rsid w:val="00F4056B"/>
    <w:rsid w:val="00F40A55"/>
    <w:rsid w:val="00F40BA7"/>
    <w:rsid w:val="00F40FE3"/>
    <w:rsid w:val="00F41882"/>
    <w:rsid w:val="00F4221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5D6"/>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083"/>
    <w:rsid w:val="00F53360"/>
    <w:rsid w:val="00F53ACE"/>
    <w:rsid w:val="00F53B53"/>
    <w:rsid w:val="00F53F8B"/>
    <w:rsid w:val="00F54022"/>
    <w:rsid w:val="00F5418B"/>
    <w:rsid w:val="00F541B2"/>
    <w:rsid w:val="00F5433D"/>
    <w:rsid w:val="00F54BDE"/>
    <w:rsid w:val="00F558B9"/>
    <w:rsid w:val="00F559BB"/>
    <w:rsid w:val="00F560CD"/>
    <w:rsid w:val="00F5750C"/>
    <w:rsid w:val="00F5757D"/>
    <w:rsid w:val="00F5772A"/>
    <w:rsid w:val="00F57873"/>
    <w:rsid w:val="00F57FAC"/>
    <w:rsid w:val="00F6048B"/>
    <w:rsid w:val="00F6064C"/>
    <w:rsid w:val="00F60866"/>
    <w:rsid w:val="00F60A9C"/>
    <w:rsid w:val="00F60BCD"/>
    <w:rsid w:val="00F60CF9"/>
    <w:rsid w:val="00F60D1F"/>
    <w:rsid w:val="00F6103B"/>
    <w:rsid w:val="00F6112E"/>
    <w:rsid w:val="00F61390"/>
    <w:rsid w:val="00F6166C"/>
    <w:rsid w:val="00F62602"/>
    <w:rsid w:val="00F63CA3"/>
    <w:rsid w:val="00F63D51"/>
    <w:rsid w:val="00F64769"/>
    <w:rsid w:val="00F64890"/>
    <w:rsid w:val="00F64CFB"/>
    <w:rsid w:val="00F651E7"/>
    <w:rsid w:val="00F65D5D"/>
    <w:rsid w:val="00F66598"/>
    <w:rsid w:val="00F66735"/>
    <w:rsid w:val="00F66811"/>
    <w:rsid w:val="00F66A01"/>
    <w:rsid w:val="00F66B1F"/>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50F"/>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B8"/>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687"/>
    <w:rsid w:val="00F96754"/>
    <w:rsid w:val="00F967B4"/>
    <w:rsid w:val="00F9688D"/>
    <w:rsid w:val="00F968A5"/>
    <w:rsid w:val="00F97995"/>
    <w:rsid w:val="00F97D54"/>
    <w:rsid w:val="00FA0855"/>
    <w:rsid w:val="00FA0AD4"/>
    <w:rsid w:val="00FA0D22"/>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39"/>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C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8B8"/>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16B"/>
    <w:rsid w:val="00FE22E8"/>
    <w:rsid w:val="00FE2510"/>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3F42"/>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EC37F0"/>
    <w:pPr>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590352997">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799759945">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83F61-20E0-40DC-8B2B-FF78E613146D}">
  <ds:schemaRefs>
    <ds:schemaRef ds:uri="e572ffd9-e19c-4d32-9eda-196c5749814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4.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5.xml><?xml version="1.0" encoding="utf-8"?>
<ds:datastoreItem xmlns:ds="http://schemas.openxmlformats.org/officeDocument/2006/customXml" ds:itemID="{0E72B87B-4BFE-431B-ADF4-802ED68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4758</Words>
  <Characters>27124</Characters>
  <Application>Microsoft Office Word</Application>
  <DocSecurity>4</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Администратор</cp:lastModifiedBy>
  <cp:revision>2</cp:revision>
  <cp:lastPrinted>2022-06-20T12:58:00Z</cp:lastPrinted>
  <dcterms:created xsi:type="dcterms:W3CDTF">2022-08-18T06:49:00Z</dcterms:created>
  <dcterms:modified xsi:type="dcterms:W3CDTF">2022-08-18T06:49:00Z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